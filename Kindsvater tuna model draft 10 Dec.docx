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B56B350"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6969E4">
      <w:pPr>
        <w:spacing w:line="480" w:lineRule="auto"/>
        <w:rPr>
          <w:rFonts w:ascii="Times New Roman" w:eastAsia="Times New Roman" w:hAnsi="Times New Roman"/>
          <w:color w:val="222222"/>
          <w:shd w:val="clear" w:color="auto" w:fill="FFFFFF"/>
        </w:rPr>
      </w:pPr>
    </w:p>
    <w:p w14:paraId="0C38DD49" w14:textId="474F5894" w:rsidR="006C6FAD" w:rsidRDefault="006C6FAD" w:rsidP="006969E4">
      <w:pPr>
        <w:spacing w:line="480" w:lineRule="auto"/>
        <w:rPr>
          <w:rFonts w:ascii="Times New Roman" w:eastAsia="Times New Roman" w:hAnsi="Times New Roman"/>
          <w:color w:val="222222"/>
          <w:shd w:val="clear" w:color="auto" w:fill="FFFFFF"/>
        </w:rPr>
      </w:pPr>
      <w:proofErr w:type="spellStart"/>
      <w:r w:rsidRPr="00AB2DAF">
        <w:rPr>
          <w:rFonts w:ascii="Times New Roman" w:eastAsia="Times New Roman" w:hAnsi="Times New Roman"/>
          <w:color w:val="222222"/>
          <w:shd w:val="clear" w:color="auto" w:fill="FFFFFF"/>
        </w:rPr>
        <w:t>Kindsvater</w:t>
      </w:r>
      <w:proofErr w:type="spellEnd"/>
      <w:r w:rsidRPr="00AB2DAF">
        <w:rPr>
          <w:rFonts w:ascii="Times New Roman" w:eastAsia="Times New Roman" w:hAnsi="Times New Roman"/>
          <w:color w:val="222222"/>
          <w:shd w:val="clear" w:color="auto" w:fill="FFFFFF"/>
        </w:rPr>
        <w:t>,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42A766D3"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w:t>
      </w:r>
      <w:r w:rsidR="00A92201" w:rsidRPr="00443042">
        <w:rPr>
          <w:rFonts w:ascii="Times New Roman" w:hAnsi="Times New Roman" w:cs="Times New Roman"/>
          <w:bCs/>
          <w:highlight w:val="yellow"/>
        </w:rPr>
        <w:t xml:space="preserve">Larger body size is predicted to be advantageous in </w:t>
      </w:r>
      <w:r w:rsidR="001035EC">
        <w:rPr>
          <w:rFonts w:ascii="Times New Roman" w:hAnsi="Times New Roman" w:cs="Times New Roman"/>
          <w:bCs/>
          <w:highlight w:val="yellow"/>
        </w:rPr>
        <w:t>seasonal environments, although inc</w:t>
      </w:r>
      <w:r w:rsidR="00026410" w:rsidRPr="00443042">
        <w:rPr>
          <w:rFonts w:ascii="Times New Roman" w:hAnsi="Times New Roman" w:cs="Times New Roman"/>
          <w:bCs/>
          <w:highlight w:val="yellow"/>
        </w:rPr>
        <w:t>reased</w:t>
      </w:r>
      <w:r w:rsidR="00A92201" w:rsidRPr="00443042">
        <w:rPr>
          <w:rFonts w:ascii="Times New Roman" w:hAnsi="Times New Roman" w:cs="Times New Roman"/>
          <w:bCs/>
          <w:highlight w:val="yellow"/>
        </w:rPr>
        <w:t xml:space="preserve"> temperature </w:t>
      </w:r>
      <w:r w:rsidR="001035EC">
        <w:rPr>
          <w:rFonts w:ascii="Times New Roman" w:hAnsi="Times New Roman" w:cs="Times New Roman"/>
          <w:bCs/>
          <w:highlight w:val="yellow"/>
        </w:rPr>
        <w:t>incurring</w:t>
      </w:r>
      <w:r w:rsidR="00A92201" w:rsidRPr="00443042">
        <w:rPr>
          <w:rFonts w:ascii="Times New Roman" w:hAnsi="Times New Roman" w:cs="Times New Roman"/>
          <w:bCs/>
          <w:highlight w:val="yellow"/>
        </w:rPr>
        <w:t xml:space="preserve"> high metabolic costs</w:t>
      </w:r>
      <w:r w:rsidR="001035EC">
        <w:rPr>
          <w:rFonts w:ascii="Times New Roman" w:hAnsi="Times New Roman" w:cs="Times New Roman"/>
          <w:bCs/>
          <w:highlight w:val="yellow"/>
        </w:rPr>
        <w:t xml:space="preserve"> leads to the evolution of smaller fish</w:t>
      </w:r>
      <w:r w:rsidR="00A92201" w:rsidRPr="00443042">
        <w:rPr>
          <w:rFonts w:ascii="Times New Roman" w:hAnsi="Times New Roman" w:cs="Times New Roman"/>
          <w:bCs/>
          <w:highlight w:val="yellow"/>
        </w:rPr>
        <w:t>.</w:t>
      </w:r>
      <w:r w:rsidR="00220500" w:rsidRPr="00443042">
        <w:rPr>
          <w:rFonts w:ascii="Times New Roman" w:hAnsi="Times New Roman" w:cs="Times New Roman"/>
          <w:bCs/>
          <w:highlight w:val="yellow"/>
        </w:rPr>
        <w:t xml:space="preserve"> </w:t>
      </w:r>
      <w:r w:rsidR="00026410" w:rsidRPr="00443042">
        <w:rPr>
          <w:rFonts w:ascii="Times New Roman" w:hAnsi="Times New Roman" w:cs="Times New Roman"/>
          <w:bCs/>
          <w:highlight w:val="yellow"/>
        </w:rPr>
        <w:t>We predict that rates of m</w:t>
      </w:r>
      <w:r w:rsidR="00220500" w:rsidRPr="00443042">
        <w:rPr>
          <w:rFonts w:ascii="Times New Roman" w:hAnsi="Times New Roman" w:cs="Times New Roman"/>
          <w:bCs/>
          <w:highlight w:val="yellow"/>
        </w:rPr>
        <w:t>aturation rat</w:t>
      </w:r>
      <w:r w:rsidR="00534AAE">
        <w:rPr>
          <w:rFonts w:ascii="Times New Roman" w:hAnsi="Times New Roman" w:cs="Times New Roman"/>
          <w:bCs/>
          <w:highlight w:val="yellow"/>
        </w:rPr>
        <w:t>e</w:t>
      </w:r>
      <w:r w:rsidR="00220500" w:rsidRPr="00443042">
        <w:rPr>
          <w:rFonts w:ascii="Times New Roman" w:hAnsi="Times New Roman" w:cs="Times New Roman"/>
          <w:bCs/>
          <w:highlight w:val="yellow"/>
        </w:rPr>
        <w:t xml:space="preserve"> </w:t>
      </w:r>
      <w:r w:rsidR="00026410" w:rsidRPr="00443042">
        <w:rPr>
          <w:rFonts w:ascii="Times New Roman" w:hAnsi="Times New Roman" w:cs="Times New Roman"/>
          <w:bCs/>
          <w:highlight w:val="yellow"/>
        </w:rPr>
        <w:t xml:space="preserve">will </w:t>
      </w:r>
      <w:r w:rsidR="00220500" w:rsidRPr="00443042">
        <w:rPr>
          <w:rFonts w:ascii="Times New Roman" w:hAnsi="Times New Roman" w:cs="Times New Roman"/>
          <w:bCs/>
          <w:highlight w:val="yellow"/>
        </w:rPr>
        <w:t xml:space="preserve">not vary with temperature, although mortality rates, and to a lesser extent, the allometry of reproduction and body length, </w:t>
      </w:r>
      <w:r w:rsidR="00E269F5" w:rsidRPr="00443042">
        <w:rPr>
          <w:rFonts w:ascii="Times New Roman" w:hAnsi="Times New Roman" w:cs="Times New Roman"/>
          <w:bCs/>
          <w:highlight w:val="yellow"/>
        </w:rPr>
        <w:t>can</w:t>
      </w:r>
      <w:r w:rsidR="00220500" w:rsidRPr="00443042">
        <w:rPr>
          <w:rFonts w:ascii="Times New Roman" w:hAnsi="Times New Roman" w:cs="Times New Roman"/>
          <w:bCs/>
          <w:highlight w:val="yellow"/>
        </w:rPr>
        <w:t>.</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lastRenderedPageBreak/>
        <w:t>Introduction</w:t>
      </w:r>
    </w:p>
    <w:p w14:paraId="593F146E" w14:textId="479A62F6"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proofErr w:type="spellStart"/>
      <w:r w:rsidR="00BB4CD2">
        <w:rPr>
          <w:rFonts w:ascii="Times New Roman" w:hAnsi="Times New Roman" w:cs="Times New Roman"/>
        </w:rPr>
        <w:t>Beverton</w:t>
      </w:r>
      <w:proofErr w:type="spellEnd"/>
      <w:r w:rsidR="00BB4CD2">
        <w:rPr>
          <w:rFonts w:ascii="Times New Roman" w:hAnsi="Times New Roman" w:cs="Times New Roman"/>
        </w:rPr>
        <w:t xml:space="preserve"> and Holt 1959; </w:t>
      </w:r>
      <w:commentRangeStart w:id="1"/>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1"/>
      <w:r w:rsidR="0091733C">
        <w:rPr>
          <w:rStyle w:val="CommentReference"/>
        </w:rPr>
        <w:commentReference w:id="1"/>
      </w:r>
      <w:r w:rsidR="0070539F">
        <w:rPr>
          <w:rFonts w:ascii="Times New Roman" w:hAnsi="Times New Roman" w:cs="Times New Roman"/>
        </w:rPr>
        <w:t xml:space="preserve">, </w:t>
      </w:r>
      <w:proofErr w:type="spellStart"/>
      <w:r w:rsidR="0070539F">
        <w:rPr>
          <w:rFonts w:ascii="Times New Roman" w:hAnsi="Times New Roman" w:cs="Times New Roman"/>
        </w:rPr>
        <w:t>Wooton</w:t>
      </w:r>
      <w:proofErr w:type="spellEnd"/>
      <w:r w:rsidR="0070539F">
        <w:rPr>
          <w:rFonts w:ascii="Times New Roman" w:hAnsi="Times New Roman" w:cs="Times New Roman"/>
        </w:rPr>
        <w:t xml:space="preserve"> 1992; Kozlowski 1994</w:t>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w:t>
      </w:r>
      <w:r w:rsidR="004C7828">
        <w:rPr>
          <w:rFonts w:ascii="Times New Roman" w:hAnsi="Times New Roman" w:cs="Times New Roman"/>
        </w:rPr>
        <w:t xml:space="preserve">for fitness </w:t>
      </w:r>
      <w:r w:rsidR="00026410">
        <w:rPr>
          <w:rFonts w:ascii="Times New Roman" w:hAnsi="Times New Roman" w:cs="Times New Roman"/>
        </w:rPr>
        <w:t xml:space="preserve">such as </w:t>
      </w:r>
      <w:r w:rsidR="00C57713" w:rsidRPr="00B36EED">
        <w:rPr>
          <w:rFonts w:ascii="Times New Roman" w:hAnsi="Times New Roman" w:cs="Times New Roman"/>
        </w:rPr>
        <w:t>the average population growth rate</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19636C6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w:t>
      </w:r>
      <w:r w:rsidR="009A27F0">
        <w:rPr>
          <w:rFonts w:ascii="Times New Roman" w:hAnsi="Times New Roman" w:cs="Times New Roman"/>
        </w:rPr>
        <w:t xml:space="preserve">, </w:t>
      </w:r>
      <w:proofErr w:type="spellStart"/>
      <w:r w:rsidR="00D11990">
        <w:rPr>
          <w:rFonts w:ascii="Times New Roman" w:hAnsi="Times New Roman" w:cs="Times New Roman"/>
        </w:rPr>
        <w:t>Gislason</w:t>
      </w:r>
      <w:proofErr w:type="spellEnd"/>
      <w:r w:rsidR="00D11990">
        <w:rPr>
          <w:rFonts w:ascii="Times New Roman" w:hAnsi="Times New Roman" w:cs="Times New Roman"/>
        </w:rPr>
        <w:t xml:space="preserve"> et al. 2010</w:t>
      </w:r>
      <w:r w:rsidRPr="00B36EED">
        <w:rPr>
          <w:rFonts w:ascii="Times New Roman" w:hAnsi="Times New Roman" w:cs="Times New Roman"/>
        </w:rPr>
        <w:t xml:space="preserve">) but the search for “rules” for predicting ecological assemblages based on </w:t>
      </w:r>
      <w:r w:rsidRPr="00B36EED">
        <w:rPr>
          <w:rFonts w:ascii="Times New Roman" w:hAnsi="Times New Roman" w:cs="Times New Roman"/>
        </w:rPr>
        <w:lastRenderedPageBreak/>
        <w:t xml:space="preserve">functional traits continues (Ferraro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However, whether increasing temperatures will lead to a decrease in body size</w:t>
      </w:r>
      <w:r w:rsidR="00732473">
        <w:rPr>
          <w:rFonts w:ascii="Times New Roman" w:hAnsi="Times New Roman" w:cs="Times New Roman"/>
        </w:rPr>
        <w:t xml:space="preserve"> of ectotherms</w:t>
      </w:r>
      <w:r>
        <w:rPr>
          <w:rFonts w:ascii="Times New Roman" w:hAnsi="Times New Roman" w:cs="Times New Roman"/>
        </w:rPr>
        <w:t xml:space="preserve"> is currently debated (</w:t>
      </w:r>
      <w:proofErr w:type="spellStart"/>
      <w:r w:rsidR="00732473">
        <w:rPr>
          <w:rFonts w:ascii="Times New Roman" w:hAnsi="Times New Roman" w:cs="Times New Roman"/>
        </w:rPr>
        <w:t>Dusfresnes</w:t>
      </w:r>
      <w:proofErr w:type="spellEnd"/>
      <w:r w:rsidR="00732473">
        <w:rPr>
          <w:rFonts w:ascii="Times New Roman" w:hAnsi="Times New Roman" w:cs="Times New Roman"/>
        </w:rPr>
        <w:t xml:space="preserve"> et al. 2009, </w:t>
      </w:r>
      <w:r>
        <w:rPr>
          <w:rFonts w:ascii="Times New Roman" w:hAnsi="Times New Roman" w:cs="Times New Roman"/>
        </w:rPr>
        <w:t xml:space="preserve">Neubauer and Andersen 2019). The outcome likely depends on simultaneous changes in productivity and predator abundance, </w:t>
      </w:r>
      <w:r w:rsidR="00C56EF5">
        <w:rPr>
          <w:rFonts w:ascii="Times New Roman" w:hAnsi="Times New Roman" w:cs="Times New Roman"/>
        </w:rPr>
        <w:t>which are</w:t>
      </w:r>
      <w:r>
        <w:rPr>
          <w:rFonts w:ascii="Times New Roman" w:hAnsi="Times New Roman" w:cs="Times New Roman"/>
        </w:rPr>
        <w:t xml:space="preserv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569AEA08" w:rsidR="00E05218" w:rsidRPr="00B36EED" w:rsidRDefault="00EA74E7" w:rsidP="00D34DE9">
      <w:pPr>
        <w:spacing w:line="480" w:lineRule="auto"/>
        <w:jc w:val="both"/>
        <w:rPr>
          <w:rFonts w:ascii="Times New Roman" w:hAnsi="Times New Roman" w:cs="Times New Roman"/>
        </w:rPr>
      </w:pPr>
      <w:r>
        <w:rPr>
          <w:rFonts w:ascii="Times New Roman" w:hAnsi="Times New Roman" w:cs="Times New Roman"/>
        </w:rPr>
        <w:t>Another approach to understanding the link between trait</w:t>
      </w:r>
      <w:r w:rsidR="005A5D04">
        <w:rPr>
          <w:rFonts w:ascii="Times New Roman" w:hAnsi="Times New Roman" w:cs="Times New Roman"/>
        </w:rPr>
        <w:t xml:space="preserve">s </w:t>
      </w:r>
      <w:r>
        <w:rPr>
          <w:rFonts w:ascii="Times New Roman" w:hAnsi="Times New Roman" w:cs="Times New Roman"/>
        </w:rPr>
        <w:t xml:space="preserve">and the environment are size-spectra relationships. </w:t>
      </w:r>
      <w:r w:rsidR="00026410">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proofErr w:type="spellStart"/>
      <w:r w:rsidR="00E05218" w:rsidRPr="00B36EED">
        <w:rPr>
          <w:rFonts w:ascii="Times New Roman" w:hAnsi="Times New Roman" w:cs="Times New Roman"/>
        </w:rPr>
        <w:t>Trebilco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w:t>
      </w:r>
      <w:r w:rsidR="0010493F">
        <w:rPr>
          <w:rFonts w:ascii="Times New Roman" w:hAnsi="Times New Roman" w:cs="Times New Roman"/>
        </w:rPr>
        <w:t>. Blanchard et al. 2017</w:t>
      </w:r>
      <w:r w:rsidR="00E05218" w:rsidRPr="00B36EED">
        <w:rPr>
          <w:rFonts w:ascii="Times New Roman" w:hAnsi="Times New Roman" w:cs="Times New Roman"/>
        </w:rPr>
        <w:t>). These predictable relationships between individual size, abundance, and biomass in aquatic ecosystems are known as size spectra (Sheldon et al. 1977, Andersen 2019). In a community size spectrum, energy flow</w:t>
      </w:r>
      <w:r w:rsidR="004B5F61">
        <w:rPr>
          <w:rFonts w:ascii="Times New Roman" w:hAnsi="Times New Roman" w:cs="Times New Roman"/>
        </w:rPr>
        <w:t>s</w:t>
      </w:r>
      <w:r w:rsidR="00E05218" w:rsidRPr="00B36EED">
        <w:rPr>
          <w:rFonts w:ascii="Times New Roman" w:hAnsi="Times New Roman" w:cs="Times New Roman"/>
        </w:rPr>
        <w:t xml:space="preserve"> between trophic levels</w:t>
      </w:r>
      <w:r w:rsidR="00026410">
        <w:rPr>
          <w:rFonts w:ascii="Times New Roman" w:hAnsi="Times New Roman" w:cs="Times New Roman"/>
        </w:rPr>
        <w:t xml:space="preserve"> and </w:t>
      </w:r>
      <w:r w:rsidR="00E05218" w:rsidRPr="00B36EED">
        <w:rPr>
          <w:rFonts w:ascii="Times New Roman" w:hAnsi="Times New Roman" w:cs="Times New Roman"/>
        </w:rPr>
        <w:t>consumption and predation rates</w:t>
      </w:r>
      <w:r w:rsidR="00026410">
        <w:rPr>
          <w:rFonts w:ascii="Times New Roman" w:hAnsi="Times New Roman" w:cs="Times New Roman"/>
        </w:rPr>
        <w:t xml:space="preserve"> are</w:t>
      </w:r>
      <w:r w:rsidR="00E05218" w:rsidRPr="00B36EED">
        <w:rPr>
          <w:rFonts w:ascii="Times New Roman" w:hAnsi="Times New Roman" w:cs="Times New Roman"/>
        </w:rPr>
        <w:t xml:space="preserve"> characterized </w:t>
      </w:r>
      <w:r w:rsidR="00026410">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50832FE1"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lastRenderedPageBreak/>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w:t>
      </w:r>
      <w:r w:rsidR="00D20B04">
        <w:rPr>
          <w:rFonts w:ascii="Times New Roman" w:hAnsi="Times New Roman" w:cs="Times New Roman"/>
        </w:rPr>
        <w:t>f</w:t>
      </w:r>
      <w:r w:rsidR="00DD284B">
        <w:rPr>
          <w:rFonts w:ascii="Times New Roman" w:hAnsi="Times New Roman" w:cs="Times New Roman"/>
        </w:rPr>
        <w:t>e</w:t>
      </w:r>
      <w:r w:rsidR="00D20B04">
        <w:rPr>
          <w:rFonts w:ascii="Times New Roman" w:hAnsi="Times New Roman" w:cs="Times New Roman"/>
        </w:rPr>
        <w:t>-</w:t>
      </w:r>
      <w:r w:rsidR="00DD284B">
        <w:rPr>
          <w:rFonts w:ascii="Times New Roman" w:hAnsi="Times New Roman" w:cs="Times New Roman"/>
        </w:rPr>
        <w:t>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w:t>
      </w:r>
      <w:r w:rsidR="00D20B04">
        <w:rPr>
          <w:rFonts w:ascii="Times New Roman" w:hAnsi="Times New Roman" w:cs="Times New Roman"/>
        </w:rPr>
        <w:t xml:space="preserve">. </w:t>
      </w:r>
      <w:r w:rsidRPr="00B36EED">
        <w:rPr>
          <w:rFonts w:ascii="Times New Roman" w:hAnsi="Times New Roman" w:cs="Times New Roman"/>
        </w:rPr>
        <w:t xml:space="preserve"> </w:t>
      </w:r>
      <w:r w:rsidR="00D20B04">
        <w:rPr>
          <w:rFonts w:ascii="Times New Roman" w:hAnsi="Times New Roman" w:cs="Times New Roman"/>
        </w:rPr>
        <w:t>We predict</w:t>
      </w:r>
      <w:r w:rsidR="00CE17E9" w:rsidRPr="00B36EED">
        <w:rPr>
          <w:rFonts w:ascii="Times New Roman" w:hAnsi="Times New Roman" w:cs="Times New Roman"/>
        </w:rPr>
        <w:t xml:space="preserv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6EA5380C"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r w:rsidR="00253B10">
        <w:rPr>
          <w:rFonts w:ascii="Times New Roman" w:hAnsi="Times New Roman" w:cs="Times New Roman"/>
        </w:rPr>
        <w:t xml:space="preserve"> (</w:t>
      </w:r>
      <w:r w:rsidR="00143F83">
        <w:rPr>
          <w:rFonts w:ascii="Times New Roman" w:hAnsi="Times New Roman" w:cs="Times New Roman"/>
        </w:rPr>
        <w:t xml:space="preserve">Benoit and Rochet 2004; </w:t>
      </w:r>
      <w:r w:rsidR="00253B10">
        <w:rPr>
          <w:rFonts w:ascii="Times New Roman" w:hAnsi="Times New Roman" w:cs="Times New Roman"/>
        </w:rPr>
        <w:t>Anderson 2019)</w:t>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w:t>
      </w:r>
      <w:r w:rsidR="00D20B04">
        <w:rPr>
          <w:rFonts w:ascii="Times New Roman" w:hAnsi="Times New Roman" w:cs="Times New Roman"/>
        </w:rPr>
        <w:t>,</w:t>
      </w:r>
      <w:r w:rsidR="0064697E" w:rsidRPr="00B36EED">
        <w:rPr>
          <w:rFonts w:ascii="Times New Roman" w:hAnsi="Times New Roman" w:cs="Times New Roman"/>
        </w:rPr>
        <w:t xml:space="preserve">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w:t>
      </w:r>
      <w:r w:rsidR="00854304" w:rsidRPr="00B36EED">
        <w:rPr>
          <w:rFonts w:ascii="Times New Roman" w:hAnsi="Times New Roman" w:cs="Times New Roman"/>
        </w:rPr>
        <w:lastRenderedPageBreak/>
        <w:t xml:space="preserve">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3BBC2E4E"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r w:rsidR="00F731C3" w:rsidRPr="00B36EED">
        <w:rPr>
          <w:rFonts w:ascii="Times New Roman" w:hAnsi="Times New Roman" w:cs="Times New Roman"/>
        </w:rPr>
        <w:t>For example, some studies of anchovy and sardine diets have found 30% of their stomach contents are conspecific egg</w:t>
      </w:r>
      <w:r w:rsidR="007D51FB">
        <w:rPr>
          <w:rFonts w:ascii="Times New Roman" w:hAnsi="Times New Roman" w:cs="Times New Roman"/>
        </w:rPr>
        <w:t xml:space="preserve"> (Smith et al. 1989).</w:t>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644778AB" w14:textId="4D02465B" w:rsidR="0096790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w:t>
      </w:r>
      <w:r w:rsidR="00B84A2C">
        <w:rPr>
          <w:rFonts w:ascii="Times New Roman" w:hAnsi="Times New Roman" w:cs="Times New Roman"/>
        </w:rPr>
        <w:t xml:space="preserve">, as those are primary drivers of fish life history variation </w:t>
      </w:r>
      <w:r w:rsidR="00B84A2C">
        <w:rPr>
          <w:rFonts w:ascii="Times New Roman" w:hAnsi="Times New Roman" w:cs="Times New Roman"/>
        </w:rPr>
        <w:lastRenderedPageBreak/>
        <w:t>(</w:t>
      </w:r>
      <w:proofErr w:type="spellStart"/>
      <w:r w:rsidR="00B84A2C">
        <w:rPr>
          <w:rFonts w:ascii="Times New Roman" w:hAnsi="Times New Roman" w:cs="Times New Roman"/>
        </w:rPr>
        <w:t>Kamler</w:t>
      </w:r>
      <w:proofErr w:type="spellEnd"/>
      <w:r w:rsidR="00B84A2C">
        <w:rPr>
          <w:rFonts w:ascii="Times New Roman" w:hAnsi="Times New Roman" w:cs="Times New Roman"/>
        </w:rPr>
        <w:t xml:space="preserve"> 2005)</w:t>
      </w:r>
      <w:r w:rsidR="00CF7198" w:rsidRPr="00B36EED">
        <w:rPr>
          <w:rFonts w:ascii="Times New Roman" w:hAnsi="Times New Roman" w:cs="Times New Roman"/>
        </w:rPr>
        <w:t xml:space="preserv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143F83">
        <w:rPr>
          <w:rFonts w:ascii="Times New Roman" w:hAnsi="Times New Roman" w:cs="Times New Roman"/>
        </w:rPr>
        <w:t xml:space="preserve">genus </w:t>
      </w:r>
      <w:proofErr w:type="spellStart"/>
      <w:r w:rsidR="00143F83">
        <w:rPr>
          <w:rFonts w:ascii="Times New Roman" w:hAnsi="Times New Roman" w:cs="Times New Roman"/>
          <w:i/>
          <w:iCs/>
        </w:rPr>
        <w:t>Thunnus</w:t>
      </w:r>
      <w:proofErr w:type="spellEnd"/>
      <w:r w:rsidR="00143F83">
        <w:rPr>
          <w:rFonts w:ascii="Times New Roman" w:hAnsi="Times New Roman" w:cs="Times New Roman"/>
          <w:i/>
          <w:iCs/>
        </w:rPr>
        <w:t xml:space="preserve">, </w:t>
      </w:r>
      <w:r w:rsidR="00143F83">
        <w:rPr>
          <w:rFonts w:ascii="Times New Roman" w:hAnsi="Times New Roman" w:cs="Times New Roman"/>
        </w:rPr>
        <w:t>the largest market tunas (</w:t>
      </w:r>
      <w:proofErr w:type="spellStart"/>
      <w:r w:rsidR="002A4F2D">
        <w:rPr>
          <w:rFonts w:ascii="Times New Roman" w:hAnsi="Times New Roman" w:cs="Times New Roman"/>
        </w:rPr>
        <w:t>Horswill</w:t>
      </w:r>
      <w:proofErr w:type="spellEnd"/>
      <w:r w:rsidR="002A4F2D">
        <w:rPr>
          <w:rFonts w:ascii="Times New Roman" w:hAnsi="Times New Roman" w:cs="Times New Roman"/>
        </w:rPr>
        <w:t xml:space="preserve"> et al. 2019)</w:t>
      </w:r>
      <w:r w:rsidR="00143F83">
        <w:rPr>
          <w:rFonts w:ascii="Times New Roman" w:hAnsi="Times New Roman" w:cs="Times New Roman"/>
        </w:rPr>
        <w:t>. We</w:t>
      </w:r>
      <w:r w:rsidR="002A4F2D">
        <w:rPr>
          <w:rFonts w:ascii="Times New Roman" w:hAnsi="Times New Roman" w:cs="Times New Roman"/>
        </w:rPr>
        <w:t xml:space="preserve"> used parameters derived the physiological ecology of tunas to in our model of metabolic processes. The market tunas vary in body size, but also in growth rates, maturation, spawning frequency and duration of the spawning season, as well as batch fecundity. These tunas </w:t>
      </w:r>
      <w:r w:rsidR="00990081">
        <w:rPr>
          <w:rFonts w:ascii="Times New Roman" w:hAnsi="Times New Roman" w:cs="Times New Roman"/>
        </w:rPr>
        <w:t>display unexpected variability in</w:t>
      </w:r>
      <w:r w:rsidR="002A4F2D">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sidR="002A4F2D">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w:t>
      </w:r>
      <w:r w:rsidR="001118B7" w:rsidRPr="00301D74">
        <w:rPr>
          <w:rFonts w:ascii="Times New Roman" w:hAnsi="Times New Roman" w:cs="Times New Roman"/>
          <w:i/>
          <w:iCs/>
        </w:rPr>
        <w:t>T</w:t>
      </w:r>
      <w:r w:rsidR="001118B7">
        <w:rPr>
          <w:rFonts w:ascii="Times New Roman" w:hAnsi="Times New Roman" w:cs="Times New Roman"/>
          <w:i/>
          <w:iCs/>
        </w:rPr>
        <w:t xml:space="preserve">. </w:t>
      </w:r>
      <w:proofErr w:type="spellStart"/>
      <w:r w:rsidR="001118B7">
        <w:rPr>
          <w:rFonts w:ascii="Times New Roman" w:hAnsi="Times New Roman" w:cs="Times New Roman"/>
          <w:i/>
          <w:iCs/>
        </w:rPr>
        <w:t>orientalis</w:t>
      </w:r>
      <w:proofErr w:type="spellEnd"/>
      <w:r w:rsidR="001118B7">
        <w:rPr>
          <w:rFonts w:ascii="Times New Roman" w:hAnsi="Times New Roman" w:cs="Times New Roman"/>
        </w:rPr>
        <w:t xml:space="preserve">,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1118B7">
        <w:rPr>
          <w:rFonts w:ascii="Times New Roman" w:hAnsi="Times New Roman" w:cs="Times New Roman"/>
        </w:rPr>
        <w:t>Southern bluefin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r w:rsidR="00301D74" w:rsidRPr="00301D74">
        <w:rPr>
          <w:rFonts w:ascii="Times New Roman" w:hAnsi="Times New Roman" w:cs="Times New Roman"/>
          <w:i/>
          <w:iCs/>
        </w:rPr>
        <w:t>maccoyii</w:t>
      </w:r>
      <w:proofErr w:type="spellEnd"/>
      <w:r w:rsidR="001118B7">
        <w:rPr>
          <w:rFonts w:ascii="Times New Roman" w:hAnsi="Times New Roman" w:cs="Times New Roman"/>
          <w:i/>
          <w:iCs/>
        </w:rPr>
        <w:t>,</w:t>
      </w:r>
      <w:r w:rsidR="00301D74">
        <w:rPr>
          <w:rFonts w:ascii="Times New Roman" w:hAnsi="Times New Roman" w:cs="Times New Roman"/>
        </w:rPr>
        <w:t xml:space="preserve"> </w:t>
      </w:r>
      <w:r w:rsidR="006215D3">
        <w:rPr>
          <w:rFonts w:ascii="Times New Roman" w:hAnsi="Times New Roman" w:cs="Times New Roman"/>
        </w:rPr>
        <w:t>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2"/>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 2019)</w:t>
      </w:r>
      <w:r w:rsidR="00990081">
        <w:rPr>
          <w:rFonts w:ascii="Times New Roman" w:hAnsi="Times New Roman" w:cs="Times New Roman"/>
        </w:rPr>
        <w:t>.</w:t>
      </w:r>
      <w:r w:rsidR="006215D3">
        <w:rPr>
          <w:rFonts w:ascii="Times New Roman" w:hAnsi="Times New Roman" w:cs="Times New Roman"/>
        </w:rPr>
        <w:t xml:space="preserve"> </w:t>
      </w:r>
      <w:commentRangeEnd w:id="2"/>
      <w:r w:rsidR="001F4028">
        <w:rPr>
          <w:rStyle w:val="CommentReference"/>
        </w:rPr>
        <w:commentReference w:id="2"/>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w:t>
      </w:r>
      <w:r w:rsidR="00C91D08">
        <w:rPr>
          <w:rFonts w:ascii="Times New Roman" w:hAnsi="Times New Roman" w:cs="Times New Roman"/>
        </w:rPr>
        <w:t xml:space="preserve"> tropical species</w:t>
      </w:r>
      <w:r w:rsidR="00B55AC5">
        <w:rPr>
          <w:rFonts w:ascii="Times New Roman" w:hAnsi="Times New Roman" w:cs="Times New Roman"/>
        </w:rPr>
        <w:t xml:space="preserve">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 2019)</w:t>
      </w:r>
      <w:r w:rsidR="003B4ECE">
        <w:rPr>
          <w:rFonts w:ascii="Times New Roman" w:hAnsi="Times New Roman" w:cs="Times New Roman"/>
        </w:rPr>
        <w:t>. These two species can reach comparable body sizes to bluefin tunas, although their lifespans are shorter</w:t>
      </w:r>
      <w:r w:rsidR="001118B7">
        <w:rPr>
          <w:rFonts w:ascii="Times New Roman" w:hAnsi="Times New Roman" w:cs="Times New Roman"/>
        </w:rPr>
        <w:t>, and on average they are smaller</w:t>
      </w:r>
      <w:r w:rsidR="003B4ECE">
        <w:rPr>
          <w:rFonts w:ascii="Times New Roman" w:hAnsi="Times New Roman" w:cs="Times New Roman"/>
        </w:rPr>
        <w:t xml:space="preserve">. </w:t>
      </w:r>
      <w:r w:rsidR="00D01A87">
        <w:rPr>
          <w:rFonts w:ascii="Times New Roman" w:hAnsi="Times New Roman" w:cs="Times New Roman"/>
        </w:rPr>
        <w:t xml:space="preserve">These trait covariances </w:t>
      </w:r>
      <w:r w:rsidR="002C7EBF">
        <w:rPr>
          <w:rFonts w:ascii="Times New Roman" w:hAnsi="Times New Roman" w:cs="Times New Roman"/>
        </w:rPr>
        <w:t>indicate</w:t>
      </w:r>
      <w:r w:rsidR="00D01A87">
        <w:rPr>
          <w:rFonts w:ascii="Times New Roman" w:hAnsi="Times New Roman" w:cs="Times New Roman"/>
        </w:rPr>
        <w:t xml:space="preserve"> that mortality rates, as well as how reproductive outputs are portioned out over </w:t>
      </w:r>
      <w:r w:rsidR="00BC6025">
        <w:rPr>
          <w:rFonts w:ascii="Times New Roman" w:hAnsi="Times New Roman" w:cs="Times New Roman"/>
        </w:rPr>
        <w:t>lifetimes</w:t>
      </w:r>
      <w:r w:rsidR="00D01A87">
        <w:rPr>
          <w:rFonts w:ascii="Times New Roman" w:hAnsi="Times New Roman" w:cs="Times New Roman"/>
        </w:rPr>
        <w:t xml:space="preserve">, vary among these species, but </w:t>
      </w:r>
      <w:r w:rsidR="00927448">
        <w:rPr>
          <w:rFonts w:ascii="Times New Roman" w:hAnsi="Times New Roman" w:cs="Times New Roman"/>
        </w:rPr>
        <w:t xml:space="preserve">it is difficult to predict </w:t>
      </w:r>
      <w:r w:rsidR="00D01A87">
        <w:rPr>
          <w:rFonts w:ascii="Times New Roman" w:hAnsi="Times New Roman" w:cs="Times New Roman"/>
        </w:rPr>
        <w:t xml:space="preserve">these patterns </w:t>
      </w:r>
      <w:r w:rsidR="00D01A87">
        <w:rPr>
          <w:rFonts w:ascii="Times New Roman" w:hAnsi="Times New Roman" w:cs="Times New Roman"/>
          <w:i/>
          <w:iCs/>
        </w:rPr>
        <w:t xml:space="preserve">a priori. </w:t>
      </w:r>
      <w:r w:rsidR="0050396C">
        <w:rPr>
          <w:rFonts w:ascii="Times New Roman" w:hAnsi="Times New Roman" w:cs="Times New Roman"/>
        </w:rPr>
        <w:t>To address this gap</w:t>
      </w:r>
      <w:r w:rsidR="00D01A87">
        <w:rPr>
          <w:rFonts w:ascii="Times New Roman" w:hAnsi="Times New Roman" w:cs="Times New Roman"/>
        </w:rPr>
        <w:t>,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the response</w:t>
      </w:r>
      <w:r w:rsidR="003F63AD">
        <w:rPr>
          <w:rFonts w:ascii="Times New Roman" w:hAnsi="Times New Roman" w:cs="Times New Roman"/>
        </w:rPr>
        <w:t xml:space="preserve">s </w:t>
      </w:r>
      <w:r w:rsidR="006B53E4">
        <w:rPr>
          <w:rFonts w:ascii="Times New Roman" w:hAnsi="Times New Roman" w:cs="Times New Roman"/>
        </w:rPr>
        <w:t xml:space="preserve">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r w:rsidR="00AE5514">
        <w:rPr>
          <w:rFonts w:ascii="Times New Roman" w:hAnsi="Times New Roman" w:cs="Times New Roman"/>
        </w:rPr>
        <w:t xml:space="preserve">We can then compare the predicted trait covariances with those found in extant tuna species, and simultaneously </w:t>
      </w:r>
      <w:r w:rsidR="00B774F1">
        <w:rPr>
          <w:rFonts w:ascii="Times New Roman" w:hAnsi="Times New Roman" w:cs="Times New Roman"/>
        </w:rPr>
        <w:t xml:space="preserve">produce a trait-by-environment map to understand how species will adapt to environmental change.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A826C6" w:rsidRPr="0074438F">
        <w:rPr>
          <w:rFonts w:ascii="Times New Roman" w:hAnsi="Times New Roman" w:cs="Times New Roman"/>
          <w:i/>
          <w:noProof/>
          <w:position w:val="-12"/>
        </w:rPr>
        <w:object w:dxaOrig="300" w:dyaOrig="400" w14:anchorId="0A158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3.85pt;height:20.05pt;mso-width-percent:0;mso-height-percent:0;mso-width-percent:0;mso-height-percent:0" o:ole="">
            <v:imagedata r:id="rId10" o:title=""/>
          </v:shape>
          <o:OLEObject Type="Embed" ProgID="Equation.DSMT4" ShapeID="_x0000_i1083" DrawAspect="Content" ObjectID="_1639066587" r:id="rId11"/>
        </w:object>
      </w:r>
      <w:r w:rsidRPr="00B36EED">
        <w:rPr>
          <w:rFonts w:ascii="Times New Roman" w:hAnsi="Times New Roman" w:cs="Times New Roman"/>
        </w:rPr>
        <w:t xml:space="preserve">and the spectrum exponent </w:t>
      </w:r>
      <w:r w:rsidR="00A826C6" w:rsidRPr="00895950">
        <w:rPr>
          <w:rFonts w:ascii="Times New Roman" w:hAnsi="Times New Roman" w:cs="Times New Roman"/>
          <w:noProof/>
          <w:position w:val="-6"/>
        </w:rPr>
        <w:object w:dxaOrig="220" w:dyaOrig="280" w14:anchorId="61104B63">
          <v:shape id="_x0000_i1082" type="#_x0000_t75" alt="" style="width:10.95pt;height:13.85pt;mso-width-percent:0;mso-height-percent:0;mso-width-percent:0;mso-height-percent:0" o:ole="">
            <v:imagedata r:id="rId12" o:title=""/>
          </v:shape>
          <o:OLEObject Type="Embed" ProgID="Equation.DSMT4" ShapeID="_x0000_i1082" DrawAspect="Content" ObjectID="_1639066588"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tab/>
      </w:r>
      <w:r w:rsidR="00A826C6" w:rsidRPr="006F4977">
        <w:rPr>
          <w:noProof/>
          <w:position w:val="-12"/>
        </w:rPr>
        <w:object w:dxaOrig="1420" w:dyaOrig="400" w14:anchorId="17DC0A59">
          <v:shape id="_x0000_i1081" type="#_x0000_t75" alt="" style="width:1in;height:20.05pt;mso-width-percent:0;mso-height-percent:0;mso-width-percent:0;mso-height-percent:0" o:ole="">
            <v:imagedata r:id="rId14" o:title=""/>
          </v:shape>
          <o:OLEObject Type="Embed" ProgID="Equation.DSMT4" ShapeID="_x0000_i1081" DrawAspect="Content" ObjectID="_1639066589"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4"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 xml:space="preserve">vary </w:t>
      </w:r>
      <w:r w:rsidR="004F1A5A">
        <w:rPr>
          <w:rFonts w:ascii="Times New Roman" w:hAnsi="Times New Roman" w:cs="Times New Roman"/>
        </w:rPr>
        <w:lastRenderedPageBreak/>
        <w:t>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5"/>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5"/>
      <w:r w:rsidR="00DA1A70">
        <w:rPr>
          <w:rStyle w:val="CommentReference"/>
        </w:rPr>
        <w:commentReference w:id="5"/>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A826C6"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42A9B9FA">
          <v:shape id="_x0000_i1080" type="#_x0000_t75" alt="" style="width:99.2pt;height:21.95pt;mso-width-percent:0;mso-height-percent:0;mso-width-percent:0;mso-height-percent:0" o:ole="">
            <v:imagedata r:id="rId16" o:title=""/>
          </v:shape>
          <o:OLEObject Type="Embed" ProgID="Equation.DSMT4" ShapeID="_x0000_i1080" DrawAspect="Content" ObjectID="_1639066590"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6"/>
      <w:r w:rsidR="00740EFE">
        <w:rPr>
          <w:rFonts w:ascii="Times New Roman" w:hAnsi="Times New Roman" w:cs="Times New Roman"/>
          <w:noProof/>
        </w:rPr>
        <w:t>(2)</w:t>
      </w:r>
      <w:commentRangeEnd w:id="6"/>
      <w:r w:rsidR="00F9038C">
        <w:rPr>
          <w:rStyle w:val="CommentReference"/>
        </w:rPr>
        <w:commentReference w:id="6"/>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7"/>
      <w:commentRangeStart w:id="8"/>
      <w:r w:rsidR="00B201BF">
        <w:rPr>
          <w:rFonts w:ascii="Times New Roman" w:hAnsi="Times New Roman" w:cs="Times New Roman"/>
        </w:rPr>
        <w:t>individual</w:t>
      </w:r>
      <w:commentRangeEnd w:id="7"/>
      <w:r w:rsidR="00A733E0">
        <w:rPr>
          <w:rStyle w:val="CommentReference"/>
        </w:rPr>
        <w:commentReference w:id="7"/>
      </w:r>
      <w:commentRangeEnd w:id="8"/>
      <w:r w:rsidR="0013084F">
        <w:rPr>
          <w:rStyle w:val="CommentReference"/>
        </w:rPr>
        <w:commentReference w:id="8"/>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A826C6" w:rsidRPr="00D1553E">
        <w:rPr>
          <w:rFonts w:ascii="Cambria Math" w:hAnsi="Cambria Math" w:cs="Times New Roman"/>
          <w:i/>
          <w:noProof/>
          <w:position w:val="-12"/>
        </w:rPr>
        <w:object w:dxaOrig="280" w:dyaOrig="380" w14:anchorId="41D5452C">
          <v:shape id="_x0000_i1079" type="#_x0000_t75" alt="" style="width:13.85pt;height:19.05pt;mso-width-percent:0;mso-height-percent:0;mso-width-percent:0;mso-height-percent:0" o:ole="">
            <v:imagedata r:id="rId18" o:title=""/>
          </v:shape>
          <o:OLEObject Type="Embed" ProgID="Equation.DSMT4" ShapeID="_x0000_i1079" DrawAspect="Content" ObjectID="_1639066591"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A826C6" w:rsidRPr="00D1553E">
        <w:rPr>
          <w:noProof/>
          <w:position w:val="-28"/>
        </w:rPr>
        <w:object w:dxaOrig="2800" w:dyaOrig="600" w14:anchorId="199A3F89">
          <v:shape id="_x0000_i1078" type="#_x0000_t75" alt="" style="width:140.65pt;height:30.05pt;mso-width-percent:0;mso-height-percent:0;mso-width-percent:0;mso-height-percent:0" o:ole="">
            <v:imagedata r:id="rId20" o:title=""/>
          </v:shape>
          <o:OLEObject Type="Embed" ProgID="Equation.DSMT4" ShapeID="_x0000_i1078" DrawAspect="Content" ObjectID="_1639066592"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lastRenderedPageBreak/>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A826C6" w:rsidRPr="0091406C">
        <w:rPr>
          <w:noProof/>
          <w:position w:val="-16"/>
        </w:rPr>
        <w:object w:dxaOrig="360" w:dyaOrig="420" w14:anchorId="4E4324C6">
          <v:shape id="_x0000_i1077" type="#_x0000_t75" alt="" style="width:18.1pt;height:21pt;mso-width-percent:0;mso-height-percent:0;mso-width-percent:0;mso-height-percent:0" o:ole="">
            <v:imagedata r:id="rId22" o:title=""/>
          </v:shape>
          <o:OLEObject Type="Embed" ProgID="Equation.DSMT4" ShapeID="_x0000_i1077" DrawAspect="Content" ObjectID="_1639066593" r:id="rId23"/>
        </w:object>
      </w:r>
      <w:r w:rsidR="0091406C" w:rsidRPr="00B36EED">
        <w:t xml:space="preserve">,  a consumption coefficient </w:t>
      </w:r>
      <w:r w:rsidR="00A826C6" w:rsidRPr="0091406C">
        <w:rPr>
          <w:noProof/>
          <w:position w:val="-12"/>
        </w:rPr>
        <w:object w:dxaOrig="260" w:dyaOrig="380" w14:anchorId="7BCF0537">
          <v:shape id="_x0000_i1076" type="#_x0000_t75" alt="" style="width:12.85pt;height:19.05pt;mso-width-percent:0;mso-height-percent:0;mso-width-percent:0;mso-height-percent:0" o:ole="">
            <v:imagedata r:id="rId24" o:title=""/>
          </v:shape>
          <o:OLEObject Type="Embed" ProgID="Equation.DSMT4" ShapeID="_x0000_i1076" DrawAspect="Content" ObjectID="_1639066594"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A826C6" w:rsidRPr="0091406C">
        <w:rPr>
          <w:noProof/>
          <w:position w:val="-12"/>
        </w:rPr>
        <w:object w:dxaOrig="260" w:dyaOrig="380" w14:anchorId="29113604">
          <v:shape id="_x0000_i1075" type="#_x0000_t75" alt="" style="width:12.85pt;height:19.05pt;mso-width-percent:0;mso-height-percent:0;mso-width-percent:0;mso-height-percent:0" o:ole="">
            <v:imagedata r:id="rId24" o:title=""/>
          </v:shape>
          <o:OLEObject Type="Embed" ProgID="Equation.DSMT4" ShapeID="_x0000_i1075" DrawAspect="Content" ObjectID="_1639066595"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A826C6" w:rsidP="00CB3157">
      <w:pPr>
        <w:pStyle w:val="MTDisplayEquation"/>
        <w:spacing w:line="480" w:lineRule="auto"/>
        <w:jc w:val="right"/>
      </w:pPr>
      <w:r w:rsidRPr="0091406C">
        <w:rPr>
          <w:noProof/>
          <w:position w:val="-16"/>
        </w:rPr>
        <w:object w:dxaOrig="1700" w:dyaOrig="440" w14:anchorId="0D966E1B">
          <v:shape id="_x0000_i1074" type="#_x0000_t75" alt="" style="width:84.85pt;height:21.95pt;mso-width-percent:0;mso-height-percent:0;mso-width-percent:0;mso-height-percent:0" o:ole="">
            <v:imagedata r:id="rId27" o:title=""/>
          </v:shape>
          <o:OLEObject Type="Embed" ProgID="Equation.DSMT4" ShapeID="_x0000_i1074" DrawAspect="Content" ObjectID="_1639066596"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A826C6" w:rsidRPr="00B36EED">
        <w:rPr>
          <w:rFonts w:ascii="Times New Roman" w:hAnsi="Times New Roman" w:cs="Times New Roman"/>
          <w:noProof/>
          <w:position w:val="-12"/>
        </w:rPr>
        <w:object w:dxaOrig="260" w:dyaOrig="380" w14:anchorId="37F4EA99">
          <v:shape id="_x0000_i1073" type="#_x0000_t75" alt="" style="width:12.85pt;height:19.05pt;mso-width-percent:0;mso-height-percent:0;mso-width-percent:0;mso-height-percent:0" o:ole="">
            <v:imagedata r:id="rId29" o:title=""/>
          </v:shape>
          <o:OLEObject Type="Embed" ProgID="Equation.DSMT4" ShapeID="_x0000_i1073" DrawAspect="Content" ObjectID="_1639066597"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A826C6" w:rsidRPr="00C74E92">
        <w:rPr>
          <w:rFonts w:ascii="Times New Roman" w:hAnsi="Times New Roman" w:cs="Times New Roman"/>
          <w:noProof/>
          <w:position w:val="-4"/>
        </w:rPr>
        <w:object w:dxaOrig="540" w:dyaOrig="240" w14:anchorId="07B01130">
          <v:shape id="_x0000_i1072" type="#_x0000_t75" alt="" style="width:27.2pt;height:11.9pt;mso-width-percent:0;mso-height-percent:0;mso-width-percent:0;mso-height-percent:0" o:ole="">
            <v:imagedata r:id="rId31" o:title=""/>
          </v:shape>
          <o:OLEObject Type="Embed" ProgID="Equation.DSMT4" ShapeID="_x0000_i1072" DrawAspect="Content" ObjectID="_1639066598"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w:t>
      </w:r>
      <w:r w:rsidR="009F7C1A" w:rsidRPr="00B36EED">
        <w:rPr>
          <w:rFonts w:ascii="Times New Roman" w:hAnsi="Times New Roman" w:cs="Times New Roman"/>
        </w:rPr>
        <w:lastRenderedPageBreak/>
        <w:t xml:space="preserve">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66883FB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A826C6" w:rsidRPr="00A018A2">
        <w:rPr>
          <w:rFonts w:ascii="Times New Roman" w:hAnsi="Times New Roman" w:cs="Times New Roman"/>
          <w:noProof/>
          <w:position w:val="-12"/>
        </w:rPr>
        <w:object w:dxaOrig="280" w:dyaOrig="380" w14:anchorId="3BDC175E">
          <v:shape id="_x0000_i1071" type="#_x0000_t75" alt="" style="width:13.85pt;height:19.05pt;mso-width-percent:0;mso-height-percent:0;mso-width-percent:0;mso-height-percent:0" o:ole="">
            <v:imagedata r:id="rId33" o:title=""/>
          </v:shape>
          <o:OLEObject Type="Embed" ProgID="Equation.DSMT4" ShapeID="_x0000_i1071" DrawAspect="Content" ObjectID="_1639066599"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9" w:author="Microsoft Office User" w:date="2019-11-11T06:32:00Z">
        <w:r w:rsidR="00A826C6" w:rsidRPr="00A018A2">
          <w:rPr>
            <w:rFonts w:ascii="Times New Roman" w:hAnsi="Times New Roman" w:cs="Times New Roman"/>
            <w:noProof/>
            <w:position w:val="-12"/>
          </w:rPr>
          <w:object w:dxaOrig="280" w:dyaOrig="380" w14:anchorId="22679444">
            <v:shape id="_x0000_i1070" type="#_x0000_t75" alt="" style="width:13.85pt;height:19.05pt;mso-width-percent:0;mso-height-percent:0;mso-width-percent:0;mso-height-percent:0" o:ole="">
              <v:imagedata r:id="rId35" o:title=""/>
            </v:shape>
            <o:OLEObject Type="Embed" ProgID="Equation.DSMT4" ShapeID="_x0000_i1070" DrawAspect="Content" ObjectID="_1639066600"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lastRenderedPageBreak/>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A826C6" w:rsidRPr="00B36EED">
        <w:rPr>
          <w:noProof/>
          <w:position w:val="-12"/>
        </w:rPr>
        <w:object w:dxaOrig="1380" w:dyaOrig="400" w14:anchorId="55819B3E">
          <v:shape id="_x0000_i1069" type="#_x0000_t75" alt="" style="width:69.15pt;height:21pt;mso-width-percent:0;mso-height-percent:0;mso-width-percent:0;mso-height-percent:0" o:ole="">
            <v:imagedata r:id="rId37" o:title=""/>
          </v:shape>
          <o:OLEObject Type="Embed" ProgID="Equation.DSMT4" ShapeID="_x0000_i1069" DrawAspect="Content" ObjectID="_1639066601"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A826C6" w:rsidRPr="00BA2072">
        <w:rPr>
          <w:rFonts w:ascii="Times New Roman" w:hAnsi="Times New Roman" w:cs="Times New Roman"/>
          <w:noProof/>
          <w:position w:val="-12"/>
        </w:rPr>
        <w:object w:dxaOrig="720" w:dyaOrig="380" w14:anchorId="2C280308">
          <v:shape id="_x0000_i1068" type="#_x0000_t75" alt="" style="width:36.25pt;height:19.05pt;mso-width-percent:0;mso-height-percent:0;mso-width-percent:0;mso-height-percent:0" o:ole="">
            <v:imagedata r:id="rId39" o:title=""/>
          </v:shape>
          <o:OLEObject Type="Embed" ProgID="Equation.DSMT4" ShapeID="_x0000_i1068" DrawAspect="Content" ObjectID="_1639066602"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A826C6" w:rsidRPr="00B36EED">
        <w:rPr>
          <w:rFonts w:ascii="Times New Roman" w:hAnsi="Times New Roman" w:cs="Times New Roman"/>
          <w:noProof/>
          <w:position w:val="-12"/>
        </w:rPr>
        <w:object w:dxaOrig="1520" w:dyaOrig="380" w14:anchorId="7B941DA8">
          <v:shape id="_x0000_i1067" type="#_x0000_t75" alt="" style="width:74.85pt;height:19.05pt;mso-width-percent:0;mso-height-percent:0;mso-width-percent:0;mso-height-percent:0" o:ole="">
            <v:imagedata r:id="rId41" o:title=""/>
          </v:shape>
          <o:OLEObject Type="Embed" ProgID="Equation.DSMT4" ShapeID="_x0000_i1067" DrawAspect="Content" ObjectID="_1639066603"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A826C6" w:rsidRPr="00B04BDC">
        <w:rPr>
          <w:noProof/>
          <w:position w:val="-12"/>
        </w:rPr>
        <w:object w:dxaOrig="860" w:dyaOrig="380" w14:anchorId="55C85C7B">
          <v:shape id="_x0000_i1066" type="#_x0000_t75" alt="" style="width:43.4pt;height:19.05pt;mso-width-percent:0;mso-height-percent:0;mso-width-percent:0;mso-height-percent:0" o:ole="">
            <v:imagedata r:id="rId43" o:title=""/>
          </v:shape>
          <o:OLEObject Type="Embed" ProgID="Equation.DSMT4" ShapeID="_x0000_i1066" DrawAspect="Content" ObjectID="_1639066604"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A826C6" w:rsidRPr="00B04BDC">
        <w:rPr>
          <w:noProof/>
          <w:position w:val="-16"/>
        </w:rPr>
        <w:object w:dxaOrig="920" w:dyaOrig="420" w14:anchorId="5C396BC6">
          <v:shape id="_x0000_i1065" type="#_x0000_t75" alt="" style="width:45.75pt;height:21.95pt;mso-width-percent:0;mso-height-percent:0;mso-width-percent:0;mso-height-percent:0" o:ole="">
            <v:imagedata r:id="rId45" o:title=""/>
          </v:shape>
          <o:OLEObject Type="Embed" ProgID="Equation.DSMT4" ShapeID="_x0000_i1065" DrawAspect="Content" ObjectID="_1639066605"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6CA002AA"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A826C6" w:rsidRPr="0074438F">
        <w:rPr>
          <w:rFonts w:ascii="Times New Roman" w:hAnsi="Times New Roman" w:cs="Times New Roman"/>
          <w:i/>
          <w:noProof/>
          <w:position w:val="-12"/>
        </w:rPr>
        <w:object w:dxaOrig="300" w:dyaOrig="400" w14:anchorId="149001DC">
          <v:shape id="_x0000_i1064" type="#_x0000_t75" alt="" style="width:13.85pt;height:20.05pt;mso-width-percent:0;mso-height-percent:0;mso-width-percent:0;mso-height-percent:0" o:ole="">
            <v:imagedata r:id="rId10" o:title=""/>
          </v:shape>
          <o:OLEObject Type="Embed" ProgID="Equation.DSMT4" ShapeID="_x0000_i1064" DrawAspect="Content" ObjectID="_1639066606" r:id="rId47"/>
        </w:object>
      </w:r>
      <w:r w:rsidRPr="00B36EED">
        <w:rPr>
          <w:rFonts w:ascii="Times New Roman" w:hAnsi="Times New Roman" w:cs="Times New Roman"/>
          <w:noProof/>
        </w:rPr>
        <w:t xml:space="preserve">. </w:t>
      </w:r>
      <w:r w:rsidR="00C24F35">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C24F35">
        <w:rPr>
          <w:rFonts w:ascii="Times New Roman" w:hAnsi="Times New Roman" w:cs="Times New Roman"/>
          <w:i/>
          <w:iCs/>
        </w:rPr>
        <w:t xml:space="preserve">g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C24F35">
        <w:rPr>
          <w:rFonts w:ascii="Times New Roman" w:hAnsi="Times New Roman" w:cs="Times New Roman"/>
        </w:rPr>
        <w:t>, where g</w:t>
      </w:r>
      <m:oMath>
        <m:r>
          <w:rPr>
            <w:rFonts w:ascii="Cambria Math" w:hAnsi="Cambria Math" w:cs="Times New Roman"/>
          </w:rPr>
          <m:t>+r≤1</m:t>
        </m:r>
      </m:oMath>
      <w:r w:rsidR="000618D6">
        <w:rPr>
          <w:rFonts w:ascii="Times New Roman" w:hAnsi="Times New Roman" w:cs="Times New Roman"/>
        </w:rPr>
        <w:t>, it will grow by</w:t>
      </w:r>
    </w:p>
    <w:p w14:paraId="4FE0E925" w14:textId="71FC2D4B"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sSup>
          <m:sSupPr>
            <m:ctrlPr>
              <w:rPr>
                <w:rFonts w:ascii="Cambria Math" w:eastAsiaTheme="minorHAnsi" w:hAnsi="Cambria Math"/>
                <w:i/>
              </w:rPr>
            </m:ctrlPr>
          </m:sSupPr>
          <m:e>
            <m:r>
              <w:rPr>
                <w:rFonts w:ascii="Cambria Math" w:hAnsi="Cambria Math"/>
              </w:rPr>
              <m:t>(</m:t>
            </m:r>
            <m:f>
              <m:fPr>
                <m:ctrlPr>
                  <w:rPr>
                    <w:rFonts w:ascii="Cambria Math" w:hAnsi="Cambria Math"/>
                    <w:i/>
                  </w:rPr>
                </m:ctrlPr>
              </m:fPr>
              <m:num>
                <m:r>
                  <w:rPr>
                    <w:rFonts w:ascii="Cambria Math" w:hAnsi="Cambria Math"/>
                  </w:rPr>
                  <m:t>gS</m:t>
                </m:r>
                <m:d>
                  <m:dPr>
                    <m:ctrlPr>
                      <w:rPr>
                        <w:rFonts w:ascii="Cambria Math" w:hAnsi="Cambria Math"/>
                        <w:i/>
                      </w:rPr>
                    </m:ctrlPr>
                  </m:dPr>
                  <m:e>
                    <m:r>
                      <w:rPr>
                        <w:rFonts w:ascii="Cambria Math" w:hAnsi="Cambria Math"/>
                      </w:rPr>
                      <m:t>t</m:t>
                    </m:r>
                  </m:e>
                </m:d>
              </m:num>
              <m:den>
                <m:r>
                  <w:rPr>
                    <w:rFonts w:ascii="Cambria Math" w:hAnsi="Cambria Math"/>
                  </w:rPr>
                  <m:t>aρ</m:t>
                </m:r>
              </m:den>
            </m:f>
            <m:r>
              <w:rPr>
                <w:rFonts w:ascii="Cambria Math" w:hAnsi="Cambria Math"/>
              </w:rPr>
              <m:t>)</m:t>
            </m:r>
          </m:e>
          <m:sup>
            <m:f>
              <m:fPr>
                <m:ctrlPr>
                  <w:rPr>
                    <w:rFonts w:ascii="Cambria Math" w:eastAsiaTheme="minorHAnsi" w:hAnsi="Cambria Math"/>
                    <w:i/>
                  </w:rPr>
                </m:ctrlPr>
              </m:fPr>
              <m:num>
                <m:r>
                  <w:rPr>
                    <w:rFonts w:ascii="Cambria Math" w:hAnsi="Cambria Math"/>
                  </w:rPr>
                  <m:t>1</m:t>
                </m:r>
              </m:num>
              <m:den>
                <m:r>
                  <w:rPr>
                    <w:rFonts w:ascii="Cambria Math" w:hAnsi="Cambria Math"/>
                  </w:rPr>
                  <m:t>3</m:t>
                </m:r>
              </m:den>
            </m:f>
          </m:sup>
        </m:sSup>
      </m:oMath>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F0AA2FE" w:rsidR="009F7C1A" w:rsidRPr="00B36EED" w:rsidRDefault="00761AED" w:rsidP="00D34DE9">
      <w:pPr>
        <w:spacing w:line="480" w:lineRule="auto"/>
        <w:jc w:val="both"/>
        <w:outlineLvl w:val="0"/>
        <w:rPr>
          <w:rFonts w:ascii="Times New Roman" w:hAnsi="Times New Roman" w:cs="Times New Roman"/>
        </w:rPr>
      </w:pPr>
      <w:r w:rsidRPr="00D6094B">
        <w:rPr>
          <w:rFonts w:ascii="Times New Roman" w:hAnsi="Times New Roman" w:cs="Times New Roman"/>
        </w:rPr>
        <w:lastRenderedPageBreak/>
        <w:t xml:space="preserve">The derivation for Eq. 6 is in </w:t>
      </w:r>
      <w:bookmarkStart w:id="10" w:name="_GoBack"/>
      <w:bookmarkEnd w:id="10"/>
      <w:r w:rsidR="00D6094B">
        <w:rPr>
          <w:rFonts w:ascii="Times New Roman" w:hAnsi="Times New Roman" w:cs="Times New Roman"/>
        </w:rPr>
        <w:t>Appendix 1</w:t>
      </w:r>
      <w:r>
        <w:rPr>
          <w:rFonts w:ascii="Times New Roman" w:hAnsi="Times New Roman" w:cs="Times New Roman"/>
        </w:rPr>
        <w:t xml:space="preserve">. </w:t>
      </w:r>
      <w:r w:rsidR="00A733E0">
        <w:rPr>
          <w:rFonts w:ascii="Times New Roman" w:hAnsi="Times New Roman" w:cs="Times New Roman"/>
        </w:rPr>
        <w:t xml:space="preserve">Consequently, the dynamics from one month to the next </w:t>
      </w:r>
      <w:commentRangeStart w:id="11"/>
      <w:commentRangeStart w:id="12"/>
      <w:r w:rsidR="00A733E0">
        <w:rPr>
          <w:rFonts w:ascii="Times New Roman" w:hAnsi="Times New Roman" w:cs="Times New Roman"/>
        </w:rPr>
        <w:t>are</w:t>
      </w:r>
      <w:commentRangeEnd w:id="11"/>
      <w:r w:rsidR="00A733E0">
        <w:rPr>
          <w:rStyle w:val="CommentReference"/>
        </w:rPr>
        <w:commentReference w:id="11"/>
      </w:r>
      <w:commentRangeEnd w:id="12"/>
      <w:r w:rsidR="007773CA">
        <w:rPr>
          <w:rStyle w:val="CommentReference"/>
        </w:rPr>
        <w:commentReference w:id="12"/>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3"/>
      <w:commentRangeStart w:id="14"/>
      <w:r w:rsidR="00A826C6" w:rsidRPr="00B36EED">
        <w:rPr>
          <w:noProof/>
          <w:position w:val="-32"/>
        </w:rPr>
        <w:object w:dxaOrig="4680" w:dyaOrig="780" w14:anchorId="05F49E23">
          <v:shape id="_x0000_i1063" type="#_x0000_t75" alt="" style="width:234.1pt;height:39.1pt;mso-width-percent:0;mso-height-percent:0;mso-width-percent:0;mso-height-percent:0" o:ole="">
            <v:imagedata r:id="rId48" o:title=""/>
          </v:shape>
          <o:OLEObject Type="Embed" ProgID="Equation.DSMT4" ShapeID="_x0000_i1063" DrawAspect="Content" ObjectID="_1639066607" r:id="rId49"/>
        </w:object>
      </w:r>
      <w:commentRangeEnd w:id="13"/>
      <w:r w:rsidR="009C0633">
        <w:rPr>
          <w:rStyle w:val="CommentReference"/>
          <w:rFonts w:asciiTheme="minorHAnsi" w:hAnsiTheme="minorHAnsi" w:cstheme="minorBidi"/>
        </w:rPr>
        <w:commentReference w:id="13"/>
      </w:r>
      <w:commentRangeEnd w:id="14"/>
      <w:r w:rsidR="007773CA">
        <w:rPr>
          <w:rStyle w:val="CommentReference"/>
          <w:rFonts w:asciiTheme="minorHAnsi" w:hAnsiTheme="minorHAnsi" w:cstheme="minorBidi"/>
        </w:rPr>
        <w:commentReference w:id="14"/>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41C4F52E" w14:textId="02DFA476" w:rsidR="000D72DE"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5" w:name="MTBlankEqn"/>
      <w:r w:rsidR="00A826C6" w:rsidRPr="00C500CD">
        <w:rPr>
          <w:noProof/>
          <w:position w:val="-6"/>
        </w:rPr>
        <w:object w:dxaOrig="200" w:dyaOrig="220" w14:anchorId="3E018AA3">
          <v:shape id="_x0000_i1062" type="#_x0000_t75" alt="" style="width:9.55pt;height:10.95pt;mso-width-percent:0;mso-height-percent:0;mso-width-percent:0;mso-height-percent:0" o:ole="">
            <v:imagedata r:id="rId50" o:title=""/>
          </v:shape>
          <o:OLEObject Type="Embed" ProgID="Equation.DSMT4" ShapeID="_x0000_i1062" DrawAspect="Content" ObjectID="_1639066608" r:id="rId51"/>
        </w:object>
      </w:r>
      <w:bookmarkEnd w:id="15"/>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A826C6" w:rsidRPr="00B41843">
        <w:rPr>
          <w:rFonts w:ascii="Times New Roman" w:hAnsi="Times New Roman" w:cs="Times New Roman"/>
          <w:noProof/>
          <w:position w:val="-12"/>
        </w:rPr>
        <w:object w:dxaOrig="2060" w:dyaOrig="380" w14:anchorId="18D58698">
          <v:shape id="_x0000_i1061" type="#_x0000_t75" alt="" style="width:103pt;height:19.05pt;mso-width-percent:0;mso-height-percent:0;mso-width-percent:0;mso-height-percent:0" o:ole="">
            <v:imagedata r:id="rId52" o:title=""/>
          </v:shape>
          <o:OLEObject Type="Embed" ProgID="Equation.DSMT4" ShapeID="_x0000_i1061" DrawAspect="Content" ObjectID="_1639066609" r:id="rId53"/>
        </w:object>
      </w:r>
      <w:r w:rsidRPr="00B36EED">
        <w:rPr>
          <w:rFonts w:ascii="Times New Roman" w:hAnsi="Times New Roman" w:cs="Times New Roman"/>
        </w:rPr>
        <w:t>.</w:t>
      </w:r>
      <w:r>
        <w:rPr>
          <w:rFonts w:ascii="Times New Roman" w:hAnsi="Times New Roman" w:cs="Times New Roman"/>
        </w:rPr>
        <w:t xml:space="preserve"> An individual whose stores fall below 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A826C6" w:rsidRPr="00145C60">
        <w:rPr>
          <w:rFonts w:ascii="Times New Roman" w:hAnsi="Times New Roman" w:cs="Times New Roman"/>
          <w:noProof/>
          <w:position w:val="-12"/>
        </w:rPr>
        <w:object w:dxaOrig="560" w:dyaOrig="380" w14:anchorId="29AB5096">
          <v:shape id="_x0000_i1060" type="#_x0000_t75" alt="" style="width:27.65pt;height:19.05pt;mso-width-percent:0;mso-height-percent:0;mso-width-percent:0;mso-height-percent:0" o:ole="">
            <v:imagedata r:id="rId54" o:title=""/>
          </v:shape>
          <o:OLEObject Type="Embed" ProgID="Equation.DSMT4" ShapeID="_x0000_i1060" DrawAspect="Content" ObjectID="_1639066610" r:id="rId55"/>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A826C6" w:rsidRPr="00B36EED">
        <w:rPr>
          <w:rFonts w:ascii="Times New Roman" w:hAnsi="Times New Roman" w:cs="Times New Roman"/>
          <w:noProof/>
          <w:position w:val="-16"/>
        </w:rPr>
        <w:object w:dxaOrig="2660" w:dyaOrig="420" w14:anchorId="0FD60694">
          <v:shape id="_x0000_i1059" type="#_x0000_t75" alt="" style="width:134pt;height:21pt;mso-width-percent:0;mso-height-percent:0;mso-width-percent:0;mso-height-percent:0" o:ole="">
            <v:imagedata r:id="rId56" o:title=""/>
          </v:shape>
          <o:OLEObject Type="Embed" ProgID="Equation.DSMT4" ShapeID="_x0000_i1059" DrawAspect="Content" ObjectID="_1639066611" r:id="rId57"/>
        </w:object>
      </w:r>
      <w:r w:rsidR="00E92364" w:rsidRPr="00B36EED">
        <w:rPr>
          <w:rFonts w:ascii="Times New Roman" w:hAnsi="Times New Roman" w:cs="Times New Roman"/>
        </w:rPr>
        <w:t xml:space="preserve">. </w:t>
      </w:r>
      <w:r w:rsidR="000D72DE">
        <w:rPr>
          <w:rFonts w:ascii="Times New Roman" w:hAnsi="Times New Roman" w:cs="Times New Roman"/>
        </w:rPr>
        <w:t xml:space="preserve">Reproductive </w:t>
      </w:r>
      <w:r w:rsidR="00C30306">
        <w:rPr>
          <w:rFonts w:ascii="Times New Roman" w:hAnsi="Times New Roman" w:cs="Times New Roman"/>
        </w:rPr>
        <w:t>output</w:t>
      </w:r>
      <w:r w:rsidR="000D72DE">
        <w:rPr>
          <w:rFonts w:ascii="Times New Roman" w:hAnsi="Times New Roman" w:cs="Times New Roman"/>
        </w:rPr>
        <w:t xml:space="preserve"> in each month is </w:t>
      </w:r>
      <w:r w:rsidR="00C30306">
        <w:rPr>
          <w:rFonts w:ascii="Times New Roman" w:hAnsi="Times New Roman" w:cs="Times New Roman"/>
        </w:rPr>
        <w:t>limited</w:t>
      </w:r>
      <w:r w:rsidR="000D72DE">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A826C6" w:rsidRPr="00343941">
        <w:rPr>
          <w:rFonts w:ascii="Times New Roman" w:hAnsi="Times New Roman" w:cs="Times New Roman"/>
          <w:noProof/>
          <w:position w:val="-12"/>
        </w:rPr>
        <w:object w:dxaOrig="1560" w:dyaOrig="380" w14:anchorId="4DFBBF28">
          <v:shape id="_x0000_i1058" type="#_x0000_t75" alt="" style="width:78.2pt;height:19.05pt;mso-width-percent:0;mso-height-percent:0;mso-width-percent:0;mso-height-percent:0" o:ole="">
            <v:imagedata r:id="rId58" o:title=""/>
          </v:shape>
          <o:OLEObject Type="Embed" ProgID="Equation.DSMT4" ShapeID="_x0000_i1058" DrawAspect="Content" ObjectID="_1639066612" r:id="rId59"/>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w:t>
      </w:r>
      <w:r w:rsidR="00653C8D">
        <w:rPr>
          <w:rFonts w:ascii="Times New Roman" w:hAnsi="Times New Roman" w:cs="Times New Roman"/>
          <w:noProof/>
        </w:rPr>
        <w:t>ti</w:t>
      </w:r>
      <w:r w:rsidR="00FB203C">
        <w:rPr>
          <w:rFonts w:ascii="Times New Roman" w:hAnsi="Times New Roman" w:cs="Times New Roman"/>
          <w:noProof/>
        </w:rPr>
        <w:t>on to gonads</w:t>
      </w:r>
      <w:r w:rsidR="00C30306">
        <w:rPr>
          <w:rFonts w:ascii="Times New Roman" w:hAnsi="Times New Roman" w:cs="Times New Roman"/>
          <w:noProof/>
        </w:rPr>
        <w:t xml:space="preserve"> imposed by the size of the body cavity</w:t>
      </w:r>
      <w:r w:rsidR="00653C8D">
        <w:rPr>
          <w:rFonts w:ascii="Times New Roman" w:hAnsi="Times New Roman" w:cs="Times New Roman"/>
          <w:noProof/>
        </w:rPr>
        <w:t xml:space="preserve"> (Wootton 1992)</w:t>
      </w:r>
      <w:r w:rsidR="00C30306">
        <w:rPr>
          <w:rFonts w:ascii="Times New Roman" w:hAnsi="Times New Roman" w:cs="Times New Roman"/>
          <w:noProof/>
        </w:rPr>
        <w:t>.</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lastRenderedPageBreak/>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A826C6" w:rsidRPr="00B36EED">
        <w:rPr>
          <w:rFonts w:ascii="Times New Roman" w:hAnsi="Times New Roman" w:cs="Times New Roman"/>
          <w:noProof/>
          <w:position w:val="-10"/>
        </w:rPr>
        <w:object w:dxaOrig="820" w:dyaOrig="320" w14:anchorId="653CD363">
          <v:shape id="_x0000_i1057" type="#_x0000_t75" alt="" style="width:41pt;height:14.8pt;mso-width-percent:0;mso-height-percent:0;mso-width-percent:0;mso-height-percent:0" o:ole="">
            <v:imagedata r:id="rId60" o:title=""/>
          </v:shape>
          <o:OLEObject Type="Embed" ProgID="Equation.DSMT4" ShapeID="_x0000_i1057" DrawAspect="Content" ObjectID="_1639066613" r:id="rId61"/>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A826C6" w:rsidRPr="00AD2734">
        <w:rPr>
          <w:rFonts w:ascii="Times New Roman" w:hAnsi="Times New Roman" w:cs="Times New Roman"/>
          <w:noProof/>
          <w:position w:val="-4"/>
        </w:rPr>
        <w:object w:dxaOrig="220" w:dyaOrig="240" w14:anchorId="39D1CF77">
          <v:shape id="_x0000_i1056" type="#_x0000_t75" alt="" style="width:10.95pt;height:11.9pt;mso-width-percent:0;mso-height-percent:0;mso-width-percent:0;mso-height-percent:0" o:ole="">
            <v:imagedata r:id="rId62" o:title=""/>
          </v:shape>
          <o:OLEObject Type="Embed" ProgID="Equation.DSMT4" ShapeID="_x0000_i1056" DrawAspect="Content" ObjectID="_1639066614" r:id="rId63"/>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A826C6" w:rsidRPr="00C3638F">
        <w:rPr>
          <w:rFonts w:ascii="Times New Roman" w:hAnsi="Times New Roman" w:cs="Times New Roman"/>
          <w:noProof/>
          <w:position w:val="-10"/>
        </w:rPr>
        <w:object w:dxaOrig="780" w:dyaOrig="320" w14:anchorId="3ED936B1">
          <v:shape id="_x0000_i1055" type="#_x0000_t75" alt="" style="width:39.1pt;height:14.8pt;mso-width-percent:0;mso-height-percent:0;mso-width-percent:0;mso-height-percent:0" o:ole="">
            <v:imagedata r:id="rId64" o:title=""/>
          </v:shape>
          <o:OLEObject Type="Embed" ProgID="Equation.DSMT4" ShapeID="_x0000_i1055" DrawAspect="Content" ObjectID="_1639066615" r:id="rId65"/>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A826C6" w:rsidRPr="00C3638F">
        <w:rPr>
          <w:rFonts w:ascii="Times New Roman" w:hAnsi="Times New Roman" w:cs="Times New Roman"/>
          <w:noProof/>
          <w:position w:val="-10"/>
        </w:rPr>
        <w:object w:dxaOrig="800" w:dyaOrig="320" w14:anchorId="496D9404">
          <v:shape id="_x0000_i1054" type="#_x0000_t75" alt="" style="width:40.05pt;height:14.8pt;mso-width-percent:0;mso-height-percent:0;mso-width-percent:0;mso-height-percent:0" o:ole="">
            <v:imagedata r:id="rId66" o:title=""/>
          </v:shape>
          <o:OLEObject Type="Embed" ProgID="Equation.DSMT4" ShapeID="_x0000_i1054" DrawAspect="Content" ObjectID="_1639066616" r:id="rId67"/>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A826C6" w:rsidRPr="00B36EED">
        <w:rPr>
          <w:rFonts w:ascii="Times New Roman" w:hAnsi="Times New Roman" w:cs="Times New Roman"/>
          <w:noProof/>
          <w:position w:val="-10"/>
        </w:rPr>
        <w:object w:dxaOrig="1240" w:dyaOrig="320" w14:anchorId="73661BD6">
          <v:shape id="_x0000_i1053" type="#_x0000_t75" alt="" style="width:62.95pt;height:14.8pt;mso-width-percent:0;mso-height-percent:0;mso-width-percent:0;mso-height-percent:0" o:ole="">
            <v:imagedata r:id="rId68" o:title=""/>
          </v:shape>
          <o:OLEObject Type="Embed" ProgID="Equation.DSMT4" ShapeID="_x0000_i1053" DrawAspect="Content" ObjectID="_1639066617" r:id="rId69"/>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A826C6" w:rsidRPr="00B36EED">
        <w:rPr>
          <w:rFonts w:ascii="Times New Roman" w:hAnsi="Times New Roman" w:cs="Times New Roman"/>
          <w:noProof/>
          <w:position w:val="-10"/>
        </w:rPr>
        <w:object w:dxaOrig="820" w:dyaOrig="320" w14:anchorId="3AF257D2">
          <v:shape id="_x0000_i1052" type="#_x0000_t75" alt="" style="width:41pt;height:14.8pt;mso-width-percent:0;mso-height-percent:0;mso-width-percent:0;mso-height-percent:0" o:ole="">
            <v:imagedata r:id="rId60" o:title=""/>
          </v:shape>
          <o:OLEObject Type="Embed" ProgID="Equation.DSMT4" ShapeID="_x0000_i1052" DrawAspect="Content" ObjectID="_1639066618" r:id="rId70"/>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A826C6" w:rsidRPr="00C3638F">
        <w:rPr>
          <w:noProof/>
          <w:position w:val="-32"/>
        </w:rPr>
        <w:object w:dxaOrig="5300" w:dyaOrig="620" w14:anchorId="2EAB9A7D">
          <v:shape id="_x0000_i1051" type="#_x0000_t75" alt="" style="width:240.3pt;height:27.65pt;mso-width-percent:0;mso-height-percent:0;mso-width-percent:0;mso-height-percent:0" o:ole="">
            <v:imagedata r:id="rId71" o:title=""/>
          </v:shape>
          <o:OLEObject Type="Embed" ProgID="Equation.DSMT4" ShapeID="_x0000_i1051" DrawAspect="Content" ObjectID="_1639066619" r:id="rId72"/>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A826C6" w:rsidRPr="00925778">
        <w:rPr>
          <w:rFonts w:ascii="Times New Roman" w:hAnsi="Times New Roman" w:cs="Times New Roman"/>
          <w:noProof/>
          <w:position w:val="-10"/>
        </w:rPr>
        <w:object w:dxaOrig="2180" w:dyaOrig="320" w14:anchorId="1EC25E79">
          <v:shape id="_x0000_i1050" type="#_x0000_t75" alt="" style="width:109.2pt;height:15.75pt;mso-width-percent:0;mso-height-percent:0;mso-width-percent:0;mso-height-percent:0" o:ole="">
            <v:imagedata r:id="rId73" o:title=""/>
          </v:shape>
          <o:OLEObject Type="Embed" ProgID="Equation.DSMT4" ShapeID="_x0000_i1050" DrawAspect="Content" ObjectID="_1639066620" r:id="rId74"/>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A826C6" w:rsidRPr="00925778">
        <w:rPr>
          <w:rFonts w:ascii="Times" w:hAnsi="Times" w:cs="Times New Roman"/>
          <w:noProof/>
          <w:position w:val="-16"/>
        </w:rPr>
        <w:object w:dxaOrig="4560" w:dyaOrig="420" w14:anchorId="3F434425">
          <v:shape id="_x0000_i1049" type="#_x0000_t75" alt="" style="width:227.9pt;height:21pt;mso-width-percent:0;mso-height-percent:0;mso-width-percent:0;mso-height-percent:0" o:ole="">
            <v:imagedata r:id="rId75" o:title=""/>
          </v:shape>
          <o:OLEObject Type="Embed" ProgID="Equation.DSMT4" ShapeID="_x0000_i1049" DrawAspect="Content" ObjectID="_1639066621" r:id="rId76"/>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6" w:name="PasteStart"/>
      <w:bookmarkEnd w:id="16"/>
      <w:r w:rsidR="00A826C6" w:rsidRPr="00291FDE">
        <w:rPr>
          <w:noProof/>
          <w:position w:val="-12"/>
        </w:rPr>
        <w:object w:dxaOrig="560" w:dyaOrig="380" w14:anchorId="466C420D">
          <v:shape id="_x0000_i1048" type="#_x0000_t75" alt="" style="width:27.65pt;height:19.05pt;mso-width-percent:0;mso-height-percent:0;mso-width-percent:0;mso-height-percent:0" o:ole="">
            <v:imagedata r:id="rId77" o:title=""/>
          </v:shape>
          <o:OLEObject Type="Embed" ProgID="Equation.DSMT4" ShapeID="_x0000_i1048" DrawAspect="Content" ObjectID="_1639066622" r:id="rId78"/>
        </w:object>
      </w:r>
      <w:bookmarkStart w:id="17" w:name="PasteEnd"/>
      <w:bookmarkEnd w:id="17"/>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3F5E00EA"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A826C6" w:rsidRPr="00DC649E">
        <w:rPr>
          <w:rFonts w:ascii="Times" w:hAnsi="Times"/>
          <w:noProof/>
          <w:position w:val="-10"/>
        </w:rPr>
        <w:object w:dxaOrig="940" w:dyaOrig="320" w14:anchorId="317934E8">
          <v:shape id="_x0000_i1047" type="#_x0000_t75" alt="" style="width:46.75pt;height:14.8pt;mso-width-percent:0;mso-height-percent:0;mso-width-percent:0;mso-height-percent:0" o:ole="">
            <v:imagedata r:id="rId79" o:title=""/>
          </v:shape>
          <o:OLEObject Type="Embed" ProgID="Equation.DSMT4" ShapeID="_x0000_i1047" DrawAspect="Content" ObjectID="_1639066623" r:id="rId80"/>
        </w:object>
      </w:r>
      <w:r w:rsidRPr="00E50BA7">
        <w:rPr>
          <w:rFonts w:ascii="Times" w:hAnsi="Times"/>
        </w:rPr>
        <w:t>, and</w:t>
      </w:r>
      <w:r w:rsidR="00A826C6" w:rsidRPr="00DC649E">
        <w:rPr>
          <w:rFonts w:ascii="Times" w:hAnsi="Times"/>
          <w:noProof/>
          <w:position w:val="-10"/>
        </w:rPr>
        <w:object w:dxaOrig="960" w:dyaOrig="320" w14:anchorId="390B36F7">
          <v:shape id="_x0000_i1046" type="#_x0000_t75" alt="" style="width:47.7pt;height:14.8pt;mso-width-percent:0;mso-height-percent:0;mso-width-percent:0;mso-height-percent:0" o:ole="">
            <v:imagedata r:id="rId81" o:title=""/>
          </v:shape>
          <o:OLEObject Type="Embed" ProgID="Equation.DSMT4" ShapeID="_x0000_i1046" DrawAspect="Content" ObjectID="_1639066624" r:id="rId82"/>
        </w:object>
      </w:r>
      <w:r w:rsidRPr="00E50BA7">
        <w:rPr>
          <w:rFonts w:ascii="Times" w:hAnsi="Times"/>
        </w:rPr>
        <w:t xml:space="preserve"> for every </w:t>
      </w:r>
      <w:r w:rsidR="00DE693E">
        <w:rPr>
          <w:rFonts w:ascii="Times" w:hAnsi="Times"/>
        </w:rPr>
        <w:t xml:space="preserve">possible </w:t>
      </w:r>
      <w:r w:rsidRPr="00E50BA7">
        <w:rPr>
          <w:rFonts w:ascii="Times" w:hAnsi="Times"/>
        </w:rPr>
        <w:t>combination of state</w:t>
      </w:r>
      <w:r w:rsidR="00DE693E">
        <w:rPr>
          <w:rFonts w:ascii="Times" w:hAnsi="Times"/>
        </w:rPr>
        <w:t>s (length and stores)</w:t>
      </w:r>
      <w:r w:rsidRPr="00E50BA7">
        <w:rPr>
          <w:rFonts w:ascii="Times" w:hAnsi="Times"/>
        </w:rPr>
        <w:t xml:space="preserv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DB379E">
        <w:rPr>
          <w:rFonts w:ascii="Times New Roman" w:hAnsi="Times New Roman" w:cs="Times New Roman"/>
        </w:rPr>
        <w:t xml:space="preserve"> It was also possible </w:t>
      </w:r>
      <w:r w:rsidR="00DE693E">
        <w:rPr>
          <w:rFonts w:ascii="Times New Roman" w:hAnsi="Times New Roman" w:cs="Times New Roman"/>
        </w:rPr>
        <w:t>s</w:t>
      </w:r>
      <w:r w:rsidR="00DB379E">
        <w:rPr>
          <w:rFonts w:ascii="Times New Roman" w:hAnsi="Times New Roman" w:cs="Times New Roman"/>
        </w:rPr>
        <w:t>ome combinations of state</w:t>
      </w:r>
      <w:r w:rsidR="000D68B4">
        <w:rPr>
          <w:rFonts w:ascii="Times New Roman" w:hAnsi="Times New Roman" w:cs="Times New Roman"/>
        </w:rPr>
        <w:t>s</w:t>
      </w:r>
      <w:r w:rsidR="00DB379E">
        <w:rPr>
          <w:rFonts w:ascii="Times New Roman" w:hAnsi="Times New Roman" w:cs="Times New Roman"/>
        </w:rPr>
        <w:t xml:space="preserve"> </w:t>
      </w:r>
      <w:r w:rsidR="00DB379E">
        <w:rPr>
          <w:rFonts w:ascii="Times New Roman" w:hAnsi="Times New Roman" w:cs="Times New Roman"/>
        </w:rPr>
        <w:lastRenderedPageBreak/>
        <w:t>and age</w:t>
      </w:r>
      <w:r w:rsidR="00DB379E" w:rsidRPr="00B36EED">
        <w:rPr>
          <w:rFonts w:ascii="Times New Roman" w:hAnsi="Times New Roman" w:cs="Times New Roman"/>
        </w:rPr>
        <w:t xml:space="preserve"> will </w:t>
      </w:r>
      <w:r w:rsidR="00DB379E">
        <w:rPr>
          <w:rFonts w:ascii="Times New Roman" w:hAnsi="Times New Roman" w:cs="Times New Roman"/>
        </w:rPr>
        <w:t xml:space="preserve">not occur naturally </w:t>
      </w:r>
      <w:r w:rsidR="00DB379E" w:rsidRPr="00B36EED">
        <w:rPr>
          <w:rFonts w:ascii="Times New Roman" w:hAnsi="Times New Roman" w:cs="Times New Roman"/>
        </w:rPr>
        <w:t xml:space="preserve">(for example, </w:t>
      </w:r>
      <w:r w:rsidR="00DB379E">
        <w:rPr>
          <w:rFonts w:ascii="Times New Roman" w:hAnsi="Times New Roman" w:cs="Times New Roman"/>
        </w:rPr>
        <w:t>individuals are unlikely</w:t>
      </w:r>
      <w:r w:rsidR="00DB379E" w:rsidRPr="00B36EED">
        <w:rPr>
          <w:rFonts w:ascii="Times New Roman" w:hAnsi="Times New Roman" w:cs="Times New Roman"/>
        </w:rPr>
        <w:t xml:space="preserve"> to be both old and small) and some will be inviable (some states will not be viable with some sizes, given the energetic requirements of large individuals).</w:t>
      </w:r>
      <w:r w:rsidR="00DE693E">
        <w:rPr>
          <w:rFonts w:ascii="Times New Roman" w:hAnsi="Times New Roman" w:cs="Times New Roman"/>
        </w:rPr>
        <w:t xml:space="preserve"> Therefore, to understand the expected combinations of </w:t>
      </w:r>
      <w:r w:rsidR="000D68B4">
        <w:rPr>
          <w:rFonts w:ascii="Times New Roman" w:hAnsi="Times New Roman" w:cs="Times New Roman"/>
        </w:rPr>
        <w:t>states</w:t>
      </w:r>
      <w:r w:rsidR="00DE693E">
        <w:rPr>
          <w:rFonts w:ascii="Times New Roman" w:hAnsi="Times New Roman" w:cs="Times New Roman"/>
        </w:rPr>
        <w:t xml:space="preserve"> and age</w:t>
      </w:r>
      <w:r w:rsidR="000D68B4">
        <w:rPr>
          <w:rFonts w:ascii="Times New Roman" w:hAnsi="Times New Roman" w:cs="Times New Roman"/>
        </w:rPr>
        <w:t>s</w:t>
      </w:r>
      <w:r w:rsidR="00DE693E">
        <w:rPr>
          <w:rFonts w:ascii="Times New Roman" w:hAnsi="Times New Roman" w:cs="Times New Roman"/>
        </w:rPr>
        <w:t xml:space="preserve"> we </w:t>
      </w:r>
      <w:r w:rsidR="000D68B4">
        <w:rPr>
          <w:rFonts w:ascii="Times New Roman" w:hAnsi="Times New Roman" w:cs="Times New Roman"/>
        </w:rPr>
        <w:t>simulated the expected fates of individuals that recruit to the population after their first year of life.</w:t>
      </w:r>
    </w:p>
    <w:p w14:paraId="6C43A4CA" w14:textId="1FFD60C6" w:rsidR="005E27FE"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F1C1641" w:rsidR="005857BC" w:rsidRDefault="00193E49" w:rsidP="00D34DE9">
      <w:pPr>
        <w:spacing w:line="480" w:lineRule="auto"/>
        <w:jc w:val="both"/>
        <w:rPr>
          <w:rFonts w:ascii="Times New Roman" w:hAnsi="Times New Roman" w:cs="Times New Roman"/>
        </w:rPr>
      </w:pPr>
      <w:r>
        <w:rPr>
          <w:rFonts w:ascii="Times New Roman" w:hAnsi="Times New Roman" w:cs="Times New Roman"/>
        </w:rPr>
        <w:t>W</w:t>
      </w:r>
      <w:r w:rsidR="00FB4388" w:rsidRPr="00B36EED">
        <w:rPr>
          <w:rFonts w:ascii="Times New Roman" w:hAnsi="Times New Roman" w:cs="Times New Roman"/>
        </w:rPr>
        <w:t>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Pr>
          <w:rFonts w:ascii="Times New Roman" w:hAnsi="Times New Roman" w:cs="Times New Roman"/>
        </w:rPr>
        <w:t xml:space="preserve">The individual allocates to growth and reproduction according to the rules given in Eq. 8.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w:t>
      </w:r>
      <w:r w:rsidR="00807C6D">
        <w:rPr>
          <w:rFonts w:ascii="Times New Roman" w:hAnsi="Times New Roman" w:cs="Times New Roman"/>
        </w:rPr>
        <w:t xml:space="preserve">.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w:t>
      </w:r>
      <w:r>
        <w:rPr>
          <w:rFonts w:ascii="Times New Roman" w:hAnsi="Times New Roman" w:cs="Times New Roman"/>
        </w:rPr>
        <w:t>, which represented the monthly mortality rate,</w:t>
      </w:r>
      <w:r w:rsidR="00D60C63">
        <w:rPr>
          <w:rFonts w:ascii="Times New Roman" w:hAnsi="Times New Roman" w:cs="Times New Roman"/>
        </w:rPr>
        <w:t xml:space="preserv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4FC71321"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w:t>
      </w:r>
      <w:r>
        <w:rPr>
          <w:rFonts w:ascii="Times New Roman" w:hAnsi="Times New Roman" w:cs="Times New Roman"/>
        </w:rPr>
        <w:lastRenderedPageBreak/>
        <w:t xml:space="preserve">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203DA3">
        <w:rPr>
          <w:rFonts w:ascii="Times New Roman" w:hAnsi="Times New Roman" w:cs="Times New Roman"/>
        </w:rPr>
        <w:t>in different</w:t>
      </w:r>
      <w:r>
        <w:rPr>
          <w:rFonts w:ascii="Times New Roman" w:hAnsi="Times New Roman" w:cs="Times New Roman"/>
        </w:rPr>
        <w:t xml:space="preserve"> environments</w:t>
      </w:r>
      <w:r w:rsidR="00203DA3">
        <w:rPr>
          <w:rFonts w:ascii="Times New Roman" w:hAnsi="Times New Roman" w:cs="Times New Roman"/>
        </w:rPr>
        <w:t xml:space="preserve"> </w:t>
      </w:r>
      <w:r>
        <w:rPr>
          <w:rFonts w:ascii="Times New Roman" w:hAnsi="Times New Roman" w:cs="Times New Roman"/>
        </w:rPr>
        <w:t>is currently unknown</w:t>
      </w:r>
      <w:r w:rsidR="00203DA3">
        <w:rPr>
          <w:rFonts w:ascii="Times New Roman" w:hAnsi="Times New Roman" w:cs="Times New Roman"/>
        </w:rPr>
        <w:t>, although some research suggests</w:t>
      </w:r>
      <w:r w:rsidR="00D67956">
        <w:rPr>
          <w:rFonts w:ascii="Times New Roman" w:hAnsi="Times New Roman" w:cs="Times New Roman"/>
        </w:rPr>
        <w:t xml:space="preserve"> </w:t>
      </w:r>
      <w:r w:rsidR="00203DA3">
        <w:rPr>
          <w:rFonts w:ascii="Times New Roman" w:hAnsi="Times New Roman" w:cs="Times New Roman"/>
        </w:rPr>
        <w:t xml:space="preserve">for multiple spawners in seasonal environments, variability in individual growth </w:t>
      </w:r>
      <w:proofErr w:type="spellStart"/>
      <w:r w:rsidR="00203DA3">
        <w:rPr>
          <w:rFonts w:ascii="Times New Roman" w:hAnsi="Times New Roman" w:cs="Times New Roman"/>
        </w:rPr>
        <w:t xml:space="preserve">patterns </w:t>
      </w:r>
      <w:proofErr w:type="spellEnd"/>
      <w:r w:rsidR="00203DA3">
        <w:rPr>
          <w:rFonts w:ascii="Times New Roman" w:hAnsi="Times New Roman" w:cs="Times New Roman"/>
        </w:rPr>
        <w:t xml:space="preserve">can have important consequences for </w:t>
      </w:r>
      <w:r w:rsidR="005A720D">
        <w:rPr>
          <w:rFonts w:ascii="Times New Roman" w:hAnsi="Times New Roman" w:cs="Times New Roman"/>
        </w:rPr>
        <w:t>fecundity-at-size over the lifetime</w:t>
      </w:r>
      <w:r w:rsidR="00203DA3">
        <w:rPr>
          <w:rFonts w:ascii="Times New Roman" w:hAnsi="Times New Roman" w:cs="Times New Roman"/>
        </w:rPr>
        <w:t xml:space="preserve"> </w:t>
      </w:r>
      <w:r w:rsidR="00D67956">
        <w:rPr>
          <w:rFonts w:ascii="Times New Roman" w:hAnsi="Times New Roman" w:cs="Times New Roman"/>
        </w:rPr>
        <w:t>(</w:t>
      </w:r>
      <w:proofErr w:type="spellStart"/>
      <w:r w:rsidR="00D67956">
        <w:rPr>
          <w:rFonts w:ascii="Times New Roman" w:hAnsi="Times New Roman" w:cs="Times New Roman"/>
        </w:rPr>
        <w:t>Lowerre-Barbarieri</w:t>
      </w:r>
      <w:proofErr w:type="spellEnd"/>
      <w:r w:rsidR="00D67956">
        <w:rPr>
          <w:rFonts w:ascii="Times New Roman" w:hAnsi="Times New Roman" w:cs="Times New Roman"/>
        </w:rPr>
        <w:t xml:space="preserve"> et al. 1998</w:t>
      </w:r>
      <w:r w:rsidR="004B3F09">
        <w:rPr>
          <w:rFonts w:ascii="Times New Roman" w:hAnsi="Times New Roman" w:cs="Times New Roman"/>
        </w:rPr>
        <w:t>, Hunter et al. 2015</w:t>
      </w:r>
      <w:r w:rsidR="00D67956">
        <w:rPr>
          <w:rFonts w:ascii="Times New Roman" w:hAnsi="Times New Roman" w:cs="Times New Roman"/>
        </w:rPr>
        <w:t>)</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5C4A97">
        <w:rPr>
          <w:rFonts w:ascii="Times New Roman" w:hAnsi="Times New Roman" w:cs="Times New Roman"/>
        </w:rPr>
        <w:t xml:space="preserve"> </w:t>
      </w:r>
      <w:r w:rsidR="00911BCD">
        <w:rPr>
          <w:rFonts w:ascii="Times New Roman" w:hAnsi="Times New Roman" w:cs="Times New Roman"/>
        </w:rPr>
        <w:t xml:space="preserve">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66D6163"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B5681">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lastRenderedPageBreak/>
        <w:t>Body size and growth patterns</w:t>
      </w:r>
    </w:p>
    <w:p w14:paraId="2E2F823C" w14:textId="402C5482" w:rsidR="00FC7692" w:rsidRDefault="00654C30" w:rsidP="00D34DE9">
      <w:pPr>
        <w:spacing w:line="480" w:lineRule="auto"/>
        <w:jc w:val="both"/>
        <w:rPr>
          <w:rFonts w:ascii="Times New Roman" w:hAnsi="Times New Roman" w:cs="Times New Roman"/>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c.</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w:t>
      </w:r>
      <w:r w:rsidR="00082E65">
        <w:rPr>
          <w:rFonts w:ascii="Times New Roman" w:hAnsi="Times New Roman" w:cs="Times New Roman"/>
        </w:rPr>
        <w:t>re were</w:t>
      </w:r>
      <w:r w:rsidR="002A7005">
        <w:rPr>
          <w:rFonts w:ascii="Times New Roman" w:hAnsi="Times New Roman" w:cs="Times New Roman"/>
        </w:rPr>
        <w:t xml:space="preserve"> </w:t>
      </w:r>
      <w:r w:rsidR="00407EB7">
        <w:rPr>
          <w:rFonts w:ascii="Times New Roman" w:hAnsi="Times New Roman" w:cs="Times New Roman"/>
        </w:rPr>
        <w:t>some</w:t>
      </w:r>
      <w:r w:rsidR="00E86C9E">
        <w:rPr>
          <w:rFonts w:ascii="Times New Roman" w:hAnsi="Times New Roman" w:cs="Times New Roman"/>
        </w:rPr>
        <w:t xml:space="preserve"> exception</w:t>
      </w:r>
      <w:r w:rsidR="002A7005">
        <w:rPr>
          <w:rFonts w:ascii="Times New Roman" w:hAnsi="Times New Roman" w:cs="Times New Roman"/>
        </w:rPr>
        <w:t>s</w:t>
      </w:r>
      <w:r w:rsidR="008D3316">
        <w:rPr>
          <w:rFonts w:ascii="Times New Roman" w:hAnsi="Times New Roman" w:cs="Times New Roman"/>
        </w:rPr>
        <w:t xml:space="preserve"> to this </w:t>
      </w:r>
      <w:r w:rsidR="00407EB7">
        <w:rPr>
          <w:rFonts w:ascii="Times New Roman" w:hAnsi="Times New Roman" w:cs="Times New Roman"/>
        </w:rPr>
        <w:t>asymptotic growth pattern</w:t>
      </w:r>
      <w:r w:rsidR="00082E65">
        <w:rPr>
          <w:rFonts w:ascii="Times New Roman" w:hAnsi="Times New Roman" w:cs="Times New Roman"/>
        </w:rPr>
        <w:t>. In</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predation</w:t>
      </w:r>
      <w:r w:rsidR="00082E65">
        <w:rPr>
          <w:rFonts w:ascii="Times New Roman" w:hAnsi="Times New Roman" w:cs="Times New Roman"/>
        </w:rPr>
        <w:t>, and with low food at higher seasonal temperatures</w:t>
      </w:r>
      <w:r w:rsidR="002B2084">
        <w:rPr>
          <w:rFonts w:ascii="Times New Roman" w:hAnsi="Times New Roman" w:cs="Times New Roman"/>
        </w:rPr>
        <w:t>, 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3F4B37">
        <w:rPr>
          <w:rFonts w:ascii="Times New Roman" w:hAnsi="Times New Roman" w:cs="Times New Roman"/>
        </w:rPr>
        <w:t xml:space="preserve"> (Figure 2, panels c and d)</w:t>
      </w:r>
      <w:r w:rsidR="00C96530">
        <w:rPr>
          <w:rFonts w:ascii="Times New Roman" w:hAnsi="Times New Roman" w:cs="Times New Roman"/>
        </w:rPr>
        <w:t>.</w:t>
      </w:r>
      <w:r w:rsidR="003F4B37">
        <w:rPr>
          <w:rFonts w:ascii="Times New Roman" w:hAnsi="Times New Roman" w:cs="Times New Roman"/>
        </w:rPr>
        <w:t xml:space="preserve"> In these cases, s</w:t>
      </w:r>
      <w:r w:rsidR="00F91B07">
        <w:rPr>
          <w:rFonts w:ascii="Times New Roman" w:hAnsi="Times New Roman" w:cs="Times New Roman"/>
        </w:rPr>
        <w:t>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3F4B37">
        <w:rPr>
          <w:rFonts w:ascii="Times New Roman" w:hAnsi="Times New Roman" w:cs="Times New Roman"/>
        </w:rPr>
        <w:t xml:space="preserve">. </w:t>
      </w:r>
      <w:r w:rsidR="00727B06">
        <w:rPr>
          <w:rFonts w:ascii="Times New Roman" w:hAnsi="Times New Roman" w:cs="Times New Roman"/>
        </w:rPr>
        <w:t xml:space="preserve"> </w:t>
      </w:r>
      <w:r w:rsidR="003F4B37">
        <w:rPr>
          <w:rFonts w:ascii="Times New Roman" w:hAnsi="Times New Roman" w:cs="Times New Roman"/>
        </w:rPr>
        <w:t>The pattern disappeared as</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B378CB">
        <w:rPr>
          <w:rFonts w:ascii="Times New Roman" w:hAnsi="Times New Roman" w:cs="Times New Roman"/>
        </w:rPr>
        <w:t xml:space="preserve">risk </w:t>
      </w:r>
      <w:r w:rsidR="00727B06">
        <w:rPr>
          <w:rFonts w:ascii="Times New Roman" w:hAnsi="Times New Roman" w:cs="Times New Roman"/>
        </w:rPr>
        <w:t>(</w:t>
      </w:r>
      <w:r w:rsidR="00727B06" w:rsidRPr="00727B06">
        <w:rPr>
          <w:rFonts w:ascii="Times New Roman" w:hAnsi="Times New Roman" w:cs="Times New Roman"/>
          <w:i/>
          <w:iCs/>
        </w:rPr>
        <w:t>h</w:t>
      </w:r>
      <w:r w:rsidR="001E6E31">
        <w:rPr>
          <w:rFonts w:ascii="Times New Roman" w:hAnsi="Times New Roman" w:cs="Times New Roman"/>
          <w:i/>
          <w:iCs/>
        </w:rPr>
        <w:t>)</w:t>
      </w:r>
      <w:r w:rsidR="003F4B37">
        <w:rPr>
          <w:rFonts w:ascii="Times New Roman" w:hAnsi="Times New Roman" w:cs="Times New Roman"/>
          <w:i/>
          <w:iCs/>
        </w:rPr>
        <w:t xml:space="preserve"> </w:t>
      </w:r>
      <w:r w:rsidR="003F4B37">
        <w:rPr>
          <w:rFonts w:ascii="Times New Roman" w:hAnsi="Times New Roman" w:cs="Times New Roman"/>
        </w:rPr>
        <w:t>increased</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4F5EA6">
        <w:rPr>
          <w:rFonts w:ascii="Times New Roman" w:hAnsi="Times New Roman" w:cs="Times New Roman"/>
        </w:rPr>
        <w:t>W</w:t>
      </w:r>
      <w:r w:rsidR="00BA5FCA">
        <w:rPr>
          <w:rFonts w:ascii="Times New Roman" w:hAnsi="Times New Roman" w:cs="Times New Roman"/>
        </w:rPr>
        <w:t xml:space="preserve">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6AF8F444" w14:textId="77777777" w:rsidR="009E6169" w:rsidRDefault="009E6169" w:rsidP="00D34DE9">
      <w:pPr>
        <w:spacing w:line="480" w:lineRule="auto"/>
        <w:jc w:val="both"/>
        <w:rPr>
          <w:rFonts w:ascii="Times New Roman" w:hAnsi="Times New Roman" w:cs="Times New Roman"/>
        </w:rPr>
      </w:pPr>
    </w:p>
    <w:p w14:paraId="73C6A567" w14:textId="1D0CB49E" w:rsidR="004625F3" w:rsidRPr="009E6169" w:rsidRDefault="009E6169" w:rsidP="00D34DE9">
      <w:pPr>
        <w:spacing w:line="480" w:lineRule="auto"/>
        <w:jc w:val="both"/>
        <w:rPr>
          <w:rFonts w:ascii="Times New Roman" w:hAnsi="Times New Roman" w:cs="Times New Roman"/>
        </w:rPr>
      </w:pPr>
      <w:r>
        <w:rPr>
          <w:rFonts w:ascii="Times New Roman" w:hAnsi="Times New Roman" w:cs="Times New Roman"/>
        </w:rPr>
        <w:t>In</w:t>
      </w:r>
      <w:r w:rsidR="00A56CC5" w:rsidRPr="000E4CDA">
        <w:rPr>
          <w:rFonts w:ascii="Times New Roman" w:hAnsi="Times New Roman" w:cs="Times New Roman"/>
        </w:rPr>
        <w:t xml:space="preserve"> </w:t>
      </w:r>
      <w:r w:rsidR="004C6A50" w:rsidRPr="000E4CDA">
        <w:rPr>
          <w:rFonts w:ascii="Times New Roman" w:hAnsi="Times New Roman" w:cs="Times New Roman"/>
        </w:rPr>
        <w:t>general,</w:t>
      </w:r>
      <w:r w:rsidR="00A56CC5" w:rsidRPr="000E4CDA">
        <w:rPr>
          <w:rFonts w:ascii="Times New Roman" w:hAnsi="Times New Roman" w:cs="Times New Roman"/>
        </w:rPr>
        <w:t xml:space="preserve"> </w:t>
      </w:r>
      <w:r w:rsidR="007E4404" w:rsidRPr="000E4CDA">
        <w:rPr>
          <w:rFonts w:ascii="Times New Roman" w:hAnsi="Times New Roman" w:cs="Times New Roman"/>
        </w:rPr>
        <w:t xml:space="preserve">selection favored </w:t>
      </w:r>
      <w:r w:rsidR="009B7ACD" w:rsidRPr="000E4CDA">
        <w:rPr>
          <w:rFonts w:ascii="Times New Roman" w:hAnsi="Times New Roman" w:cs="Times New Roman"/>
        </w:rPr>
        <w:t xml:space="preserve">the evolution of </w:t>
      </w:r>
      <w:r w:rsidR="007E4404" w:rsidRPr="000E4CDA">
        <w:rPr>
          <w:rFonts w:ascii="Times New Roman" w:hAnsi="Times New Roman" w:cs="Times New Roman"/>
        </w:rPr>
        <w:t xml:space="preserve">larger </w:t>
      </w:r>
      <w:r w:rsidR="00A56CC5" w:rsidRPr="000E4CDA">
        <w:rPr>
          <w:rFonts w:ascii="Times New Roman" w:hAnsi="Times New Roman" w:cs="Times New Roman"/>
        </w:rPr>
        <w:t xml:space="preserve">maximum </w:t>
      </w:r>
      <w:r w:rsidR="007B17EF" w:rsidRPr="000E4CDA">
        <w:rPr>
          <w:rFonts w:ascii="Times New Roman" w:hAnsi="Times New Roman" w:cs="Times New Roman"/>
        </w:rPr>
        <w:t>body size</w:t>
      </w:r>
      <w:r w:rsidR="007E4404" w:rsidRPr="000E4CDA">
        <w:rPr>
          <w:rFonts w:ascii="Times New Roman" w:hAnsi="Times New Roman" w:cs="Times New Roman"/>
        </w:rPr>
        <w:t>s</w:t>
      </w:r>
      <w:r w:rsidR="007B17EF" w:rsidRPr="000E4CDA">
        <w:rPr>
          <w:rFonts w:ascii="Times New Roman" w:hAnsi="Times New Roman" w:cs="Times New Roman"/>
        </w:rPr>
        <w:t xml:space="preserve"> in seasonal environments</w:t>
      </w:r>
      <w:r>
        <w:rPr>
          <w:rFonts w:ascii="Times New Roman" w:hAnsi="Times New Roman" w:cs="Times New Roman"/>
        </w:rPr>
        <w:t xml:space="preserve"> (Figure 2)</w:t>
      </w:r>
      <w:r w:rsidR="00EA4983" w:rsidRPr="000E4CDA">
        <w:rPr>
          <w:rFonts w:ascii="Times New Roman" w:hAnsi="Times New Roman" w:cs="Times New Roman"/>
        </w:rPr>
        <w:t>, although with low food levels and low predation risk individuals delayed growth (described above).</w:t>
      </w:r>
      <w:r w:rsidR="007B17EF" w:rsidRPr="000E4CDA">
        <w:rPr>
          <w:rFonts w:ascii="Times New Roman" w:hAnsi="Times New Roman" w:cs="Times New Roman"/>
        </w:rPr>
        <w:t xml:space="preserve"> In </w:t>
      </w:r>
      <w:r w:rsidR="005E77B0" w:rsidRPr="000E4CDA">
        <w:rPr>
          <w:rFonts w:ascii="Times New Roman" w:hAnsi="Times New Roman" w:cs="Times New Roman"/>
        </w:rPr>
        <w:t xml:space="preserve">the </w:t>
      </w:r>
      <w:r w:rsidR="007B17EF" w:rsidRPr="000E4CDA">
        <w:rPr>
          <w:rFonts w:ascii="Times New Roman" w:hAnsi="Times New Roman" w:cs="Times New Roman"/>
        </w:rPr>
        <w:t>high food scenario</w:t>
      </w:r>
      <w:r w:rsidR="00A56CC5" w:rsidRPr="000E4CDA">
        <w:rPr>
          <w:rFonts w:ascii="Times New Roman" w:hAnsi="Times New Roman" w:cs="Times New Roman"/>
        </w:rPr>
        <w:t>s</w:t>
      </w:r>
      <w:r w:rsidR="007B17EF" w:rsidRPr="000E4CDA">
        <w:rPr>
          <w:rFonts w:ascii="Times New Roman" w:hAnsi="Times New Roman" w:cs="Times New Roman"/>
        </w:rPr>
        <w:t xml:space="preserve"> (Figure 2</w:t>
      </w:r>
      <w:r w:rsidR="00EA4983" w:rsidRPr="000E4CDA">
        <w:rPr>
          <w:rFonts w:ascii="Times New Roman" w:hAnsi="Times New Roman" w:cs="Times New Roman"/>
        </w:rPr>
        <w:t xml:space="preserve">, panels </w:t>
      </w:r>
      <w:proofErr w:type="spellStart"/>
      <w:proofErr w:type="gramStart"/>
      <w:r w:rsidR="007B17EF" w:rsidRPr="000E4CDA">
        <w:rPr>
          <w:rFonts w:ascii="Times New Roman" w:hAnsi="Times New Roman" w:cs="Times New Roman"/>
        </w:rPr>
        <w:t>a,c</w:t>
      </w:r>
      <w:proofErr w:type="spellEnd"/>
      <w:proofErr w:type="gramEnd"/>
      <w:r w:rsidR="007B17EF" w:rsidRPr="000E4CDA">
        <w:rPr>
          <w:rFonts w:ascii="Times New Roman" w:hAnsi="Times New Roman" w:cs="Times New Roman"/>
        </w:rPr>
        <w:t xml:space="preserve">), </w:t>
      </w:r>
      <w:r w:rsidR="00A56CC5" w:rsidRPr="000E4CDA">
        <w:rPr>
          <w:rFonts w:ascii="Times New Roman" w:hAnsi="Times New Roman" w:cs="Times New Roman"/>
        </w:rPr>
        <w:t>the quantity of food is very high</w:t>
      </w:r>
      <w:r w:rsidR="007B17EF" w:rsidRPr="000E4CDA">
        <w:rPr>
          <w:rFonts w:ascii="Times New Roman" w:hAnsi="Times New Roman" w:cs="Times New Roman"/>
        </w:rPr>
        <w:t xml:space="preserve"> in the seasonal environment</w:t>
      </w:r>
      <w:r w:rsidR="00A56CC5" w:rsidRPr="000E4CDA">
        <w:rPr>
          <w:rFonts w:ascii="Times New Roman" w:hAnsi="Times New Roman" w:cs="Times New Roman"/>
        </w:rPr>
        <w:t xml:space="preserve"> (Figure 1a</w:t>
      </w:r>
      <w:r w:rsidR="00A62301">
        <w:rPr>
          <w:rFonts w:ascii="Times New Roman" w:hAnsi="Times New Roman" w:cs="Times New Roman"/>
        </w:rPr>
        <w:t>). We observed t</w:t>
      </w:r>
      <w:r w:rsidR="007B17EF" w:rsidRPr="000E4CDA">
        <w:rPr>
          <w:rFonts w:ascii="Times New Roman" w:hAnsi="Times New Roman" w:cs="Times New Roman"/>
        </w:rPr>
        <w:t xml:space="preserve">he evolution of </w:t>
      </w:r>
      <w:r w:rsidR="00A62301">
        <w:rPr>
          <w:rFonts w:ascii="Times New Roman" w:hAnsi="Times New Roman" w:cs="Times New Roman"/>
        </w:rPr>
        <w:t>larger</w:t>
      </w:r>
      <w:r w:rsidR="00DB52DD" w:rsidRPr="000E4CDA">
        <w:rPr>
          <w:rFonts w:ascii="Times New Roman" w:hAnsi="Times New Roman" w:cs="Times New Roman"/>
        </w:rPr>
        <w:t xml:space="preserve"> body sizes</w:t>
      </w:r>
      <w:r w:rsidR="00005BDD" w:rsidRPr="000E4CDA">
        <w:rPr>
          <w:rFonts w:ascii="Times New Roman" w:hAnsi="Times New Roman" w:cs="Times New Roman"/>
        </w:rPr>
        <w:t xml:space="preserve"> </w:t>
      </w:r>
      <w:r w:rsidR="00A62301">
        <w:rPr>
          <w:rFonts w:ascii="Times New Roman" w:hAnsi="Times New Roman" w:cs="Times New Roman"/>
        </w:rPr>
        <w:t xml:space="preserve">in seasonal environments, especially with cooler base temperatures in all predation and diet scenarios </w:t>
      </w:r>
      <w:r w:rsidR="00A62301" w:rsidRPr="000E4CDA">
        <w:rPr>
          <w:rFonts w:ascii="Times New Roman" w:hAnsi="Times New Roman" w:cs="Times New Roman"/>
        </w:rPr>
        <w:t>(Figure 2</w:t>
      </w:r>
      <w:r w:rsidR="00A62301">
        <w:rPr>
          <w:rFonts w:ascii="Times New Roman" w:hAnsi="Times New Roman" w:cs="Times New Roman"/>
        </w:rPr>
        <w:t>)</w:t>
      </w:r>
      <w:r w:rsidR="007B17EF" w:rsidRPr="000E4CDA">
        <w:rPr>
          <w:rFonts w:ascii="Times New Roman" w:hAnsi="Times New Roman" w:cs="Times New Roman"/>
        </w:rPr>
        <w:t xml:space="preserve">. </w:t>
      </w:r>
      <w:r w:rsidR="00970E12">
        <w:rPr>
          <w:rFonts w:ascii="Times New Roman" w:hAnsi="Times New Roman" w:cs="Times New Roman"/>
        </w:rPr>
        <w:t xml:space="preserve">We infer seasonality itself also contributed to the evolution of larger body sizes, because the </w:t>
      </w:r>
      <w:r w:rsidR="00451EC3" w:rsidRPr="000E4CDA">
        <w:rPr>
          <w:rFonts w:ascii="Times New Roman" w:hAnsi="Times New Roman" w:cs="Times New Roman"/>
        </w:rPr>
        <w:t xml:space="preserve">maximum </w:t>
      </w:r>
      <w:r w:rsidR="007B17EF" w:rsidRPr="000E4CDA">
        <w:rPr>
          <w:rFonts w:ascii="Times New Roman" w:hAnsi="Times New Roman" w:cs="Times New Roman"/>
        </w:rPr>
        <w:t xml:space="preserve">body sizes of individuals in the low-food seasonal scenarios were </w:t>
      </w:r>
      <w:r w:rsidR="00EA4983" w:rsidRPr="000E4CDA">
        <w:rPr>
          <w:rFonts w:ascii="Times New Roman" w:hAnsi="Times New Roman" w:cs="Times New Roman"/>
        </w:rPr>
        <w:t>larger than the</w:t>
      </w:r>
      <w:r w:rsidR="007B17EF" w:rsidRPr="000E4CDA">
        <w:rPr>
          <w:rFonts w:ascii="Times New Roman" w:hAnsi="Times New Roman" w:cs="Times New Roman"/>
        </w:rPr>
        <w:t xml:space="preserve"> </w:t>
      </w:r>
      <w:r w:rsidR="000811E6" w:rsidRPr="000E4CDA">
        <w:rPr>
          <w:rFonts w:ascii="Times New Roman" w:hAnsi="Times New Roman" w:cs="Times New Roman"/>
        </w:rPr>
        <w:t xml:space="preserve">maximum </w:t>
      </w:r>
      <w:r w:rsidR="007B17EF" w:rsidRPr="000E4CDA">
        <w:rPr>
          <w:rFonts w:ascii="Times New Roman" w:hAnsi="Times New Roman" w:cs="Times New Roman"/>
        </w:rPr>
        <w:t xml:space="preserve">body sizes </w:t>
      </w:r>
      <w:r w:rsidR="00645A51" w:rsidRPr="000E4CDA">
        <w:rPr>
          <w:rFonts w:ascii="Times New Roman" w:hAnsi="Times New Roman" w:cs="Times New Roman"/>
        </w:rPr>
        <w:t xml:space="preserve">evolving in the </w:t>
      </w:r>
      <w:r w:rsidR="007B17EF" w:rsidRPr="000E4CDA">
        <w:rPr>
          <w:rFonts w:ascii="Times New Roman" w:hAnsi="Times New Roman" w:cs="Times New Roman"/>
        </w:rPr>
        <w:t xml:space="preserve">high-food constant </w:t>
      </w:r>
      <w:r w:rsidR="00970E12">
        <w:rPr>
          <w:rFonts w:ascii="Times New Roman" w:hAnsi="Times New Roman" w:cs="Times New Roman"/>
        </w:rPr>
        <w:t>scenarios,</w:t>
      </w:r>
      <w:r w:rsidR="00817029" w:rsidRPr="000E4CDA">
        <w:rPr>
          <w:rFonts w:ascii="Times New Roman" w:hAnsi="Times New Roman" w:cs="Times New Roman"/>
        </w:rPr>
        <w:t xml:space="preserve"> especially at </w:t>
      </w:r>
      <w:r w:rsidR="008672B1">
        <w:rPr>
          <w:rFonts w:ascii="Times New Roman" w:hAnsi="Times New Roman" w:cs="Times New Roman"/>
        </w:rPr>
        <w:t xml:space="preserve">the </w:t>
      </w:r>
      <w:r w:rsidR="00817029" w:rsidRPr="000E4CDA">
        <w:rPr>
          <w:rFonts w:ascii="Times New Roman" w:hAnsi="Times New Roman" w:cs="Times New Roman"/>
        </w:rPr>
        <w:t xml:space="preserve">lower </w:t>
      </w:r>
      <w:r w:rsidR="00AD4203" w:rsidRPr="000E4CDA">
        <w:rPr>
          <w:rFonts w:ascii="Times New Roman" w:hAnsi="Times New Roman" w:cs="Times New Roman"/>
        </w:rPr>
        <w:lastRenderedPageBreak/>
        <w:t xml:space="preserve">base temperature </w:t>
      </w:r>
      <w:r w:rsidR="007B17EF" w:rsidRPr="000E4CDA">
        <w:rPr>
          <w:rFonts w:ascii="Times New Roman" w:hAnsi="Times New Roman" w:cs="Times New Roman"/>
        </w:rPr>
        <w:t>(Figure 2</w:t>
      </w:r>
      <w:r w:rsidR="00BB3C8F">
        <w:rPr>
          <w:rFonts w:ascii="Times New Roman" w:hAnsi="Times New Roman" w:cs="Times New Roman"/>
        </w:rPr>
        <w:t>)</w:t>
      </w:r>
      <w:r w:rsidR="00B12FD4">
        <w:rPr>
          <w:rFonts w:ascii="Times New Roman" w:hAnsi="Times New Roman" w:cs="Times New Roman"/>
        </w:rPr>
        <w:t>. This pattern emerged in spite of</w:t>
      </w:r>
      <w:r w:rsidR="005D0C7B">
        <w:rPr>
          <w:rFonts w:ascii="Times New Roman" w:hAnsi="Times New Roman" w:cs="Times New Roman"/>
        </w:rPr>
        <w:t xml:space="preserve"> </w:t>
      </w:r>
      <w:r w:rsidR="007B17EF">
        <w:rPr>
          <w:rFonts w:ascii="Times New Roman" w:hAnsi="Times New Roman" w:cs="Times New Roman"/>
        </w:rPr>
        <w:t xml:space="preserve">greater </w:t>
      </w:r>
      <w:r w:rsidR="00B12FD4">
        <w:rPr>
          <w:rFonts w:ascii="Times New Roman" w:hAnsi="Times New Roman" w:cs="Times New Roman"/>
        </w:rPr>
        <w:t xml:space="preserve">food availability </w:t>
      </w:r>
      <w:r w:rsidR="007B17EF">
        <w:rPr>
          <w:rFonts w:ascii="Times New Roman" w:hAnsi="Times New Roman" w:cs="Times New Roman"/>
        </w:rPr>
        <w:t xml:space="preserve">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low-food seasonal environment (Figure 1a, thin dashed blue line</w:t>
      </w:r>
      <w:r w:rsidR="0024687E">
        <w:rPr>
          <w:rFonts w:ascii="Times New Roman" w:hAnsi="Times New Roman" w:cs="Times New Roman"/>
        </w:rPr>
        <w:t>) and the fact that</w:t>
      </w:r>
      <w:r w:rsidR="0025007A">
        <w:rPr>
          <w:rFonts w:ascii="Times New Roman" w:hAnsi="Times New Roman" w:cs="Times New Roman"/>
        </w:rPr>
        <w:t xml:space="preserv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4B34CF">
        <w:rPr>
          <w:rFonts w:ascii="Times New Roman" w:hAnsi="Times New Roman" w:cs="Times New Roman"/>
        </w:rPr>
        <w:t xml:space="preserve"> </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5E85A7E6"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r w:rsidR="00BC7E44">
        <w:rPr>
          <w:rFonts w:ascii="Times New Roman" w:hAnsi="Times New Roman" w:cs="Times New Roman"/>
        </w:rPr>
        <w:t>Detailed studies on cod</w:t>
      </w:r>
      <w:r w:rsidR="004B34CF">
        <w:rPr>
          <w:rFonts w:ascii="Times New Roman" w:hAnsi="Times New Roman" w:cs="Times New Roman"/>
        </w:rPr>
        <w:t>, tunas</w:t>
      </w:r>
      <w:r w:rsidR="00BC7E44">
        <w:rPr>
          <w:rFonts w:ascii="Times New Roman" w:hAnsi="Times New Roman" w:cs="Times New Roman"/>
        </w:rPr>
        <w:t xml:space="preserve"> </w:t>
      </w:r>
      <w:r w:rsidR="00153279">
        <w:rPr>
          <w:rFonts w:ascii="Times New Roman" w:hAnsi="Times New Roman" w:cs="Times New Roman"/>
        </w:rPr>
        <w:t xml:space="preserve">and other </w:t>
      </w:r>
      <w:proofErr w:type="spellStart"/>
      <w:r w:rsidR="00153279">
        <w:rPr>
          <w:rFonts w:ascii="Times New Roman" w:hAnsi="Times New Roman" w:cs="Times New Roman"/>
        </w:rPr>
        <w:t>teleosts</w:t>
      </w:r>
      <w:proofErr w:type="spellEnd"/>
      <w:r w:rsidR="00153279">
        <w:rPr>
          <w:rFonts w:ascii="Times New Roman" w:hAnsi="Times New Roman" w:cs="Times New Roman"/>
        </w:rPr>
        <w:t xml:space="preserve"> </w:t>
      </w:r>
      <w:r w:rsidR="00BC7E44">
        <w:rPr>
          <w:rFonts w:ascii="Times New Roman" w:hAnsi="Times New Roman" w:cs="Times New Roman"/>
        </w:rPr>
        <w:t xml:space="preserve">suggest that </w:t>
      </w:r>
      <w:commentRangeStart w:id="18"/>
      <w:commentRangeStart w:id="19"/>
      <w:r w:rsidR="0082798D">
        <w:rPr>
          <w:rFonts w:ascii="Times New Roman" w:hAnsi="Times New Roman" w:cs="Times New Roman"/>
        </w:rPr>
        <w:t>iteroparous</w:t>
      </w:r>
      <w:r w:rsidR="00BC678C">
        <w:rPr>
          <w:rFonts w:ascii="Times New Roman" w:hAnsi="Times New Roman" w:cs="Times New Roman"/>
        </w:rPr>
        <w:t xml:space="preserve"> fishes do </w:t>
      </w:r>
      <w:r w:rsidR="00D26944">
        <w:rPr>
          <w:rFonts w:ascii="Times New Roman" w:hAnsi="Times New Roman" w:cs="Times New Roman"/>
        </w:rPr>
        <w:t>show substantial variation in size-specific fecundity</w:t>
      </w:r>
      <w:r w:rsidR="00851281">
        <w:rPr>
          <w:rFonts w:ascii="Times New Roman" w:hAnsi="Times New Roman" w:cs="Times New Roman"/>
        </w:rPr>
        <w:t xml:space="preserve"> (</w:t>
      </w:r>
      <w:proofErr w:type="spellStart"/>
      <w:r w:rsidR="005F1AD0">
        <w:rPr>
          <w:rFonts w:ascii="Times New Roman" w:hAnsi="Times New Roman" w:cs="Times New Roman"/>
        </w:rPr>
        <w:t>Rijnsdorp</w:t>
      </w:r>
      <w:proofErr w:type="spellEnd"/>
      <w:r w:rsidR="005F1AD0">
        <w:rPr>
          <w:rFonts w:ascii="Times New Roman" w:hAnsi="Times New Roman" w:cs="Times New Roman"/>
        </w:rPr>
        <w:t xml:space="preserve"> et al. 1991, </w:t>
      </w:r>
      <w:proofErr w:type="spellStart"/>
      <w:r w:rsidR="00851281">
        <w:rPr>
          <w:rFonts w:ascii="Times New Roman" w:hAnsi="Times New Roman" w:cs="Times New Roman"/>
        </w:rPr>
        <w:t>Kjesbu</w:t>
      </w:r>
      <w:proofErr w:type="spellEnd"/>
      <w:r w:rsidR="00851281">
        <w:rPr>
          <w:rFonts w:ascii="Times New Roman" w:hAnsi="Times New Roman" w:cs="Times New Roman"/>
        </w:rPr>
        <w:t xml:space="preserve"> et al. 1996</w:t>
      </w:r>
      <w:r w:rsidR="00D4284A">
        <w:rPr>
          <w:rFonts w:ascii="Times New Roman" w:hAnsi="Times New Roman" w:cs="Times New Roman"/>
        </w:rPr>
        <w:t>, Trippel et al 1997</w:t>
      </w:r>
      <w:r w:rsidR="00DF7CCC">
        <w:rPr>
          <w:rFonts w:ascii="Times New Roman" w:hAnsi="Times New Roman" w:cs="Times New Roman"/>
        </w:rPr>
        <w:t>, McIntyre and Hutchings 2003</w:t>
      </w:r>
      <w:r w:rsidR="004B34CF">
        <w:rPr>
          <w:rFonts w:ascii="Times New Roman" w:hAnsi="Times New Roman" w:cs="Times New Roman"/>
        </w:rPr>
        <w:t>, Farley et al. 2013</w:t>
      </w:r>
      <w:r w:rsidR="00851281">
        <w:rPr>
          <w:rFonts w:ascii="Times New Roman" w:hAnsi="Times New Roman" w:cs="Times New Roman"/>
        </w:rPr>
        <w:t>)</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18"/>
      <w:r w:rsidR="00654C30">
        <w:rPr>
          <w:rStyle w:val="CommentReference"/>
        </w:rPr>
        <w:commentReference w:id="18"/>
      </w:r>
      <w:commentRangeEnd w:id="19"/>
      <w:r w:rsidR="00201283">
        <w:rPr>
          <w:rStyle w:val="CommentReference"/>
        </w:rPr>
        <w:commentReference w:id="19"/>
      </w:r>
    </w:p>
    <w:p w14:paraId="543097C9" w14:textId="77777777" w:rsidR="004B74AD" w:rsidRDefault="004B74AD" w:rsidP="00D34DE9">
      <w:pPr>
        <w:spacing w:line="480" w:lineRule="auto"/>
        <w:jc w:val="both"/>
        <w:rPr>
          <w:rFonts w:ascii="Times New Roman" w:hAnsi="Times New Roman" w:cs="Times New Roman"/>
        </w:rPr>
      </w:pPr>
    </w:p>
    <w:p w14:paraId="5A60CC5A" w14:textId="0A63F95D" w:rsidR="00443F52"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predation, seasonality, food, and</w:t>
      </w:r>
      <w:r w:rsidR="0028585D">
        <w:rPr>
          <w:rFonts w:ascii="Times New Roman" w:hAnsi="Times New Roman" w:cs="Times New Roman"/>
        </w:rPr>
        <w:t>, to a lesser extent,</w:t>
      </w:r>
      <w:r w:rsidR="00FF14B3">
        <w:rPr>
          <w:rFonts w:ascii="Times New Roman" w:hAnsi="Times New Roman" w:cs="Times New Roman"/>
        </w:rPr>
        <w:t xml:space="preserve"> temperature</w:t>
      </w:r>
      <w:r w:rsidR="000F1363" w:rsidRPr="00614AC3">
        <w:rPr>
          <w:rFonts w:ascii="Times New Roman" w:hAnsi="Times New Roman" w:cs="Times New Roman"/>
        </w:rPr>
        <w:t xml:space="preserve">. In the environmental scenarios presented here, </w:t>
      </w:r>
      <w:r w:rsidR="00D53784" w:rsidRPr="00614AC3">
        <w:rPr>
          <w:rFonts w:ascii="Times New Roman" w:hAnsi="Times New Roman" w:cs="Times New Roman"/>
        </w:rPr>
        <w:t xml:space="preserve">our metric of </w:t>
      </w:r>
      <w:r w:rsidR="000F1363" w:rsidRPr="00614AC3">
        <w:rPr>
          <w:rFonts w:ascii="Times New Roman" w:hAnsi="Times New Roman" w:cs="Times New Roman"/>
        </w:rPr>
        <w:t>m</w:t>
      </w:r>
      <w:r w:rsidR="001368E3" w:rsidRPr="00614AC3">
        <w:rPr>
          <w:rFonts w:ascii="Times New Roman" w:hAnsi="Times New Roman" w:cs="Times New Roman"/>
        </w:rPr>
        <w:t xml:space="preserve">aturation age </w:t>
      </w:r>
      <w:r w:rsidR="00614AC3">
        <w:rPr>
          <w:rFonts w:ascii="Times New Roman" w:hAnsi="Times New Roman" w:cs="Times New Roman"/>
        </w:rPr>
        <w:t>ranged from</w:t>
      </w:r>
      <w:r w:rsidR="001368E3" w:rsidRPr="00614AC3">
        <w:rPr>
          <w:rFonts w:ascii="Times New Roman" w:hAnsi="Times New Roman" w:cs="Times New Roman"/>
        </w:rPr>
        <w:t xml:space="preserve"> </w:t>
      </w:r>
      <w:r w:rsidR="00DC25AC" w:rsidRPr="00614AC3">
        <w:rPr>
          <w:rFonts w:ascii="Times New Roman" w:hAnsi="Times New Roman" w:cs="Times New Roman"/>
        </w:rPr>
        <w:t>1.9</w:t>
      </w:r>
      <w:r w:rsidR="001368E3" w:rsidRPr="00614AC3">
        <w:rPr>
          <w:rFonts w:ascii="Times New Roman" w:hAnsi="Times New Roman" w:cs="Times New Roman"/>
        </w:rPr>
        <w:t xml:space="preserve"> </w:t>
      </w:r>
      <w:r w:rsidR="00191A9A">
        <w:rPr>
          <w:rFonts w:ascii="Times New Roman" w:hAnsi="Times New Roman" w:cs="Times New Roman"/>
        </w:rPr>
        <w:t>to</w:t>
      </w:r>
      <w:r w:rsidR="001368E3" w:rsidRPr="00614AC3">
        <w:rPr>
          <w:rFonts w:ascii="Times New Roman" w:hAnsi="Times New Roman" w:cs="Times New Roman"/>
        </w:rPr>
        <w:t xml:space="preserve"> </w:t>
      </w:r>
      <w:r w:rsidR="00D53784" w:rsidRPr="00614AC3">
        <w:rPr>
          <w:rFonts w:ascii="Times New Roman" w:hAnsi="Times New Roman" w:cs="Times New Roman"/>
        </w:rPr>
        <w:t xml:space="preserve">16.2 </w:t>
      </w:r>
      <w:r w:rsidR="001368E3" w:rsidRPr="00614AC3">
        <w:rPr>
          <w:rFonts w:ascii="Times New Roman" w:hAnsi="Times New Roman" w:cs="Times New Roman"/>
        </w:rPr>
        <w:lastRenderedPageBreak/>
        <w:t xml:space="preserve">years. </w:t>
      </w:r>
      <w:r w:rsidR="00D53784" w:rsidRPr="00614AC3">
        <w:rPr>
          <w:rFonts w:ascii="Times New Roman" w:hAnsi="Times New Roman" w:cs="Times New Roman"/>
        </w:rPr>
        <w:t xml:space="preserve">However, with delayed secondary growth (Fig. 2c), individuals were able to reproduce at very low levels </w:t>
      </w:r>
      <w:r w:rsidR="006268B2">
        <w:rPr>
          <w:rFonts w:ascii="Times New Roman" w:hAnsi="Times New Roman" w:cs="Times New Roman"/>
        </w:rPr>
        <w:t xml:space="preserve">for a long period </w:t>
      </w:r>
      <w:r w:rsidR="00D53784" w:rsidRPr="00614AC3">
        <w:rPr>
          <w:rFonts w:ascii="Times New Roman" w:hAnsi="Times New Roman" w:cs="Times New Roman"/>
        </w:rPr>
        <w:t>before</w:t>
      </w:r>
      <w:r w:rsidR="006268B2">
        <w:rPr>
          <w:rFonts w:ascii="Times New Roman" w:hAnsi="Times New Roman" w:cs="Times New Roman"/>
        </w:rPr>
        <w:t xml:space="preserve"> reaching</w:t>
      </w:r>
      <w:r w:rsidR="00D53784" w:rsidRPr="00614AC3">
        <w:rPr>
          <w:rFonts w:ascii="Times New Roman" w:hAnsi="Times New Roman" w:cs="Times New Roman"/>
        </w:rPr>
        <w:t xml:space="preserve"> the age of maturation calculated with our method (</w:t>
      </w:r>
      <w:r w:rsidR="00D53784" w:rsidRPr="007D06E4">
        <w:rPr>
          <w:rFonts w:ascii="Times New Roman" w:hAnsi="Times New Roman" w:cs="Times New Roman"/>
          <w:highlight w:val="yellow"/>
        </w:rPr>
        <w:t>Supplemental Figure X</w:t>
      </w:r>
      <w:r w:rsidR="009777D4">
        <w:rPr>
          <w:rFonts w:ascii="Times New Roman" w:hAnsi="Times New Roman" w:cs="Times New Roman"/>
        </w:rPr>
        <w:t>2</w:t>
      </w:r>
      <w:r w:rsidR="00D53784" w:rsidRPr="00614AC3">
        <w:rPr>
          <w:rFonts w:ascii="Times New Roman" w:hAnsi="Times New Roman" w:cs="Times New Roman"/>
        </w:rPr>
        <w:t>)</w:t>
      </w:r>
      <w:r w:rsidR="00D41300">
        <w:rPr>
          <w:rFonts w:ascii="Times New Roman" w:hAnsi="Times New Roman" w:cs="Times New Roman"/>
        </w:rPr>
        <w:t xml:space="preserve">. </w:t>
      </w:r>
      <w:r w:rsidR="00A3111E" w:rsidRPr="00614AC3">
        <w:rPr>
          <w:rFonts w:ascii="Times New Roman" w:hAnsi="Times New Roman" w:cs="Times New Roman"/>
        </w:rPr>
        <w:t xml:space="preserve">Maturation age </w:t>
      </w:r>
      <w:r w:rsidR="007C0667">
        <w:rPr>
          <w:rFonts w:ascii="Times New Roman" w:hAnsi="Times New Roman" w:cs="Times New Roman"/>
        </w:rPr>
        <w:t>decreased as</w:t>
      </w:r>
      <w:r w:rsidR="00A3111E" w:rsidRPr="00614AC3">
        <w:rPr>
          <w:rFonts w:ascii="Times New Roman" w:hAnsi="Times New Roman" w:cs="Times New Roman"/>
        </w:rPr>
        <w:t xml:space="preserve"> predation risk</w:t>
      </w:r>
      <w:r w:rsidR="003601C8">
        <w:rPr>
          <w:rFonts w:ascii="Times New Roman" w:hAnsi="Times New Roman" w:cs="Times New Roman"/>
        </w:rPr>
        <w:t xml:space="preserve"> increased</w:t>
      </w:r>
      <w:r w:rsidR="00A3111E" w:rsidRPr="00614AC3">
        <w:rPr>
          <w:rFonts w:ascii="Times New Roman" w:hAnsi="Times New Roman" w:cs="Times New Roman"/>
        </w:rPr>
        <w:t xml:space="preserve">, </w:t>
      </w:r>
      <w:r w:rsidR="003601C8">
        <w:rPr>
          <w:rFonts w:ascii="Times New Roman" w:hAnsi="Times New Roman" w:cs="Times New Roman"/>
        </w:rPr>
        <w:t>and also varied</w:t>
      </w:r>
      <w:r w:rsidR="00A3111E" w:rsidRPr="00614AC3">
        <w:rPr>
          <w:rFonts w:ascii="Times New Roman" w:hAnsi="Times New Roman" w:cs="Times New Roman"/>
        </w:rPr>
        <w:t xml:space="preserve"> </w:t>
      </w:r>
      <w:r w:rsidR="003601C8">
        <w:rPr>
          <w:rFonts w:ascii="Times New Roman" w:hAnsi="Times New Roman" w:cs="Times New Roman"/>
        </w:rPr>
        <w:t>with</w:t>
      </w:r>
      <w:r w:rsidR="00A3111E" w:rsidRPr="00614AC3">
        <w:rPr>
          <w:rFonts w:ascii="Times New Roman" w:hAnsi="Times New Roman" w:cs="Times New Roman"/>
        </w:rPr>
        <w:t xml:space="preserve"> food and temperature. With low predation</w:t>
      </w:r>
      <w:r w:rsidR="003B4672">
        <w:rPr>
          <w:rFonts w:ascii="Times New Roman" w:hAnsi="Times New Roman" w:cs="Times New Roman"/>
        </w:rPr>
        <w:t xml:space="preserve"> and </w:t>
      </w:r>
      <w:r w:rsidR="00A3111E" w:rsidRPr="00614AC3">
        <w:rPr>
          <w:rFonts w:ascii="Times New Roman" w:hAnsi="Times New Roman" w:cs="Times New Roman"/>
        </w:rPr>
        <w:t>high food</w:t>
      </w:r>
      <w:r w:rsidR="003B4672">
        <w:rPr>
          <w:rFonts w:ascii="Times New Roman" w:hAnsi="Times New Roman" w:cs="Times New Roman"/>
        </w:rPr>
        <w:t>,</w:t>
      </w:r>
      <w:r w:rsidR="00A3111E" w:rsidRPr="00614AC3">
        <w:rPr>
          <w:rFonts w:ascii="Times New Roman" w:hAnsi="Times New Roman" w:cs="Times New Roman"/>
        </w:rPr>
        <w:t xml:space="preserve"> individuals matured later (Figure 3b)</w:t>
      </w:r>
      <w:r w:rsidR="000D329B" w:rsidRPr="00614AC3">
        <w:rPr>
          <w:rFonts w:ascii="Times New Roman" w:hAnsi="Times New Roman" w:cs="Times New Roman"/>
        </w:rPr>
        <w:t xml:space="preserve">, with </w:t>
      </w:r>
      <w:r w:rsidR="00387A49">
        <w:rPr>
          <w:rFonts w:ascii="Times New Roman" w:hAnsi="Times New Roman" w:cs="Times New Roman"/>
        </w:rPr>
        <w:t xml:space="preserve">the </w:t>
      </w:r>
      <w:r w:rsidR="000D329B" w:rsidRPr="00614AC3">
        <w:rPr>
          <w:rFonts w:ascii="Times New Roman" w:hAnsi="Times New Roman" w:cs="Times New Roman"/>
        </w:rPr>
        <w:t xml:space="preserve">exception </w:t>
      </w:r>
      <w:r w:rsidR="00387A49">
        <w:rPr>
          <w:rFonts w:ascii="Times New Roman" w:hAnsi="Times New Roman" w:cs="Times New Roman"/>
        </w:rPr>
        <w:t>of</w:t>
      </w:r>
      <w:r w:rsidR="000D329B" w:rsidRPr="00614AC3">
        <w:rPr>
          <w:rFonts w:ascii="Times New Roman" w:hAnsi="Times New Roman" w:cs="Times New Roman"/>
        </w:rPr>
        <w:t xml:space="preserve"> the seasonal, low-food scenario with </w:t>
      </w:r>
      <w:r w:rsidR="00B17E3B">
        <w:rPr>
          <w:rFonts w:ascii="Times New Roman" w:hAnsi="Times New Roman" w:cs="Times New Roman"/>
        </w:rPr>
        <w:t xml:space="preserve">a </w:t>
      </w:r>
      <w:r w:rsidR="000D329B" w:rsidRPr="00614AC3">
        <w:rPr>
          <w:rFonts w:ascii="Times New Roman" w:hAnsi="Times New Roman" w:cs="Times New Roman"/>
        </w:rPr>
        <w:t xml:space="preserve">warm base temperature, </w:t>
      </w:r>
      <w:r w:rsidR="003B4672">
        <w:rPr>
          <w:rFonts w:ascii="Times New Roman" w:hAnsi="Times New Roman" w:cs="Times New Roman"/>
        </w:rPr>
        <w:t xml:space="preserve">where </w:t>
      </w:r>
      <w:r w:rsidR="00614AC3" w:rsidRPr="00614AC3">
        <w:rPr>
          <w:rFonts w:ascii="Times New Roman" w:hAnsi="Times New Roman" w:cs="Times New Roman"/>
        </w:rPr>
        <w:t>individuals</w:t>
      </w:r>
      <w:r w:rsidR="000D329B" w:rsidRPr="00614AC3">
        <w:rPr>
          <w:rFonts w:ascii="Times New Roman" w:hAnsi="Times New Roman" w:cs="Times New Roman"/>
        </w:rPr>
        <w:t xml:space="preserve"> remained small and matured later</w:t>
      </w:r>
      <w:r w:rsidR="003B4672">
        <w:rPr>
          <w:rFonts w:ascii="Times New Roman" w:hAnsi="Times New Roman" w:cs="Times New Roman"/>
        </w:rPr>
        <w:t xml:space="preserve"> (16.2 years)</w:t>
      </w:r>
      <w:r w:rsidR="000D329B" w:rsidRPr="00614AC3">
        <w:rPr>
          <w:rFonts w:ascii="Times New Roman" w:hAnsi="Times New Roman" w:cs="Times New Roman"/>
        </w:rPr>
        <w:t xml:space="preserve"> than in every other scenario</w:t>
      </w:r>
      <w:r w:rsidR="003C01D8" w:rsidRPr="00614AC3">
        <w:rPr>
          <w:rFonts w:ascii="Times New Roman" w:hAnsi="Times New Roman" w:cs="Times New Roman"/>
        </w:rPr>
        <w:t xml:space="preserve"> (Figure 3b, </w:t>
      </w:r>
      <w:r w:rsidR="003C01D8" w:rsidRPr="00855E0C">
        <w:rPr>
          <w:rFonts w:ascii="Times New Roman" w:hAnsi="Times New Roman" w:cs="Times New Roman"/>
          <w:highlight w:val="yellow"/>
        </w:rPr>
        <w:t>Supplemental Figure X</w:t>
      </w:r>
      <w:r w:rsidR="009777D4">
        <w:rPr>
          <w:rFonts w:ascii="Times New Roman" w:hAnsi="Times New Roman" w:cs="Times New Roman"/>
        </w:rPr>
        <w:t>2</w:t>
      </w:r>
      <w:r w:rsidR="003C01D8" w:rsidRPr="00614AC3">
        <w:rPr>
          <w:rFonts w:ascii="Times New Roman" w:hAnsi="Times New Roman" w:cs="Times New Roman"/>
        </w:rPr>
        <w:t>)</w:t>
      </w:r>
      <w:r w:rsidR="00A3111E" w:rsidRPr="00614AC3">
        <w:rPr>
          <w:rFonts w:ascii="Times New Roman" w:hAnsi="Times New Roman" w:cs="Times New Roman"/>
        </w:rPr>
        <w:t>.</w:t>
      </w:r>
      <w:r w:rsidR="00CF3B96">
        <w:rPr>
          <w:rFonts w:ascii="Times New Roman" w:hAnsi="Times New Roman" w:cs="Times New Roman"/>
        </w:rPr>
        <w:t xml:space="preserve"> </w:t>
      </w:r>
      <w:r w:rsidR="00CF3B96" w:rsidRPr="00CF3B96">
        <w:rPr>
          <w:rFonts w:ascii="Times New Roman" w:hAnsi="Times New Roman" w:cs="Times New Roman"/>
        </w:rPr>
        <w:t xml:space="preserve">This timing </w:t>
      </w:r>
      <w:r w:rsidR="00CF3B96">
        <w:rPr>
          <w:rFonts w:ascii="Times New Roman" w:hAnsi="Times New Roman" w:cs="Times New Roman"/>
        </w:rPr>
        <w:t xml:space="preserve">of maturation </w:t>
      </w:r>
      <w:r w:rsidR="00CF3B96" w:rsidRPr="00CF3B96">
        <w:rPr>
          <w:rFonts w:ascii="Times New Roman" w:hAnsi="Times New Roman" w:cs="Times New Roman"/>
        </w:rPr>
        <w:t xml:space="preserve">coincided with the onset of secondary growth (Figure 2c). </w:t>
      </w:r>
      <w:r w:rsidR="00934F1B">
        <w:rPr>
          <w:rFonts w:ascii="Times New Roman" w:hAnsi="Times New Roman" w:cs="Times New Roman"/>
        </w:rPr>
        <w:t xml:space="preserve"> </w:t>
      </w:r>
      <w:r w:rsidR="00F2278B" w:rsidRPr="00614AC3">
        <w:rPr>
          <w:rFonts w:ascii="Times New Roman" w:hAnsi="Times New Roman" w:cs="Times New Roman"/>
        </w:rPr>
        <w:t>S</w:t>
      </w:r>
      <w:r w:rsidR="005F7855" w:rsidRPr="00614AC3">
        <w:rPr>
          <w:rFonts w:ascii="Times New Roman" w:hAnsi="Times New Roman" w:cs="Times New Roman"/>
        </w:rPr>
        <w:t>easonal</w:t>
      </w:r>
      <w:r w:rsidR="00D36F3A" w:rsidRPr="00614AC3">
        <w:rPr>
          <w:rFonts w:ascii="Times New Roman" w:hAnsi="Times New Roman" w:cs="Times New Roman"/>
        </w:rPr>
        <w:t>ity</w:t>
      </w:r>
      <w:r w:rsidR="00A3111E" w:rsidRPr="00614AC3">
        <w:rPr>
          <w:rFonts w:ascii="Times New Roman" w:hAnsi="Times New Roman" w:cs="Times New Roman"/>
        </w:rPr>
        <w:t xml:space="preserve"> itself </w:t>
      </w:r>
      <w:r w:rsidR="009D4F35">
        <w:rPr>
          <w:rFonts w:ascii="Times New Roman" w:hAnsi="Times New Roman" w:cs="Times New Roman"/>
        </w:rPr>
        <w:t xml:space="preserve">also </w:t>
      </w:r>
      <w:r w:rsidR="00DE4477">
        <w:rPr>
          <w:rFonts w:ascii="Times New Roman" w:hAnsi="Times New Roman" w:cs="Times New Roman"/>
        </w:rPr>
        <w:t>delayed</w:t>
      </w:r>
      <w:r w:rsidR="005F7855" w:rsidRPr="00614AC3">
        <w:rPr>
          <w:rFonts w:ascii="Times New Roman" w:hAnsi="Times New Roman" w:cs="Times New Roman"/>
        </w:rPr>
        <w:t xml:space="preserve"> </w:t>
      </w:r>
      <w:r w:rsidR="00DC25AC" w:rsidRPr="00614AC3">
        <w:rPr>
          <w:rFonts w:ascii="Times New Roman" w:hAnsi="Times New Roman" w:cs="Times New Roman"/>
        </w:rPr>
        <w:t>the age of maturation</w:t>
      </w:r>
      <w:r w:rsidR="00F422E7" w:rsidRPr="00614AC3">
        <w:rPr>
          <w:rFonts w:ascii="Times New Roman" w:hAnsi="Times New Roman" w:cs="Times New Roman"/>
        </w:rPr>
        <w:t xml:space="preserve">, especially </w:t>
      </w:r>
      <w:r w:rsidR="000F1363" w:rsidRPr="00614AC3">
        <w:rPr>
          <w:rFonts w:ascii="Times New Roman" w:hAnsi="Times New Roman" w:cs="Times New Roman"/>
        </w:rPr>
        <w:t xml:space="preserve">with </w:t>
      </w:r>
      <w:r w:rsidR="008C28B9" w:rsidRPr="00614AC3">
        <w:rPr>
          <w:rFonts w:ascii="Times New Roman" w:hAnsi="Times New Roman" w:cs="Times New Roman"/>
        </w:rPr>
        <w:t xml:space="preserve">warmer </w:t>
      </w:r>
      <w:r w:rsidR="00F75292" w:rsidRPr="00614AC3">
        <w:rPr>
          <w:rFonts w:ascii="Times New Roman" w:hAnsi="Times New Roman" w:cs="Times New Roman"/>
        </w:rPr>
        <w:t>base temperature</w:t>
      </w:r>
      <w:r w:rsidR="00A547C0" w:rsidRPr="00614AC3">
        <w:rPr>
          <w:rFonts w:ascii="Times New Roman" w:hAnsi="Times New Roman" w:cs="Times New Roman"/>
        </w:rPr>
        <w:t>s</w:t>
      </w:r>
      <w:r w:rsidR="005F7855" w:rsidRPr="00614AC3">
        <w:rPr>
          <w:rFonts w:ascii="Times New Roman" w:hAnsi="Times New Roman" w:cs="Times New Roman"/>
        </w:rPr>
        <w:t xml:space="preserve"> (Figure 3b)</w:t>
      </w:r>
      <w:r w:rsidR="006A5469" w:rsidRPr="00614AC3">
        <w:rPr>
          <w:rFonts w:ascii="Times New Roman" w:hAnsi="Times New Roman" w:cs="Times New Roman"/>
        </w:rPr>
        <w:t xml:space="preserve">, but these effects were </w:t>
      </w:r>
      <w:r w:rsidR="00CC6A06" w:rsidRPr="00614AC3">
        <w:rPr>
          <w:rFonts w:ascii="Times New Roman" w:hAnsi="Times New Roman" w:cs="Times New Roman"/>
        </w:rPr>
        <w:t>small</w:t>
      </w:r>
      <w:r w:rsidR="00AB29D1" w:rsidRPr="00614AC3">
        <w:rPr>
          <w:rFonts w:ascii="Times New Roman" w:hAnsi="Times New Roman" w:cs="Times New Roman"/>
        </w:rPr>
        <w:t xml:space="preserve"> relative to the</w:t>
      </w:r>
      <w:r w:rsidR="004849EC" w:rsidRPr="00614AC3">
        <w:rPr>
          <w:rFonts w:ascii="Times New Roman" w:hAnsi="Times New Roman" w:cs="Times New Roman"/>
        </w:rPr>
        <w:t xml:space="preserve"> interacting</w:t>
      </w:r>
      <w:r w:rsidR="00AB29D1" w:rsidRPr="00614AC3">
        <w:rPr>
          <w:rFonts w:ascii="Times New Roman" w:hAnsi="Times New Roman" w:cs="Times New Roman"/>
        </w:rPr>
        <w:t xml:space="preserve"> </w:t>
      </w:r>
      <w:r w:rsidR="004849EC" w:rsidRPr="00614AC3">
        <w:rPr>
          <w:rFonts w:ascii="Times New Roman" w:hAnsi="Times New Roman" w:cs="Times New Roman"/>
        </w:rPr>
        <w:t xml:space="preserve">effects </w:t>
      </w:r>
      <w:r w:rsidR="00AB29D1" w:rsidRPr="00614AC3">
        <w:rPr>
          <w:rFonts w:ascii="Times New Roman" w:hAnsi="Times New Roman" w:cs="Times New Roman"/>
        </w:rPr>
        <w:t xml:space="preserve">of food and </w:t>
      </w:r>
      <w:r w:rsidR="006B744D" w:rsidRPr="00614AC3">
        <w:rPr>
          <w:rFonts w:ascii="Times New Roman" w:hAnsi="Times New Roman" w:cs="Times New Roman"/>
        </w:rPr>
        <w:t>predation</w:t>
      </w:r>
      <w:r w:rsidR="005F7855" w:rsidRPr="00614AC3">
        <w:rPr>
          <w:rFonts w:ascii="Times New Roman" w:hAnsi="Times New Roman" w:cs="Times New Roman"/>
        </w:rPr>
        <w:t>.</w:t>
      </w:r>
      <w:r w:rsidR="00AD37A8" w:rsidRPr="00614AC3">
        <w:rPr>
          <w:rFonts w:ascii="Times New Roman" w:hAnsi="Times New Roman" w:cs="Times New Roman"/>
        </w:rPr>
        <w:t xml:space="preserve"> </w:t>
      </w:r>
      <w:r w:rsidR="00A55700" w:rsidRPr="00614AC3">
        <w:rPr>
          <w:rFonts w:ascii="Times New Roman" w:hAnsi="Times New Roman" w:cs="Times New Roman"/>
        </w:rPr>
        <w:t xml:space="preserve">Similar to the patterns </w:t>
      </w:r>
      <w:r w:rsidR="00B4563F" w:rsidRPr="00614AC3">
        <w:rPr>
          <w:rFonts w:ascii="Times New Roman" w:hAnsi="Times New Roman" w:cs="Times New Roman"/>
        </w:rPr>
        <w:t xml:space="preserve">in </w:t>
      </w:r>
      <w:r w:rsidR="001F251E" w:rsidRPr="00614AC3">
        <w:rPr>
          <w:rFonts w:ascii="Times New Roman" w:hAnsi="Times New Roman" w:cs="Times New Roman"/>
        </w:rPr>
        <w:t>maximum body size, t</w:t>
      </w:r>
      <w:r w:rsidR="00AD37A8" w:rsidRPr="00614AC3">
        <w:rPr>
          <w:rFonts w:ascii="Times New Roman" w:hAnsi="Times New Roman" w:cs="Times New Roman"/>
        </w:rPr>
        <w:t>he size of maturation was also larger in seasonal environments</w:t>
      </w:r>
      <w:r w:rsidR="00A55700" w:rsidRPr="00614AC3">
        <w:rPr>
          <w:rFonts w:ascii="Times New Roman" w:hAnsi="Times New Roman" w:cs="Times New Roman"/>
        </w:rPr>
        <w:t xml:space="preserve"> and in high food environments,</w:t>
      </w:r>
      <w:r w:rsidR="00AD37A8" w:rsidRPr="00614AC3">
        <w:rPr>
          <w:rFonts w:ascii="Times New Roman" w:hAnsi="Times New Roman" w:cs="Times New Roman"/>
        </w:rPr>
        <w:t xml:space="preserve"> and did not vary strongly with predation</w:t>
      </w:r>
      <w:r w:rsidR="00614AC3" w:rsidRPr="00614AC3">
        <w:rPr>
          <w:rFonts w:ascii="Times New Roman" w:hAnsi="Times New Roman" w:cs="Times New Roman"/>
        </w:rPr>
        <w:t xml:space="preserve"> </w:t>
      </w:r>
      <w:r w:rsidR="00614AC3">
        <w:rPr>
          <w:rFonts w:ascii="Times New Roman" w:hAnsi="Times New Roman" w:cs="Times New Roman"/>
          <w:highlight w:val="yellow"/>
        </w:rPr>
        <w:t>(Supplemental Figure X</w:t>
      </w:r>
      <w:r w:rsidR="009777D4">
        <w:rPr>
          <w:rFonts w:ascii="Times New Roman" w:hAnsi="Times New Roman" w:cs="Times New Roman"/>
          <w:highlight w:val="yellow"/>
        </w:rPr>
        <w:t>3</w:t>
      </w:r>
      <w:r w:rsidR="00614AC3">
        <w:rPr>
          <w:rFonts w:ascii="Times New Roman" w:hAnsi="Times New Roman" w:cs="Times New Roman"/>
          <w:highlight w:val="yellow"/>
        </w:rPr>
        <w:t>)</w:t>
      </w:r>
      <w:r w:rsidR="00AD37A8" w:rsidRPr="00365869">
        <w:rPr>
          <w:rFonts w:ascii="Times New Roman" w:hAnsi="Times New Roman" w:cs="Times New Roman"/>
          <w:highlight w:val="yellow"/>
        </w:rPr>
        <w:t>.</w:t>
      </w:r>
      <w:r w:rsidR="00AD37A8">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w:t>
      </w:r>
      <w:r w:rsidR="003C5EAE">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w:t>
      </w:r>
      <w:r w:rsidR="007A69E4">
        <w:rPr>
          <w:rFonts w:ascii="Times New Roman" w:hAnsi="Times New Roman" w:cs="Times New Roman"/>
        </w:rPr>
        <w:t>(</w:t>
      </w:r>
      <w:r w:rsidR="007A69E4" w:rsidRPr="007A69E4">
        <w:rPr>
          <w:rFonts w:ascii="Times New Roman" w:hAnsi="Times New Roman" w:cs="Times New Roman"/>
          <w:highlight w:val="yellow"/>
        </w:rPr>
        <w:t>Supplemental Figure X</w:t>
      </w:r>
      <w:r w:rsidR="009777D4">
        <w:rPr>
          <w:rFonts w:ascii="Times New Roman" w:hAnsi="Times New Roman" w:cs="Times New Roman"/>
        </w:rPr>
        <w:t>4</w:t>
      </w:r>
      <w:r w:rsidR="007A69E4">
        <w:rPr>
          <w:rFonts w:ascii="Times New Roman" w:hAnsi="Times New Roman" w:cs="Times New Roman"/>
        </w:rPr>
        <w:t>).</w:t>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5C5D48A7"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5D680F">
        <w:rPr>
          <w:rFonts w:ascii="Times New Roman" w:hAnsi="Times New Roman" w:cs="Times New Roman"/>
        </w:rPr>
        <w:t xml:space="preserve"> and oocyte size</w:t>
      </w:r>
      <w:r w:rsidR="006C2CBA">
        <w:rPr>
          <w:rFonts w:ascii="Times New Roman" w:hAnsi="Times New Roman" w:cs="Times New Roman"/>
        </w:rPr>
        <w:t>)</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 xml:space="preserve">the warm season). </w:t>
      </w:r>
      <w:r w:rsidR="007B6A2C">
        <w:rPr>
          <w:rFonts w:ascii="Times New Roman" w:hAnsi="Times New Roman" w:cs="Times New Roman"/>
        </w:rPr>
        <w:t>This seasonal variation in reproductive output was much greater in high food than low food environments (</w:t>
      </w:r>
      <w:r w:rsidR="007B6A2C" w:rsidRPr="00896A1D">
        <w:rPr>
          <w:rFonts w:ascii="Times New Roman" w:hAnsi="Times New Roman" w:cs="Times New Roman"/>
          <w:highlight w:val="yellow"/>
        </w:rPr>
        <w:t>Supplemental Figure X</w:t>
      </w:r>
      <w:r w:rsidR="007B6A2C">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514EB8BC"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B5114E">
        <w:rPr>
          <w:rFonts w:ascii="Times New Roman" w:hAnsi="Times New Roman" w:cs="Times New Roman"/>
        </w:rPr>
        <w:t xml:space="preserve">Sensitivity analyses revealed that the size-based limit on reproductive effort </w:t>
      </w:r>
      <w:r w:rsidR="00A826C6" w:rsidRPr="007E4404">
        <w:rPr>
          <w:rFonts w:ascii="Times New Roman" w:hAnsi="Times New Roman" w:cs="Times New Roman"/>
          <w:noProof/>
          <w:position w:val="-6"/>
          <w:sz w:val="20"/>
          <w:szCs w:val="20"/>
        </w:rPr>
        <w:object w:dxaOrig="220" w:dyaOrig="260" w14:anchorId="61FB289F">
          <v:shape id="_x0000_i1045" type="#_x0000_t75" alt="" style="width:10.95pt;height:12.85pt;mso-width-percent:0;mso-height-percent:0;mso-width-percent:0;mso-height-percent:0" o:ole="">
            <v:imagedata r:id="rId83" o:title=""/>
          </v:shape>
          <o:OLEObject Type="Embed" ProgID="Equation.DSMT4" ShapeID="_x0000_i1045" DrawAspect="Content" ObjectID="_1639066625" r:id="rId84"/>
        </w:object>
      </w:r>
      <w:r w:rsidR="00B5114E">
        <w:rPr>
          <w:rFonts w:ascii="Times New Roman" w:hAnsi="Times New Roman" w:cs="Times New Roman"/>
        </w:rPr>
        <w:t xml:space="preserve"> (which depended on structural mass) affected this metric (Supplementary </w:t>
      </w:r>
      <w:r w:rsidR="00B5114E">
        <w:rPr>
          <w:rFonts w:ascii="Times New Roman" w:hAnsi="Times New Roman" w:cs="Times New Roman"/>
        </w:rPr>
        <w:t>Figure X5</w:t>
      </w:r>
      <w:r w:rsidR="00B5114E">
        <w:rPr>
          <w:rFonts w:ascii="Times New Roman" w:hAnsi="Times New Roman" w:cs="Times New Roman"/>
        </w:rPr>
        <w:t>)</w:t>
      </w:r>
      <w:r w:rsidR="000674AC">
        <w:rPr>
          <w:rFonts w:ascii="Times New Roman" w:hAnsi="Times New Roman" w:cs="Times New Roman"/>
        </w:rPr>
        <w:t>,</w:t>
      </w:r>
      <w:r w:rsidR="00E36B69">
        <w:rPr>
          <w:rFonts w:ascii="Times New Roman" w:hAnsi="Times New Roman" w:cs="Times New Roman"/>
        </w:rPr>
        <w:t xml:space="preserve"> as it indirectly affected growth as well as fecundity.</w:t>
      </w:r>
      <w:r w:rsidR="00896A1D">
        <w:rPr>
          <w:rFonts w:ascii="Times New Roman" w:hAnsi="Times New Roman" w:cs="Times New Roman"/>
        </w:rPr>
        <w:t xml:space="preserve"> Varying </w:t>
      </w:r>
      <w:r w:rsidR="00A826C6" w:rsidRPr="00A3111E">
        <w:rPr>
          <w:rFonts w:ascii="Times New Roman" w:hAnsi="Times New Roman" w:cs="Times New Roman"/>
          <w:noProof/>
          <w:position w:val="-6"/>
          <w:sz w:val="18"/>
          <w:szCs w:val="18"/>
        </w:rPr>
        <w:object w:dxaOrig="220" w:dyaOrig="260" w14:anchorId="2C1B7495">
          <v:shape id="_x0000_i1044" type="#_x0000_t75" alt="" style="width:8.6pt;height:10.95pt;mso-width-percent:0;mso-height-percent:0;mso-width-percent:0;mso-height-percent:0" o:ole="">
            <v:imagedata r:id="rId83" o:title=""/>
          </v:shape>
          <o:OLEObject Type="Embed" ProgID="Equation.DSMT4" ShapeID="_x0000_i1044" DrawAspect="Content" ObjectID="_1639066626" r:id="rId85"/>
        </w:object>
      </w:r>
      <w:r w:rsidR="00896A1D">
        <w:rPr>
          <w:rFonts w:ascii="Times New Roman" w:hAnsi="Times New Roman" w:cs="Times New Roman"/>
        </w:rPr>
        <w:t xml:space="preserve"> </w:t>
      </w:r>
      <w:r w:rsidR="00896A1D">
        <w:rPr>
          <w:rFonts w:ascii="Times New Roman" w:hAnsi="Times New Roman" w:cs="Times New Roman"/>
        </w:rPr>
        <w:t>had stronger effects</w:t>
      </w:r>
      <w:r w:rsidR="00896A1D">
        <w:rPr>
          <w:rFonts w:ascii="Times New Roman" w:hAnsi="Times New Roman" w:cs="Times New Roman"/>
        </w:rPr>
        <w:t xml:space="preserve"> </w:t>
      </w:r>
      <w:r w:rsidR="000E4D8E">
        <w:rPr>
          <w:rFonts w:ascii="Times New Roman" w:hAnsi="Times New Roman" w:cs="Times New Roman"/>
        </w:rPr>
        <w:t xml:space="preserve">on growth </w:t>
      </w:r>
      <w:r w:rsidR="00896A1D">
        <w:rPr>
          <w:rFonts w:ascii="Times New Roman" w:hAnsi="Times New Roman" w:cs="Times New Roman"/>
        </w:rPr>
        <w:t xml:space="preserve">in low food scenarios. </w:t>
      </w:r>
      <w:r w:rsidR="000E4D8E">
        <w:rPr>
          <w:rFonts w:ascii="Times New Roman" w:hAnsi="Times New Roman" w:cs="Times New Roman"/>
        </w:rPr>
        <w:t xml:space="preserve"> </w:t>
      </w:r>
      <w:r w:rsidR="00896A1D">
        <w:rPr>
          <w:rFonts w:ascii="Times New Roman" w:hAnsi="Times New Roman" w:cs="Times New Roman"/>
        </w:rPr>
        <w:t xml:space="preserve">At higher values of </w:t>
      </w:r>
      <w:r w:rsidR="00A826C6" w:rsidRPr="00A3111E">
        <w:rPr>
          <w:rFonts w:ascii="Times New Roman" w:hAnsi="Times New Roman" w:cs="Times New Roman"/>
          <w:noProof/>
          <w:position w:val="-6"/>
          <w:sz w:val="18"/>
          <w:szCs w:val="18"/>
        </w:rPr>
        <w:object w:dxaOrig="220" w:dyaOrig="260" w14:anchorId="4F016C19">
          <v:shape id="_x0000_i1043" type="#_x0000_t75" alt="" style="width:8.6pt;height:10.95pt;mso-width-percent:0;mso-height-percent:0;mso-width-percent:0;mso-height-percent:0" o:ole="">
            <v:imagedata r:id="rId83" o:title=""/>
          </v:shape>
          <o:OLEObject Type="Embed" ProgID="Equation.DSMT4" ShapeID="_x0000_i1043" DrawAspect="Content" ObjectID="_1639066627" r:id="rId86"/>
        </w:object>
      </w:r>
      <w:r w:rsidR="00896A1D">
        <w:rPr>
          <w:rFonts w:ascii="Times New Roman" w:hAnsi="Times New Roman" w:cs="Times New Roman"/>
          <w:noProof/>
          <w:sz w:val="18"/>
          <w:szCs w:val="18"/>
        </w:rPr>
        <w:t xml:space="preserve"> </w:t>
      </w:r>
      <w:r w:rsidR="00896A1D">
        <w:rPr>
          <w:rFonts w:ascii="Times New Roman" w:hAnsi="Times New Roman" w:cs="Times New Roman"/>
        </w:rPr>
        <w:t>(0.3 and greater) delayed growth</w:t>
      </w:r>
      <w:r w:rsidR="00F76A57">
        <w:rPr>
          <w:rFonts w:ascii="Times New Roman" w:hAnsi="Times New Roman" w:cs="Times New Roman"/>
        </w:rPr>
        <w:t>, smaller body sizes,</w:t>
      </w:r>
      <w:r w:rsidR="00896A1D">
        <w:rPr>
          <w:rFonts w:ascii="Times New Roman" w:hAnsi="Times New Roman" w:cs="Times New Roman"/>
        </w:rPr>
        <w:t xml:space="preserve"> and earlier reproduction w</w:t>
      </w:r>
      <w:r w:rsidR="0088391D">
        <w:rPr>
          <w:rFonts w:ascii="Times New Roman" w:hAnsi="Times New Roman" w:cs="Times New Roman"/>
        </w:rPr>
        <w:t xml:space="preserve">ere </w:t>
      </w:r>
      <w:r w:rsidR="00896A1D">
        <w:rPr>
          <w:rFonts w:ascii="Times New Roman" w:hAnsi="Times New Roman" w:cs="Times New Roman"/>
        </w:rPr>
        <w:t>advantageous (</w:t>
      </w:r>
      <w:r w:rsidR="00896A1D" w:rsidRPr="0011162D">
        <w:rPr>
          <w:rFonts w:ascii="Times New Roman" w:hAnsi="Times New Roman" w:cs="Times New Roman"/>
          <w:highlight w:val="yellow"/>
        </w:rPr>
        <w:t>Supplemental figure X</w:t>
      </w:r>
      <w:r w:rsidR="00E36B69">
        <w:rPr>
          <w:rFonts w:ascii="Times New Roman" w:hAnsi="Times New Roman" w:cs="Times New Roman"/>
        </w:rPr>
        <w:t>5</w:t>
      </w:r>
      <w:r w:rsidR="00896A1D">
        <w:rPr>
          <w:rFonts w:ascii="Times New Roman" w:hAnsi="Times New Roman" w:cs="Times New Roman"/>
        </w:rPr>
        <w:t>, top row).</w:t>
      </w:r>
      <w:r w:rsidR="0088391D">
        <w:rPr>
          <w:rFonts w:ascii="Times New Roman" w:hAnsi="Times New Roman" w:cs="Times New Roman"/>
        </w:rPr>
        <w:t xml:space="preserve"> </w:t>
      </w:r>
      <w:r w:rsidR="00896A1D">
        <w:rPr>
          <w:rFonts w:ascii="Times New Roman" w:hAnsi="Times New Roman" w:cs="Times New Roman"/>
        </w:rPr>
        <w:t>This difference disappeared at higher food levels (</w:t>
      </w:r>
      <w:r w:rsidR="00896A1D" w:rsidRPr="00E36B69">
        <w:rPr>
          <w:rFonts w:ascii="Times New Roman" w:hAnsi="Times New Roman" w:cs="Times New Roman"/>
          <w:highlight w:val="yellow"/>
        </w:rPr>
        <w:t>Supplemental figure X</w:t>
      </w:r>
      <w:r w:rsidR="00E36B69">
        <w:rPr>
          <w:rFonts w:ascii="Times New Roman" w:hAnsi="Times New Roman" w:cs="Times New Roman"/>
          <w:highlight w:val="yellow"/>
        </w:rPr>
        <w:t>5x</w:t>
      </w:r>
      <w:r w:rsidR="00896A1D" w:rsidRPr="00E36B69">
        <w:rPr>
          <w:rFonts w:ascii="Times New Roman" w:hAnsi="Times New Roman" w:cs="Times New Roman"/>
          <w:highlight w:val="yellow"/>
        </w:rPr>
        <w:t>, bottom row</w:t>
      </w:r>
      <w:r w:rsidR="00896A1D">
        <w:rPr>
          <w:rFonts w:ascii="Times New Roman" w:hAnsi="Times New Roman" w:cs="Times New Roman"/>
        </w:rPr>
        <w:t xml:space="preserve">). </w:t>
      </w:r>
      <w:r w:rsidR="00E36B69">
        <w:rPr>
          <w:rFonts w:ascii="Times New Roman" w:hAnsi="Times New Roman" w:cs="Times New Roman"/>
        </w:rPr>
        <w:t xml:space="preserve">Varying </w:t>
      </w:r>
      <w:r w:rsidR="00A826C6" w:rsidRPr="00A3111E">
        <w:rPr>
          <w:rFonts w:ascii="Times New Roman" w:hAnsi="Times New Roman" w:cs="Times New Roman"/>
          <w:noProof/>
          <w:position w:val="-6"/>
          <w:sz w:val="18"/>
          <w:szCs w:val="18"/>
        </w:rPr>
        <w:object w:dxaOrig="220" w:dyaOrig="260" w14:anchorId="398F5032">
          <v:shape id="_x0000_i1042" type="#_x0000_t75" alt="" style="width:8.6pt;height:10.95pt;mso-width-percent:0;mso-height-percent:0;mso-width-percent:0;mso-height-percent:0" o:ole="">
            <v:imagedata r:id="rId83" o:title=""/>
          </v:shape>
          <o:OLEObject Type="Embed" ProgID="Equation.DSMT4" ShapeID="_x0000_i1042" DrawAspect="Content" ObjectID="_1639066628" r:id="rId87"/>
        </w:object>
      </w:r>
      <w:r w:rsidR="00E36B69">
        <w:rPr>
          <w:rFonts w:ascii="Times New Roman" w:hAnsi="Times New Roman" w:cs="Times New Roman"/>
        </w:rPr>
        <w:t xml:space="preserve"> </w:t>
      </w:r>
      <w:r w:rsidR="00E36B69">
        <w:rPr>
          <w:rFonts w:ascii="Times New Roman" w:hAnsi="Times New Roman" w:cs="Times New Roman"/>
        </w:rPr>
        <w:t xml:space="preserve">also affected the fecundity </w:t>
      </w:r>
      <w:r w:rsidR="0088391D">
        <w:rPr>
          <w:rFonts w:ascii="Times New Roman" w:hAnsi="Times New Roman" w:cs="Times New Roman"/>
        </w:rPr>
        <w:t>exponent</w:t>
      </w:r>
      <w:r w:rsidR="00E36B69">
        <w:rPr>
          <w:rFonts w:ascii="Times New Roman" w:hAnsi="Times New Roman" w:cs="Times New Roman"/>
        </w:rPr>
        <w:t xml:space="preserve"> (</w:t>
      </w:r>
      <w:r w:rsidR="00E36B69" w:rsidRPr="00E36B69">
        <w:rPr>
          <w:rFonts w:ascii="Times New Roman" w:hAnsi="Times New Roman" w:cs="Times New Roman"/>
          <w:highlight w:val="yellow"/>
        </w:rPr>
        <w:t>Supplemental Figure X</w:t>
      </w:r>
      <w:r w:rsidR="00E36B69">
        <w:rPr>
          <w:rFonts w:ascii="Times New Roman" w:hAnsi="Times New Roman" w:cs="Times New Roman"/>
        </w:rPr>
        <w:t xml:space="preserve">6).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 xml:space="preserve">20% of structural mass </w:t>
      </w:r>
      <w:r w:rsidR="000B10E5" w:rsidRPr="00E36B69">
        <w:rPr>
          <w:rFonts w:ascii="Times New Roman" w:hAnsi="Times New Roman" w:cs="Times New Roman"/>
        </w:rPr>
        <w:t>(</w:t>
      </w:r>
      <w:r w:rsidR="00A826C6" w:rsidRPr="00A826C6">
        <w:rPr>
          <w:rFonts w:ascii="Times New Roman" w:hAnsi="Times New Roman" w:cs="Times New Roman"/>
          <w:noProof/>
          <w:position w:val="-6"/>
          <w:sz w:val="20"/>
          <w:szCs w:val="20"/>
        </w:rPr>
        <w:object w:dxaOrig="220" w:dyaOrig="260" w14:anchorId="478F12B3">
          <v:shape id="_x0000_i1041" type="#_x0000_t75" alt="" style="width:10.95pt;height:12.85pt;mso-width-percent:0;mso-height-percent:0;mso-width-percent:0;mso-height-percent:0" o:ole="">
            <v:imagedata r:id="rId83" o:title=""/>
          </v:shape>
          <o:OLEObject Type="Embed" ProgID="Equation.DSMT4" ShapeID="_x0000_i1041" DrawAspect="Content" ObjectID="_1639066629" r:id="rId88"/>
        </w:object>
      </w:r>
      <w:r w:rsidR="000B10E5" w:rsidRPr="00E36B69">
        <w:rPr>
          <w:rFonts w:ascii="Times New Roman" w:hAnsi="Times New Roman" w:cs="Times New Roman"/>
          <w:noProof/>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w:t>
      </w:r>
      <w:r w:rsidR="00F76A57">
        <w:rPr>
          <w:rFonts w:ascii="Times New Roman" w:hAnsi="Times New Roman" w:cs="Times New Roman"/>
        </w:rPr>
        <w:t xml:space="preserve"> </w:t>
      </w:r>
      <w:r w:rsidR="00DA287B" w:rsidRPr="002448AB">
        <w:rPr>
          <w:rFonts w:ascii="Times New Roman" w:hAnsi="Times New Roman" w:cs="Times New Roman"/>
        </w:rPr>
        <w:t xml:space="preserve">Constant environments had higher exponents than seasonal, and low food </w:t>
      </w:r>
      <w:r w:rsidR="00D95189" w:rsidRPr="002448AB">
        <w:rPr>
          <w:rFonts w:ascii="Times New Roman" w:hAnsi="Times New Roman" w:cs="Times New Roman"/>
        </w:rPr>
        <w:t>environments</w:t>
      </w:r>
      <w:r w:rsidR="00DA287B" w:rsidRPr="002448AB">
        <w:rPr>
          <w:rFonts w:ascii="Times New Roman" w:hAnsi="Times New Roman" w:cs="Times New Roman"/>
        </w:rPr>
        <w:t xml:space="preserve"> had higher exponents than high food. This is </w:t>
      </w:r>
      <w:r w:rsidR="00D95189" w:rsidRPr="002448AB">
        <w:rPr>
          <w:rFonts w:ascii="Times New Roman" w:hAnsi="Times New Roman" w:cs="Times New Roman"/>
        </w:rPr>
        <w:t>l</w:t>
      </w:r>
      <w:r w:rsidR="00DA287B" w:rsidRPr="002448AB">
        <w:rPr>
          <w:rFonts w:ascii="Times New Roman" w:hAnsi="Times New Roman" w:cs="Times New Roman"/>
        </w:rPr>
        <w:t xml:space="preserve">argely the inverse of the pattern in maximum body size. The largest exponent (indicating the greatest </w:t>
      </w:r>
      <w:proofErr w:type="spellStart"/>
      <w:r w:rsidR="00DA287B" w:rsidRPr="002448AB">
        <w:rPr>
          <w:rFonts w:ascii="Times New Roman" w:hAnsi="Times New Roman" w:cs="Times New Roman"/>
        </w:rPr>
        <w:t>hyperallometry</w:t>
      </w:r>
      <w:proofErr w:type="spellEnd"/>
      <w:r w:rsidR="00DA287B" w:rsidRPr="002448AB">
        <w:rPr>
          <w:rFonts w:ascii="Times New Roman" w:hAnsi="Times New Roman" w:cs="Times New Roman"/>
        </w:rPr>
        <w:t xml:space="preserve">) </w:t>
      </w:r>
      <w:r w:rsidR="002D2F38" w:rsidRPr="002448AB">
        <w:rPr>
          <w:rFonts w:ascii="Times New Roman" w:hAnsi="Times New Roman" w:cs="Times New Roman"/>
        </w:rPr>
        <w:t xml:space="preserve">emerged </w:t>
      </w:r>
      <w:r w:rsidR="00DA287B" w:rsidRPr="002448AB">
        <w:rPr>
          <w:rFonts w:ascii="Times New Roman" w:hAnsi="Times New Roman" w:cs="Times New Roman"/>
        </w:rPr>
        <w:t>in the smallest fish (1</w:t>
      </w:r>
      <w:r w:rsidR="00F76A57" w:rsidRPr="002448AB">
        <w:rPr>
          <w:rFonts w:ascii="Times New Roman" w:hAnsi="Times New Roman" w:cs="Times New Roman"/>
        </w:rPr>
        <w:t>60</w:t>
      </w:r>
      <w:r w:rsidR="00DA287B" w:rsidRPr="002448AB">
        <w:rPr>
          <w:rFonts w:ascii="Times New Roman" w:hAnsi="Times New Roman" w:cs="Times New Roman"/>
        </w:rPr>
        <w:t xml:space="preserve"> cm), which evolved in a constant, cool environment with low predation and low food (Figure 3c). </w:t>
      </w:r>
      <w:r w:rsidR="002D2F38" w:rsidRPr="002448AB">
        <w:rPr>
          <w:rFonts w:ascii="Times New Roman" w:hAnsi="Times New Roman" w:cs="Times New Roman"/>
        </w:rPr>
        <w:t xml:space="preserve">In this case, </w:t>
      </w:r>
      <w:r w:rsidR="00DA287B" w:rsidRPr="002448A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sidRPr="002448AB">
        <w:rPr>
          <w:rFonts w:ascii="Times New Roman" w:hAnsi="Times New Roman" w:cs="Times New Roman"/>
        </w:rPr>
        <w:t>three</w:t>
      </w:r>
      <w:r w:rsidR="00DA287B" w:rsidRPr="002448A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00AC239F"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sidR="00BA2C2F">
        <w:rPr>
          <w:rFonts w:ascii="Times New Roman" w:hAnsi="Times New Roman" w:cs="Times New Roman"/>
        </w:rPr>
        <w:t>.</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w:t>
      </w:r>
      <w:r w:rsidR="00C97E36">
        <w:rPr>
          <w:rFonts w:ascii="Times New Roman" w:hAnsi="Times New Roman" w:cs="Times New Roman"/>
        </w:rPr>
        <w:lastRenderedPageBreak/>
        <w:t xml:space="preserve">fell below a critical threshold, </w:t>
      </w:r>
      <w:r w:rsidR="002D2F38">
        <w:rPr>
          <w:rFonts w:ascii="Times New Roman" w:hAnsi="Times New Roman" w:cs="Times New Roman"/>
        </w:rPr>
        <w:t>because we used a</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786A64AA" w:rsidR="002D2F38" w:rsidRDefault="0041278B" w:rsidP="00D34DE9">
      <w:pPr>
        <w:spacing w:line="480" w:lineRule="auto"/>
        <w:jc w:val="both"/>
        <w:rPr>
          <w:rFonts w:ascii="Times New Roman" w:hAnsi="Times New Roman" w:cs="Times New Roman"/>
        </w:rPr>
      </w:pPr>
      <w:r w:rsidRPr="00275FF3">
        <w:rPr>
          <w:rFonts w:ascii="Times New Roman" w:hAnsi="Times New Roman" w:cs="Times New Roman"/>
        </w:rPr>
        <w:t>Th</w:t>
      </w:r>
      <w:r w:rsidR="0056326F" w:rsidRPr="00275FF3">
        <w:rPr>
          <w:rFonts w:ascii="Times New Roman" w:hAnsi="Times New Roman" w:cs="Times New Roman"/>
        </w:rPr>
        <w:t xml:space="preserve">e individuals in seasonal environments had, </w:t>
      </w:r>
      <w:r w:rsidR="00522F09" w:rsidRPr="00275FF3">
        <w:rPr>
          <w:rFonts w:ascii="Times New Roman" w:hAnsi="Times New Roman" w:cs="Times New Roman"/>
        </w:rPr>
        <w:t>in general</w:t>
      </w:r>
      <w:r w:rsidR="0056326F" w:rsidRPr="00275FF3">
        <w:rPr>
          <w:rFonts w:ascii="Times New Roman" w:hAnsi="Times New Roman" w:cs="Times New Roman"/>
        </w:rPr>
        <w:t>, lower mortality rates than those in constant environments</w:t>
      </w:r>
      <w:r w:rsidR="00C47142" w:rsidRPr="00275FF3">
        <w:rPr>
          <w:rFonts w:ascii="Times New Roman" w:hAnsi="Times New Roman" w:cs="Times New Roman"/>
        </w:rPr>
        <w:t xml:space="preserve"> (with similar food and predation risk)</w:t>
      </w:r>
      <w:r w:rsidR="00EA4CE1" w:rsidRPr="00275FF3">
        <w:rPr>
          <w:rFonts w:ascii="Times New Roman" w:hAnsi="Times New Roman" w:cs="Times New Roman"/>
        </w:rPr>
        <w:t xml:space="preserve"> </w:t>
      </w:r>
      <w:r w:rsidR="008265A8" w:rsidRPr="00275FF3">
        <w:rPr>
          <w:rFonts w:ascii="Times New Roman" w:hAnsi="Times New Roman" w:cs="Times New Roman"/>
        </w:rPr>
        <w:t>(Figure 3d)</w:t>
      </w:r>
      <w:r w:rsidR="00776B81" w:rsidRPr="00275FF3">
        <w:rPr>
          <w:rFonts w:ascii="Times New Roman" w:hAnsi="Times New Roman" w:cs="Times New Roman"/>
        </w:rPr>
        <w:t>. H</w:t>
      </w:r>
      <w:r w:rsidR="000D1995" w:rsidRPr="00275FF3">
        <w:rPr>
          <w:rFonts w:ascii="Times New Roman" w:hAnsi="Times New Roman" w:cs="Times New Roman"/>
        </w:rPr>
        <w:t xml:space="preserve">igh-food individuals had lower mortality than low-food </w:t>
      </w:r>
      <w:r w:rsidR="00617421" w:rsidRPr="00275FF3">
        <w:rPr>
          <w:rFonts w:ascii="Times New Roman" w:hAnsi="Times New Roman" w:cs="Times New Roman"/>
        </w:rPr>
        <w:t>individuals</w:t>
      </w:r>
      <w:r w:rsidR="000D1995" w:rsidRPr="00275FF3">
        <w:rPr>
          <w:rFonts w:ascii="Times New Roman" w:hAnsi="Times New Roman" w:cs="Times New Roman"/>
        </w:rPr>
        <w:t xml:space="preserve"> (because they were larger</w:t>
      </w:r>
      <w:r w:rsidR="008213B7" w:rsidRPr="00275FF3">
        <w:rPr>
          <w:rFonts w:ascii="Times New Roman" w:hAnsi="Times New Roman" w:cs="Times New Roman"/>
        </w:rPr>
        <w:t>) except in</w:t>
      </w:r>
      <w:r w:rsidR="002F0EE3" w:rsidRPr="00275FF3">
        <w:rPr>
          <w:rFonts w:ascii="Times New Roman" w:hAnsi="Times New Roman" w:cs="Times New Roman"/>
        </w:rPr>
        <w:t xml:space="preserve"> low-predation </w:t>
      </w:r>
      <w:r w:rsidR="008213B7" w:rsidRPr="00275FF3">
        <w:rPr>
          <w:rFonts w:ascii="Times New Roman" w:hAnsi="Times New Roman" w:cs="Times New Roman"/>
        </w:rPr>
        <w:t>environments</w:t>
      </w:r>
      <w:r w:rsidR="002F0EE3" w:rsidRPr="00275FF3">
        <w:rPr>
          <w:rFonts w:ascii="Times New Roman" w:hAnsi="Times New Roman" w:cs="Times New Roman"/>
        </w:rPr>
        <w:t xml:space="preserve">, </w:t>
      </w:r>
      <w:r w:rsidR="00CB56BB" w:rsidRPr="00275FF3">
        <w:rPr>
          <w:rFonts w:ascii="Times New Roman" w:hAnsi="Times New Roman" w:cs="Times New Roman"/>
        </w:rPr>
        <w:t>w</w:t>
      </w:r>
      <w:r w:rsidR="003C5DF6" w:rsidRPr="00275FF3">
        <w:rPr>
          <w:rFonts w:ascii="Times New Roman" w:hAnsi="Times New Roman" w:cs="Times New Roman"/>
        </w:rPr>
        <w:t>h</w:t>
      </w:r>
      <w:r w:rsidR="00CB56BB" w:rsidRPr="00275FF3">
        <w:rPr>
          <w:rFonts w:ascii="Times New Roman" w:hAnsi="Times New Roman" w:cs="Times New Roman"/>
        </w:rPr>
        <w:t xml:space="preserve">ere </w:t>
      </w:r>
      <w:r w:rsidR="002F0EE3" w:rsidRPr="00275FF3">
        <w:rPr>
          <w:rFonts w:ascii="Times New Roman" w:hAnsi="Times New Roman" w:cs="Times New Roman"/>
        </w:rPr>
        <w:t>high</w:t>
      </w:r>
      <w:r w:rsidR="007C0079" w:rsidRPr="00275FF3">
        <w:rPr>
          <w:rFonts w:ascii="Times New Roman" w:hAnsi="Times New Roman" w:cs="Times New Roman"/>
        </w:rPr>
        <w:t>-</w:t>
      </w:r>
      <w:r w:rsidR="00B70306" w:rsidRPr="00275FF3">
        <w:rPr>
          <w:rFonts w:ascii="Times New Roman" w:hAnsi="Times New Roman" w:cs="Times New Roman"/>
        </w:rPr>
        <w:t>f</w:t>
      </w:r>
      <w:r w:rsidR="002F0EE3" w:rsidRPr="00275FF3">
        <w:rPr>
          <w:rFonts w:ascii="Times New Roman" w:hAnsi="Times New Roman" w:cs="Times New Roman"/>
        </w:rPr>
        <w:t>ood individuals had higher mortality</w:t>
      </w:r>
      <w:r w:rsidR="007B437D" w:rsidRPr="00275FF3">
        <w:rPr>
          <w:rFonts w:ascii="Times New Roman" w:hAnsi="Times New Roman" w:cs="Times New Roman"/>
        </w:rPr>
        <w:t>, on average, than low-food individuals</w:t>
      </w:r>
      <w:r w:rsidR="006A3958" w:rsidRPr="00275FF3">
        <w:rPr>
          <w:rFonts w:ascii="Times New Roman" w:hAnsi="Times New Roman" w:cs="Times New Roman"/>
        </w:rPr>
        <w:t>,</w:t>
      </w:r>
      <w:r w:rsidR="007B437D" w:rsidRPr="00275FF3">
        <w:rPr>
          <w:rFonts w:ascii="Times New Roman" w:hAnsi="Times New Roman" w:cs="Times New Roman"/>
        </w:rPr>
        <w:t xml:space="preserve"> </w:t>
      </w:r>
      <w:r w:rsidR="007F5A44" w:rsidRPr="00275FF3">
        <w:rPr>
          <w:rFonts w:ascii="Times New Roman" w:hAnsi="Times New Roman" w:cs="Times New Roman"/>
        </w:rPr>
        <w:t>because they remained small</w:t>
      </w:r>
      <w:r w:rsidR="003E5857" w:rsidRPr="00275FF3">
        <w:rPr>
          <w:rFonts w:ascii="Times New Roman" w:hAnsi="Times New Roman" w:cs="Times New Roman"/>
        </w:rPr>
        <w:t xml:space="preserve"> for a significant proportion of their life</w:t>
      </w:r>
      <w:r w:rsidR="007F5A44" w:rsidRPr="00275FF3">
        <w:rPr>
          <w:rFonts w:ascii="Times New Roman" w:hAnsi="Times New Roman" w:cs="Times New Roman"/>
        </w:rPr>
        <w:t xml:space="preserve"> before the onset of secondary growth</w:t>
      </w:r>
      <w:r w:rsidR="00672E46" w:rsidRPr="00275FF3">
        <w:rPr>
          <w:rFonts w:ascii="Times New Roman" w:hAnsi="Times New Roman" w:cs="Times New Roman"/>
        </w:rPr>
        <w:t xml:space="preserve"> (the one case where secondary growth was also advantageous in low food environments, in the warm seasonal scenario, also had higher mortality). </w:t>
      </w:r>
      <w:r w:rsidR="00614ADB" w:rsidRPr="00275FF3">
        <w:rPr>
          <w:rFonts w:ascii="Times New Roman" w:hAnsi="Times New Roman" w:cs="Times New Roman"/>
        </w:rPr>
        <w:t>Base</w:t>
      </w:r>
      <w:r w:rsidR="002D2F38" w:rsidRPr="00275FF3">
        <w:rPr>
          <w:rFonts w:ascii="Times New Roman" w:hAnsi="Times New Roman" w:cs="Times New Roman"/>
        </w:rPr>
        <w:t>line</w:t>
      </w:r>
      <w:r w:rsidR="00614ADB" w:rsidRPr="00275FF3">
        <w:rPr>
          <w:rFonts w:ascii="Times New Roman" w:hAnsi="Times New Roman" w:cs="Times New Roman"/>
        </w:rPr>
        <w:t xml:space="preserve"> temperature affected mortality, especially in low-food scenarios, but </w:t>
      </w:r>
      <w:r w:rsidR="003424E6" w:rsidRPr="00275FF3">
        <w:rPr>
          <w:rFonts w:ascii="Times New Roman" w:hAnsi="Times New Roman" w:cs="Times New Roman"/>
        </w:rPr>
        <w:t>did not have a consistent directional effect (Figure 3d).</w:t>
      </w:r>
      <w:r w:rsidR="008C5E75" w:rsidRPr="00275FF3">
        <w:rPr>
          <w:rFonts w:ascii="Times New Roman" w:hAnsi="Times New Roman" w:cs="Times New Roman"/>
        </w:rPr>
        <w:t xml:space="preserve"> </w:t>
      </w:r>
      <w:r w:rsidR="00154814" w:rsidRPr="00275FF3">
        <w:rPr>
          <w:rFonts w:ascii="Times New Roman" w:hAnsi="Times New Roman" w:cs="Times New Roman"/>
        </w:rPr>
        <w:t xml:space="preserve"> </w:t>
      </w:r>
      <w:r w:rsidR="002D2F38" w:rsidRPr="00275FF3">
        <w:rPr>
          <w:rFonts w:ascii="Times New Roman" w:hAnsi="Times New Roman" w:cs="Times New Roman"/>
        </w:rPr>
        <w:t>However, the highest mortality rate</w:t>
      </w:r>
      <w:r w:rsidR="00275FF3">
        <w:rPr>
          <w:rFonts w:ascii="Times New Roman" w:hAnsi="Times New Roman" w:cs="Times New Roman"/>
        </w:rPr>
        <w:t>s</w:t>
      </w:r>
      <w:r w:rsidR="002D2F38" w:rsidRPr="00275FF3">
        <w:rPr>
          <w:rFonts w:ascii="Times New Roman" w:hAnsi="Times New Roman" w:cs="Times New Roman"/>
        </w:rPr>
        <w:t xml:space="preserve"> emerging from our analyses</w:t>
      </w:r>
      <w:r w:rsidR="00275FF3">
        <w:rPr>
          <w:rFonts w:ascii="Times New Roman" w:hAnsi="Times New Roman" w:cs="Times New Roman"/>
        </w:rPr>
        <w:t xml:space="preserve"> came from</w:t>
      </w:r>
      <w:r w:rsidR="007372EC">
        <w:rPr>
          <w:rFonts w:ascii="Times New Roman" w:hAnsi="Times New Roman" w:cs="Times New Roman"/>
        </w:rPr>
        <w:t xml:space="preserve"> constant</w:t>
      </w:r>
      <w:r w:rsidR="002D2F38" w:rsidRPr="00275FF3">
        <w:rPr>
          <w:rFonts w:ascii="Times New Roman" w:hAnsi="Times New Roman" w:cs="Times New Roman"/>
        </w:rPr>
        <w:t xml:space="preserve"> low-food, high-predation scenario</w:t>
      </w:r>
      <w:r w:rsidR="00275FF3">
        <w:rPr>
          <w:rFonts w:ascii="Times New Roman" w:hAnsi="Times New Roman" w:cs="Times New Roman"/>
        </w:rPr>
        <w:t xml:space="preserve">s, and </w:t>
      </w:r>
      <w:r w:rsidR="007372EC">
        <w:rPr>
          <w:rFonts w:ascii="Times New Roman" w:hAnsi="Times New Roman" w:cs="Times New Roman"/>
        </w:rPr>
        <w:t xml:space="preserve">the </w:t>
      </w:r>
      <w:r w:rsidR="00275FF3">
        <w:rPr>
          <w:rFonts w:ascii="Times New Roman" w:hAnsi="Times New Roman" w:cs="Times New Roman"/>
        </w:rPr>
        <w:t>warm</w:t>
      </w:r>
      <w:r w:rsidR="007372EC">
        <w:rPr>
          <w:rFonts w:ascii="Times New Roman" w:hAnsi="Times New Roman" w:cs="Times New Roman"/>
        </w:rPr>
        <w:t>,</w:t>
      </w:r>
      <w:r w:rsidR="00275FF3">
        <w:rPr>
          <w:rFonts w:ascii="Times New Roman" w:hAnsi="Times New Roman" w:cs="Times New Roman"/>
        </w:rPr>
        <w:t xml:space="preserve"> seasonal low</w:t>
      </w:r>
      <w:r w:rsidR="007372EC">
        <w:rPr>
          <w:rFonts w:ascii="Times New Roman" w:hAnsi="Times New Roman" w:cs="Times New Roman"/>
        </w:rPr>
        <w:t>-</w:t>
      </w:r>
      <w:r w:rsidR="00275FF3">
        <w:rPr>
          <w:rFonts w:ascii="Times New Roman" w:hAnsi="Times New Roman" w:cs="Times New Roman"/>
        </w:rPr>
        <w:t>food scenario</w:t>
      </w:r>
      <w:r w:rsidR="007372EC">
        <w:rPr>
          <w:rFonts w:ascii="Times New Roman" w:hAnsi="Times New Roman" w:cs="Times New Roman"/>
        </w:rPr>
        <w:t>,</w:t>
      </w:r>
      <w:r w:rsidR="00275FF3">
        <w:rPr>
          <w:rFonts w:ascii="Times New Roman" w:hAnsi="Times New Roman" w:cs="Times New Roman"/>
        </w:rPr>
        <w:t xml:space="preserve"> as these</w:t>
      </w:r>
      <w:r w:rsidR="005E749B" w:rsidRPr="00275FF3">
        <w:rPr>
          <w:rFonts w:ascii="Times New Roman" w:hAnsi="Times New Roman" w:cs="Times New Roman"/>
        </w:rPr>
        <w:t xml:space="preserve"> </w:t>
      </w:r>
      <w:r w:rsidR="00275FF3">
        <w:rPr>
          <w:rFonts w:ascii="Times New Roman" w:hAnsi="Times New Roman" w:cs="Times New Roman"/>
        </w:rPr>
        <w:t xml:space="preserve">scenarios </w:t>
      </w:r>
      <w:r w:rsidR="007372EC">
        <w:rPr>
          <w:rFonts w:ascii="Times New Roman" w:hAnsi="Times New Roman" w:cs="Times New Roman"/>
        </w:rPr>
        <w:t xml:space="preserve">all </w:t>
      </w:r>
      <w:r w:rsidR="00275FF3">
        <w:rPr>
          <w:rFonts w:ascii="Times New Roman" w:hAnsi="Times New Roman" w:cs="Times New Roman"/>
        </w:rPr>
        <w:t>favored the evolution of</w:t>
      </w:r>
      <w:r w:rsidR="005E749B" w:rsidRPr="00275FF3">
        <w:rPr>
          <w:rFonts w:ascii="Times New Roman" w:hAnsi="Times New Roman" w:cs="Times New Roman"/>
        </w:rPr>
        <w:t xml:space="preserve"> the small </w:t>
      </w:r>
      <w:r w:rsidR="00275FF3">
        <w:rPr>
          <w:rFonts w:ascii="Times New Roman" w:hAnsi="Times New Roman" w:cs="Times New Roman"/>
        </w:rPr>
        <w:t>maximum body sizes</w:t>
      </w:r>
      <w:r w:rsidR="002D2F38" w:rsidRPr="00275FF3">
        <w:rPr>
          <w:rFonts w:ascii="Times New Roman" w:hAnsi="Times New Roman" w:cs="Times New Roman"/>
        </w:rPr>
        <w:t>.</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4CDB56FB" w14:textId="3C5782A8" w:rsidR="001A6E81"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w:t>
      </w:r>
      <w:r w:rsidR="005E1B09" w:rsidRPr="0057680C">
        <w:rPr>
          <w:rFonts w:ascii="Times New Roman" w:hAnsi="Times New Roman" w:cs="Times New Roman"/>
        </w:rPr>
        <w:t xml:space="preserve">). </w:t>
      </w:r>
      <w:r w:rsidRPr="0057680C">
        <w:rPr>
          <w:rFonts w:ascii="Times New Roman" w:hAnsi="Times New Roman" w:cs="Times New Roman"/>
        </w:rPr>
        <w:t xml:space="preserve">In </w:t>
      </w:r>
      <w:r w:rsidR="00732C5A" w:rsidRPr="0057680C">
        <w:rPr>
          <w:rFonts w:ascii="Times New Roman" w:hAnsi="Times New Roman" w:cs="Times New Roman"/>
        </w:rPr>
        <w:t>seasonal scenarios</w:t>
      </w:r>
      <w:r w:rsidR="00627C9C" w:rsidRPr="0057680C">
        <w:rPr>
          <w:rFonts w:ascii="Times New Roman" w:hAnsi="Times New Roman" w:cs="Times New Roman"/>
        </w:rPr>
        <w:t>,</w:t>
      </w:r>
      <w:r w:rsidRPr="0057680C">
        <w:rPr>
          <w:rFonts w:ascii="Times New Roman" w:hAnsi="Times New Roman" w:cs="Times New Roman"/>
        </w:rPr>
        <w:t xml:space="preserve"> warmer temperatures</w:t>
      </w:r>
      <w:r w:rsidR="00627C9C" w:rsidRPr="0057680C">
        <w:rPr>
          <w:rFonts w:ascii="Times New Roman" w:hAnsi="Times New Roman" w:cs="Times New Roman"/>
        </w:rPr>
        <w:t xml:space="preserve"> often led to the evolution of smaller body sizes</w:t>
      </w:r>
      <w:r w:rsidRPr="0057680C">
        <w:rPr>
          <w:rFonts w:ascii="Times New Roman" w:hAnsi="Times New Roman" w:cs="Times New Roman"/>
        </w:rPr>
        <w:t xml:space="preserve"> </w:t>
      </w:r>
      <w:r w:rsidR="00627C9C" w:rsidRPr="0057680C">
        <w:rPr>
          <w:rFonts w:ascii="Times New Roman" w:hAnsi="Times New Roman" w:cs="Times New Roman"/>
        </w:rPr>
        <w:t xml:space="preserve">(Figure 2). </w:t>
      </w:r>
      <w:r w:rsidR="00C44C8E" w:rsidRPr="0057680C">
        <w:rPr>
          <w:rFonts w:ascii="Times New Roman" w:hAnsi="Times New Roman" w:cs="Times New Roman"/>
        </w:rPr>
        <w:t>I</w:t>
      </w:r>
      <w:r w:rsidRPr="0057680C">
        <w:rPr>
          <w:rFonts w:ascii="Times New Roman" w:hAnsi="Times New Roman" w:cs="Times New Roman"/>
        </w:rPr>
        <w:t xml:space="preserve">n constant warm </w:t>
      </w:r>
      <w:r w:rsidRPr="0057680C">
        <w:rPr>
          <w:rFonts w:ascii="Times New Roman" w:hAnsi="Times New Roman" w:cs="Times New Roman"/>
        </w:rPr>
        <w:lastRenderedPageBreak/>
        <w:t>environments</w:t>
      </w:r>
      <w:r w:rsidR="00C44C8E" w:rsidRPr="0057680C">
        <w:rPr>
          <w:rFonts w:ascii="Times New Roman" w:hAnsi="Times New Roman" w:cs="Times New Roman"/>
        </w:rPr>
        <w:t>, individuals</w:t>
      </w:r>
      <w:r w:rsidRPr="0057680C">
        <w:rPr>
          <w:rFonts w:ascii="Times New Roman" w:hAnsi="Times New Roman" w:cs="Times New Roman"/>
        </w:rPr>
        <w:t xml:space="preserve"> were similar in size or </w:t>
      </w:r>
      <w:r w:rsidR="00C44C8E" w:rsidRPr="0057680C">
        <w:rPr>
          <w:rFonts w:ascii="Times New Roman" w:hAnsi="Times New Roman" w:cs="Times New Roman"/>
        </w:rPr>
        <w:t xml:space="preserve">even </w:t>
      </w:r>
      <w:r w:rsidR="005E1B09" w:rsidRPr="0057680C">
        <w:rPr>
          <w:rFonts w:ascii="Times New Roman" w:hAnsi="Times New Roman" w:cs="Times New Roman"/>
        </w:rPr>
        <w:t xml:space="preserve">slightly </w:t>
      </w:r>
      <w:r w:rsidR="00627C9C" w:rsidRPr="0057680C">
        <w:rPr>
          <w:rFonts w:ascii="Times New Roman" w:hAnsi="Times New Roman" w:cs="Times New Roman"/>
        </w:rPr>
        <w:t>large</w:t>
      </w:r>
      <w:r w:rsidRPr="0057680C">
        <w:rPr>
          <w:rFonts w:ascii="Times New Roman" w:hAnsi="Times New Roman" w:cs="Times New Roman"/>
        </w:rPr>
        <w:t>r than</w:t>
      </w:r>
      <w:r w:rsidR="00C3466E" w:rsidRPr="0057680C">
        <w:rPr>
          <w:rFonts w:ascii="Times New Roman" w:hAnsi="Times New Roman" w:cs="Times New Roman"/>
        </w:rPr>
        <w:t xml:space="preserve"> individuals in </w:t>
      </w:r>
      <w:r w:rsidRPr="0057680C">
        <w:rPr>
          <w:rFonts w:ascii="Times New Roman" w:hAnsi="Times New Roman" w:cs="Times New Roman"/>
        </w:rPr>
        <w:t>cool environments</w:t>
      </w:r>
      <w:r w:rsidR="00E9270E" w:rsidRPr="0057680C">
        <w:rPr>
          <w:rFonts w:ascii="Times New Roman" w:hAnsi="Times New Roman" w:cs="Times New Roman"/>
        </w:rPr>
        <w:t xml:space="preserve">. </w:t>
      </w:r>
      <w:r w:rsidR="00DE7CA8" w:rsidRPr="0057680C">
        <w:rPr>
          <w:rFonts w:ascii="Times New Roman" w:hAnsi="Times New Roman" w:cs="Times New Roman"/>
        </w:rPr>
        <w:t xml:space="preserve">Temperature affected size and age </w:t>
      </w:r>
      <w:r w:rsidR="00C44C8E" w:rsidRPr="0057680C">
        <w:rPr>
          <w:rFonts w:ascii="Times New Roman" w:hAnsi="Times New Roman" w:cs="Times New Roman"/>
        </w:rPr>
        <w:t>at</w:t>
      </w:r>
      <w:r w:rsidRPr="0057680C">
        <w:rPr>
          <w:rFonts w:ascii="Times New Roman" w:hAnsi="Times New Roman" w:cs="Times New Roman"/>
        </w:rPr>
        <w:t xml:space="preserve"> maturation </w:t>
      </w:r>
      <w:r w:rsidR="00DE7CA8" w:rsidRPr="0057680C">
        <w:rPr>
          <w:rFonts w:ascii="Times New Roman" w:hAnsi="Times New Roman" w:cs="Times New Roman"/>
        </w:rPr>
        <w:t xml:space="preserve">most in the seasonal </w:t>
      </w:r>
      <w:r w:rsidR="00CB6A54" w:rsidRPr="0057680C">
        <w:rPr>
          <w:rFonts w:ascii="Times New Roman" w:hAnsi="Times New Roman" w:cs="Times New Roman"/>
        </w:rPr>
        <w:t xml:space="preserve">environment. </w:t>
      </w:r>
      <w:r w:rsidR="00DE7CA8" w:rsidRPr="0057680C">
        <w:rPr>
          <w:rFonts w:ascii="Times New Roman" w:hAnsi="Times New Roman" w:cs="Times New Roman"/>
        </w:rPr>
        <w:t>with low food</w:t>
      </w:r>
      <w:r w:rsidR="00CB6A54" w:rsidRPr="0057680C">
        <w:rPr>
          <w:rFonts w:ascii="Times New Roman" w:hAnsi="Times New Roman" w:cs="Times New Roman"/>
        </w:rPr>
        <w:t>;</w:t>
      </w:r>
      <w:r w:rsidR="00DE7CA8" w:rsidRPr="0057680C">
        <w:rPr>
          <w:rFonts w:ascii="Times New Roman" w:hAnsi="Times New Roman" w:cs="Times New Roman"/>
        </w:rPr>
        <w:t xml:space="preserve"> </w:t>
      </w:r>
      <w:r w:rsidR="009C4939" w:rsidRPr="0057680C">
        <w:rPr>
          <w:rFonts w:ascii="Times New Roman" w:hAnsi="Times New Roman" w:cs="Times New Roman"/>
        </w:rPr>
        <w:t>in</w:t>
      </w:r>
      <w:r w:rsidR="005D09F5" w:rsidRPr="0057680C">
        <w:rPr>
          <w:rFonts w:ascii="Times New Roman" w:hAnsi="Times New Roman" w:cs="Times New Roman"/>
        </w:rPr>
        <w:t xml:space="preserve"> warm </w:t>
      </w:r>
      <w:r w:rsidR="0062062C" w:rsidRPr="0057680C">
        <w:rPr>
          <w:rFonts w:ascii="Times New Roman" w:hAnsi="Times New Roman" w:cs="Times New Roman"/>
        </w:rPr>
        <w:t>environments,</w:t>
      </w:r>
      <w:r w:rsidR="005D09F5" w:rsidRPr="0057680C">
        <w:rPr>
          <w:rFonts w:ascii="Times New Roman" w:hAnsi="Times New Roman" w:cs="Times New Roman"/>
        </w:rPr>
        <w:t xml:space="preserve"> </w:t>
      </w:r>
      <w:r w:rsidR="00DE7CA8" w:rsidRPr="0057680C">
        <w:rPr>
          <w:rFonts w:ascii="Times New Roman" w:hAnsi="Times New Roman" w:cs="Times New Roman"/>
        </w:rPr>
        <w:t xml:space="preserve">size at maturation </w:t>
      </w:r>
      <w:r w:rsidR="005D09F5" w:rsidRPr="0057680C">
        <w:rPr>
          <w:rFonts w:ascii="Times New Roman" w:hAnsi="Times New Roman" w:cs="Times New Roman"/>
        </w:rPr>
        <w:t xml:space="preserve">increased </w:t>
      </w:r>
      <w:r w:rsidR="0062062C" w:rsidRPr="0057680C">
        <w:rPr>
          <w:rFonts w:ascii="Times New Roman" w:hAnsi="Times New Roman" w:cs="Times New Roman"/>
        </w:rPr>
        <w:t xml:space="preserve">relative to cool with </w:t>
      </w:r>
      <w:r w:rsidR="00C44C8E" w:rsidRPr="0057680C">
        <w:rPr>
          <w:rFonts w:ascii="Times New Roman" w:hAnsi="Times New Roman" w:cs="Times New Roman"/>
        </w:rPr>
        <w:t>high food</w:t>
      </w:r>
      <w:r w:rsidR="0062062C" w:rsidRPr="0057680C">
        <w:rPr>
          <w:rFonts w:ascii="Times New Roman" w:hAnsi="Times New Roman" w:cs="Times New Roman"/>
        </w:rPr>
        <w:t xml:space="preserve"> </w:t>
      </w:r>
      <w:r w:rsidR="002074EB" w:rsidRPr="0057680C">
        <w:rPr>
          <w:rFonts w:ascii="Times New Roman" w:hAnsi="Times New Roman" w:cs="Times New Roman"/>
        </w:rPr>
        <w:t>and low</w:t>
      </w:r>
      <w:r w:rsidR="00DE7CA8" w:rsidRPr="0057680C">
        <w:rPr>
          <w:rFonts w:ascii="Times New Roman" w:hAnsi="Times New Roman" w:cs="Times New Roman"/>
        </w:rPr>
        <w:t xml:space="preserve"> </w:t>
      </w:r>
      <w:r w:rsidR="002074EB" w:rsidRPr="0057680C">
        <w:rPr>
          <w:rFonts w:ascii="Times New Roman" w:hAnsi="Times New Roman" w:cs="Times New Roman"/>
        </w:rPr>
        <w:t>predation</w:t>
      </w:r>
      <w:r w:rsidR="00C44C8E" w:rsidRPr="0057680C">
        <w:rPr>
          <w:rFonts w:ascii="Times New Roman" w:hAnsi="Times New Roman" w:cs="Times New Roman"/>
        </w:rPr>
        <w:t xml:space="preserve">, and </w:t>
      </w:r>
      <w:r w:rsidR="0062062C" w:rsidRPr="0057680C">
        <w:rPr>
          <w:rFonts w:ascii="Times New Roman" w:hAnsi="Times New Roman" w:cs="Times New Roman"/>
        </w:rPr>
        <w:t>decreased</w:t>
      </w:r>
      <w:r w:rsidR="00CC6959" w:rsidRPr="0057680C">
        <w:rPr>
          <w:rFonts w:ascii="Times New Roman" w:hAnsi="Times New Roman" w:cs="Times New Roman"/>
        </w:rPr>
        <w:t xml:space="preserve"> with low food</w:t>
      </w:r>
      <w:r w:rsidR="002074EB" w:rsidRPr="0057680C">
        <w:rPr>
          <w:rFonts w:ascii="Times New Roman" w:hAnsi="Times New Roman" w:cs="Times New Roman"/>
        </w:rPr>
        <w:t xml:space="preserve"> and both</w:t>
      </w:r>
      <w:r w:rsidR="000768F1" w:rsidRPr="0057680C">
        <w:rPr>
          <w:rFonts w:ascii="Times New Roman" w:hAnsi="Times New Roman" w:cs="Times New Roman"/>
        </w:rPr>
        <w:t xml:space="preserve"> levels of</w:t>
      </w:r>
      <w:r w:rsidR="002074EB" w:rsidRPr="0057680C">
        <w:rPr>
          <w:rFonts w:ascii="Times New Roman" w:hAnsi="Times New Roman" w:cs="Times New Roman"/>
        </w:rPr>
        <w:t xml:space="preserve"> predation</w:t>
      </w:r>
      <w:r w:rsidR="00C44C8E" w:rsidRPr="0057680C">
        <w:rPr>
          <w:rFonts w:ascii="Times New Roman" w:hAnsi="Times New Roman" w:cs="Times New Roman"/>
        </w:rPr>
        <w:t xml:space="preserve"> </w:t>
      </w:r>
      <w:r w:rsidRPr="0057680C">
        <w:rPr>
          <w:rFonts w:ascii="Times New Roman" w:hAnsi="Times New Roman" w:cs="Times New Roman"/>
        </w:rPr>
        <w:t>(</w:t>
      </w:r>
      <w:r w:rsidR="006A13CE" w:rsidRPr="00BA2C2F">
        <w:rPr>
          <w:rFonts w:ascii="Times New Roman" w:hAnsi="Times New Roman" w:cs="Times New Roman"/>
          <w:highlight w:val="yellow"/>
        </w:rPr>
        <w:t>Supple</w:t>
      </w:r>
      <w:r w:rsidR="00007F48" w:rsidRPr="00BA2C2F">
        <w:rPr>
          <w:rFonts w:ascii="Times New Roman" w:hAnsi="Times New Roman" w:cs="Times New Roman"/>
          <w:highlight w:val="yellow"/>
        </w:rPr>
        <w:t>m</w:t>
      </w:r>
      <w:r w:rsidR="006A13CE" w:rsidRPr="00BA2C2F">
        <w:rPr>
          <w:rFonts w:ascii="Times New Roman" w:hAnsi="Times New Roman" w:cs="Times New Roman"/>
          <w:highlight w:val="yellow"/>
        </w:rPr>
        <w:t>ental Figure X</w:t>
      </w:r>
      <w:r w:rsidR="006A13CE" w:rsidRPr="0057680C">
        <w:rPr>
          <w:rFonts w:ascii="Times New Roman" w:hAnsi="Times New Roman" w:cs="Times New Roman"/>
        </w:rPr>
        <w:t>)</w:t>
      </w:r>
      <w:r w:rsidR="002D2F38" w:rsidRPr="0057680C">
        <w:rPr>
          <w:rFonts w:ascii="Times New Roman" w:hAnsi="Times New Roman" w:cs="Times New Roman"/>
        </w:rPr>
        <w:t>.</w:t>
      </w:r>
      <w:r w:rsidR="006A13CE">
        <w:rPr>
          <w:rFonts w:ascii="Times New Roman" w:hAnsi="Times New Roman" w:cs="Times New Roman"/>
        </w:rPr>
        <w:t xml:space="preserve"> </w:t>
      </w:r>
      <w:r w:rsidR="00DE7CA8">
        <w:rPr>
          <w:rFonts w:ascii="Times New Roman" w:hAnsi="Times New Roman" w:cs="Times New Roman"/>
        </w:rPr>
        <w:t xml:space="preserve">Age at maturation not strongly affected by temperature except in the </w:t>
      </w:r>
      <w:r w:rsidR="001B754F">
        <w:rPr>
          <w:rFonts w:ascii="Times New Roman" w:hAnsi="Times New Roman" w:cs="Times New Roman"/>
        </w:rPr>
        <w:t xml:space="preserve">warm </w:t>
      </w:r>
      <w:r w:rsidR="00DE7CA8">
        <w:rPr>
          <w:rFonts w:ascii="Times New Roman" w:hAnsi="Times New Roman" w:cs="Times New Roman"/>
        </w:rPr>
        <w:t xml:space="preserve">low predation, low food </w:t>
      </w:r>
      <w:r w:rsidR="001B754F">
        <w:rPr>
          <w:rFonts w:ascii="Times New Roman" w:hAnsi="Times New Roman" w:cs="Times New Roman"/>
        </w:rPr>
        <w:t>environment</w:t>
      </w:r>
      <w:r w:rsidR="00DE7CA8">
        <w:rPr>
          <w:rFonts w:ascii="Times New Roman" w:hAnsi="Times New Roman" w:cs="Times New Roman"/>
        </w:rPr>
        <w:t xml:space="preserve">, </w:t>
      </w:r>
      <w:r w:rsidR="006C1D78">
        <w:rPr>
          <w:rFonts w:ascii="Times New Roman" w:hAnsi="Times New Roman" w:cs="Times New Roman"/>
        </w:rPr>
        <w:t xml:space="preserve">which favored secondary growth and delayed maturation relative to the cool </w:t>
      </w:r>
      <w:r w:rsidR="00074037">
        <w:rPr>
          <w:rFonts w:ascii="Times New Roman" w:hAnsi="Times New Roman" w:cs="Times New Roman"/>
        </w:rPr>
        <w:t>environment</w:t>
      </w:r>
      <w:r w:rsidR="006C1D78">
        <w:rPr>
          <w:rFonts w:ascii="Times New Roman" w:hAnsi="Times New Roman" w:cs="Times New Roman"/>
        </w:rPr>
        <w:t xml:space="preserve"> (Figure 2d, </w:t>
      </w:r>
      <w:r w:rsidR="006C1D78" w:rsidRPr="00BA2C2F">
        <w:rPr>
          <w:rFonts w:ascii="Times New Roman" w:hAnsi="Times New Roman" w:cs="Times New Roman"/>
          <w:highlight w:val="yellow"/>
        </w:rPr>
        <w:t>Supplemental Figure X</w:t>
      </w:r>
      <w:r w:rsidR="006C1D78">
        <w:rPr>
          <w:rFonts w:ascii="Times New Roman" w:hAnsi="Times New Roman" w:cs="Times New Roman"/>
        </w:rPr>
        <w:t xml:space="preserve">). </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3B94E263" w14:textId="1D65380A" w:rsidR="00627205"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We found that the forces shaping body size and reproductive patterns interact in complex ways</w:t>
      </w:r>
      <w:r w:rsidR="00C1566F">
        <w:rPr>
          <w:rFonts w:ascii="Times New Roman" w:hAnsi="Times New Roman" w:cs="Times New Roman"/>
        </w:rPr>
        <w:t xml:space="preserve">. </w:t>
      </w:r>
      <w:r w:rsidR="00627205">
        <w:rPr>
          <w:rFonts w:ascii="Times New Roman" w:hAnsi="Times New Roman" w:cs="Times New Roman"/>
        </w:rPr>
        <w:t>One of the most unexpected results of the model is the finding that</w:t>
      </w:r>
      <w:r w:rsidR="00E9270E" w:rsidRPr="003A24DA">
        <w:rPr>
          <w:rFonts w:ascii="Times New Roman" w:hAnsi="Times New Roman" w:cs="Times New Roman"/>
        </w:rPr>
        <w:t xml:space="preserve"> </w:t>
      </w:r>
      <w:r w:rsidRPr="003A24DA">
        <w:rPr>
          <w:rFonts w:ascii="Times New Roman" w:hAnsi="Times New Roman" w:cs="Times New Roman"/>
        </w:rPr>
        <w:t>predict</w:t>
      </w:r>
      <w:r w:rsidR="0019256C" w:rsidRPr="003A24DA">
        <w:rPr>
          <w:rFonts w:ascii="Times New Roman" w:hAnsi="Times New Roman" w:cs="Times New Roman"/>
        </w:rPr>
        <w:t xml:space="preserve"> that seasonality</w:t>
      </w:r>
      <w:r w:rsidR="00E9270E" w:rsidRPr="003A24DA">
        <w:rPr>
          <w:rFonts w:ascii="Times New Roman" w:hAnsi="Times New Roman" w:cs="Times New Roman"/>
        </w:rPr>
        <w:t xml:space="preserve"> in food availability</w:t>
      </w:r>
      <w:r w:rsidR="0019256C" w:rsidRPr="003A24DA">
        <w:rPr>
          <w:rFonts w:ascii="Times New Roman" w:hAnsi="Times New Roman" w:cs="Times New Roman"/>
        </w:rPr>
        <w:t xml:space="preserve"> favor</w:t>
      </w:r>
      <w:r w:rsidRPr="003A24DA">
        <w:rPr>
          <w:rFonts w:ascii="Times New Roman" w:hAnsi="Times New Roman" w:cs="Times New Roman"/>
        </w:rPr>
        <w:t>s</w:t>
      </w:r>
      <w:r w:rsidR="0019256C" w:rsidRPr="003A24DA">
        <w:rPr>
          <w:rFonts w:ascii="Times New Roman" w:hAnsi="Times New Roman" w:cs="Times New Roman"/>
        </w:rPr>
        <w:t xml:space="preserve"> larger body sizes, despite increased metabolic costs during the warm season</w:t>
      </w:r>
      <w:r w:rsidR="00984719" w:rsidRPr="003A24DA">
        <w:rPr>
          <w:rFonts w:ascii="Times New Roman" w:hAnsi="Times New Roman" w:cs="Times New Roman"/>
        </w:rPr>
        <w:t xml:space="preserve">. We infer </w:t>
      </w:r>
      <w:r w:rsidR="00984719" w:rsidRPr="00DC6C44">
        <w:rPr>
          <w:rFonts w:ascii="Times New Roman" w:hAnsi="Times New Roman" w:cs="Times New Roman"/>
        </w:rPr>
        <w:t>this is b</w:t>
      </w:r>
      <w:r w:rsidR="0019256C" w:rsidRPr="00DC6C44">
        <w:rPr>
          <w:rFonts w:ascii="Times New Roman" w:hAnsi="Times New Roman" w:cs="Times New Roman"/>
        </w:rPr>
        <w:t xml:space="preserve">ecause larger individuals can better take advantage of high food conditions during the cold season. </w:t>
      </w:r>
      <w:r w:rsidR="00627205" w:rsidRPr="00DC6C44">
        <w:rPr>
          <w:rFonts w:ascii="Times New Roman" w:hAnsi="Times New Roman" w:cs="Times New Roman"/>
        </w:rPr>
        <w:t>Furthermore, o</w:t>
      </w:r>
      <w:r w:rsidR="00627205" w:rsidRPr="00DC6C44">
        <w:rPr>
          <w:rFonts w:ascii="Times New Roman" w:hAnsi="Times New Roman" w:cs="Times New Roman"/>
        </w:rPr>
        <w:t xml:space="preserve">ur comparison of two base temperatures suggest that the increased metabolic costs associated </w:t>
      </w:r>
      <w:r w:rsidR="00627205">
        <w:rPr>
          <w:rFonts w:ascii="Times New Roman" w:hAnsi="Times New Roman" w:cs="Times New Roman"/>
        </w:rPr>
        <w:t xml:space="preserve">in a warm baseline </w:t>
      </w:r>
      <w:r w:rsidR="00627205">
        <w:rPr>
          <w:rFonts w:ascii="Times New Roman" w:hAnsi="Times New Roman" w:cs="Times New Roman"/>
        </w:rPr>
        <w:t>do lead to the evolution of smaller body sizes</w:t>
      </w:r>
      <w:r w:rsidR="00627205">
        <w:rPr>
          <w:rFonts w:ascii="Times New Roman" w:hAnsi="Times New Roman" w:cs="Times New Roman"/>
        </w:rPr>
        <w:t xml:space="preserve"> (</w:t>
      </w:r>
      <w:proofErr w:type="spellStart"/>
      <w:r w:rsidR="00627205">
        <w:rPr>
          <w:rFonts w:ascii="Times New Roman" w:hAnsi="Times New Roman" w:cs="Times New Roman"/>
        </w:rPr>
        <w:t>Daufresnes</w:t>
      </w:r>
      <w:proofErr w:type="spellEnd"/>
      <w:r w:rsidR="00627205">
        <w:rPr>
          <w:rFonts w:ascii="Times New Roman" w:hAnsi="Times New Roman" w:cs="Times New Roman"/>
        </w:rPr>
        <w:t xml:space="preserve"> et al. 2017)</w:t>
      </w:r>
      <w:r w:rsidR="00627205">
        <w:rPr>
          <w:rFonts w:ascii="Times New Roman" w:hAnsi="Times New Roman" w:cs="Times New Roman"/>
        </w:rPr>
        <w:t xml:space="preserve">. However, this difference was only evident when occurred when food was seasonally abundant, and maximum body sizes were </w:t>
      </w:r>
      <w:r w:rsidR="00627205">
        <w:rPr>
          <w:rFonts w:ascii="Times New Roman" w:hAnsi="Times New Roman" w:cs="Times New Roman"/>
        </w:rPr>
        <w:lastRenderedPageBreak/>
        <w:t xml:space="preserve">advantageous. In constant environments, warmer base temperatures lead to slightly larger body sizes than cool, but smaller body sizes </w:t>
      </w:r>
      <w:r w:rsidR="00321309">
        <w:rPr>
          <w:rFonts w:ascii="Times New Roman" w:hAnsi="Times New Roman" w:cs="Times New Roman"/>
        </w:rPr>
        <w:t xml:space="preserve">were favored </w:t>
      </w:r>
      <w:r w:rsidR="00627205">
        <w:rPr>
          <w:rFonts w:ascii="Times New Roman" w:hAnsi="Times New Roman" w:cs="Times New Roman"/>
        </w:rPr>
        <w:t xml:space="preserve">overall. </w:t>
      </w:r>
    </w:p>
    <w:p w14:paraId="2CC8A99D" w14:textId="77777777" w:rsidR="00C026C2" w:rsidRDefault="00627205" w:rsidP="00D34DE9">
      <w:pPr>
        <w:spacing w:line="480" w:lineRule="auto"/>
        <w:jc w:val="both"/>
        <w:rPr>
          <w:rFonts w:ascii="Times New Roman" w:hAnsi="Times New Roman" w:cs="Times New Roman"/>
        </w:rPr>
      </w:pPr>
      <w:r>
        <w:rPr>
          <w:rFonts w:ascii="Times New Roman" w:hAnsi="Times New Roman" w:cs="Times New Roman"/>
        </w:rPr>
        <w:t xml:space="preserve"> </w:t>
      </w:r>
    </w:p>
    <w:p w14:paraId="28DDE180" w14:textId="01E79841" w:rsidR="00BD2C68" w:rsidRDefault="008750BA" w:rsidP="00D34DE9">
      <w:pPr>
        <w:spacing w:line="480" w:lineRule="auto"/>
        <w:jc w:val="both"/>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w:t>
      </w:r>
      <w:r w:rsidR="00C1566F">
        <w:rPr>
          <w:rFonts w:ascii="Times New Roman" w:hAnsi="Times New Roman" w:cs="Times New Roman"/>
        </w:rPr>
        <w:t xml:space="preserve"> risk alone</w:t>
      </w:r>
      <w:r w:rsidR="000234A5">
        <w:rPr>
          <w:rFonts w:ascii="Times New Roman" w:hAnsi="Times New Roman" w:cs="Times New Roman"/>
        </w:rPr>
        <w:t xml:space="preserve">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sidR="00C1566F">
        <w:rPr>
          <w:rFonts w:ascii="Times New Roman" w:hAnsi="Times New Roman" w:cs="Times New Roman"/>
        </w:rPr>
        <w:t>As expected, h</w:t>
      </w:r>
      <w:r>
        <w:rPr>
          <w:rFonts w:ascii="Times New Roman" w:hAnsi="Times New Roman" w:cs="Times New Roman"/>
        </w:rPr>
        <w:t>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r w:rsidR="00FD1057">
        <w:rPr>
          <w:rFonts w:ascii="Times New Roman" w:hAnsi="Times New Roman" w:cs="Times New Roman"/>
        </w:rPr>
        <w:t xml:space="preserve"> and </w:t>
      </w:r>
      <w:r w:rsidR="002F18BB">
        <w:rPr>
          <w:rFonts w:ascii="Times New Roman" w:hAnsi="Times New Roman" w:cs="Times New Roman"/>
        </w:rPr>
        <w:t>earl</w:t>
      </w:r>
      <w:r w:rsidR="00FD1057">
        <w:rPr>
          <w:rFonts w:ascii="Times New Roman" w:hAnsi="Times New Roman" w:cs="Times New Roman"/>
        </w:rPr>
        <w:t>ier</w:t>
      </w:r>
      <w:r w:rsidR="002F18BB">
        <w:rPr>
          <w:rFonts w:ascii="Times New Roman" w:hAnsi="Times New Roman" w:cs="Times New Roman"/>
        </w:rPr>
        <w:t xml:space="preserve"> maturation</w:t>
      </w:r>
      <w:r>
        <w:rPr>
          <w:rFonts w:ascii="Times New Roman" w:hAnsi="Times New Roman" w:cs="Times New Roman"/>
        </w:rPr>
        <w:t>,</w:t>
      </w:r>
      <w:r w:rsidR="00C1566F">
        <w:rPr>
          <w:rFonts w:ascii="Times New Roman" w:hAnsi="Times New Roman" w:cs="Times New Roman"/>
        </w:rPr>
        <w:t xml:space="preserve"> a trend which has been demonstrated empirically (Conover and Munch 2002) and using fisheries datasets (</w:t>
      </w:r>
      <w:proofErr w:type="spellStart"/>
      <w:r w:rsidR="00C1566F">
        <w:rPr>
          <w:rFonts w:ascii="Times New Roman" w:hAnsi="Times New Roman" w:cs="Times New Roman"/>
        </w:rPr>
        <w:t>Kuparainen</w:t>
      </w:r>
      <w:proofErr w:type="spellEnd"/>
      <w:r w:rsidR="00C1566F">
        <w:rPr>
          <w:rFonts w:ascii="Times New Roman" w:hAnsi="Times New Roman" w:cs="Times New Roman"/>
        </w:rPr>
        <w:t xml:space="preserve"> et al. 2007; Enberg et al. 2012)</w:t>
      </w:r>
      <w:r w:rsidR="00D003B0">
        <w:rPr>
          <w:rFonts w:ascii="Times New Roman" w:hAnsi="Times New Roman" w:cs="Times New Roman"/>
        </w:rPr>
        <w:t xml:space="preserve">. However,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F13D83">
        <w:rPr>
          <w:rFonts w:ascii="Times New Roman" w:hAnsi="Times New Roman" w:cs="Times New Roman"/>
        </w:rPr>
        <w:t xml:space="preserve"> and seasonality</w:t>
      </w:r>
      <w:r w:rsidR="004E4F2D">
        <w:rPr>
          <w:rFonts w:ascii="Times New Roman" w:hAnsi="Times New Roman" w:cs="Times New Roman"/>
        </w:rPr>
        <w:t xml:space="preserve"> (which also affected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w:t>
      </w:r>
      <w:r w:rsidR="008071FD" w:rsidRPr="007551D3">
        <w:rPr>
          <w:rFonts w:ascii="Times New Roman" w:hAnsi="Times New Roman" w:cs="Times New Roman"/>
        </w:rPr>
        <w:t xml:space="preserve">. </w:t>
      </w:r>
      <w:r w:rsidR="00BD2C68" w:rsidRPr="007551D3">
        <w:rPr>
          <w:rFonts w:ascii="Times New Roman" w:hAnsi="Times New Roman" w:cs="Times New Roman"/>
        </w:rPr>
        <w:t>Mortality rates also differed among scenarios, but primarily varied with maximum body size (Figure 3d)</w:t>
      </w:r>
      <w:r w:rsidR="002829A7">
        <w:rPr>
          <w:rFonts w:ascii="Times New Roman" w:hAnsi="Times New Roman" w:cs="Times New Roman"/>
        </w:rPr>
        <w:t>, which depended on growth patterns that varied with seasonality, temperature, and food</w:t>
      </w:r>
      <w:r w:rsidR="00BD2C68" w:rsidRPr="007551D3">
        <w:rPr>
          <w:rFonts w:ascii="Times New Roman" w:hAnsi="Times New Roman" w:cs="Times New Roman"/>
        </w:rPr>
        <w:t>.</w:t>
      </w:r>
      <w:r w:rsidR="002829A7">
        <w:rPr>
          <w:rFonts w:ascii="Times New Roman" w:hAnsi="Times New Roman" w:cs="Times New Roman"/>
        </w:rPr>
        <w:t xml:space="preserve"> </w:t>
      </w:r>
      <w:r w:rsidR="00BD2C68">
        <w:rPr>
          <w:rFonts w:ascii="Times New Roman" w:hAnsi="Times New Roman" w:cs="Times New Roman"/>
        </w:rPr>
        <w:t xml:space="preserve">This result </w:t>
      </w:r>
      <w:r w:rsidR="00C3466E">
        <w:rPr>
          <w:rFonts w:ascii="Times New Roman" w:hAnsi="Times New Roman" w:cs="Times New Roman"/>
        </w:rPr>
        <w:t xml:space="preserve">provides a theoretical </w:t>
      </w:r>
      <w:r w:rsidR="008C0D77">
        <w:rPr>
          <w:rFonts w:ascii="Times New Roman" w:hAnsi="Times New Roman" w:cs="Times New Roman"/>
        </w:rPr>
        <w:t>justification</w:t>
      </w:r>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to estimate mortality rates in different environments</w:t>
      </w:r>
      <w:r w:rsidR="00B41867">
        <w:rPr>
          <w:rFonts w:ascii="Times New Roman" w:hAnsi="Times New Roman" w:cs="Times New Roman"/>
        </w:rPr>
        <w:t xml:space="preserve"> (</w:t>
      </w:r>
      <w:proofErr w:type="spellStart"/>
      <w:r w:rsidR="00B25015">
        <w:rPr>
          <w:rFonts w:ascii="Times New Roman" w:hAnsi="Times New Roman" w:cs="Times New Roman"/>
        </w:rPr>
        <w:t>Beverton</w:t>
      </w:r>
      <w:proofErr w:type="spellEnd"/>
      <w:r w:rsidR="00B25015">
        <w:rPr>
          <w:rFonts w:ascii="Times New Roman" w:hAnsi="Times New Roman" w:cs="Times New Roman"/>
        </w:rPr>
        <w:t xml:space="preserve"> and Holt 1959; </w:t>
      </w:r>
      <w:proofErr w:type="spellStart"/>
      <w:r w:rsidR="00283405">
        <w:rPr>
          <w:rFonts w:ascii="Times New Roman" w:hAnsi="Times New Roman" w:cs="Times New Roman"/>
        </w:rPr>
        <w:t>Gislason</w:t>
      </w:r>
      <w:proofErr w:type="spellEnd"/>
      <w:r w:rsidR="00283405">
        <w:rPr>
          <w:rFonts w:ascii="Times New Roman" w:hAnsi="Times New Roman" w:cs="Times New Roman"/>
        </w:rPr>
        <w:t xml:space="preserve"> </w:t>
      </w:r>
      <w:r w:rsidR="002D484C">
        <w:rPr>
          <w:rFonts w:ascii="Times New Roman" w:hAnsi="Times New Roman" w:cs="Times New Roman"/>
        </w:rPr>
        <w:t xml:space="preserve">et al. 2010; </w:t>
      </w:r>
      <w:proofErr w:type="spellStart"/>
      <w:r w:rsidR="00B41867">
        <w:rPr>
          <w:rFonts w:ascii="Times New Roman" w:hAnsi="Times New Roman" w:cs="Times New Roman"/>
        </w:rPr>
        <w:t>Charnov</w:t>
      </w:r>
      <w:proofErr w:type="spellEnd"/>
      <w:r w:rsidR="00B41867">
        <w:rPr>
          <w:rFonts w:ascii="Times New Roman" w:hAnsi="Times New Roman" w:cs="Times New Roman"/>
        </w:rPr>
        <w:t xml:space="preserve"> et al. 2013</w:t>
      </w:r>
      <w:r w:rsidR="002D484C">
        <w:rPr>
          <w:rFonts w:ascii="Times New Roman" w:hAnsi="Times New Roman" w:cs="Times New Roman"/>
        </w:rPr>
        <w:t xml:space="preserve">; </w:t>
      </w:r>
      <w:proofErr w:type="spellStart"/>
      <w:r w:rsidR="002D484C">
        <w:rPr>
          <w:rFonts w:ascii="Times New Roman" w:hAnsi="Times New Roman" w:cs="Times New Roman"/>
        </w:rPr>
        <w:t>Mangel</w:t>
      </w:r>
      <w:proofErr w:type="spellEnd"/>
      <w:r w:rsidR="002D484C">
        <w:rPr>
          <w:rFonts w:ascii="Times New Roman" w:hAnsi="Times New Roman" w:cs="Times New Roman"/>
        </w:rPr>
        <w:t xml:space="preserve"> 2017</w:t>
      </w:r>
      <w:r w:rsidR="00B41867">
        <w:rPr>
          <w:rFonts w:ascii="Times New Roman" w:hAnsi="Times New Roman" w:cs="Times New Roman"/>
        </w:rPr>
        <w:t>)</w:t>
      </w:r>
      <w:r w:rsidR="00BD2C68">
        <w:rPr>
          <w:rFonts w:ascii="Times New Roman" w:hAnsi="Times New Roman" w:cs="Times New Roman"/>
        </w:rPr>
        <w:t>, but it also highlights the complex interactions between food, predation, growth, and reproduction that affect mortality rate.</w:t>
      </w:r>
    </w:p>
    <w:p w14:paraId="15CD1EED" w14:textId="77777777" w:rsidR="00003CDD" w:rsidRDefault="00003CDD" w:rsidP="00D34DE9">
      <w:pPr>
        <w:spacing w:line="480" w:lineRule="auto"/>
        <w:jc w:val="both"/>
        <w:rPr>
          <w:rFonts w:ascii="Times New Roman" w:hAnsi="Times New Roman" w:cs="Times New Roman"/>
        </w:rPr>
      </w:pPr>
    </w:p>
    <w:p w14:paraId="74817C4A" w14:textId="2B09218A" w:rsidR="00456057" w:rsidRDefault="00AD1B36" w:rsidP="00D34DE9">
      <w:pPr>
        <w:spacing w:line="480" w:lineRule="auto"/>
        <w:jc w:val="both"/>
        <w:rPr>
          <w:rFonts w:ascii="Times New Roman" w:hAnsi="Times New Roman" w:cs="Times New Roman"/>
        </w:rPr>
      </w:pPr>
      <w:r w:rsidRPr="00532015">
        <w:rPr>
          <w:rFonts w:ascii="Times New Roman" w:hAnsi="Times New Roman" w:cs="Times New Roman"/>
        </w:rPr>
        <w:t>We found that age at m</w:t>
      </w:r>
      <w:r w:rsidR="009C16FD" w:rsidRPr="00532015">
        <w:rPr>
          <w:rFonts w:ascii="Times New Roman" w:hAnsi="Times New Roman" w:cs="Times New Roman"/>
        </w:rPr>
        <w:t xml:space="preserve">aturation was not </w:t>
      </w:r>
      <w:r w:rsidR="008F3061" w:rsidRPr="00532015">
        <w:rPr>
          <w:rFonts w:ascii="Times New Roman" w:hAnsi="Times New Roman" w:cs="Times New Roman"/>
        </w:rPr>
        <w:t>directly</w:t>
      </w:r>
      <w:r w:rsidR="009C16FD" w:rsidRPr="00532015">
        <w:rPr>
          <w:rFonts w:ascii="Times New Roman" w:hAnsi="Times New Roman" w:cs="Times New Roman"/>
        </w:rPr>
        <w:t xml:space="preserve"> affected by temperature; instead it was </w:t>
      </w:r>
      <w:r w:rsidR="00483EF6" w:rsidRPr="00532015">
        <w:rPr>
          <w:rFonts w:ascii="Times New Roman" w:hAnsi="Times New Roman" w:cs="Times New Roman"/>
        </w:rPr>
        <w:t xml:space="preserve">strongly </w:t>
      </w:r>
      <w:r w:rsidR="009C16FD" w:rsidRPr="00532015">
        <w:rPr>
          <w:rFonts w:ascii="Times New Roman" w:hAnsi="Times New Roman" w:cs="Times New Roman"/>
        </w:rPr>
        <w:t>related to body size (length)</w:t>
      </w:r>
      <w:r w:rsidR="005D475D" w:rsidRPr="00532015">
        <w:rPr>
          <w:rFonts w:ascii="Times New Roman" w:hAnsi="Times New Roman" w:cs="Times New Roman"/>
        </w:rPr>
        <w:t xml:space="preserve">, and the growth pattern. </w:t>
      </w:r>
      <w:r w:rsidR="00AB612A" w:rsidRPr="00532015">
        <w:rPr>
          <w:rFonts w:ascii="Times New Roman" w:hAnsi="Times New Roman" w:cs="Times New Roman"/>
        </w:rPr>
        <w:t>Maturation</w:t>
      </w:r>
      <w:r w:rsidR="005D475D" w:rsidRPr="00532015">
        <w:rPr>
          <w:rFonts w:ascii="Times New Roman" w:hAnsi="Times New Roman" w:cs="Times New Roman"/>
        </w:rPr>
        <w:t xml:space="preserve"> was delayed when individuals adopted a secondary growth pattern. In th</w:t>
      </w:r>
      <w:r w:rsidR="005706EE" w:rsidRPr="00532015">
        <w:rPr>
          <w:rFonts w:ascii="Times New Roman" w:hAnsi="Times New Roman" w:cs="Times New Roman"/>
        </w:rPr>
        <w:t>e</w:t>
      </w:r>
      <w:r w:rsidR="005D475D" w:rsidRPr="00532015">
        <w:rPr>
          <w:rFonts w:ascii="Times New Roman" w:hAnsi="Times New Roman" w:cs="Times New Roman"/>
        </w:rPr>
        <w:t>s</w:t>
      </w:r>
      <w:r w:rsidR="005706EE" w:rsidRPr="00532015">
        <w:rPr>
          <w:rFonts w:ascii="Times New Roman" w:hAnsi="Times New Roman" w:cs="Times New Roman"/>
        </w:rPr>
        <w:t>e</w:t>
      </w:r>
      <w:r w:rsidR="005D475D" w:rsidRPr="00532015">
        <w:rPr>
          <w:rFonts w:ascii="Times New Roman" w:hAnsi="Times New Roman" w:cs="Times New Roman"/>
        </w:rPr>
        <w:t xml:space="preserve"> case</w:t>
      </w:r>
      <w:r w:rsidR="005706EE" w:rsidRPr="00532015">
        <w:rPr>
          <w:rFonts w:ascii="Times New Roman" w:hAnsi="Times New Roman" w:cs="Times New Roman"/>
        </w:rPr>
        <w:t>s</w:t>
      </w:r>
      <w:r w:rsidR="005D475D" w:rsidRPr="00532015">
        <w:rPr>
          <w:rFonts w:ascii="Times New Roman" w:hAnsi="Times New Roman" w:cs="Times New Roman"/>
        </w:rPr>
        <w:t>, the optimal strategy was</w:t>
      </w:r>
      <w:r w:rsidR="009C16FD" w:rsidRPr="00532015">
        <w:rPr>
          <w:rFonts w:ascii="Times New Roman" w:hAnsi="Times New Roman" w:cs="Times New Roman"/>
        </w:rPr>
        <w:t xml:space="preserve"> a period of initial growth, followed by many years of reproduction at </w:t>
      </w:r>
      <w:r w:rsidR="005D475D" w:rsidRPr="00532015">
        <w:rPr>
          <w:rFonts w:ascii="Times New Roman" w:hAnsi="Times New Roman" w:cs="Times New Roman"/>
        </w:rPr>
        <w:t xml:space="preserve">very </w:t>
      </w:r>
      <w:r w:rsidR="009C16FD" w:rsidRPr="00532015">
        <w:rPr>
          <w:rFonts w:ascii="Times New Roman" w:hAnsi="Times New Roman" w:cs="Times New Roman"/>
        </w:rPr>
        <w:t>low levels, followed by a period of secondary growth, accompanied by maturation. This pattern of delayed growth and maturation in environments with low intrinsic and extrinsic mortality is highly consistent with expectations from life-history theory</w:t>
      </w:r>
      <w:r w:rsidR="005706EE" w:rsidRPr="00532015">
        <w:rPr>
          <w:rFonts w:ascii="Times New Roman" w:hAnsi="Times New Roman" w:cs="Times New Roman"/>
        </w:rPr>
        <w:t xml:space="preserve"> (Stearns 1992)</w:t>
      </w:r>
      <w:r w:rsidR="009C16FD" w:rsidRPr="00532015">
        <w:rPr>
          <w:rFonts w:ascii="Times New Roman" w:hAnsi="Times New Roman" w:cs="Times New Roman"/>
        </w:rPr>
        <w:t xml:space="preserve">. </w:t>
      </w:r>
      <w:r w:rsidR="00456057">
        <w:rPr>
          <w:rFonts w:ascii="Times New Roman" w:hAnsi="Times New Roman" w:cs="Times New Roman"/>
        </w:rPr>
        <w:t xml:space="preserve">However, it is less clear whether some fish remain small, </w:t>
      </w:r>
      <w:r w:rsidR="00456057">
        <w:rPr>
          <w:rFonts w:ascii="Times New Roman" w:hAnsi="Times New Roman" w:cs="Times New Roman"/>
        </w:rPr>
        <w:lastRenderedPageBreak/>
        <w:t>reproducing at low levels, although there are examples of small, old fish that appear to have delayed growth (</w:t>
      </w:r>
      <w:proofErr w:type="spellStart"/>
      <w:r w:rsidR="00456057">
        <w:rPr>
          <w:rFonts w:ascii="Times New Roman" w:hAnsi="Times New Roman" w:cs="Times New Roman"/>
        </w:rPr>
        <w:t>Rijnsdorp</w:t>
      </w:r>
      <w:proofErr w:type="spellEnd"/>
      <w:r w:rsidR="00456057">
        <w:rPr>
          <w:rFonts w:ascii="Times New Roman" w:hAnsi="Times New Roman" w:cs="Times New Roman"/>
        </w:rPr>
        <w:t xml:space="preserve"> et al. 1991; Hunter et al. 2015). </w:t>
      </w:r>
    </w:p>
    <w:p w14:paraId="20F6BBBF" w14:textId="2F33BB89" w:rsidR="009C16FD" w:rsidRDefault="009953AA" w:rsidP="00D34DE9">
      <w:pPr>
        <w:spacing w:line="480" w:lineRule="auto"/>
        <w:jc w:val="both"/>
        <w:rPr>
          <w:rFonts w:ascii="Times New Roman" w:hAnsi="Times New Roman" w:cs="Times New Roman"/>
        </w:rPr>
      </w:pPr>
      <w:r>
        <w:rPr>
          <w:rFonts w:ascii="Times New Roman" w:hAnsi="Times New Roman" w:cs="Times New Roman"/>
        </w:rPr>
        <w:t xml:space="preserve"> </w:t>
      </w:r>
    </w:p>
    <w:p w14:paraId="1D446C6B" w14:textId="41CDF8CA" w:rsidR="000E65E3" w:rsidRDefault="001202F6" w:rsidP="00D34DE9">
      <w:pPr>
        <w:spacing w:line="480" w:lineRule="auto"/>
        <w:jc w:val="both"/>
        <w:rPr>
          <w:rFonts w:ascii="Times New Roman" w:hAnsi="Times New Roman" w:cs="Times New Roman"/>
        </w:rPr>
      </w:pPr>
      <w:r>
        <w:rPr>
          <w:rFonts w:ascii="Times New Roman" w:hAnsi="Times New Roman" w:cs="Times New Roman"/>
        </w:rPr>
        <w:t xml:space="preserve">Our results suggest </w:t>
      </w:r>
      <w:r w:rsidR="00AD1B36">
        <w:rPr>
          <w:rFonts w:ascii="Times New Roman" w:hAnsi="Times New Roman" w:cs="Times New Roman"/>
        </w:rPr>
        <w:t>that t</w:t>
      </w:r>
      <w:r w:rsidR="000E65E3">
        <w:rPr>
          <w:rFonts w:ascii="Times New Roman" w:hAnsi="Times New Roman" w:cs="Times New Roman"/>
        </w:rPr>
        <w:t>he fecundity exponent</w:t>
      </w:r>
      <w:r w:rsidR="00F06896">
        <w:rPr>
          <w:rFonts w:ascii="Times New Roman" w:hAnsi="Times New Roman" w:cs="Times New Roman"/>
        </w:rPr>
        <w:t xml:space="preserve">, which </w:t>
      </w:r>
      <w:r w:rsidR="00C50F5A">
        <w:rPr>
          <w:rFonts w:ascii="Times New Roman" w:hAnsi="Times New Roman" w:cs="Times New Roman"/>
        </w:rPr>
        <w:t>indicate</w:t>
      </w:r>
      <w:r w:rsidR="00F06896">
        <w:rPr>
          <w:rFonts w:ascii="Times New Roman" w:hAnsi="Times New Roman" w:cs="Times New Roman"/>
        </w:rPr>
        <w:t xml:space="preserve">s how reproductive output changes </w:t>
      </w:r>
      <w:r w:rsidR="00AD1B36">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sidR="00AD1B36">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sidR="00AD1B36">
        <w:rPr>
          <w:rFonts w:ascii="Times New Roman" w:hAnsi="Times New Roman" w:cs="Times New Roman"/>
        </w:rPr>
        <w:t>s</w:t>
      </w:r>
      <w:r w:rsidR="000E65E3">
        <w:rPr>
          <w:rFonts w:ascii="Times New Roman" w:hAnsi="Times New Roman" w:cs="Times New Roman"/>
        </w:rPr>
        <w:t xml:space="preserve"> consistently higher when maximum lengths </w:t>
      </w:r>
      <w:r w:rsidR="009E7BB0">
        <w:rPr>
          <w:rFonts w:ascii="Times New Roman" w:hAnsi="Times New Roman" w:cs="Times New Roman"/>
        </w:rPr>
        <w:t>a</w:t>
      </w:r>
      <w:r w:rsidR="000E65E3">
        <w:rPr>
          <w:rFonts w:ascii="Times New Roman" w:hAnsi="Times New Roman" w:cs="Times New Roman"/>
        </w:rPr>
        <w:t xml:space="preserve">re smallest.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w:t>
      </w:r>
      <w:commentRangeStart w:id="20"/>
      <w:r w:rsidR="00FA1192">
        <w:rPr>
          <w:rFonts w:ascii="Times New Roman" w:hAnsi="Times New Roman" w:cs="Times New Roman"/>
        </w:rPr>
        <w:t>when</w:t>
      </w:r>
      <w:r w:rsidR="00B013A6">
        <w:rPr>
          <w:rFonts w:ascii="Times New Roman" w:hAnsi="Times New Roman" w:cs="Times New Roman"/>
        </w:rPr>
        <w:t xml:space="preserve"> the</w:t>
      </w:r>
      <w:r w:rsidR="00FA1192">
        <w:rPr>
          <w:rFonts w:ascii="Times New Roman" w:hAnsi="Times New Roman" w:cs="Times New Roman"/>
        </w:rPr>
        <w:t xml:space="preserve"> </w:t>
      </w:r>
      <w:r w:rsidR="00B013A6">
        <w:rPr>
          <w:rFonts w:ascii="Times New Roman" w:hAnsi="Times New Roman" w:cs="Times New Roman"/>
        </w:rPr>
        <w:t xml:space="preserve">maximum </w:t>
      </w:r>
      <w:r w:rsidR="00FA1192">
        <w:rPr>
          <w:rFonts w:ascii="Times New Roman" w:hAnsi="Times New Roman" w:cs="Times New Roman"/>
        </w:rPr>
        <w:t>body size is small</w:t>
      </w:r>
      <w:r w:rsidR="000E65E3">
        <w:rPr>
          <w:rFonts w:ascii="Times New Roman" w:hAnsi="Times New Roman" w:cs="Times New Roman"/>
        </w:rPr>
        <w:t xml:space="preserve">. </w:t>
      </w:r>
      <w:commentRangeEnd w:id="20"/>
      <w:r w:rsidR="00E61BD2">
        <w:rPr>
          <w:rStyle w:val="CommentReference"/>
        </w:rPr>
        <w:commentReference w:id="20"/>
      </w:r>
      <w:r w:rsidR="000E65E3">
        <w:rPr>
          <w:rFonts w:ascii="Times New Roman" w:hAnsi="Times New Roman" w:cs="Times New Roman"/>
        </w:rPr>
        <w:t xml:space="preserve">If we had sampled the population without perfect knowledge and overestimated this difference, </w:t>
      </w:r>
      <w:commentRangeStart w:id="21"/>
      <w:r w:rsidR="000E65E3">
        <w:rPr>
          <w:rFonts w:ascii="Times New Roman" w:hAnsi="Times New Roman" w:cs="Times New Roman"/>
        </w:rPr>
        <w:t>our estimate of the exponent would decrease</w:t>
      </w:r>
      <w:commentRangeEnd w:id="21"/>
      <w:r w:rsidR="00BC79A9">
        <w:rPr>
          <w:rStyle w:val="CommentReference"/>
        </w:rPr>
        <w:commentReference w:id="21"/>
      </w:r>
      <w:r w:rsidR="00BC79A9">
        <w:rPr>
          <w:rFonts w:ascii="Times New Roman" w:hAnsi="Times New Roman" w:cs="Times New Roman"/>
        </w:rPr>
        <w:t>.</w:t>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502F2F1D" w14:textId="52BCDBF2" w:rsidR="00AF269A" w:rsidRDefault="00AF269A" w:rsidP="00D34DE9">
      <w:pPr>
        <w:spacing w:line="480" w:lineRule="auto"/>
        <w:jc w:val="both"/>
        <w:rPr>
          <w:rFonts w:ascii="Times New Roman" w:hAnsi="Times New Roman" w:cs="Times New Roman"/>
        </w:rPr>
      </w:pPr>
    </w:p>
    <w:p w14:paraId="1783BFFF" w14:textId="3DE4FB0B" w:rsidR="000A564C" w:rsidRDefault="00AF269A" w:rsidP="00D34DE9">
      <w:pPr>
        <w:spacing w:line="480" w:lineRule="auto"/>
        <w:jc w:val="both"/>
        <w:rPr>
          <w:rFonts w:ascii="Times New Roman" w:hAnsi="Times New Roman" w:cs="Times New Roman"/>
        </w:rPr>
      </w:pPr>
      <w:r>
        <w:rPr>
          <w:rFonts w:ascii="Times New Roman" w:hAnsi="Times New Roman" w:cs="Times New Roman"/>
        </w:rPr>
        <w:t xml:space="preserve">Our study follows in the steps of previous work linking energy budgets and the scaling of </w:t>
      </w:r>
      <w:r w:rsidR="00B703D0">
        <w:rPr>
          <w:rFonts w:ascii="Times New Roman" w:hAnsi="Times New Roman" w:cs="Times New Roman"/>
        </w:rPr>
        <w:t xml:space="preserve">metabolic requirements </w:t>
      </w:r>
      <w:r>
        <w:rPr>
          <w:rFonts w:ascii="Times New Roman" w:hAnsi="Times New Roman" w:cs="Times New Roman"/>
        </w:rPr>
        <w:t>with body size evolution (</w:t>
      </w:r>
      <w:r w:rsidR="00B703D0">
        <w:rPr>
          <w:rFonts w:ascii="Times New Roman" w:hAnsi="Times New Roman" w:cs="Times New Roman"/>
        </w:rPr>
        <w:t xml:space="preserve">e.g., </w:t>
      </w:r>
      <w:r>
        <w:rPr>
          <w:rFonts w:ascii="Times New Roman" w:hAnsi="Times New Roman" w:cs="Times New Roman"/>
        </w:rPr>
        <w:t>Kozlowski 1994)</w:t>
      </w:r>
      <w:r w:rsidR="00B703D0">
        <w:rPr>
          <w:rFonts w:ascii="Times New Roman" w:hAnsi="Times New Roman" w:cs="Times New Roman"/>
        </w:rPr>
        <w:t xml:space="preserve">. However, ours is the first to incorporate the size-specific changes in prey availability and predation risk that </w:t>
      </w:r>
      <w:r w:rsidR="003D604F">
        <w:rPr>
          <w:rFonts w:ascii="Times New Roman" w:hAnsi="Times New Roman" w:cs="Times New Roman"/>
        </w:rPr>
        <w:t>underlie the phenomenon of aquatic size spectra (Anderson 2019). By synthesizing these two conceptual frameworks, we are able to predict a greater diversity of life histories than p</w:t>
      </w:r>
      <w:r w:rsidR="009C6956">
        <w:rPr>
          <w:rFonts w:ascii="Times New Roman" w:hAnsi="Times New Roman" w:cs="Times New Roman"/>
        </w:rPr>
        <w:t>revious models</w:t>
      </w:r>
      <w:r w:rsidR="001B3D23">
        <w:rPr>
          <w:rFonts w:ascii="Times New Roman" w:hAnsi="Times New Roman" w:cs="Times New Roman"/>
        </w:rPr>
        <w:t xml:space="preserve"> and can potentially explain the diversity of fish life histories beyond </w:t>
      </w:r>
      <w:proofErr w:type="spellStart"/>
      <w:r w:rsidR="001B3D23">
        <w:rPr>
          <w:rFonts w:ascii="Times New Roman" w:hAnsi="Times New Roman" w:cs="Times New Roman"/>
        </w:rPr>
        <w:t>scombrids</w:t>
      </w:r>
      <w:proofErr w:type="spellEnd"/>
      <w:r w:rsidR="001B3D23">
        <w:rPr>
          <w:rFonts w:ascii="Times New Roman" w:hAnsi="Times New Roman" w:cs="Times New Roman"/>
        </w:rPr>
        <w:t xml:space="preserve"> (tunas).</w:t>
      </w:r>
      <w:r w:rsidR="00082F30">
        <w:rPr>
          <w:rFonts w:ascii="Times New Roman" w:hAnsi="Times New Roman" w:cs="Times New Roman"/>
        </w:rPr>
        <w:t xml:space="preserve"> Along with this diversity is the fact that mortality rate is influenced by many factors other than body size, and using trait-based proxies to estimate mortality rates are likely to be unsuccessful (Thorson et al. </w:t>
      </w:r>
      <w:r w:rsidR="00082F30">
        <w:rPr>
          <w:rFonts w:ascii="Times New Roman" w:hAnsi="Times New Roman" w:cs="Times New Roman"/>
        </w:rPr>
        <w:lastRenderedPageBreak/>
        <w:t>2017).</w:t>
      </w:r>
      <w:r w:rsidR="001B3D23">
        <w:rPr>
          <w:rFonts w:ascii="Times New Roman" w:hAnsi="Times New Roman" w:cs="Times New Roman"/>
        </w:rPr>
        <w:t xml:space="preserve"> </w:t>
      </w:r>
      <w:r w:rsidR="000209C4">
        <w:rPr>
          <w:rFonts w:ascii="Times New Roman" w:hAnsi="Times New Roman" w:cs="Times New Roman"/>
        </w:rPr>
        <w:t xml:space="preserve">We also demonstrated that an increase in mortality, which could be due to fishing pressure, can influence the life history in several dimensions. </w:t>
      </w:r>
      <w:r w:rsidR="0001508D">
        <w:rPr>
          <w:rFonts w:ascii="Times New Roman" w:hAnsi="Times New Roman" w:cs="Times New Roman"/>
        </w:rPr>
        <w:t>When food is low, especially in constant environments, optimal growth patterns may not change as much as fecundity (</w:t>
      </w:r>
      <w:r w:rsidR="00300C07">
        <w:rPr>
          <w:rFonts w:ascii="Times New Roman" w:hAnsi="Times New Roman" w:cs="Times New Roman"/>
        </w:rPr>
        <w:t>Supplemental Figure</w:t>
      </w:r>
      <w:r w:rsidR="00300C07">
        <w:rPr>
          <w:rFonts w:ascii="Times New Roman" w:hAnsi="Times New Roman" w:cs="Times New Roman"/>
        </w:rPr>
        <w:t xml:space="preserve">; see also </w:t>
      </w:r>
      <w:proofErr w:type="spellStart"/>
      <w:r w:rsidR="001F3291">
        <w:rPr>
          <w:rFonts w:ascii="Times New Roman" w:hAnsi="Times New Roman" w:cs="Times New Roman"/>
        </w:rPr>
        <w:t>Rijnsdorp</w:t>
      </w:r>
      <w:proofErr w:type="spellEnd"/>
      <w:r w:rsidR="001F3291">
        <w:rPr>
          <w:rFonts w:ascii="Times New Roman" w:hAnsi="Times New Roman" w:cs="Times New Roman"/>
        </w:rPr>
        <w:t xml:space="preserve"> et al. 1991</w:t>
      </w:r>
      <w:r w:rsidR="0001508D">
        <w:rPr>
          <w:rFonts w:ascii="Times New Roman" w:hAnsi="Times New Roman" w:cs="Times New Roman"/>
        </w:rPr>
        <w:t xml:space="preserve">). </w:t>
      </w:r>
    </w:p>
    <w:p w14:paraId="1E8868D2" w14:textId="77777777" w:rsidR="000A564C" w:rsidRDefault="000A564C" w:rsidP="00D34DE9">
      <w:pPr>
        <w:spacing w:line="480" w:lineRule="auto"/>
        <w:jc w:val="both"/>
        <w:rPr>
          <w:rFonts w:ascii="Times New Roman" w:hAnsi="Times New Roman" w:cs="Times New Roman"/>
        </w:rPr>
      </w:pPr>
    </w:p>
    <w:p w14:paraId="324EAC9B" w14:textId="66F34AC6" w:rsidR="00AF269A" w:rsidRDefault="00C36639" w:rsidP="00D34DE9">
      <w:pPr>
        <w:spacing w:line="480" w:lineRule="auto"/>
        <w:jc w:val="both"/>
        <w:rPr>
          <w:rFonts w:ascii="Times New Roman" w:hAnsi="Times New Roman" w:cs="Times New Roman"/>
        </w:rPr>
      </w:pPr>
      <w:r>
        <w:rPr>
          <w:rFonts w:ascii="Times New Roman" w:hAnsi="Times New Roman" w:cs="Times New Roman"/>
        </w:rPr>
        <w:t>Our model is</w:t>
      </w:r>
      <w:r w:rsidR="009C6956">
        <w:rPr>
          <w:rFonts w:ascii="Times New Roman" w:hAnsi="Times New Roman" w:cs="Times New Roman"/>
        </w:rPr>
        <w:t xml:space="preserve"> </w:t>
      </w:r>
      <w:r w:rsidR="001B3D23">
        <w:rPr>
          <w:rFonts w:ascii="Times New Roman" w:hAnsi="Times New Roman" w:cs="Times New Roman"/>
        </w:rPr>
        <w:t xml:space="preserve">also </w:t>
      </w:r>
      <w:r w:rsidR="009C6956">
        <w:rPr>
          <w:rFonts w:ascii="Times New Roman" w:hAnsi="Times New Roman" w:cs="Times New Roman"/>
        </w:rPr>
        <w:t>able to address the diversity of market tuna species</w:t>
      </w:r>
      <w:r w:rsidR="00652C0E">
        <w:rPr>
          <w:rFonts w:ascii="Times New Roman" w:hAnsi="Times New Roman" w:cs="Times New Roman"/>
        </w:rPr>
        <w:t xml:space="preserve">. </w:t>
      </w:r>
      <w:r w:rsidR="00EA0758">
        <w:rPr>
          <w:rFonts w:ascii="Times New Roman" w:hAnsi="Times New Roman" w:cs="Times New Roman"/>
        </w:rPr>
        <w:t>T</w:t>
      </w:r>
      <w:r w:rsidR="009C6956">
        <w:rPr>
          <w:rFonts w:ascii="Times New Roman" w:hAnsi="Times New Roman" w:cs="Times New Roman"/>
        </w:rPr>
        <w:t xml:space="preserve">he largest tunas (e.g., </w:t>
      </w:r>
      <w:r w:rsidR="009C6956">
        <w:rPr>
          <w:rFonts w:ascii="Times New Roman" w:hAnsi="Times New Roman" w:cs="Times New Roman"/>
          <w:i/>
          <w:iCs/>
        </w:rPr>
        <w:t xml:space="preserve">T. </w:t>
      </w:r>
      <w:proofErr w:type="spellStart"/>
      <w:r w:rsidR="009C6956">
        <w:rPr>
          <w:rFonts w:ascii="Times New Roman" w:hAnsi="Times New Roman" w:cs="Times New Roman"/>
          <w:i/>
          <w:iCs/>
        </w:rPr>
        <w:t>orientalis</w:t>
      </w:r>
      <w:proofErr w:type="spellEnd"/>
      <w:r w:rsidR="009C6956">
        <w:rPr>
          <w:rFonts w:ascii="Times New Roman" w:hAnsi="Times New Roman" w:cs="Times New Roman"/>
          <w:i/>
          <w:iCs/>
        </w:rPr>
        <w:t xml:space="preserve">, T. </w:t>
      </w:r>
      <w:proofErr w:type="spellStart"/>
      <w:r w:rsidR="009C6956">
        <w:rPr>
          <w:rFonts w:ascii="Times New Roman" w:hAnsi="Times New Roman" w:cs="Times New Roman"/>
          <w:i/>
          <w:iCs/>
        </w:rPr>
        <w:t>thunnus</w:t>
      </w:r>
      <w:proofErr w:type="spellEnd"/>
      <w:r w:rsidR="009C6956" w:rsidRPr="009C6956">
        <w:rPr>
          <w:rFonts w:ascii="Times New Roman" w:hAnsi="Times New Roman" w:cs="Times New Roman"/>
        </w:rPr>
        <w:t>)</w:t>
      </w:r>
      <w:r w:rsidR="009C6956">
        <w:rPr>
          <w:rFonts w:ascii="Times New Roman" w:hAnsi="Times New Roman" w:cs="Times New Roman"/>
          <w:i/>
          <w:iCs/>
        </w:rPr>
        <w:t xml:space="preserve"> </w:t>
      </w:r>
      <w:r w:rsidR="009C6956">
        <w:rPr>
          <w:rFonts w:ascii="Times New Roman" w:hAnsi="Times New Roman" w:cs="Times New Roman"/>
        </w:rPr>
        <w:t>experience seasonal variation in temperature and food availability</w:t>
      </w:r>
      <w:r w:rsidR="00EA0758">
        <w:rPr>
          <w:rFonts w:ascii="Times New Roman" w:hAnsi="Times New Roman" w:cs="Times New Roman"/>
        </w:rPr>
        <w:t xml:space="preserve"> (Chapman et al. 2011, Juan </w:t>
      </w:r>
      <w:proofErr w:type="spellStart"/>
      <w:r w:rsidR="00EA0758">
        <w:rPr>
          <w:rFonts w:ascii="Times New Roman" w:hAnsi="Times New Roman" w:cs="Times New Roman"/>
        </w:rPr>
        <w:t>Jorda</w:t>
      </w:r>
      <w:proofErr w:type="spellEnd"/>
      <w:r w:rsidR="00EA0758">
        <w:rPr>
          <w:rFonts w:ascii="Times New Roman" w:hAnsi="Times New Roman" w:cs="Times New Roman"/>
        </w:rPr>
        <w:t xml:space="preserve"> et al. 2013), which is consistent with our model predictions</w:t>
      </w:r>
      <w:r w:rsidR="009C6956">
        <w:rPr>
          <w:rFonts w:ascii="Times New Roman" w:hAnsi="Times New Roman" w:cs="Times New Roman"/>
        </w:rPr>
        <w:t xml:space="preserve">. Their large body sizes may be an adaptation to take advantage of seasonal fluctuations in resources. Our model suggests that for these species, warming oceans may lead to the evolution of smaller maximum body sizes. By contrast, for species (e.g., </w:t>
      </w:r>
      <w:r w:rsidR="009C6956" w:rsidRPr="009C6956">
        <w:rPr>
          <w:rFonts w:ascii="Times New Roman" w:hAnsi="Times New Roman" w:cs="Times New Roman"/>
          <w:i/>
          <w:iCs/>
        </w:rPr>
        <w:t xml:space="preserve">T. </w:t>
      </w:r>
      <w:proofErr w:type="spellStart"/>
      <w:r w:rsidR="009C6956" w:rsidRPr="009C6956">
        <w:rPr>
          <w:rFonts w:ascii="Times New Roman" w:hAnsi="Times New Roman" w:cs="Times New Roman"/>
          <w:i/>
          <w:iCs/>
        </w:rPr>
        <w:t>macoyii</w:t>
      </w:r>
      <w:proofErr w:type="spellEnd"/>
      <w:r w:rsidR="009C6956">
        <w:rPr>
          <w:rFonts w:ascii="Times New Roman" w:hAnsi="Times New Roman" w:cs="Times New Roman"/>
        </w:rPr>
        <w:t xml:space="preserve">) that do not experience seasonal fluctuations in food and temperature, </w:t>
      </w:r>
      <w:r w:rsidR="00EA0758">
        <w:rPr>
          <w:rFonts w:ascii="Times New Roman" w:hAnsi="Times New Roman" w:cs="Times New Roman"/>
        </w:rPr>
        <w:t xml:space="preserve">but have intermediate body sizes, </w:t>
      </w:r>
      <w:r w:rsidR="009C6956">
        <w:rPr>
          <w:rFonts w:ascii="Times New Roman" w:hAnsi="Times New Roman" w:cs="Times New Roman"/>
        </w:rPr>
        <w:t>the optimal body size may not change, or could increase slightly.</w:t>
      </w:r>
      <w:r w:rsidR="0079792E">
        <w:rPr>
          <w:rFonts w:ascii="Times New Roman" w:hAnsi="Times New Roman" w:cs="Times New Roman"/>
        </w:rPr>
        <w:t xml:space="preserve"> F</w:t>
      </w:r>
      <w:r w:rsidR="003A571C">
        <w:rPr>
          <w:rFonts w:ascii="Times New Roman" w:hAnsi="Times New Roman" w:cs="Times New Roman"/>
        </w:rPr>
        <w:t xml:space="preserve">or species that currently inhabit nutrient-poor waters that vary seasonally, but </w:t>
      </w:r>
      <w:commentRangeStart w:id="22"/>
      <w:r w:rsidR="003A571C">
        <w:rPr>
          <w:rFonts w:ascii="Times New Roman" w:hAnsi="Times New Roman" w:cs="Times New Roman"/>
        </w:rPr>
        <w:t>where predation risk is relatively low</w:t>
      </w:r>
      <w:commentRangeEnd w:id="22"/>
      <w:r w:rsidR="00296CF8">
        <w:rPr>
          <w:rStyle w:val="CommentReference"/>
        </w:rPr>
        <w:commentReference w:id="22"/>
      </w:r>
      <w:r w:rsidR="003A571C">
        <w:rPr>
          <w:rFonts w:ascii="Times New Roman" w:hAnsi="Times New Roman" w:cs="Times New Roman"/>
        </w:rPr>
        <w:t>, increased temperatures c</w:t>
      </w:r>
      <w:r w:rsidR="00296CF8">
        <w:rPr>
          <w:rFonts w:ascii="Times New Roman" w:hAnsi="Times New Roman" w:cs="Times New Roman"/>
        </w:rPr>
        <w:t>ould</w:t>
      </w:r>
      <w:r w:rsidR="003A571C">
        <w:rPr>
          <w:rFonts w:ascii="Times New Roman" w:hAnsi="Times New Roman" w:cs="Times New Roman"/>
        </w:rPr>
        <w:t xml:space="preserve"> favor the evolution of a slow-growing, late maturing strategy</w:t>
      </w:r>
      <w:r w:rsidR="0066384F">
        <w:rPr>
          <w:rFonts w:ascii="Times New Roman" w:hAnsi="Times New Roman" w:cs="Times New Roman"/>
        </w:rPr>
        <w:t xml:space="preserve">, reaching a much </w:t>
      </w:r>
      <w:r w:rsidR="003A571C">
        <w:rPr>
          <w:rFonts w:ascii="Times New Roman" w:hAnsi="Times New Roman" w:cs="Times New Roman"/>
        </w:rPr>
        <w:t xml:space="preserve">smaller body size. </w:t>
      </w:r>
    </w:p>
    <w:p w14:paraId="4635CA5B" w14:textId="4327D37F" w:rsidR="00652C0E" w:rsidRDefault="00652C0E" w:rsidP="00D34DE9">
      <w:pPr>
        <w:spacing w:line="480" w:lineRule="auto"/>
        <w:jc w:val="both"/>
        <w:rPr>
          <w:rFonts w:ascii="Times New Roman" w:hAnsi="Times New Roman" w:cs="Times New Roman"/>
        </w:rPr>
      </w:pP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07F6A179" w:rsidR="009E4F8F"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B9D43D3" w14:textId="2BC25FE0" w:rsidR="00B25015" w:rsidRDefault="00B25015" w:rsidP="00D34DE9">
      <w:pPr>
        <w:jc w:val="both"/>
        <w:rPr>
          <w:rFonts w:ascii="Times New Roman" w:hAnsi="Times New Roman" w:cs="Times New Roman"/>
          <w:b/>
          <w:bCs/>
        </w:rPr>
      </w:pPr>
    </w:p>
    <w:p w14:paraId="5B00F652" w14:textId="430E039E" w:rsidR="00B25015" w:rsidRPr="00B25015" w:rsidRDefault="00B25015" w:rsidP="00B25015">
      <w:pPr>
        <w:rPr>
          <w:rFonts w:ascii="Times New Roman" w:eastAsia="Times New Roman" w:hAnsi="Times New Roman" w:cs="Times New Roman"/>
        </w:rPr>
      </w:pPr>
      <w:proofErr w:type="spellStart"/>
      <w:r w:rsidRPr="00B25015">
        <w:rPr>
          <w:rFonts w:ascii="Georgia" w:eastAsia="Times New Roman" w:hAnsi="Georgia" w:cs="Times New Roman"/>
          <w:color w:val="333333"/>
          <w:spacing w:val="2"/>
          <w:sz w:val="26"/>
          <w:szCs w:val="26"/>
          <w:shd w:val="clear" w:color="auto" w:fill="FCFCFC"/>
        </w:rPr>
        <w:t>Beverton</w:t>
      </w:r>
      <w:proofErr w:type="spellEnd"/>
      <w:r w:rsidRPr="00B25015">
        <w:rPr>
          <w:rFonts w:ascii="Georgia" w:eastAsia="Times New Roman" w:hAnsi="Georgia" w:cs="Times New Roman"/>
          <w:color w:val="333333"/>
          <w:spacing w:val="2"/>
          <w:sz w:val="26"/>
          <w:szCs w:val="26"/>
          <w:shd w:val="clear" w:color="auto" w:fill="FCFCFC"/>
        </w:rPr>
        <w:t>, R. J. H. and Holt, S. J. (1959) A review of the lifespans and mortality rates of fish in nature and the relation to growth and other physiological characteristics. In</w:t>
      </w:r>
      <w:r w:rsidR="006D6853">
        <w:rPr>
          <w:rFonts w:ascii="Georgia" w:eastAsia="Times New Roman" w:hAnsi="Georgia" w:cs="Times New Roman"/>
          <w:color w:val="333333"/>
          <w:spacing w:val="2"/>
          <w:sz w:val="26"/>
          <w:szCs w:val="26"/>
          <w:shd w:val="clear" w:color="auto" w:fill="FCFCFC"/>
        </w:rPr>
        <w:t xml:space="preserve"> </w:t>
      </w:r>
      <w:r w:rsidRPr="00B25015">
        <w:rPr>
          <w:rFonts w:ascii="Georgia" w:eastAsia="Times New Roman" w:hAnsi="Georgia" w:cs="Times New Roman"/>
          <w:i/>
          <w:iCs/>
          <w:color w:val="333333"/>
          <w:spacing w:val="2"/>
          <w:sz w:val="26"/>
          <w:szCs w:val="26"/>
          <w:shd w:val="clear" w:color="auto" w:fill="FCFCFC"/>
        </w:rPr>
        <w:t>Ciba Foundation, Colloquia in ageing. V. The lifespan of animals</w:t>
      </w:r>
      <w:r w:rsidRPr="00B25015">
        <w:rPr>
          <w:rFonts w:ascii="Georgia" w:eastAsia="Times New Roman" w:hAnsi="Georgia" w:cs="Times New Roman"/>
          <w:color w:val="333333"/>
          <w:spacing w:val="2"/>
          <w:sz w:val="26"/>
          <w:szCs w:val="26"/>
          <w:shd w:val="clear" w:color="auto" w:fill="FCFCFC"/>
        </w:rPr>
        <w:t>. pp. 142–77. Churchill, London.</w:t>
      </w:r>
    </w:p>
    <w:p w14:paraId="5AE4EB37" w14:textId="77777777" w:rsidR="00B25015" w:rsidRDefault="00B25015" w:rsidP="00D34DE9">
      <w:pPr>
        <w:jc w:val="both"/>
        <w:rPr>
          <w:rFonts w:ascii="Times New Roman" w:hAnsi="Times New Roman" w:cs="Times New Roman"/>
          <w:b/>
          <w:bCs/>
        </w:rPr>
      </w:pPr>
    </w:p>
    <w:p w14:paraId="6D24B41B" w14:textId="4EED051E" w:rsidR="00013CAD" w:rsidRDefault="00013CAD" w:rsidP="00D34DE9">
      <w:pPr>
        <w:jc w:val="both"/>
        <w:rPr>
          <w:rFonts w:ascii="Times New Roman" w:hAnsi="Times New Roman" w:cs="Times New Roman"/>
          <w:b/>
          <w:bCs/>
        </w:rPr>
      </w:pPr>
    </w:p>
    <w:p w14:paraId="75EA3BF1" w14:textId="372A216B" w:rsidR="00013CAD" w:rsidRPr="00013CAD" w:rsidRDefault="00013CAD" w:rsidP="00D34DE9">
      <w:pPr>
        <w:jc w:val="both"/>
        <w:rPr>
          <w:rFonts w:ascii="Times New Roman" w:hAnsi="Times New Roman" w:cs="Times New Roman"/>
        </w:rPr>
      </w:pPr>
      <w:r w:rsidRPr="00013CAD">
        <w:rPr>
          <w:rFonts w:ascii="Times New Roman" w:hAnsi="Times New Roman" w:cs="Times New Roman"/>
        </w:rPr>
        <w:t>HUNTER, J. &amp; Lo, Nancy &amp; LEONG, RODERICK. (1985). Batch Fecundity in Multiple Spawning Fishes. Technical Report of the National Marine Fisheries Service. 36.</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i/>
                <w:noProof/>
                <w:position w:val="-12"/>
                <w:sz w:val="18"/>
                <w:szCs w:val="18"/>
              </w:rPr>
              <w:object w:dxaOrig="300" w:dyaOrig="400" w14:anchorId="18D8F624">
                <v:shape id="_x0000_i1040" type="#_x0000_t75" alt="" style="width:13.85pt;height:20.05pt;mso-width-percent:0;mso-height-percent:0;mso-width-percent:0;mso-height-percent:0" o:ole="">
                  <v:imagedata r:id="rId10" o:title=""/>
                </v:shape>
                <o:OLEObject Type="Embed" ProgID="Equation.DSMT4" ShapeID="_x0000_i1040" DrawAspect="Content" ObjectID="_1639066630" r:id="rId89"/>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45CFE768"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sidR="005C3100">
              <w:rPr>
                <w:rFonts w:ascii="Times New Roman" w:hAnsi="Times New Roman" w:cs="Times New Roman"/>
                <w:sz w:val="18"/>
                <w:szCs w:val="18"/>
              </w:rPr>
              <w:t>4.16, 12.5</w:t>
            </w:r>
          </w:p>
        </w:tc>
      </w:tr>
      <w:tr w:rsidR="004807CB" w:rsidRPr="00214959" w14:paraId="20D3502E" w14:textId="77777777" w:rsidTr="001169F5">
        <w:tc>
          <w:tcPr>
            <w:tcW w:w="0" w:type="auto"/>
            <w:vAlign w:val="center"/>
          </w:tcPr>
          <w:p w14:paraId="2E2CA1C3"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noProof/>
                <w:position w:val="-12"/>
                <w:sz w:val="18"/>
                <w:szCs w:val="18"/>
              </w:rPr>
              <w:object w:dxaOrig="340" w:dyaOrig="380" w14:anchorId="12F664AB">
                <v:shape id="_x0000_i1039" type="#_x0000_t75" alt="" style="width:14.8pt;height:15.75pt;mso-width-percent:0;mso-height-percent:0;mso-width-percent:0;mso-height-percent:0" o:ole="">
                  <v:imagedata r:id="rId90" o:title=""/>
                </v:shape>
                <o:OLEObject Type="Embed" ProgID="Equation.DSMT4" ShapeID="_x0000_i1039" DrawAspect="Content" ObjectID="_1639066631" r:id="rId91"/>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A826C6" w:rsidP="00D34DE9">
            <w:pPr>
              <w:jc w:val="both"/>
              <w:rPr>
                <w:rFonts w:ascii="Times New Roman" w:hAnsi="Times New Roman" w:cs="Times New Roman"/>
                <w:noProof/>
                <w:sz w:val="18"/>
                <w:szCs w:val="18"/>
                <w:vertAlign w:val="subscript"/>
              </w:rPr>
            </w:pPr>
            <w:r w:rsidRPr="00A826C6">
              <w:rPr>
                <w:rFonts w:ascii="Times New Roman" w:eastAsiaTheme="minorEastAsia" w:hAnsi="Times New Roman" w:cs="Times New Roman"/>
                <w:noProof/>
                <w:position w:val="-16"/>
                <w:sz w:val="18"/>
                <w:szCs w:val="18"/>
              </w:rPr>
              <w:object w:dxaOrig="320" w:dyaOrig="420" w14:anchorId="3DFAF61E">
                <v:shape id="_x0000_i1038" type="#_x0000_t75" alt="" style="width:14.8pt;height:21pt;mso-width-percent:0;mso-height-percent:0;mso-width-percent:0;mso-height-percent:0" o:ole="">
                  <v:imagedata r:id="rId92" o:title=""/>
                </v:shape>
                <o:OLEObject Type="Embed" ProgID="Equation.DSMT4" ShapeID="_x0000_i1038" DrawAspect="Content" ObjectID="_1639066632" r:id="rId93"/>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noProof/>
                <w:position w:val="-16"/>
                <w:sz w:val="18"/>
                <w:szCs w:val="18"/>
              </w:rPr>
              <w:object w:dxaOrig="360" w:dyaOrig="420" w14:anchorId="5B404D7D">
                <v:shape id="_x0000_i1037" type="#_x0000_t75" alt="" style="width:12.85pt;height:14.8pt;mso-width-percent:0;mso-height-percent:0;mso-width-percent:0;mso-height-percent:0" o:ole="">
                  <v:imagedata r:id="rId22" o:title=""/>
                </v:shape>
                <o:OLEObject Type="Embed" ProgID="Equation.DSMT4" ShapeID="_x0000_i1037" DrawAspect="Content" ObjectID="_1639066633" r:id="rId94"/>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A826C6" w:rsidRPr="00A826C6">
              <w:rPr>
                <w:rFonts w:ascii="Times New Roman" w:eastAsiaTheme="minorEastAsia" w:hAnsi="Times New Roman" w:cs="Times New Roman"/>
                <w:noProof/>
                <w:position w:val="-12"/>
                <w:sz w:val="18"/>
                <w:szCs w:val="18"/>
              </w:rPr>
              <w:object w:dxaOrig="340" w:dyaOrig="380" w14:anchorId="22E8BCD6">
                <v:shape id="_x0000_i1036" type="#_x0000_t75" alt="" style="width:14.8pt;height:15.75pt;mso-width-percent:0;mso-height-percent:0;mso-width-percent:0;mso-height-percent:0" o:ole="">
                  <v:imagedata r:id="rId95" o:title=""/>
                </v:shape>
                <o:OLEObject Type="Embed" ProgID="Equation.DSMT4" ShapeID="_x0000_i1036" DrawAspect="Content" ObjectID="_1639066634" r:id="rId96"/>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noProof/>
                <w:position w:val="-12"/>
                <w:sz w:val="18"/>
                <w:szCs w:val="18"/>
              </w:rPr>
              <w:object w:dxaOrig="400" w:dyaOrig="380" w14:anchorId="2A859E09">
                <v:shape id="_x0000_i1035" type="#_x0000_t75" alt="" style="width:13.85pt;height:13.85pt;mso-width-percent:0;mso-height-percent:0;mso-width-percent:0;mso-height-percent:0" o:ole="">
                  <v:imagedata r:id="rId97" o:title=""/>
                </v:shape>
                <o:OLEObject Type="Embed" ProgID="Equation.DSMT4" ShapeID="_x0000_i1035" DrawAspect="Content" ObjectID="_1639066635" r:id="rId98"/>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A826C6" w:rsidRPr="00A826C6">
              <w:rPr>
                <w:rFonts w:ascii="Times New Roman" w:eastAsiaTheme="minorEastAsia" w:hAnsi="Times New Roman" w:cs="Times New Roman"/>
                <w:noProof/>
                <w:position w:val="-4"/>
                <w:sz w:val="18"/>
                <w:szCs w:val="18"/>
              </w:rPr>
              <w:object w:dxaOrig="260" w:dyaOrig="380" w14:anchorId="0D0CFC37">
                <v:shape id="_x0000_i1034" type="#_x0000_t75" alt="" style="width:8.6pt;height:12.85pt;mso-width-percent:0;mso-height-percent:0;mso-width-percent:0;mso-height-percent:0" o:ole="">
                  <v:imagedata r:id="rId99" o:title=""/>
                </v:shape>
                <o:OLEObject Type="Embed" ProgID="Equation.DSMT4" ShapeID="_x0000_i1034" DrawAspect="Content" ObjectID="_1639066636" r:id="rId100"/>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A826C6" w:rsidP="00D34DE9">
            <w:pPr>
              <w:jc w:val="both"/>
              <w:rPr>
                <w:rFonts w:ascii="Times New Roman" w:hAnsi="Times New Roman" w:cs="Times New Roman"/>
                <w:i/>
                <w:sz w:val="18"/>
                <w:szCs w:val="18"/>
                <w:vertAlign w:val="subscript"/>
              </w:rPr>
            </w:pPr>
            <w:r w:rsidRPr="00A826C6">
              <w:rPr>
                <w:rFonts w:ascii="Times New Roman" w:eastAsiaTheme="minorEastAsia" w:hAnsi="Times New Roman" w:cs="Times New Roman"/>
                <w:noProof/>
                <w:position w:val="-12"/>
                <w:sz w:val="18"/>
                <w:szCs w:val="18"/>
              </w:rPr>
              <w:object w:dxaOrig="280" w:dyaOrig="380" w14:anchorId="21322B73">
                <v:shape id="_x0000_i1033" type="#_x0000_t75" alt="" style="width:13.85pt;height:19.05pt;mso-width-percent:0;mso-height-percent:0;mso-width-percent:0;mso-height-percent:0" o:ole="">
                  <v:imagedata r:id="rId101" o:title=""/>
                </v:shape>
                <o:OLEObject Type="Embed" ProgID="Equation.DSMT4" ShapeID="_x0000_i1033" DrawAspect="Content" ObjectID="_1639066637" r:id="rId102"/>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noProof/>
                <w:position w:val="-12"/>
                <w:sz w:val="18"/>
                <w:szCs w:val="18"/>
              </w:rPr>
              <w:object w:dxaOrig="300" w:dyaOrig="380" w14:anchorId="1C158E4C">
                <v:shape id="_x0000_i1032" type="#_x0000_t75" alt="" style="width:11.9pt;height:17.15pt;mso-width-percent:0;mso-height-percent:0;mso-width-percent:0;mso-height-percent:0" o:ole="">
                  <v:imagedata r:id="rId103" o:title=""/>
                </v:shape>
                <o:OLEObject Type="Embed" ProgID="Equation.DSMT4" ShapeID="_x0000_i1032" DrawAspect="Content" ObjectID="_1639066638" r:id="rId104"/>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A826C6" w:rsidRPr="00A826C6">
              <w:rPr>
                <w:rFonts w:ascii="Times New Roman" w:eastAsiaTheme="minorEastAsia" w:hAnsi="Times New Roman" w:cs="Times New Roman"/>
                <w:noProof/>
                <w:position w:val="-12"/>
                <w:sz w:val="18"/>
                <w:szCs w:val="18"/>
              </w:rPr>
              <w:object w:dxaOrig="300" w:dyaOrig="380" w14:anchorId="291A2F69">
                <v:shape id="_x0000_i1031" type="#_x0000_t75" alt="" style="width:13.85pt;height:19.05pt;mso-width-percent:0;mso-height-percent:0;mso-width-percent:0;mso-height-percent:0" o:ole="">
                  <v:imagedata r:id="rId105" o:title=""/>
                </v:shape>
                <o:OLEObject Type="Embed" ProgID="Equation.DSMT4" ShapeID="_x0000_i1031" DrawAspect="Content" ObjectID="_1639066639" r:id="rId106"/>
              </w:object>
            </w:r>
            <w:r w:rsidRPr="00214959">
              <w:rPr>
                <w:rFonts w:ascii="Times New Roman" w:hAnsi="Times New Roman" w:cs="Times New Roman"/>
                <w:sz w:val="18"/>
                <w:szCs w:val="18"/>
              </w:rPr>
              <w:t xml:space="preserve"> cannot exceed </w:t>
            </w:r>
            <w:r w:rsidR="00A826C6" w:rsidRPr="00A826C6">
              <w:rPr>
                <w:rFonts w:ascii="Times New Roman" w:eastAsiaTheme="minorEastAsia" w:hAnsi="Times New Roman" w:cs="Times New Roman"/>
                <w:noProof/>
                <w:position w:val="-12"/>
                <w:sz w:val="18"/>
                <w:szCs w:val="18"/>
              </w:rPr>
              <w:object w:dxaOrig="700" w:dyaOrig="380" w14:anchorId="67B4E710">
                <v:shape id="_x0000_i1030" type="#_x0000_t75" alt="" style="width:31.95pt;height:18.1pt;mso-width-percent:0;mso-height-percent:0;mso-width-percent:0;mso-height-percent:0" o:ole="">
                  <v:imagedata r:id="rId107" o:title=""/>
                </v:shape>
                <o:OLEObject Type="Embed" ProgID="Equation.DSMT4" ShapeID="_x0000_i1030" DrawAspect="Content" ObjectID="_1639066640" r:id="rId108"/>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A826C6" w:rsidP="00D34DE9">
            <w:pPr>
              <w:jc w:val="both"/>
              <w:rPr>
                <w:rFonts w:ascii="Times New Roman" w:hAnsi="Times New Roman" w:cs="Times New Roman"/>
                <w:i/>
                <w:sz w:val="18"/>
                <w:szCs w:val="18"/>
              </w:rPr>
            </w:pPr>
            <w:r w:rsidRPr="00A826C6">
              <w:rPr>
                <w:rFonts w:ascii="Times New Roman" w:eastAsiaTheme="minorEastAsia" w:hAnsi="Times New Roman" w:cs="Times New Roman"/>
                <w:noProof/>
                <w:position w:val="-12"/>
                <w:sz w:val="18"/>
                <w:szCs w:val="18"/>
              </w:rPr>
              <w:object w:dxaOrig="500" w:dyaOrig="380" w14:anchorId="05396946">
                <v:shape id="_x0000_i1029" type="#_x0000_t75" alt="" style="width:21pt;height:15.75pt;mso-width-percent:0;mso-height-percent:0;mso-width-percent:0;mso-height-percent:0" o:ole="">
                  <v:imagedata r:id="rId109" o:title=""/>
                </v:shape>
                <o:OLEObject Type="Embed" ProgID="Equation.DSMT4" ShapeID="_x0000_i1029" DrawAspect="Content" ObjectID="_1639066641" r:id="rId110"/>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A826C6" w:rsidP="00D34DE9">
            <w:pPr>
              <w:jc w:val="both"/>
              <w:rPr>
                <w:rFonts w:ascii="Times New Roman" w:hAnsi="Times New Roman" w:cs="Times New Roman"/>
                <w:sz w:val="18"/>
                <w:szCs w:val="18"/>
              </w:rPr>
            </w:pPr>
            <w:r w:rsidRPr="00A826C6">
              <w:rPr>
                <w:rFonts w:ascii="Times New Roman" w:eastAsiaTheme="minorEastAsia" w:hAnsi="Times New Roman" w:cs="Times New Roman"/>
                <w:noProof/>
                <w:position w:val="-6"/>
                <w:sz w:val="18"/>
                <w:szCs w:val="18"/>
              </w:rPr>
              <w:object w:dxaOrig="200" w:dyaOrig="220" w14:anchorId="11B4E3D3">
                <v:shape id="_x0000_i1028" type="#_x0000_t75" alt="" style="width:9.05pt;height:8.6pt;mso-width-percent:0;mso-height-percent:0;mso-width-percent:0;mso-height-percent:0" o:ole="">
                  <v:imagedata r:id="rId111" o:title=""/>
                </v:shape>
                <o:OLEObject Type="Embed" ProgID="Equation.DSMT4" ShapeID="_x0000_i1028" DrawAspect="Content" ObjectID="_1639066642" r:id="rId112"/>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A826C6" w:rsidRPr="00A826C6">
              <w:rPr>
                <w:rFonts w:ascii="Times New Roman" w:eastAsiaTheme="minorEastAsia" w:hAnsi="Times New Roman" w:cs="Times New Roman"/>
                <w:noProof/>
                <w:position w:val="-12"/>
                <w:sz w:val="18"/>
                <w:szCs w:val="18"/>
                <w:vertAlign w:val="subscript"/>
              </w:rPr>
              <w:object w:dxaOrig="880" w:dyaOrig="380" w14:anchorId="4AA34448">
                <v:shape id="_x0000_i1027" type="#_x0000_t75" alt="" style="width:45.3pt;height:19.05pt;mso-width-percent:0;mso-height-percent:0;mso-width-percent:0;mso-height-percent:0" o:ole="">
                  <v:imagedata r:id="rId113" o:title=""/>
                </v:shape>
                <o:OLEObject Type="Embed" ProgID="Equation.DSMT4" ShapeID="_x0000_i1027" DrawAspect="Content" ObjectID="_1639066643" r:id="rId114"/>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A826C6" w:rsidP="00D34DE9">
            <w:pPr>
              <w:jc w:val="both"/>
              <w:rPr>
                <w:rFonts w:ascii="Times New Roman" w:eastAsiaTheme="minorEastAsia" w:hAnsi="Times New Roman" w:cs="Times New Roman"/>
                <w:noProof/>
                <w:sz w:val="18"/>
                <w:szCs w:val="18"/>
              </w:rPr>
            </w:pPr>
            <w:r w:rsidRPr="00A826C6">
              <w:rPr>
                <w:rFonts w:ascii="Times New Roman" w:eastAsiaTheme="minorEastAsia" w:hAnsi="Times New Roman" w:cs="Times New Roman"/>
                <w:noProof/>
                <w:position w:val="-6"/>
                <w:sz w:val="18"/>
                <w:szCs w:val="18"/>
              </w:rPr>
              <w:object w:dxaOrig="220" w:dyaOrig="260" w14:anchorId="5C841B58">
                <v:shape id="_x0000_i1026" type="#_x0000_t75" alt="" style="width:8.6pt;height:10.95pt;mso-width-percent:0;mso-height-percent:0;mso-width-percent:0;mso-height-percent:0" o:ole="">
                  <v:imagedata r:id="rId83" o:title=""/>
                </v:shape>
                <o:OLEObject Type="Embed" ProgID="Equation.DSMT4" ShapeID="_x0000_i1026" DrawAspect="Content" ObjectID="_1639066644" r:id="rId115"/>
              </w:object>
            </w:r>
          </w:p>
        </w:tc>
        <w:tc>
          <w:tcPr>
            <w:tcW w:w="6406" w:type="dxa"/>
            <w:vAlign w:val="center"/>
          </w:tcPr>
          <w:p w14:paraId="1EDFAA9F" w14:textId="647BA024"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fraction of structural mass that determines the maximum limit on reproductive ou</w:t>
            </w:r>
            <w:r w:rsidR="00F81939">
              <w:rPr>
                <w:rFonts w:ascii="Times New Roman" w:hAnsi="Times New Roman" w:cs="Times New Roman"/>
                <w:sz w:val="18"/>
                <w:szCs w:val="18"/>
              </w:rPr>
              <w:t>t</w:t>
            </w:r>
            <w:r w:rsidRPr="00214959">
              <w:rPr>
                <w:rFonts w:ascii="Times New Roman" w:hAnsi="Times New Roman" w:cs="Times New Roman"/>
                <w:sz w:val="18"/>
                <w:szCs w:val="18"/>
              </w:rPr>
              <w:t>put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A826C6" w:rsidRPr="00A826C6">
              <w:rPr>
                <w:rFonts w:ascii="Times New Roman" w:eastAsiaTheme="minorEastAsia" w:hAnsi="Times New Roman" w:cs="Times New Roman"/>
                <w:i/>
                <w:noProof/>
                <w:position w:val="-16"/>
                <w:sz w:val="18"/>
                <w:szCs w:val="18"/>
              </w:rPr>
              <w:object w:dxaOrig="680" w:dyaOrig="420" w14:anchorId="15F227F6">
                <v:shape id="_x0000_i1025" type="#_x0000_t75" alt="" style="width:26.25pt;height:14.8pt;mso-width-percent:0;mso-height-percent:0;mso-width-percent:0;mso-height-percent:0" o:ole="">
                  <v:imagedata r:id="rId116" o:title=""/>
                </v:shape>
                <o:OLEObject Type="Embed" ProgID="Equation.DSMT4" ShapeID="_x0000_i1025" DrawAspect="Content" ObjectID="_1639066645" r:id="rId117"/>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8"/>
      <w:footerReference w:type="default" r:id="rId119"/>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8512E1" w:rsidRDefault="008512E1">
      <w:pPr>
        <w:pStyle w:val="CommentText"/>
      </w:pPr>
      <w:r>
        <w:rPr>
          <w:rStyle w:val="CommentReference"/>
        </w:rPr>
        <w:annotationRef/>
      </w:r>
      <w:r>
        <w:t>Is this still correct, Maria?</w:t>
      </w:r>
    </w:p>
  </w:comment>
  <w:comment w:id="1" w:author="Holly K" w:date="2019-10-22T14:04:00Z" w:initials="HK">
    <w:p w14:paraId="45FD5DAF" w14:textId="7968D6C9" w:rsidR="008512E1" w:rsidRDefault="008512E1">
      <w:pPr>
        <w:pStyle w:val="CommentText"/>
      </w:pPr>
      <w:r>
        <w:rPr>
          <w:rStyle w:val="CommentReference"/>
        </w:rPr>
        <w:annotationRef/>
      </w:r>
      <w:r>
        <w:t>More recent refs</w:t>
      </w:r>
    </w:p>
  </w:comment>
  <w:comment w:id="2" w:author="Holly K" w:date="2019-11-25T15:23:00Z" w:initials="HK">
    <w:p w14:paraId="5AFEAA64" w14:textId="617BE6A1" w:rsidR="008512E1" w:rsidRDefault="008512E1">
      <w:pPr>
        <w:pStyle w:val="CommentText"/>
      </w:pPr>
      <w:r>
        <w:rPr>
          <w:rStyle w:val="CommentReference"/>
        </w:rPr>
        <w:annotationRef/>
      </w:r>
      <w:r>
        <w:t xml:space="preserve">We can go into these differences among bluefin even further if we want, but I could use some help from experts. </w:t>
      </w:r>
      <w:r>
        <w:sym w:font="Wingdings" w:char="F04A"/>
      </w:r>
      <w:r>
        <w:t xml:space="preserve"> </w:t>
      </w:r>
    </w:p>
  </w:comment>
  <w:comment w:id="5" w:author="Holly Kindsvater" w:date="2019-11-20T12:27:00Z" w:initials="HKK">
    <w:p w14:paraId="7DAC26F1" w14:textId="67D17D28" w:rsidR="008512E1" w:rsidRDefault="008512E1">
      <w:pPr>
        <w:pStyle w:val="CommentText"/>
      </w:pPr>
      <w:r>
        <w:rPr>
          <w:rStyle w:val="CommentReference"/>
        </w:rPr>
        <w:annotationRef/>
      </w:r>
      <w:r>
        <w:t>Is there a reason for not calling this the intercept? That is how we describe it in Eq. 1</w:t>
      </w:r>
    </w:p>
  </w:comment>
  <w:comment w:id="6" w:author="Holly Kindsvater" w:date="2019-11-20T12:50:00Z" w:initials="HKK">
    <w:p w14:paraId="77CFA24C" w14:textId="22714B1D" w:rsidR="008512E1" w:rsidRDefault="008512E1">
      <w:pPr>
        <w:pStyle w:val="CommentText"/>
      </w:pPr>
      <w:r>
        <w:rPr>
          <w:rStyle w:val="CommentReference"/>
        </w:rPr>
        <w:annotationRef/>
      </w:r>
      <w:r>
        <w:t xml:space="preserve">I am happy to have the equations for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7" w:author="Microsoft Office User" w:date="2019-11-11T07:13:00Z" w:initials="MOU">
    <w:p w14:paraId="7AFEB81D" w14:textId="61EE4BE7" w:rsidR="008512E1" w:rsidRDefault="008512E1">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8" w:author="Holly Kindsvater" w:date="2019-11-20T12:34:00Z" w:initials="HKK">
    <w:p w14:paraId="149EF73C" w14:textId="281FC30A" w:rsidR="008512E1" w:rsidRDefault="008512E1">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1" w:author="Microsoft Office User" w:date="2019-11-11T07:18:00Z" w:initials="MOU">
    <w:p w14:paraId="5BAB9BF1" w14:textId="486AC668" w:rsidR="008512E1" w:rsidRDefault="008512E1">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2" w:author="Holly Kindsvater" w:date="2019-11-20T14:06:00Z" w:initials="HKK">
    <w:p w14:paraId="6620E6E6" w14:textId="5B910B74" w:rsidR="008512E1" w:rsidRDefault="008512E1">
      <w:pPr>
        <w:pStyle w:val="CommentText"/>
      </w:pPr>
      <w:r>
        <w:rPr>
          <w:rStyle w:val="CommentReference"/>
        </w:rPr>
        <w:annotationRef/>
      </w:r>
      <w:r>
        <w:t xml:space="preserve">Great point. I have changed them to reference structural mass. </w:t>
      </w:r>
    </w:p>
  </w:comment>
  <w:comment w:id="13" w:author="Microsoft Office User" w:date="2019-11-11T06:40:00Z" w:initials="MOU">
    <w:p w14:paraId="6A1DD014" w14:textId="22520B69" w:rsidR="008512E1" w:rsidRDefault="008512E1">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4" w:author="Holly Kindsvater" w:date="2019-11-20T14:06:00Z" w:initials="HKK">
    <w:p w14:paraId="5BA4F7E7" w14:textId="21BF68B6" w:rsidR="008512E1" w:rsidRDefault="008512E1">
      <w:pPr>
        <w:pStyle w:val="CommentText"/>
      </w:pPr>
      <w:r>
        <w:rPr>
          <w:rStyle w:val="CommentReference"/>
        </w:rPr>
        <w:annotationRef/>
      </w:r>
      <w:r>
        <w:t xml:space="preserve">In the next paper </w:t>
      </w:r>
      <w:r>
        <w:sym w:font="Wingdings" w:char="F04A"/>
      </w:r>
    </w:p>
  </w:comment>
  <w:comment w:id="18" w:author="Microsoft Office User" w:date="2019-11-12T05:58:00Z" w:initials="MOU">
    <w:p w14:paraId="58595218" w14:textId="3EFE19D5" w:rsidR="008512E1" w:rsidRDefault="008512E1">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19" w:author="Microsoft Office User" w:date="2019-12-25T17:18:00Z" w:initials="MOU">
    <w:p w14:paraId="1DA2252B" w14:textId="064DC8A1" w:rsidR="008512E1" w:rsidRDefault="008512E1">
      <w:pPr>
        <w:pStyle w:val="CommentText"/>
      </w:pPr>
      <w:r>
        <w:rPr>
          <w:rStyle w:val="CommentReference"/>
        </w:rPr>
        <w:annotationRef/>
      </w:r>
      <w:r>
        <w:t xml:space="preserve">This literature is large but I haven’t been able to find much on tunas, except it is indirectly implied by the fecundity estimates in Farley et al. 2013 on albacore.  </w:t>
      </w:r>
    </w:p>
  </w:comment>
  <w:comment w:id="20" w:author="Microsoft Office User" w:date="2019-12-28T15:22:00Z" w:initials="MOU">
    <w:p w14:paraId="04F5AED9" w14:textId="5FBF92E4" w:rsidR="00E61BD2" w:rsidRDefault="00E61BD2">
      <w:pPr>
        <w:pStyle w:val="CommentText"/>
      </w:pPr>
      <w:r>
        <w:rPr>
          <w:rStyle w:val="CommentReference"/>
        </w:rPr>
        <w:annotationRef/>
      </w:r>
      <w:r>
        <w:t>I am tempted to just throw this analysis</w:t>
      </w:r>
      <w:r w:rsidR="008E1636">
        <w:t>/result/figure out</w:t>
      </w:r>
    </w:p>
  </w:comment>
  <w:comment w:id="21" w:author="Microsoft Office User" w:date="2019-12-28T15:07:00Z" w:initials="MOU">
    <w:p w14:paraId="5D94B7C7" w14:textId="6F32A5BB" w:rsidR="00BC79A9" w:rsidRDefault="00BC79A9">
      <w:pPr>
        <w:pStyle w:val="CommentText"/>
      </w:pPr>
      <w:r>
        <w:rPr>
          <w:rStyle w:val="CommentReference"/>
        </w:rPr>
        <w:annotationRef/>
      </w:r>
      <w:r>
        <w:t>Not happy about this but it is the most consistent way I have found to estimate the exp. Using a fitted slope causes a LOT of variation</w:t>
      </w:r>
      <w:r w:rsidR="0002582F">
        <w:t>, e.g., 2-4</w:t>
      </w:r>
      <w:r>
        <w:t xml:space="preserve">. </w:t>
      </w:r>
    </w:p>
  </w:comment>
  <w:comment w:id="22" w:author="Microsoft Office User" w:date="2019-12-28T15:05:00Z" w:initials="MOU">
    <w:p w14:paraId="22888021" w14:textId="28DD32A5" w:rsidR="00296CF8" w:rsidRDefault="00296CF8">
      <w:pPr>
        <w:pStyle w:val="CommentText"/>
      </w:pPr>
      <w:r>
        <w:rPr>
          <w:rStyle w:val="CommentReference"/>
        </w:rPr>
        <w:annotationRef/>
      </w:r>
      <w:r>
        <w:t>Not sure of an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1DA2252B" w15:paraIdParent="58595218" w15:done="0"/>
  <w15:commentEx w15:paraId="04F5AED9" w15:done="0"/>
  <w15:commentEx w15:paraId="5D94B7C7" w15:done="0"/>
  <w15:commentEx w15:paraId="22888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1DA2252B" w16cid:durableId="21AE186B"/>
  <w16cid:commentId w16cid:paraId="04F5AED9" w16cid:durableId="21B1F1CB"/>
  <w16cid:commentId w16cid:paraId="5D94B7C7" w16cid:durableId="21B1EE16"/>
  <w16cid:commentId w16cid:paraId="22888021" w16cid:durableId="21B1E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C1298" w14:textId="77777777" w:rsidR="00A826C6" w:rsidRDefault="00A826C6" w:rsidP="003B50DD">
      <w:r>
        <w:separator/>
      </w:r>
    </w:p>
  </w:endnote>
  <w:endnote w:type="continuationSeparator" w:id="0">
    <w:p w14:paraId="13C61F0E" w14:textId="77777777" w:rsidR="00A826C6" w:rsidRDefault="00A826C6"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8512E1" w:rsidRDefault="008512E1"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8512E1" w:rsidRDefault="008512E1"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8512E1" w:rsidRDefault="008512E1"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8512E1" w:rsidRDefault="008512E1"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B76C0" w14:textId="77777777" w:rsidR="00A826C6" w:rsidRDefault="00A826C6" w:rsidP="003B50DD">
      <w:r>
        <w:separator/>
      </w:r>
    </w:p>
  </w:footnote>
  <w:footnote w:type="continuationSeparator" w:id="0">
    <w:p w14:paraId="15A8509A" w14:textId="77777777" w:rsidR="00A826C6" w:rsidRDefault="00A826C6" w:rsidP="003B50DD">
      <w:r>
        <w:continuationSeparator/>
      </w:r>
    </w:p>
  </w:footnote>
  <w:footnote w:id="1">
    <w:p w14:paraId="0B8969D3" w14:textId="1BAE1FF9" w:rsidR="008512E1" w:rsidRDefault="008512E1"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523464C3" w:rsidR="008512E1" w:rsidRDefault="008512E1">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CDD"/>
    <w:rsid w:val="00003D7A"/>
    <w:rsid w:val="00005BDD"/>
    <w:rsid w:val="000078E3"/>
    <w:rsid w:val="00007F48"/>
    <w:rsid w:val="00010B66"/>
    <w:rsid w:val="00011124"/>
    <w:rsid w:val="0001211D"/>
    <w:rsid w:val="000128B9"/>
    <w:rsid w:val="000135C1"/>
    <w:rsid w:val="00013CAD"/>
    <w:rsid w:val="00014711"/>
    <w:rsid w:val="00014D0A"/>
    <w:rsid w:val="00014F50"/>
    <w:rsid w:val="0001508D"/>
    <w:rsid w:val="000178F3"/>
    <w:rsid w:val="000179E1"/>
    <w:rsid w:val="00017C0B"/>
    <w:rsid w:val="00017F7D"/>
    <w:rsid w:val="00020937"/>
    <w:rsid w:val="000209C4"/>
    <w:rsid w:val="000212DA"/>
    <w:rsid w:val="0002349D"/>
    <w:rsid w:val="000234A5"/>
    <w:rsid w:val="00023E45"/>
    <w:rsid w:val="00023FE4"/>
    <w:rsid w:val="0002434D"/>
    <w:rsid w:val="00024CC3"/>
    <w:rsid w:val="00025288"/>
    <w:rsid w:val="0002582F"/>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568D6"/>
    <w:rsid w:val="000610B4"/>
    <w:rsid w:val="000618D6"/>
    <w:rsid w:val="000627FD"/>
    <w:rsid w:val="0006298D"/>
    <w:rsid w:val="00062A69"/>
    <w:rsid w:val="00062E0D"/>
    <w:rsid w:val="0006501A"/>
    <w:rsid w:val="00066788"/>
    <w:rsid w:val="000674AC"/>
    <w:rsid w:val="00074037"/>
    <w:rsid w:val="0007575A"/>
    <w:rsid w:val="00075E67"/>
    <w:rsid w:val="000768F1"/>
    <w:rsid w:val="00076FB6"/>
    <w:rsid w:val="00077AFA"/>
    <w:rsid w:val="00080503"/>
    <w:rsid w:val="00080A4D"/>
    <w:rsid w:val="000811E6"/>
    <w:rsid w:val="000815BA"/>
    <w:rsid w:val="000816D6"/>
    <w:rsid w:val="00082E65"/>
    <w:rsid w:val="00082F30"/>
    <w:rsid w:val="0008317E"/>
    <w:rsid w:val="00083AD5"/>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564C"/>
    <w:rsid w:val="000A60B5"/>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329B"/>
    <w:rsid w:val="000D4767"/>
    <w:rsid w:val="000D482A"/>
    <w:rsid w:val="000D6242"/>
    <w:rsid w:val="000D68B4"/>
    <w:rsid w:val="000D706D"/>
    <w:rsid w:val="000D72DE"/>
    <w:rsid w:val="000E004F"/>
    <w:rsid w:val="000E10AB"/>
    <w:rsid w:val="000E17B7"/>
    <w:rsid w:val="000E3529"/>
    <w:rsid w:val="000E4CDA"/>
    <w:rsid w:val="000E4D8E"/>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1936"/>
    <w:rsid w:val="001035EC"/>
    <w:rsid w:val="00103B8F"/>
    <w:rsid w:val="0010422D"/>
    <w:rsid w:val="0010493F"/>
    <w:rsid w:val="0010632F"/>
    <w:rsid w:val="001069C9"/>
    <w:rsid w:val="00107598"/>
    <w:rsid w:val="00107F9B"/>
    <w:rsid w:val="00110204"/>
    <w:rsid w:val="0011154C"/>
    <w:rsid w:val="0011162D"/>
    <w:rsid w:val="001118B7"/>
    <w:rsid w:val="001119C1"/>
    <w:rsid w:val="00111DD6"/>
    <w:rsid w:val="00111EA7"/>
    <w:rsid w:val="001141EC"/>
    <w:rsid w:val="00114FC1"/>
    <w:rsid w:val="00115499"/>
    <w:rsid w:val="00115F8A"/>
    <w:rsid w:val="001161DD"/>
    <w:rsid w:val="001169F5"/>
    <w:rsid w:val="00117479"/>
    <w:rsid w:val="001201DE"/>
    <w:rsid w:val="001202F6"/>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3F83"/>
    <w:rsid w:val="00145996"/>
    <w:rsid w:val="00145C60"/>
    <w:rsid w:val="00150350"/>
    <w:rsid w:val="00151A26"/>
    <w:rsid w:val="00151CE4"/>
    <w:rsid w:val="00151EB0"/>
    <w:rsid w:val="00153279"/>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A9A"/>
    <w:rsid w:val="00191EFE"/>
    <w:rsid w:val="0019216F"/>
    <w:rsid w:val="0019256C"/>
    <w:rsid w:val="001929B4"/>
    <w:rsid w:val="0019331C"/>
    <w:rsid w:val="00193E49"/>
    <w:rsid w:val="001956ED"/>
    <w:rsid w:val="00197ED3"/>
    <w:rsid w:val="001A018E"/>
    <w:rsid w:val="001A0ADE"/>
    <w:rsid w:val="001A3672"/>
    <w:rsid w:val="001A3A1B"/>
    <w:rsid w:val="001A61F8"/>
    <w:rsid w:val="001A6A09"/>
    <w:rsid w:val="001A6E81"/>
    <w:rsid w:val="001B0DFF"/>
    <w:rsid w:val="001B187D"/>
    <w:rsid w:val="001B2026"/>
    <w:rsid w:val="001B2A97"/>
    <w:rsid w:val="001B3D23"/>
    <w:rsid w:val="001B3EB7"/>
    <w:rsid w:val="001B48A2"/>
    <w:rsid w:val="001B5DB4"/>
    <w:rsid w:val="001B6967"/>
    <w:rsid w:val="001B6B74"/>
    <w:rsid w:val="001B74DC"/>
    <w:rsid w:val="001B754F"/>
    <w:rsid w:val="001B7B03"/>
    <w:rsid w:val="001B7CB5"/>
    <w:rsid w:val="001C08AC"/>
    <w:rsid w:val="001C09E3"/>
    <w:rsid w:val="001C09FB"/>
    <w:rsid w:val="001C17CA"/>
    <w:rsid w:val="001C3FDC"/>
    <w:rsid w:val="001C4A9D"/>
    <w:rsid w:val="001C4FD6"/>
    <w:rsid w:val="001C5ADF"/>
    <w:rsid w:val="001C6C0C"/>
    <w:rsid w:val="001C76A9"/>
    <w:rsid w:val="001C7772"/>
    <w:rsid w:val="001C7DD0"/>
    <w:rsid w:val="001C7F08"/>
    <w:rsid w:val="001D1184"/>
    <w:rsid w:val="001D31C8"/>
    <w:rsid w:val="001D3AD5"/>
    <w:rsid w:val="001D3DA5"/>
    <w:rsid w:val="001D45DD"/>
    <w:rsid w:val="001D474C"/>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291"/>
    <w:rsid w:val="001F34DE"/>
    <w:rsid w:val="001F3A31"/>
    <w:rsid w:val="001F3B65"/>
    <w:rsid w:val="001F3D29"/>
    <w:rsid w:val="001F4028"/>
    <w:rsid w:val="001F4EA4"/>
    <w:rsid w:val="001F5054"/>
    <w:rsid w:val="001F5825"/>
    <w:rsid w:val="001F76F0"/>
    <w:rsid w:val="001F7FBF"/>
    <w:rsid w:val="001F7FD4"/>
    <w:rsid w:val="002010B7"/>
    <w:rsid w:val="00201283"/>
    <w:rsid w:val="00203DA3"/>
    <w:rsid w:val="00206A95"/>
    <w:rsid w:val="002074EB"/>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8AB"/>
    <w:rsid w:val="00244FBB"/>
    <w:rsid w:val="0024687E"/>
    <w:rsid w:val="0024796D"/>
    <w:rsid w:val="0025007A"/>
    <w:rsid w:val="00250A94"/>
    <w:rsid w:val="002514EA"/>
    <w:rsid w:val="00251A38"/>
    <w:rsid w:val="00253B10"/>
    <w:rsid w:val="00254688"/>
    <w:rsid w:val="00254959"/>
    <w:rsid w:val="0025658B"/>
    <w:rsid w:val="002569A5"/>
    <w:rsid w:val="00261C4A"/>
    <w:rsid w:val="0026273D"/>
    <w:rsid w:val="002628FD"/>
    <w:rsid w:val="0026361F"/>
    <w:rsid w:val="00263F81"/>
    <w:rsid w:val="00264F31"/>
    <w:rsid w:val="002652B8"/>
    <w:rsid w:val="0026579B"/>
    <w:rsid w:val="00265C4F"/>
    <w:rsid w:val="002675CD"/>
    <w:rsid w:val="00270953"/>
    <w:rsid w:val="002740B7"/>
    <w:rsid w:val="00274307"/>
    <w:rsid w:val="002749FF"/>
    <w:rsid w:val="00274E65"/>
    <w:rsid w:val="00275671"/>
    <w:rsid w:val="00275FF3"/>
    <w:rsid w:val="00276A82"/>
    <w:rsid w:val="00281520"/>
    <w:rsid w:val="00281689"/>
    <w:rsid w:val="00281772"/>
    <w:rsid w:val="00281D66"/>
    <w:rsid w:val="002829A7"/>
    <w:rsid w:val="00282B1E"/>
    <w:rsid w:val="00283405"/>
    <w:rsid w:val="00283594"/>
    <w:rsid w:val="00284657"/>
    <w:rsid w:val="0028585D"/>
    <w:rsid w:val="00286DCB"/>
    <w:rsid w:val="00287A95"/>
    <w:rsid w:val="00287CCE"/>
    <w:rsid w:val="00291D2A"/>
    <w:rsid w:val="00291FDE"/>
    <w:rsid w:val="00292489"/>
    <w:rsid w:val="0029308C"/>
    <w:rsid w:val="00293A1B"/>
    <w:rsid w:val="00293FF2"/>
    <w:rsid w:val="002951B2"/>
    <w:rsid w:val="00295BDC"/>
    <w:rsid w:val="00295F9C"/>
    <w:rsid w:val="00296CF8"/>
    <w:rsid w:val="00297A2D"/>
    <w:rsid w:val="002A05D1"/>
    <w:rsid w:val="002A1251"/>
    <w:rsid w:val="002A35F7"/>
    <w:rsid w:val="002A4890"/>
    <w:rsid w:val="002A4F2D"/>
    <w:rsid w:val="002A59BB"/>
    <w:rsid w:val="002A6074"/>
    <w:rsid w:val="002A6EAD"/>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C7EBF"/>
    <w:rsid w:val="002D1466"/>
    <w:rsid w:val="002D2DB2"/>
    <w:rsid w:val="002D2F38"/>
    <w:rsid w:val="002D484C"/>
    <w:rsid w:val="002D5AA0"/>
    <w:rsid w:val="002D6591"/>
    <w:rsid w:val="002D6B45"/>
    <w:rsid w:val="002D6F4C"/>
    <w:rsid w:val="002D7398"/>
    <w:rsid w:val="002E04E4"/>
    <w:rsid w:val="002E1D49"/>
    <w:rsid w:val="002E2AE5"/>
    <w:rsid w:val="002E2CB4"/>
    <w:rsid w:val="002F0EE3"/>
    <w:rsid w:val="002F18BB"/>
    <w:rsid w:val="002F3047"/>
    <w:rsid w:val="002F3403"/>
    <w:rsid w:val="002F3606"/>
    <w:rsid w:val="002F3EE4"/>
    <w:rsid w:val="002F3FB4"/>
    <w:rsid w:val="002F46B5"/>
    <w:rsid w:val="002F504E"/>
    <w:rsid w:val="002F55EC"/>
    <w:rsid w:val="002F6D34"/>
    <w:rsid w:val="00300C07"/>
    <w:rsid w:val="00301D74"/>
    <w:rsid w:val="00301E00"/>
    <w:rsid w:val="00302617"/>
    <w:rsid w:val="003032A9"/>
    <w:rsid w:val="00304D2C"/>
    <w:rsid w:val="00310457"/>
    <w:rsid w:val="003134B8"/>
    <w:rsid w:val="00315B9D"/>
    <w:rsid w:val="003166EF"/>
    <w:rsid w:val="00316A59"/>
    <w:rsid w:val="00316BC2"/>
    <w:rsid w:val="00317FC9"/>
    <w:rsid w:val="003211DA"/>
    <w:rsid w:val="00321309"/>
    <w:rsid w:val="0032145E"/>
    <w:rsid w:val="00322DDF"/>
    <w:rsid w:val="00323295"/>
    <w:rsid w:val="0032443B"/>
    <w:rsid w:val="00325058"/>
    <w:rsid w:val="00326D3D"/>
    <w:rsid w:val="00326EAE"/>
    <w:rsid w:val="00331188"/>
    <w:rsid w:val="00331F80"/>
    <w:rsid w:val="00332A61"/>
    <w:rsid w:val="00333A30"/>
    <w:rsid w:val="00334DEA"/>
    <w:rsid w:val="003376E8"/>
    <w:rsid w:val="00341426"/>
    <w:rsid w:val="00341C80"/>
    <w:rsid w:val="003424E6"/>
    <w:rsid w:val="00342F1E"/>
    <w:rsid w:val="00343941"/>
    <w:rsid w:val="00343A88"/>
    <w:rsid w:val="003449D5"/>
    <w:rsid w:val="0034730E"/>
    <w:rsid w:val="003507CC"/>
    <w:rsid w:val="00352774"/>
    <w:rsid w:val="00355763"/>
    <w:rsid w:val="00355E5F"/>
    <w:rsid w:val="003601C8"/>
    <w:rsid w:val="00361835"/>
    <w:rsid w:val="003636FF"/>
    <w:rsid w:val="0036397C"/>
    <w:rsid w:val="00363B92"/>
    <w:rsid w:val="00363CC5"/>
    <w:rsid w:val="00365869"/>
    <w:rsid w:val="00366398"/>
    <w:rsid w:val="003707DB"/>
    <w:rsid w:val="0037366C"/>
    <w:rsid w:val="00373EFC"/>
    <w:rsid w:val="003774E6"/>
    <w:rsid w:val="00381081"/>
    <w:rsid w:val="0038220A"/>
    <w:rsid w:val="0038515F"/>
    <w:rsid w:val="00385DDE"/>
    <w:rsid w:val="00387636"/>
    <w:rsid w:val="00387A49"/>
    <w:rsid w:val="00392E73"/>
    <w:rsid w:val="00393EC5"/>
    <w:rsid w:val="00394593"/>
    <w:rsid w:val="00394DA8"/>
    <w:rsid w:val="003962E6"/>
    <w:rsid w:val="00397A69"/>
    <w:rsid w:val="003A08BD"/>
    <w:rsid w:val="003A138A"/>
    <w:rsid w:val="003A24DA"/>
    <w:rsid w:val="003A3F31"/>
    <w:rsid w:val="003A3F6C"/>
    <w:rsid w:val="003A4FB3"/>
    <w:rsid w:val="003A5106"/>
    <w:rsid w:val="003A571C"/>
    <w:rsid w:val="003A6D0E"/>
    <w:rsid w:val="003B0CA6"/>
    <w:rsid w:val="003B1040"/>
    <w:rsid w:val="003B1AEE"/>
    <w:rsid w:val="003B4672"/>
    <w:rsid w:val="003B4ECE"/>
    <w:rsid w:val="003B50DD"/>
    <w:rsid w:val="003B7464"/>
    <w:rsid w:val="003B7A10"/>
    <w:rsid w:val="003B7F88"/>
    <w:rsid w:val="003C01D8"/>
    <w:rsid w:val="003C1618"/>
    <w:rsid w:val="003C291B"/>
    <w:rsid w:val="003C3075"/>
    <w:rsid w:val="003C572D"/>
    <w:rsid w:val="003C57CD"/>
    <w:rsid w:val="003C5DF6"/>
    <w:rsid w:val="003C5EAE"/>
    <w:rsid w:val="003C685A"/>
    <w:rsid w:val="003C721C"/>
    <w:rsid w:val="003D00AA"/>
    <w:rsid w:val="003D0F86"/>
    <w:rsid w:val="003D2432"/>
    <w:rsid w:val="003D3727"/>
    <w:rsid w:val="003D4D4A"/>
    <w:rsid w:val="003D57FB"/>
    <w:rsid w:val="003D5C63"/>
    <w:rsid w:val="003D604F"/>
    <w:rsid w:val="003E0FF6"/>
    <w:rsid w:val="003E4797"/>
    <w:rsid w:val="003E5663"/>
    <w:rsid w:val="003E5857"/>
    <w:rsid w:val="003F060B"/>
    <w:rsid w:val="003F4A1D"/>
    <w:rsid w:val="003F4B37"/>
    <w:rsid w:val="003F5C5F"/>
    <w:rsid w:val="003F63AD"/>
    <w:rsid w:val="003F6BB9"/>
    <w:rsid w:val="00401FDF"/>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07EB7"/>
    <w:rsid w:val="0041278B"/>
    <w:rsid w:val="004139F1"/>
    <w:rsid w:val="00415E0E"/>
    <w:rsid w:val="00416290"/>
    <w:rsid w:val="00417097"/>
    <w:rsid w:val="00421084"/>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042"/>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057"/>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3EF6"/>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34CF"/>
    <w:rsid w:val="004B3F09"/>
    <w:rsid w:val="004B41EF"/>
    <w:rsid w:val="004B4C4A"/>
    <w:rsid w:val="004B5F61"/>
    <w:rsid w:val="004B652F"/>
    <w:rsid w:val="004B6CA9"/>
    <w:rsid w:val="004B74AD"/>
    <w:rsid w:val="004B778A"/>
    <w:rsid w:val="004B7DD1"/>
    <w:rsid w:val="004C0F53"/>
    <w:rsid w:val="004C1AD5"/>
    <w:rsid w:val="004C2149"/>
    <w:rsid w:val="004C3037"/>
    <w:rsid w:val="004C4698"/>
    <w:rsid w:val="004C487A"/>
    <w:rsid w:val="004C5194"/>
    <w:rsid w:val="004C6A50"/>
    <w:rsid w:val="004C7828"/>
    <w:rsid w:val="004C7995"/>
    <w:rsid w:val="004D0BBE"/>
    <w:rsid w:val="004D1923"/>
    <w:rsid w:val="004D1CD2"/>
    <w:rsid w:val="004D3EA4"/>
    <w:rsid w:val="004D48C2"/>
    <w:rsid w:val="004D4A38"/>
    <w:rsid w:val="004D519D"/>
    <w:rsid w:val="004D537C"/>
    <w:rsid w:val="004D5944"/>
    <w:rsid w:val="004E0230"/>
    <w:rsid w:val="004E02E2"/>
    <w:rsid w:val="004E0F79"/>
    <w:rsid w:val="004E22A4"/>
    <w:rsid w:val="004E3E38"/>
    <w:rsid w:val="004E4F2D"/>
    <w:rsid w:val="004E66E9"/>
    <w:rsid w:val="004E7955"/>
    <w:rsid w:val="004E7C42"/>
    <w:rsid w:val="004F0AC3"/>
    <w:rsid w:val="004F0AED"/>
    <w:rsid w:val="004F1A5A"/>
    <w:rsid w:val="004F2968"/>
    <w:rsid w:val="004F2DFB"/>
    <w:rsid w:val="004F2EE0"/>
    <w:rsid w:val="004F3F61"/>
    <w:rsid w:val="004F4574"/>
    <w:rsid w:val="004F4B3F"/>
    <w:rsid w:val="004F4D02"/>
    <w:rsid w:val="004F5AE2"/>
    <w:rsid w:val="004F5DEC"/>
    <w:rsid w:val="004F5EA6"/>
    <w:rsid w:val="004F773A"/>
    <w:rsid w:val="004F7A24"/>
    <w:rsid w:val="0050026E"/>
    <w:rsid w:val="00501D8B"/>
    <w:rsid w:val="005020D3"/>
    <w:rsid w:val="0050214B"/>
    <w:rsid w:val="00502910"/>
    <w:rsid w:val="005033C9"/>
    <w:rsid w:val="0050396C"/>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1589"/>
    <w:rsid w:val="00532015"/>
    <w:rsid w:val="00533036"/>
    <w:rsid w:val="0053324D"/>
    <w:rsid w:val="00534AAE"/>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6EE"/>
    <w:rsid w:val="00570BA7"/>
    <w:rsid w:val="0057134B"/>
    <w:rsid w:val="005719E4"/>
    <w:rsid w:val="0057383B"/>
    <w:rsid w:val="00573FAF"/>
    <w:rsid w:val="00574278"/>
    <w:rsid w:val="0057680C"/>
    <w:rsid w:val="00576F0C"/>
    <w:rsid w:val="0057722F"/>
    <w:rsid w:val="005775E4"/>
    <w:rsid w:val="00577767"/>
    <w:rsid w:val="00583376"/>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04"/>
    <w:rsid w:val="005A5D7A"/>
    <w:rsid w:val="005A6464"/>
    <w:rsid w:val="005A6960"/>
    <w:rsid w:val="005A720D"/>
    <w:rsid w:val="005A7986"/>
    <w:rsid w:val="005B2209"/>
    <w:rsid w:val="005B2AA2"/>
    <w:rsid w:val="005B2FC5"/>
    <w:rsid w:val="005B3E47"/>
    <w:rsid w:val="005B4E03"/>
    <w:rsid w:val="005B5371"/>
    <w:rsid w:val="005B5CFC"/>
    <w:rsid w:val="005B5F49"/>
    <w:rsid w:val="005C1F88"/>
    <w:rsid w:val="005C2520"/>
    <w:rsid w:val="005C25A2"/>
    <w:rsid w:val="005C3100"/>
    <w:rsid w:val="005C3C0F"/>
    <w:rsid w:val="005C412E"/>
    <w:rsid w:val="005C4A97"/>
    <w:rsid w:val="005C6531"/>
    <w:rsid w:val="005C6B42"/>
    <w:rsid w:val="005D0069"/>
    <w:rsid w:val="005D0625"/>
    <w:rsid w:val="005D09F5"/>
    <w:rsid w:val="005D0C7B"/>
    <w:rsid w:val="005D2907"/>
    <w:rsid w:val="005D39D3"/>
    <w:rsid w:val="005D475D"/>
    <w:rsid w:val="005D5322"/>
    <w:rsid w:val="005D642E"/>
    <w:rsid w:val="005D680F"/>
    <w:rsid w:val="005D7D6F"/>
    <w:rsid w:val="005E0F5D"/>
    <w:rsid w:val="005E1B09"/>
    <w:rsid w:val="005E1C97"/>
    <w:rsid w:val="005E27FE"/>
    <w:rsid w:val="005E2989"/>
    <w:rsid w:val="005E39A6"/>
    <w:rsid w:val="005E44EA"/>
    <w:rsid w:val="005E55B5"/>
    <w:rsid w:val="005E636C"/>
    <w:rsid w:val="005E70D3"/>
    <w:rsid w:val="005E73CE"/>
    <w:rsid w:val="005E749B"/>
    <w:rsid w:val="005E77B0"/>
    <w:rsid w:val="005F01AE"/>
    <w:rsid w:val="005F0C0E"/>
    <w:rsid w:val="005F1AD0"/>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C3"/>
    <w:rsid w:val="00614ADB"/>
    <w:rsid w:val="00617421"/>
    <w:rsid w:val="0062062C"/>
    <w:rsid w:val="00620EF1"/>
    <w:rsid w:val="006215D3"/>
    <w:rsid w:val="006234FB"/>
    <w:rsid w:val="00623FC2"/>
    <w:rsid w:val="00624A09"/>
    <w:rsid w:val="00624A0E"/>
    <w:rsid w:val="00625A3B"/>
    <w:rsid w:val="0062682F"/>
    <w:rsid w:val="006268B2"/>
    <w:rsid w:val="00626F8A"/>
    <w:rsid w:val="00627205"/>
    <w:rsid w:val="00627BC3"/>
    <w:rsid w:val="00627C9C"/>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2C0E"/>
    <w:rsid w:val="00653288"/>
    <w:rsid w:val="00653C8D"/>
    <w:rsid w:val="00654237"/>
    <w:rsid w:val="0065438E"/>
    <w:rsid w:val="00654C30"/>
    <w:rsid w:val="00655F92"/>
    <w:rsid w:val="006561FF"/>
    <w:rsid w:val="00656FE9"/>
    <w:rsid w:val="00660BF9"/>
    <w:rsid w:val="006620C2"/>
    <w:rsid w:val="0066367B"/>
    <w:rsid w:val="0066384F"/>
    <w:rsid w:val="00663E9C"/>
    <w:rsid w:val="006656DF"/>
    <w:rsid w:val="00665725"/>
    <w:rsid w:val="006666E6"/>
    <w:rsid w:val="00666F3B"/>
    <w:rsid w:val="006670AA"/>
    <w:rsid w:val="00667DF6"/>
    <w:rsid w:val="00670057"/>
    <w:rsid w:val="00670205"/>
    <w:rsid w:val="00672B36"/>
    <w:rsid w:val="00672E4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9E4"/>
    <w:rsid w:val="00696BAA"/>
    <w:rsid w:val="00697300"/>
    <w:rsid w:val="00697F07"/>
    <w:rsid w:val="006A03F7"/>
    <w:rsid w:val="006A07D7"/>
    <w:rsid w:val="006A09DB"/>
    <w:rsid w:val="006A13CE"/>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1D78"/>
    <w:rsid w:val="006C2CBA"/>
    <w:rsid w:val="006C5EE1"/>
    <w:rsid w:val="006C6FAD"/>
    <w:rsid w:val="006C7268"/>
    <w:rsid w:val="006C7512"/>
    <w:rsid w:val="006C7671"/>
    <w:rsid w:val="006D2218"/>
    <w:rsid w:val="006D421D"/>
    <w:rsid w:val="006D46F1"/>
    <w:rsid w:val="006D4875"/>
    <w:rsid w:val="006D49FE"/>
    <w:rsid w:val="006D4AF3"/>
    <w:rsid w:val="006D60FD"/>
    <w:rsid w:val="006D6853"/>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39F"/>
    <w:rsid w:val="00705A98"/>
    <w:rsid w:val="00710536"/>
    <w:rsid w:val="0071061B"/>
    <w:rsid w:val="00710FD1"/>
    <w:rsid w:val="00711CE0"/>
    <w:rsid w:val="00712C2C"/>
    <w:rsid w:val="00713ACA"/>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473"/>
    <w:rsid w:val="00732C5A"/>
    <w:rsid w:val="007332FF"/>
    <w:rsid w:val="00735C11"/>
    <w:rsid w:val="00735D0E"/>
    <w:rsid w:val="0073686B"/>
    <w:rsid w:val="007372EC"/>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51D3"/>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6B81"/>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97792"/>
    <w:rsid w:val="0079792E"/>
    <w:rsid w:val="007A0E79"/>
    <w:rsid w:val="007A156D"/>
    <w:rsid w:val="007A24A2"/>
    <w:rsid w:val="007A67D8"/>
    <w:rsid w:val="007A69E4"/>
    <w:rsid w:val="007A6F88"/>
    <w:rsid w:val="007A7BC8"/>
    <w:rsid w:val="007B0637"/>
    <w:rsid w:val="007B0D7B"/>
    <w:rsid w:val="007B17EF"/>
    <w:rsid w:val="007B195D"/>
    <w:rsid w:val="007B3195"/>
    <w:rsid w:val="007B3D68"/>
    <w:rsid w:val="007B437D"/>
    <w:rsid w:val="007B56F4"/>
    <w:rsid w:val="007B6118"/>
    <w:rsid w:val="007B6A2C"/>
    <w:rsid w:val="007B710B"/>
    <w:rsid w:val="007C0079"/>
    <w:rsid w:val="007C0667"/>
    <w:rsid w:val="007C0A3A"/>
    <w:rsid w:val="007C1D18"/>
    <w:rsid w:val="007C6E4A"/>
    <w:rsid w:val="007C7B88"/>
    <w:rsid w:val="007D06E4"/>
    <w:rsid w:val="007D19D1"/>
    <w:rsid w:val="007D1BF3"/>
    <w:rsid w:val="007D38AC"/>
    <w:rsid w:val="007D3B46"/>
    <w:rsid w:val="007D4DE8"/>
    <w:rsid w:val="007D5156"/>
    <w:rsid w:val="007D51FB"/>
    <w:rsid w:val="007D5BF9"/>
    <w:rsid w:val="007D5E38"/>
    <w:rsid w:val="007D798B"/>
    <w:rsid w:val="007E044B"/>
    <w:rsid w:val="007E0EE7"/>
    <w:rsid w:val="007E358B"/>
    <w:rsid w:val="007E35F5"/>
    <w:rsid w:val="007E3CA9"/>
    <w:rsid w:val="007E4127"/>
    <w:rsid w:val="007E430B"/>
    <w:rsid w:val="007E4404"/>
    <w:rsid w:val="007E7184"/>
    <w:rsid w:val="007F186C"/>
    <w:rsid w:val="007F2661"/>
    <w:rsid w:val="007F2EE3"/>
    <w:rsid w:val="007F2F48"/>
    <w:rsid w:val="007F4EE1"/>
    <w:rsid w:val="007F58E2"/>
    <w:rsid w:val="007F5A44"/>
    <w:rsid w:val="00800E8A"/>
    <w:rsid w:val="0080265F"/>
    <w:rsid w:val="008033E0"/>
    <w:rsid w:val="008046F6"/>
    <w:rsid w:val="008047CD"/>
    <w:rsid w:val="00804957"/>
    <w:rsid w:val="0080541F"/>
    <w:rsid w:val="00806087"/>
    <w:rsid w:val="00806F9C"/>
    <w:rsid w:val="008070BE"/>
    <w:rsid w:val="008071FD"/>
    <w:rsid w:val="008075C4"/>
    <w:rsid w:val="00807C6D"/>
    <w:rsid w:val="00810211"/>
    <w:rsid w:val="00812353"/>
    <w:rsid w:val="008125A3"/>
    <w:rsid w:val="008139C0"/>
    <w:rsid w:val="00814503"/>
    <w:rsid w:val="008145AE"/>
    <w:rsid w:val="008167CF"/>
    <w:rsid w:val="00816D89"/>
    <w:rsid w:val="00817029"/>
    <w:rsid w:val="00817DAD"/>
    <w:rsid w:val="00817FEB"/>
    <w:rsid w:val="008211AE"/>
    <w:rsid w:val="008211F7"/>
    <w:rsid w:val="008213B7"/>
    <w:rsid w:val="008244B4"/>
    <w:rsid w:val="00825293"/>
    <w:rsid w:val="00825E2E"/>
    <w:rsid w:val="008265A8"/>
    <w:rsid w:val="0082670A"/>
    <w:rsid w:val="0082798D"/>
    <w:rsid w:val="00830007"/>
    <w:rsid w:val="00830645"/>
    <w:rsid w:val="008327FB"/>
    <w:rsid w:val="0083302D"/>
    <w:rsid w:val="00833081"/>
    <w:rsid w:val="008348A1"/>
    <w:rsid w:val="008351FE"/>
    <w:rsid w:val="00835453"/>
    <w:rsid w:val="008354E0"/>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281"/>
    <w:rsid w:val="008512E1"/>
    <w:rsid w:val="008514A9"/>
    <w:rsid w:val="00853817"/>
    <w:rsid w:val="00854304"/>
    <w:rsid w:val="0085549D"/>
    <w:rsid w:val="00855E0C"/>
    <w:rsid w:val="00855E2D"/>
    <w:rsid w:val="00855E48"/>
    <w:rsid w:val="008566AF"/>
    <w:rsid w:val="008616D2"/>
    <w:rsid w:val="008618AD"/>
    <w:rsid w:val="00861A49"/>
    <w:rsid w:val="00863ACB"/>
    <w:rsid w:val="00863D98"/>
    <w:rsid w:val="00863EE5"/>
    <w:rsid w:val="00864D31"/>
    <w:rsid w:val="00865974"/>
    <w:rsid w:val="00865BC8"/>
    <w:rsid w:val="00866590"/>
    <w:rsid w:val="008672B1"/>
    <w:rsid w:val="00867B81"/>
    <w:rsid w:val="00870F1E"/>
    <w:rsid w:val="008710B9"/>
    <w:rsid w:val="00871DE4"/>
    <w:rsid w:val="00872166"/>
    <w:rsid w:val="00873778"/>
    <w:rsid w:val="00874975"/>
    <w:rsid w:val="008750BA"/>
    <w:rsid w:val="00875182"/>
    <w:rsid w:val="008753E0"/>
    <w:rsid w:val="00875E1A"/>
    <w:rsid w:val="008767D7"/>
    <w:rsid w:val="0087717C"/>
    <w:rsid w:val="00877226"/>
    <w:rsid w:val="008779B9"/>
    <w:rsid w:val="00877AA6"/>
    <w:rsid w:val="00880713"/>
    <w:rsid w:val="0088133D"/>
    <w:rsid w:val="008825FB"/>
    <w:rsid w:val="008830FD"/>
    <w:rsid w:val="0088391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96A1D"/>
    <w:rsid w:val="008A1094"/>
    <w:rsid w:val="008A118C"/>
    <w:rsid w:val="008A1A1E"/>
    <w:rsid w:val="008A1EEA"/>
    <w:rsid w:val="008A2341"/>
    <w:rsid w:val="008A2349"/>
    <w:rsid w:val="008A26B6"/>
    <w:rsid w:val="008A2F58"/>
    <w:rsid w:val="008A4612"/>
    <w:rsid w:val="008A5281"/>
    <w:rsid w:val="008A64B6"/>
    <w:rsid w:val="008A7312"/>
    <w:rsid w:val="008A77AA"/>
    <w:rsid w:val="008B035B"/>
    <w:rsid w:val="008B198A"/>
    <w:rsid w:val="008B377C"/>
    <w:rsid w:val="008B4465"/>
    <w:rsid w:val="008B540B"/>
    <w:rsid w:val="008B6FBD"/>
    <w:rsid w:val="008C0B5F"/>
    <w:rsid w:val="008C0D77"/>
    <w:rsid w:val="008C18C8"/>
    <w:rsid w:val="008C23AA"/>
    <w:rsid w:val="008C28B9"/>
    <w:rsid w:val="008C29CA"/>
    <w:rsid w:val="008C2BB2"/>
    <w:rsid w:val="008C304E"/>
    <w:rsid w:val="008C4BD5"/>
    <w:rsid w:val="008C5E75"/>
    <w:rsid w:val="008C5E8D"/>
    <w:rsid w:val="008C665B"/>
    <w:rsid w:val="008C74BF"/>
    <w:rsid w:val="008D1B82"/>
    <w:rsid w:val="008D1C67"/>
    <w:rsid w:val="008D3316"/>
    <w:rsid w:val="008D3949"/>
    <w:rsid w:val="008D4101"/>
    <w:rsid w:val="008D6227"/>
    <w:rsid w:val="008D6ECF"/>
    <w:rsid w:val="008E01A6"/>
    <w:rsid w:val="008E1636"/>
    <w:rsid w:val="008E24A2"/>
    <w:rsid w:val="008E3E4F"/>
    <w:rsid w:val="008E43FD"/>
    <w:rsid w:val="008E473C"/>
    <w:rsid w:val="008E633A"/>
    <w:rsid w:val="008E640B"/>
    <w:rsid w:val="008F025A"/>
    <w:rsid w:val="008F0B5C"/>
    <w:rsid w:val="008F1FC6"/>
    <w:rsid w:val="008F3061"/>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299C"/>
    <w:rsid w:val="00923467"/>
    <w:rsid w:val="00925778"/>
    <w:rsid w:val="009270B4"/>
    <w:rsid w:val="00927448"/>
    <w:rsid w:val="009276EA"/>
    <w:rsid w:val="00927DA6"/>
    <w:rsid w:val="00930183"/>
    <w:rsid w:val="00930ABB"/>
    <w:rsid w:val="00930B57"/>
    <w:rsid w:val="0093440B"/>
    <w:rsid w:val="00934F1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6BF"/>
    <w:rsid w:val="00964870"/>
    <w:rsid w:val="00964AA4"/>
    <w:rsid w:val="0096790D"/>
    <w:rsid w:val="00970B1D"/>
    <w:rsid w:val="00970E12"/>
    <w:rsid w:val="0097137E"/>
    <w:rsid w:val="00971A0E"/>
    <w:rsid w:val="009722F3"/>
    <w:rsid w:val="00972B7F"/>
    <w:rsid w:val="009742BE"/>
    <w:rsid w:val="00974453"/>
    <w:rsid w:val="009745A4"/>
    <w:rsid w:val="00975F94"/>
    <w:rsid w:val="00975FA5"/>
    <w:rsid w:val="00976772"/>
    <w:rsid w:val="00977260"/>
    <w:rsid w:val="00977770"/>
    <w:rsid w:val="009777D4"/>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3AA"/>
    <w:rsid w:val="00995C63"/>
    <w:rsid w:val="009973B7"/>
    <w:rsid w:val="0099793D"/>
    <w:rsid w:val="009A134C"/>
    <w:rsid w:val="009A27F0"/>
    <w:rsid w:val="009A31FA"/>
    <w:rsid w:val="009A3D7D"/>
    <w:rsid w:val="009A435F"/>
    <w:rsid w:val="009A491E"/>
    <w:rsid w:val="009B1BB8"/>
    <w:rsid w:val="009B2CAB"/>
    <w:rsid w:val="009B33C5"/>
    <w:rsid w:val="009B4799"/>
    <w:rsid w:val="009B5681"/>
    <w:rsid w:val="009B61A1"/>
    <w:rsid w:val="009B6DD8"/>
    <w:rsid w:val="009B6F13"/>
    <w:rsid w:val="009B749C"/>
    <w:rsid w:val="009B7849"/>
    <w:rsid w:val="009B7ACD"/>
    <w:rsid w:val="009B7E57"/>
    <w:rsid w:val="009C0633"/>
    <w:rsid w:val="009C16FD"/>
    <w:rsid w:val="009C3BF9"/>
    <w:rsid w:val="009C4939"/>
    <w:rsid w:val="009C4AC1"/>
    <w:rsid w:val="009C5F92"/>
    <w:rsid w:val="009C6956"/>
    <w:rsid w:val="009C7234"/>
    <w:rsid w:val="009D09AC"/>
    <w:rsid w:val="009D0C41"/>
    <w:rsid w:val="009D32AA"/>
    <w:rsid w:val="009D3831"/>
    <w:rsid w:val="009D43FF"/>
    <w:rsid w:val="009D4F35"/>
    <w:rsid w:val="009D5C75"/>
    <w:rsid w:val="009E1718"/>
    <w:rsid w:val="009E3B0E"/>
    <w:rsid w:val="009E4E2B"/>
    <w:rsid w:val="009E4F8F"/>
    <w:rsid w:val="009E50A1"/>
    <w:rsid w:val="009E5CB0"/>
    <w:rsid w:val="009E6169"/>
    <w:rsid w:val="009E62E7"/>
    <w:rsid w:val="009E71E2"/>
    <w:rsid w:val="009E7BB0"/>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111E"/>
    <w:rsid w:val="00A32430"/>
    <w:rsid w:val="00A33D9B"/>
    <w:rsid w:val="00A34D06"/>
    <w:rsid w:val="00A36443"/>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161"/>
    <w:rsid w:val="00A5247A"/>
    <w:rsid w:val="00A52B2D"/>
    <w:rsid w:val="00A52EFD"/>
    <w:rsid w:val="00A53E55"/>
    <w:rsid w:val="00A53F85"/>
    <w:rsid w:val="00A547C0"/>
    <w:rsid w:val="00A54BC6"/>
    <w:rsid w:val="00A55700"/>
    <w:rsid w:val="00A56CC5"/>
    <w:rsid w:val="00A5751B"/>
    <w:rsid w:val="00A57E79"/>
    <w:rsid w:val="00A6039E"/>
    <w:rsid w:val="00A61F9A"/>
    <w:rsid w:val="00A62301"/>
    <w:rsid w:val="00A6339B"/>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26C6"/>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B612A"/>
    <w:rsid w:val="00AB714F"/>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2B39"/>
    <w:rsid w:val="00AE47B3"/>
    <w:rsid w:val="00AE51DC"/>
    <w:rsid w:val="00AE5514"/>
    <w:rsid w:val="00AE5E43"/>
    <w:rsid w:val="00AF17DB"/>
    <w:rsid w:val="00AF269A"/>
    <w:rsid w:val="00AF5413"/>
    <w:rsid w:val="00AF553A"/>
    <w:rsid w:val="00AF66EF"/>
    <w:rsid w:val="00B013A6"/>
    <w:rsid w:val="00B01B10"/>
    <w:rsid w:val="00B02AA1"/>
    <w:rsid w:val="00B03D3F"/>
    <w:rsid w:val="00B04BDC"/>
    <w:rsid w:val="00B050E6"/>
    <w:rsid w:val="00B05A2B"/>
    <w:rsid w:val="00B0757F"/>
    <w:rsid w:val="00B07D4C"/>
    <w:rsid w:val="00B10DC0"/>
    <w:rsid w:val="00B12510"/>
    <w:rsid w:val="00B12FD4"/>
    <w:rsid w:val="00B13263"/>
    <w:rsid w:val="00B13415"/>
    <w:rsid w:val="00B13449"/>
    <w:rsid w:val="00B13B26"/>
    <w:rsid w:val="00B148A7"/>
    <w:rsid w:val="00B162B7"/>
    <w:rsid w:val="00B166AE"/>
    <w:rsid w:val="00B17E3B"/>
    <w:rsid w:val="00B201BF"/>
    <w:rsid w:val="00B2331F"/>
    <w:rsid w:val="00B23C0F"/>
    <w:rsid w:val="00B23D17"/>
    <w:rsid w:val="00B2478E"/>
    <w:rsid w:val="00B25015"/>
    <w:rsid w:val="00B25E6A"/>
    <w:rsid w:val="00B2621F"/>
    <w:rsid w:val="00B274C8"/>
    <w:rsid w:val="00B27E83"/>
    <w:rsid w:val="00B3030F"/>
    <w:rsid w:val="00B31B94"/>
    <w:rsid w:val="00B33817"/>
    <w:rsid w:val="00B34231"/>
    <w:rsid w:val="00B35011"/>
    <w:rsid w:val="00B3696A"/>
    <w:rsid w:val="00B36970"/>
    <w:rsid w:val="00B36EED"/>
    <w:rsid w:val="00B378CB"/>
    <w:rsid w:val="00B41843"/>
    <w:rsid w:val="00B41867"/>
    <w:rsid w:val="00B42ACD"/>
    <w:rsid w:val="00B42B97"/>
    <w:rsid w:val="00B44F6B"/>
    <w:rsid w:val="00B4563F"/>
    <w:rsid w:val="00B45C6B"/>
    <w:rsid w:val="00B45FF1"/>
    <w:rsid w:val="00B47176"/>
    <w:rsid w:val="00B50A23"/>
    <w:rsid w:val="00B5114E"/>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03D0"/>
    <w:rsid w:val="00B72E87"/>
    <w:rsid w:val="00B734E3"/>
    <w:rsid w:val="00B742E0"/>
    <w:rsid w:val="00B749C7"/>
    <w:rsid w:val="00B75E2F"/>
    <w:rsid w:val="00B76D9A"/>
    <w:rsid w:val="00B77217"/>
    <w:rsid w:val="00B774F1"/>
    <w:rsid w:val="00B77F09"/>
    <w:rsid w:val="00B8091E"/>
    <w:rsid w:val="00B80D1E"/>
    <w:rsid w:val="00B80F67"/>
    <w:rsid w:val="00B819EC"/>
    <w:rsid w:val="00B81CF8"/>
    <w:rsid w:val="00B83149"/>
    <w:rsid w:val="00B83BE8"/>
    <w:rsid w:val="00B83C44"/>
    <w:rsid w:val="00B83DEC"/>
    <w:rsid w:val="00B84A2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2C2F"/>
    <w:rsid w:val="00BA5FCA"/>
    <w:rsid w:val="00BA6F77"/>
    <w:rsid w:val="00BB0460"/>
    <w:rsid w:val="00BB1430"/>
    <w:rsid w:val="00BB1F60"/>
    <w:rsid w:val="00BB3A8B"/>
    <w:rsid w:val="00BB3AF7"/>
    <w:rsid w:val="00BB3C8F"/>
    <w:rsid w:val="00BB4018"/>
    <w:rsid w:val="00BB49EA"/>
    <w:rsid w:val="00BB4CD2"/>
    <w:rsid w:val="00BB51FF"/>
    <w:rsid w:val="00BB6D27"/>
    <w:rsid w:val="00BB6DDA"/>
    <w:rsid w:val="00BC015A"/>
    <w:rsid w:val="00BC06F9"/>
    <w:rsid w:val="00BC0F8C"/>
    <w:rsid w:val="00BC268E"/>
    <w:rsid w:val="00BC2B1C"/>
    <w:rsid w:val="00BC509F"/>
    <w:rsid w:val="00BC6025"/>
    <w:rsid w:val="00BC678C"/>
    <w:rsid w:val="00BC6C19"/>
    <w:rsid w:val="00BC6E39"/>
    <w:rsid w:val="00BC79A9"/>
    <w:rsid w:val="00BC7E44"/>
    <w:rsid w:val="00BD068A"/>
    <w:rsid w:val="00BD06F6"/>
    <w:rsid w:val="00BD0B4D"/>
    <w:rsid w:val="00BD107D"/>
    <w:rsid w:val="00BD2C68"/>
    <w:rsid w:val="00BD33DD"/>
    <w:rsid w:val="00BD389A"/>
    <w:rsid w:val="00BD3C32"/>
    <w:rsid w:val="00BD3C82"/>
    <w:rsid w:val="00BD58C8"/>
    <w:rsid w:val="00BD59A5"/>
    <w:rsid w:val="00BD670F"/>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26C2"/>
    <w:rsid w:val="00C03D66"/>
    <w:rsid w:val="00C06296"/>
    <w:rsid w:val="00C07123"/>
    <w:rsid w:val="00C078E7"/>
    <w:rsid w:val="00C07C3C"/>
    <w:rsid w:val="00C14FD3"/>
    <w:rsid w:val="00C15136"/>
    <w:rsid w:val="00C1566F"/>
    <w:rsid w:val="00C17B11"/>
    <w:rsid w:val="00C23286"/>
    <w:rsid w:val="00C23725"/>
    <w:rsid w:val="00C24F35"/>
    <w:rsid w:val="00C25961"/>
    <w:rsid w:val="00C26DE1"/>
    <w:rsid w:val="00C27F8A"/>
    <w:rsid w:val="00C302B4"/>
    <w:rsid w:val="00C30306"/>
    <w:rsid w:val="00C30899"/>
    <w:rsid w:val="00C3165A"/>
    <w:rsid w:val="00C316E1"/>
    <w:rsid w:val="00C3258C"/>
    <w:rsid w:val="00C3466E"/>
    <w:rsid w:val="00C346E2"/>
    <w:rsid w:val="00C34DAF"/>
    <w:rsid w:val="00C35F9F"/>
    <w:rsid w:val="00C3638F"/>
    <w:rsid w:val="00C36639"/>
    <w:rsid w:val="00C3697E"/>
    <w:rsid w:val="00C44C8E"/>
    <w:rsid w:val="00C45973"/>
    <w:rsid w:val="00C45F2C"/>
    <w:rsid w:val="00C467F6"/>
    <w:rsid w:val="00C46A9D"/>
    <w:rsid w:val="00C47142"/>
    <w:rsid w:val="00C500CD"/>
    <w:rsid w:val="00C50D5E"/>
    <w:rsid w:val="00C50F5A"/>
    <w:rsid w:val="00C52CB9"/>
    <w:rsid w:val="00C539CB"/>
    <w:rsid w:val="00C53C24"/>
    <w:rsid w:val="00C56EF5"/>
    <w:rsid w:val="00C575B0"/>
    <w:rsid w:val="00C57713"/>
    <w:rsid w:val="00C6165A"/>
    <w:rsid w:val="00C61686"/>
    <w:rsid w:val="00C63906"/>
    <w:rsid w:val="00C642EE"/>
    <w:rsid w:val="00C646A2"/>
    <w:rsid w:val="00C66E9B"/>
    <w:rsid w:val="00C70839"/>
    <w:rsid w:val="00C70BA1"/>
    <w:rsid w:val="00C749E4"/>
    <w:rsid w:val="00C74E92"/>
    <w:rsid w:val="00C7650B"/>
    <w:rsid w:val="00C81C13"/>
    <w:rsid w:val="00C82220"/>
    <w:rsid w:val="00C85316"/>
    <w:rsid w:val="00C85B05"/>
    <w:rsid w:val="00C86AB6"/>
    <w:rsid w:val="00C87B9E"/>
    <w:rsid w:val="00C90570"/>
    <w:rsid w:val="00C916A3"/>
    <w:rsid w:val="00C91D08"/>
    <w:rsid w:val="00C93C01"/>
    <w:rsid w:val="00C9420B"/>
    <w:rsid w:val="00C94A4D"/>
    <w:rsid w:val="00C95A4F"/>
    <w:rsid w:val="00C96530"/>
    <w:rsid w:val="00C97A01"/>
    <w:rsid w:val="00C97E36"/>
    <w:rsid w:val="00CA0524"/>
    <w:rsid w:val="00CA1A5C"/>
    <w:rsid w:val="00CA1EA2"/>
    <w:rsid w:val="00CA29E0"/>
    <w:rsid w:val="00CA4435"/>
    <w:rsid w:val="00CB0631"/>
    <w:rsid w:val="00CB0F16"/>
    <w:rsid w:val="00CB3157"/>
    <w:rsid w:val="00CB3D81"/>
    <w:rsid w:val="00CB4E30"/>
    <w:rsid w:val="00CB4F07"/>
    <w:rsid w:val="00CB502B"/>
    <w:rsid w:val="00CB5333"/>
    <w:rsid w:val="00CB56BB"/>
    <w:rsid w:val="00CB645B"/>
    <w:rsid w:val="00CB6934"/>
    <w:rsid w:val="00CB6A54"/>
    <w:rsid w:val="00CB6DE7"/>
    <w:rsid w:val="00CC10B2"/>
    <w:rsid w:val="00CC18E8"/>
    <w:rsid w:val="00CC1A2C"/>
    <w:rsid w:val="00CC2152"/>
    <w:rsid w:val="00CC2866"/>
    <w:rsid w:val="00CC2EAA"/>
    <w:rsid w:val="00CC3EBF"/>
    <w:rsid w:val="00CC6959"/>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34B0"/>
    <w:rsid w:val="00CF3B96"/>
    <w:rsid w:val="00CF5BD3"/>
    <w:rsid w:val="00CF621A"/>
    <w:rsid w:val="00CF7198"/>
    <w:rsid w:val="00CF797B"/>
    <w:rsid w:val="00D003B0"/>
    <w:rsid w:val="00D00D8C"/>
    <w:rsid w:val="00D01A87"/>
    <w:rsid w:val="00D01B07"/>
    <w:rsid w:val="00D02A6E"/>
    <w:rsid w:val="00D02E0E"/>
    <w:rsid w:val="00D032EB"/>
    <w:rsid w:val="00D03481"/>
    <w:rsid w:val="00D049E5"/>
    <w:rsid w:val="00D05776"/>
    <w:rsid w:val="00D07748"/>
    <w:rsid w:val="00D077E5"/>
    <w:rsid w:val="00D11990"/>
    <w:rsid w:val="00D11FD3"/>
    <w:rsid w:val="00D12E66"/>
    <w:rsid w:val="00D14557"/>
    <w:rsid w:val="00D1553E"/>
    <w:rsid w:val="00D17246"/>
    <w:rsid w:val="00D17529"/>
    <w:rsid w:val="00D20210"/>
    <w:rsid w:val="00D20B04"/>
    <w:rsid w:val="00D20D5B"/>
    <w:rsid w:val="00D214BE"/>
    <w:rsid w:val="00D22C9E"/>
    <w:rsid w:val="00D22D1E"/>
    <w:rsid w:val="00D22D5F"/>
    <w:rsid w:val="00D2624B"/>
    <w:rsid w:val="00D26944"/>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1300"/>
    <w:rsid w:val="00D4220D"/>
    <w:rsid w:val="00D4284A"/>
    <w:rsid w:val="00D43047"/>
    <w:rsid w:val="00D43861"/>
    <w:rsid w:val="00D45033"/>
    <w:rsid w:val="00D45244"/>
    <w:rsid w:val="00D45A38"/>
    <w:rsid w:val="00D47F40"/>
    <w:rsid w:val="00D51067"/>
    <w:rsid w:val="00D53294"/>
    <w:rsid w:val="00D53784"/>
    <w:rsid w:val="00D545F2"/>
    <w:rsid w:val="00D54A8A"/>
    <w:rsid w:val="00D553B9"/>
    <w:rsid w:val="00D55E89"/>
    <w:rsid w:val="00D56108"/>
    <w:rsid w:val="00D56120"/>
    <w:rsid w:val="00D5722E"/>
    <w:rsid w:val="00D60328"/>
    <w:rsid w:val="00D603F9"/>
    <w:rsid w:val="00D606D1"/>
    <w:rsid w:val="00D6094B"/>
    <w:rsid w:val="00D60C63"/>
    <w:rsid w:val="00D60F64"/>
    <w:rsid w:val="00D61497"/>
    <w:rsid w:val="00D614CC"/>
    <w:rsid w:val="00D61D6E"/>
    <w:rsid w:val="00D62B48"/>
    <w:rsid w:val="00D63342"/>
    <w:rsid w:val="00D64070"/>
    <w:rsid w:val="00D647E3"/>
    <w:rsid w:val="00D64B30"/>
    <w:rsid w:val="00D65012"/>
    <w:rsid w:val="00D66DD8"/>
    <w:rsid w:val="00D67805"/>
    <w:rsid w:val="00D67956"/>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1F06"/>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379E"/>
    <w:rsid w:val="00DB52DD"/>
    <w:rsid w:val="00DB6FE2"/>
    <w:rsid w:val="00DB7C51"/>
    <w:rsid w:val="00DC0CAA"/>
    <w:rsid w:val="00DC0D61"/>
    <w:rsid w:val="00DC11BC"/>
    <w:rsid w:val="00DC25AC"/>
    <w:rsid w:val="00DC2B6F"/>
    <w:rsid w:val="00DC3E8B"/>
    <w:rsid w:val="00DC649E"/>
    <w:rsid w:val="00DC66D0"/>
    <w:rsid w:val="00DC6C44"/>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477"/>
    <w:rsid w:val="00DE4765"/>
    <w:rsid w:val="00DE4FBA"/>
    <w:rsid w:val="00DE693E"/>
    <w:rsid w:val="00DE75DC"/>
    <w:rsid w:val="00DE7CA8"/>
    <w:rsid w:val="00DE7E8D"/>
    <w:rsid w:val="00DF1EF4"/>
    <w:rsid w:val="00DF2C9E"/>
    <w:rsid w:val="00DF2DDB"/>
    <w:rsid w:val="00DF380C"/>
    <w:rsid w:val="00DF40E6"/>
    <w:rsid w:val="00DF4C4D"/>
    <w:rsid w:val="00DF5380"/>
    <w:rsid w:val="00DF76A2"/>
    <w:rsid w:val="00DF7CCC"/>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499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35A53"/>
    <w:rsid w:val="00E36B69"/>
    <w:rsid w:val="00E40118"/>
    <w:rsid w:val="00E4046B"/>
    <w:rsid w:val="00E41CC8"/>
    <w:rsid w:val="00E4353F"/>
    <w:rsid w:val="00E43B0B"/>
    <w:rsid w:val="00E4474C"/>
    <w:rsid w:val="00E45FA0"/>
    <w:rsid w:val="00E47E8D"/>
    <w:rsid w:val="00E50626"/>
    <w:rsid w:val="00E50BA7"/>
    <w:rsid w:val="00E52775"/>
    <w:rsid w:val="00E54CFC"/>
    <w:rsid w:val="00E579B2"/>
    <w:rsid w:val="00E60348"/>
    <w:rsid w:val="00E61BD2"/>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758"/>
    <w:rsid w:val="00EA0FB2"/>
    <w:rsid w:val="00EA21E2"/>
    <w:rsid w:val="00EA4509"/>
    <w:rsid w:val="00EA4881"/>
    <w:rsid w:val="00EA4983"/>
    <w:rsid w:val="00EA4CE1"/>
    <w:rsid w:val="00EA5EC4"/>
    <w:rsid w:val="00EA74E7"/>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4536"/>
    <w:rsid w:val="00EC51C1"/>
    <w:rsid w:val="00EC52E3"/>
    <w:rsid w:val="00EC56A0"/>
    <w:rsid w:val="00EC5CE2"/>
    <w:rsid w:val="00EC625F"/>
    <w:rsid w:val="00EC637E"/>
    <w:rsid w:val="00EC685B"/>
    <w:rsid w:val="00EC7949"/>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243"/>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19B6"/>
    <w:rsid w:val="00F13D83"/>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6774A"/>
    <w:rsid w:val="00F70003"/>
    <w:rsid w:val="00F72C1C"/>
    <w:rsid w:val="00F731C3"/>
    <w:rsid w:val="00F73C45"/>
    <w:rsid w:val="00F741F3"/>
    <w:rsid w:val="00F75292"/>
    <w:rsid w:val="00F7599B"/>
    <w:rsid w:val="00F762C2"/>
    <w:rsid w:val="00F763F2"/>
    <w:rsid w:val="00F76A57"/>
    <w:rsid w:val="00F76C16"/>
    <w:rsid w:val="00F76D0C"/>
    <w:rsid w:val="00F77F1E"/>
    <w:rsid w:val="00F80218"/>
    <w:rsid w:val="00F80B5E"/>
    <w:rsid w:val="00F81666"/>
    <w:rsid w:val="00F81939"/>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192"/>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1057"/>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 w:type="character" w:styleId="Emphasis">
    <w:name w:val="Emphasis"/>
    <w:basedOn w:val="DefaultParagraphFont"/>
    <w:uiPriority w:val="20"/>
    <w:qFormat/>
    <w:rsid w:val="00B25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820">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 w:id="2030330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9.bin"/><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e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oleObject" Target="embeddings/oleObject56.bin"/><Relationship Id="rId16" Type="http://schemas.openxmlformats.org/officeDocument/2006/relationships/image" Target="media/image7.emf"/><Relationship Id="rId107" Type="http://schemas.openxmlformats.org/officeDocument/2006/relationships/image" Target="media/image48.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oleObject" Target="embeddings/oleObject23.bin"/><Relationship Id="rId58" Type="http://schemas.openxmlformats.org/officeDocument/2006/relationships/image" Target="media/image27.emf"/><Relationship Id="rId74" Type="http://schemas.openxmlformats.org/officeDocument/2006/relationships/oleObject" Target="embeddings/oleObject34.bin"/><Relationship Id="rId79" Type="http://schemas.openxmlformats.org/officeDocument/2006/relationships/image" Target="media/image37.emf"/><Relationship Id="rId102" Type="http://schemas.openxmlformats.org/officeDocument/2006/relationships/oleObject" Target="embeddings/oleObject51.bin"/><Relationship Id="rId5" Type="http://schemas.openxmlformats.org/officeDocument/2006/relationships/footnotes" Target="footnotes.xml"/><Relationship Id="rId90" Type="http://schemas.openxmlformats.org/officeDocument/2006/relationships/image" Target="media/image40.emf"/><Relationship Id="rId95" Type="http://schemas.openxmlformats.org/officeDocument/2006/relationships/image" Target="media/image42.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image" Target="media/image30.emf"/><Relationship Id="rId69" Type="http://schemas.openxmlformats.org/officeDocument/2006/relationships/oleObject" Target="embeddings/oleObject31.bin"/><Relationship Id="rId113" Type="http://schemas.openxmlformats.org/officeDocument/2006/relationships/image" Target="media/image51.emf"/><Relationship Id="rId118" Type="http://schemas.openxmlformats.org/officeDocument/2006/relationships/footer" Target="footer1.xml"/><Relationship Id="rId80" Type="http://schemas.openxmlformats.org/officeDocument/2006/relationships/oleObject" Target="embeddings/oleObject37.bin"/><Relationship Id="rId85" Type="http://schemas.openxmlformats.org/officeDocument/2006/relationships/oleObject" Target="embeddings/oleObject40.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image" Target="media/image46.emf"/><Relationship Id="rId108" Type="http://schemas.openxmlformats.org/officeDocument/2006/relationships/oleObject" Target="embeddings/oleObject54.bin"/><Relationship Id="rId54" Type="http://schemas.openxmlformats.org/officeDocument/2006/relationships/image" Target="media/image25.emf"/><Relationship Id="rId70" Type="http://schemas.openxmlformats.org/officeDocument/2006/relationships/oleObject" Target="embeddings/oleObject32.bin"/><Relationship Id="rId75" Type="http://schemas.openxmlformats.org/officeDocument/2006/relationships/image" Target="media/image35.e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7.bin"/><Relationship Id="rId119" Type="http://schemas.openxmlformats.org/officeDocument/2006/relationships/footer" Target="footer2.xml"/><Relationship Id="rId44" Type="http://schemas.openxmlformats.org/officeDocument/2006/relationships/oleObject" Target="embeddings/oleObject18.bin"/><Relationship Id="rId60" Type="http://schemas.openxmlformats.org/officeDocument/2006/relationships/image" Target="media/image28.emf"/><Relationship Id="rId65" Type="http://schemas.openxmlformats.org/officeDocument/2006/relationships/oleObject" Target="embeddings/oleObject29.bin"/><Relationship Id="rId81" Type="http://schemas.openxmlformats.org/officeDocument/2006/relationships/image" Target="media/image38.emf"/><Relationship Id="rId86" Type="http://schemas.openxmlformats.org/officeDocument/2006/relationships/oleObject" Target="embeddings/oleObject41.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49.emf"/><Relationship Id="rId34" Type="http://schemas.openxmlformats.org/officeDocument/2006/relationships/oleObject" Target="embeddings/oleObject13.bin"/><Relationship Id="rId50" Type="http://schemas.openxmlformats.org/officeDocument/2006/relationships/image" Target="media/image23.e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3.emf"/><Relationship Id="rId104" Type="http://schemas.openxmlformats.org/officeDocument/2006/relationships/oleObject" Target="embeddings/oleObject52.bin"/><Relationship Id="rId120" Type="http://schemas.openxmlformats.org/officeDocument/2006/relationships/fontTable" Target="fontTable.xml"/><Relationship Id="rId7" Type="http://schemas.openxmlformats.org/officeDocument/2006/relationships/comments" Target="comments.xml"/><Relationship Id="rId71" Type="http://schemas.openxmlformats.org/officeDocument/2006/relationships/image" Target="media/image33.emf"/><Relationship Id="rId92" Type="http://schemas.openxmlformats.org/officeDocument/2006/relationships/image" Target="media/image41.emf"/><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image" Target="media/image31.e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oleObject" Target="embeddings/oleObject58.bin"/><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image" Target="media/image26.emf"/><Relationship Id="rId77" Type="http://schemas.openxmlformats.org/officeDocument/2006/relationships/image" Target="media/image36.emf"/><Relationship Id="rId100" Type="http://schemas.openxmlformats.org/officeDocument/2006/relationships/oleObject" Target="embeddings/oleObject50.bin"/><Relationship Id="rId105" Type="http://schemas.openxmlformats.org/officeDocument/2006/relationships/image" Target="media/image47.emf"/><Relationship Id="rId8" Type="http://schemas.microsoft.com/office/2011/relationships/commentsExtended" Target="commentsExtended.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microsoft.com/office/2011/relationships/people" Target="people.xml"/><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2.emf"/><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image" Target="media/image29.emf"/><Relationship Id="rId83" Type="http://schemas.openxmlformats.org/officeDocument/2006/relationships/image" Target="media/image39.emf"/><Relationship Id="rId88" Type="http://schemas.openxmlformats.org/officeDocument/2006/relationships/oleObject" Target="embeddings/oleObject43.bin"/><Relationship Id="rId111" Type="http://schemas.openxmlformats.org/officeDocument/2006/relationships/image" Target="media/image50.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3.bin"/><Relationship Id="rId10" Type="http://schemas.openxmlformats.org/officeDocument/2006/relationships/image" Target="media/image1.emf"/><Relationship Id="rId31" Type="http://schemas.openxmlformats.org/officeDocument/2006/relationships/image" Target="media/image14.emf"/><Relationship Id="rId52" Type="http://schemas.openxmlformats.org/officeDocument/2006/relationships/image" Target="media/image24.emf"/><Relationship Id="rId73" Type="http://schemas.openxmlformats.org/officeDocument/2006/relationships/image" Target="media/image34.emf"/><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27</Pages>
  <Words>7374</Words>
  <Characters>42033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Microsoft Office User</cp:lastModifiedBy>
  <cp:revision>263</cp:revision>
  <cp:lastPrinted>2019-01-02T14:12:00Z</cp:lastPrinted>
  <dcterms:created xsi:type="dcterms:W3CDTF">2019-12-10T17:43:00Z</dcterms:created>
  <dcterms:modified xsi:type="dcterms:W3CDTF">2019-12-28T23:55:00Z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
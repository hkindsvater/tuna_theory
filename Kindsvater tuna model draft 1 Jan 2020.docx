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6E534" w14:textId="1B56B350" w:rsidR="00730C6E" w:rsidRDefault="00730C6E" w:rsidP="00D34DE9">
      <w:pPr>
        <w:spacing w:line="480" w:lineRule="auto"/>
        <w:jc w:val="both"/>
        <w:rPr>
          <w:rFonts w:ascii="Times New Roman" w:hAnsi="Times New Roman" w:cs="Times New Roman"/>
          <w:b/>
        </w:rPr>
      </w:pPr>
      <w:r>
        <w:rPr>
          <w:rFonts w:ascii="Times New Roman" w:hAnsi="Times New Roman" w:cs="Times New Roman"/>
          <w:b/>
        </w:rPr>
        <w:t xml:space="preserve">Combining </w:t>
      </w:r>
      <w:r w:rsidR="009A134C">
        <w:rPr>
          <w:rFonts w:ascii="Times New Roman" w:hAnsi="Times New Roman" w:cs="Times New Roman"/>
          <w:b/>
        </w:rPr>
        <w:t>s</w:t>
      </w:r>
      <w:r>
        <w:rPr>
          <w:rFonts w:ascii="Times New Roman" w:hAnsi="Times New Roman" w:cs="Times New Roman"/>
          <w:b/>
        </w:rPr>
        <w:t xml:space="preserve">ize </w:t>
      </w:r>
      <w:r w:rsidR="009A134C">
        <w:rPr>
          <w:rFonts w:ascii="Times New Roman" w:hAnsi="Times New Roman" w:cs="Times New Roman"/>
          <w:b/>
        </w:rPr>
        <w:t>s</w:t>
      </w:r>
      <w:r>
        <w:rPr>
          <w:rFonts w:ascii="Times New Roman" w:hAnsi="Times New Roman" w:cs="Times New Roman"/>
          <w:b/>
        </w:rPr>
        <w:t xml:space="preserve">pectra and </w:t>
      </w:r>
      <w:r w:rsidR="009A134C">
        <w:rPr>
          <w:rFonts w:ascii="Times New Roman" w:hAnsi="Times New Roman" w:cs="Times New Roman"/>
          <w:b/>
        </w:rPr>
        <w:t>s</w:t>
      </w:r>
      <w:r>
        <w:rPr>
          <w:rFonts w:ascii="Times New Roman" w:hAnsi="Times New Roman" w:cs="Times New Roman"/>
          <w:b/>
        </w:rPr>
        <w:t xml:space="preserve">tate </w:t>
      </w:r>
      <w:r w:rsidR="009A134C">
        <w:rPr>
          <w:rFonts w:ascii="Times New Roman" w:hAnsi="Times New Roman" w:cs="Times New Roman"/>
          <w:b/>
        </w:rPr>
        <w:t>d</w:t>
      </w:r>
      <w:r>
        <w:rPr>
          <w:rFonts w:ascii="Times New Roman" w:hAnsi="Times New Roman" w:cs="Times New Roman"/>
          <w:b/>
        </w:rPr>
        <w:t xml:space="preserve">ependent </w:t>
      </w:r>
      <w:r w:rsidR="009A134C">
        <w:rPr>
          <w:rFonts w:ascii="Times New Roman" w:hAnsi="Times New Roman" w:cs="Times New Roman"/>
          <w:b/>
        </w:rPr>
        <w:t>l</w:t>
      </w:r>
      <w:r>
        <w:rPr>
          <w:rFonts w:ascii="Times New Roman" w:hAnsi="Times New Roman" w:cs="Times New Roman"/>
          <w:b/>
        </w:rPr>
        <w:t xml:space="preserve">ife </w:t>
      </w:r>
      <w:r w:rsidR="009A134C">
        <w:rPr>
          <w:rFonts w:ascii="Times New Roman" w:hAnsi="Times New Roman" w:cs="Times New Roman"/>
          <w:b/>
        </w:rPr>
        <w:t>h</w:t>
      </w:r>
      <w:r>
        <w:rPr>
          <w:rFonts w:ascii="Times New Roman" w:hAnsi="Times New Roman" w:cs="Times New Roman"/>
          <w:b/>
        </w:rPr>
        <w:t xml:space="preserve">istory </w:t>
      </w:r>
      <w:r w:rsidR="009A134C">
        <w:rPr>
          <w:rFonts w:ascii="Times New Roman" w:hAnsi="Times New Roman" w:cs="Times New Roman"/>
          <w:b/>
        </w:rPr>
        <w:t>t</w:t>
      </w:r>
      <w:r>
        <w:rPr>
          <w:rFonts w:ascii="Times New Roman" w:hAnsi="Times New Roman" w:cs="Times New Roman"/>
          <w:b/>
        </w:rPr>
        <w:t xml:space="preserve">heory to </w:t>
      </w:r>
      <w:r w:rsidR="009A134C">
        <w:rPr>
          <w:rFonts w:ascii="Times New Roman" w:hAnsi="Times New Roman" w:cs="Times New Roman"/>
          <w:b/>
        </w:rPr>
        <w:t>u</w:t>
      </w:r>
      <w:r>
        <w:rPr>
          <w:rFonts w:ascii="Times New Roman" w:hAnsi="Times New Roman" w:cs="Times New Roman"/>
          <w:b/>
        </w:rPr>
        <w:t xml:space="preserve">nderstand </w:t>
      </w:r>
      <w:r w:rsidR="009A134C">
        <w:rPr>
          <w:rFonts w:ascii="Times New Roman" w:hAnsi="Times New Roman" w:cs="Times New Roman"/>
          <w:b/>
        </w:rPr>
        <w:t>t</w:t>
      </w:r>
      <w:r>
        <w:rPr>
          <w:rFonts w:ascii="Times New Roman" w:hAnsi="Times New Roman" w:cs="Times New Roman"/>
          <w:b/>
        </w:rPr>
        <w:t xml:space="preserve">he </w:t>
      </w:r>
      <w:r w:rsidR="009A134C">
        <w:rPr>
          <w:rFonts w:ascii="Times New Roman" w:hAnsi="Times New Roman" w:cs="Times New Roman"/>
          <w:b/>
        </w:rPr>
        <w:t>d</w:t>
      </w:r>
      <w:r>
        <w:rPr>
          <w:rFonts w:ascii="Times New Roman" w:hAnsi="Times New Roman" w:cs="Times New Roman"/>
          <w:b/>
        </w:rPr>
        <w:t xml:space="preserve">iversity of </w:t>
      </w:r>
      <w:r w:rsidR="009A134C">
        <w:rPr>
          <w:rFonts w:ascii="Times New Roman" w:hAnsi="Times New Roman" w:cs="Times New Roman"/>
          <w:b/>
        </w:rPr>
        <w:t>t</w:t>
      </w:r>
      <w:r>
        <w:rPr>
          <w:rFonts w:ascii="Times New Roman" w:hAnsi="Times New Roman" w:cs="Times New Roman"/>
          <w:b/>
        </w:rPr>
        <w:t xml:space="preserve">una </w:t>
      </w:r>
      <w:r w:rsidR="009A134C">
        <w:rPr>
          <w:rFonts w:ascii="Times New Roman" w:hAnsi="Times New Roman" w:cs="Times New Roman"/>
          <w:b/>
        </w:rPr>
        <w:t>g</w:t>
      </w:r>
      <w:r>
        <w:rPr>
          <w:rFonts w:ascii="Times New Roman" w:hAnsi="Times New Roman" w:cs="Times New Roman"/>
          <w:b/>
        </w:rPr>
        <w:t xml:space="preserve">rowth and </w:t>
      </w:r>
      <w:r w:rsidR="009A134C">
        <w:rPr>
          <w:rFonts w:ascii="Times New Roman" w:hAnsi="Times New Roman" w:cs="Times New Roman"/>
          <w:b/>
        </w:rPr>
        <w:t>r</w:t>
      </w:r>
      <w:r>
        <w:rPr>
          <w:rFonts w:ascii="Times New Roman" w:hAnsi="Times New Roman" w:cs="Times New Roman"/>
          <w:b/>
        </w:rPr>
        <w:t>eproduction</w:t>
      </w:r>
    </w:p>
    <w:p w14:paraId="4A06121D" w14:textId="77777777" w:rsidR="006C6FAD" w:rsidRDefault="006C6FAD" w:rsidP="006969E4">
      <w:pPr>
        <w:spacing w:line="480" w:lineRule="auto"/>
        <w:rPr>
          <w:rFonts w:ascii="Times New Roman" w:eastAsia="Times New Roman" w:hAnsi="Times New Roman"/>
          <w:color w:val="222222"/>
          <w:shd w:val="clear" w:color="auto" w:fill="FFFFFF"/>
        </w:rPr>
      </w:pPr>
    </w:p>
    <w:p w14:paraId="0C38DD49" w14:textId="474F5894" w:rsidR="006C6FAD" w:rsidRDefault="006C6FAD" w:rsidP="006969E4">
      <w:pPr>
        <w:spacing w:line="480" w:lineRule="auto"/>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Kindsvater, Holly K.</w:t>
      </w:r>
      <w:r w:rsidRPr="00AB2DAF">
        <w:rPr>
          <w:rFonts w:ascii="Times New Roman" w:eastAsia="Times New Roman" w:hAnsi="Times New Roman"/>
          <w:color w:val="222222"/>
          <w:shd w:val="clear" w:color="auto" w:fill="FFFFFF"/>
          <w:vertAlign w:val="superscript"/>
        </w:rPr>
        <w:t>1</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Dulvy</w:t>
      </w:r>
      <w:proofErr w:type="spellEnd"/>
      <w:r w:rsidRPr="00AB2DAF">
        <w:rPr>
          <w:rFonts w:ascii="Times New Roman" w:eastAsia="Times New Roman" w:hAnsi="Times New Roman"/>
          <w:color w:val="222222"/>
          <w:shd w:val="clear" w:color="auto" w:fill="FFFFFF"/>
        </w:rPr>
        <w:t>, Nicholas K.</w:t>
      </w:r>
      <w:r w:rsidRPr="00AB2DAF">
        <w:rPr>
          <w:rFonts w:ascii="Times New Roman" w:eastAsia="Times New Roman" w:hAnsi="Times New Roman"/>
          <w:color w:val="222222"/>
          <w:shd w:val="clear" w:color="auto" w:fill="FFFFFF"/>
          <w:vertAlign w:val="superscript"/>
        </w:rPr>
        <w:t>2</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Horswill</w:t>
      </w:r>
      <w:proofErr w:type="spellEnd"/>
      <w:r w:rsidRPr="00AB2DAF">
        <w:rPr>
          <w:rFonts w:ascii="Times New Roman" w:eastAsia="Times New Roman" w:hAnsi="Times New Roman"/>
          <w:color w:val="222222"/>
          <w:shd w:val="clear" w:color="auto" w:fill="FFFFFF"/>
        </w:rPr>
        <w:t>, Cat</w:t>
      </w:r>
      <w:r w:rsidRPr="00AB2DAF">
        <w:rPr>
          <w:rFonts w:ascii="Times New Roman" w:eastAsia="Times New Roman" w:hAnsi="Times New Roman"/>
          <w:color w:val="222222"/>
          <w:shd w:val="clear" w:color="auto" w:fill="FFFFFF"/>
          <w:vertAlign w:val="superscript"/>
        </w:rPr>
        <w:t>3</w:t>
      </w:r>
      <w:r w:rsidRPr="005A650E">
        <w:rPr>
          <w:rFonts w:ascii="Times New Roman" w:hAnsi="Times New Roman"/>
          <w:color w:val="222222"/>
          <w:shd w:val="clear" w:color="auto" w:fill="FFFFFF"/>
          <w:vertAlign w:val="superscript"/>
        </w:rPr>
        <w:t>,</w:t>
      </w:r>
      <w:r>
        <w:rPr>
          <w:rFonts w:ascii="Times New Roman" w:eastAsia="Times New Roman" w:hAnsi="Times New Roman"/>
          <w:color w:val="222222"/>
          <w:shd w:val="clear" w:color="auto" w:fill="FFFFFF"/>
          <w:vertAlign w:val="superscript"/>
        </w:rPr>
        <w:t>4</w:t>
      </w:r>
      <w:r w:rsidRPr="00AB2DAF">
        <w:rPr>
          <w:rFonts w:ascii="Times New Roman" w:eastAsia="Times New Roman" w:hAnsi="Times New Roman"/>
          <w:color w:val="222222"/>
          <w:shd w:val="clear" w:color="auto" w:fill="FFFFFF"/>
        </w:rPr>
        <w:t>, Juan-</w:t>
      </w:r>
      <w:proofErr w:type="spellStart"/>
      <w:r w:rsidRPr="00AB2DAF">
        <w:rPr>
          <w:rFonts w:ascii="Times New Roman" w:eastAsia="Times New Roman" w:hAnsi="Times New Roman"/>
          <w:color w:val="222222"/>
          <w:shd w:val="clear" w:color="auto" w:fill="FFFFFF"/>
        </w:rPr>
        <w:t>Jordá</w:t>
      </w:r>
      <w:proofErr w:type="spellEnd"/>
      <w:r w:rsidRPr="00AB2DAF">
        <w:rPr>
          <w:rFonts w:ascii="Times New Roman" w:eastAsia="Times New Roman" w:hAnsi="Times New Roman"/>
          <w:color w:val="222222"/>
          <w:shd w:val="clear" w:color="auto" w:fill="FFFFFF"/>
        </w:rPr>
        <w:t>, Maria-José</w:t>
      </w:r>
      <w:r w:rsidRPr="00AB2DAF">
        <w:rPr>
          <w:rFonts w:ascii="Times New Roman" w:eastAsia="Times New Roman" w:hAnsi="Times New Roman"/>
          <w:color w:val="222222"/>
          <w:shd w:val="clear" w:color="auto" w:fill="FFFFFF"/>
          <w:vertAlign w:val="superscript"/>
        </w:rPr>
        <w:t>2,</w:t>
      </w:r>
      <w:r>
        <w:rPr>
          <w:rFonts w:ascii="Times New Roman" w:eastAsia="Times New Roman" w:hAnsi="Times New Roman"/>
          <w:color w:val="222222"/>
          <w:shd w:val="clear" w:color="auto" w:fill="FFFFFF"/>
          <w:vertAlign w:val="superscript"/>
        </w:rPr>
        <w:t>5</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Matthiopoulos</w:t>
      </w:r>
      <w:proofErr w:type="spellEnd"/>
      <w:r w:rsidRPr="00AB2DAF">
        <w:rPr>
          <w:rFonts w:ascii="Times New Roman" w:eastAsia="Times New Roman" w:hAnsi="Times New Roman"/>
          <w:color w:val="222222"/>
          <w:shd w:val="clear" w:color="auto" w:fill="FFFFFF"/>
        </w:rPr>
        <w:t>, Jason</w:t>
      </w:r>
      <w:r w:rsidRPr="00AB2DAF">
        <w:rPr>
          <w:rFonts w:ascii="Times New Roman" w:eastAsia="Times New Roman" w:hAnsi="Times New Roman"/>
          <w:color w:val="222222"/>
          <w:shd w:val="clear" w:color="auto" w:fill="FFFFFF"/>
          <w:vertAlign w:val="superscript"/>
        </w:rPr>
        <w:t>3</w:t>
      </w:r>
      <w:r>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Mangel</w:t>
      </w:r>
      <w:proofErr w:type="spellEnd"/>
      <w:r w:rsidRPr="00AB2DAF">
        <w:rPr>
          <w:rFonts w:ascii="Times New Roman" w:eastAsia="Times New Roman" w:hAnsi="Times New Roman"/>
          <w:color w:val="222222"/>
          <w:shd w:val="clear" w:color="auto" w:fill="FFFFFF"/>
        </w:rPr>
        <w:t>, Marc</w:t>
      </w:r>
      <w:r>
        <w:rPr>
          <w:rFonts w:ascii="Times New Roman" w:eastAsia="Times New Roman" w:hAnsi="Times New Roman"/>
          <w:color w:val="222222"/>
          <w:shd w:val="clear" w:color="auto" w:fill="FFFFFF"/>
          <w:vertAlign w:val="superscript"/>
        </w:rPr>
        <w:t>6,7</w:t>
      </w:r>
      <w:r>
        <w:rPr>
          <w:rFonts w:ascii="Times New Roman" w:eastAsia="Times New Roman" w:hAnsi="Times New Roman"/>
          <w:color w:val="222222"/>
          <w:shd w:val="clear" w:color="auto" w:fill="FFFFFF"/>
        </w:rPr>
        <w:t xml:space="preserve"> </w:t>
      </w:r>
    </w:p>
    <w:p w14:paraId="3AD87D2C" w14:textId="77777777" w:rsidR="006C6FAD" w:rsidRDefault="006C6FAD" w:rsidP="00D34DE9">
      <w:pPr>
        <w:spacing w:line="480" w:lineRule="auto"/>
        <w:jc w:val="both"/>
        <w:rPr>
          <w:rFonts w:ascii="Times New Roman" w:eastAsia="Times New Roman" w:hAnsi="Times New Roman"/>
          <w:color w:val="222222"/>
          <w:shd w:val="clear" w:color="auto" w:fill="FFFFFF"/>
        </w:rPr>
      </w:pPr>
    </w:p>
    <w:p w14:paraId="7C8DF17D"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1. Dept. of Ecology, Evolution, and Natural Resources, Rutgers University, 14 College Farm Rd., New Brunswick, NJ 08901, USA</w:t>
      </w:r>
    </w:p>
    <w:p w14:paraId="6C763C8C"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2. Earth to Ocean Research Group, Dept. of Biological Sciences, Simon Fraser University, Burnaby, BC V5A 1S6 Canada</w:t>
      </w:r>
    </w:p>
    <w:p w14:paraId="0EFDB5AF" w14:textId="77777777" w:rsidR="006C6FAD" w:rsidRDefault="006C6FAD" w:rsidP="00D34DE9">
      <w:pPr>
        <w:spacing w:line="480" w:lineRule="auto"/>
        <w:jc w:val="both"/>
        <w:rPr>
          <w:rFonts w:ascii="Times New Roman" w:hAnsi="Times New Roman"/>
        </w:rPr>
      </w:pPr>
      <w:r w:rsidRPr="00AB2DAF">
        <w:rPr>
          <w:rFonts w:ascii="Times New Roman" w:hAnsi="Times New Roman"/>
        </w:rPr>
        <w:t>3. Institute of Biodiversity, Animal Health and Comparative Medicine, Graham Kerr Building, University of Glasgow, Glasgow, G12 8QQ, Scotland.</w:t>
      </w:r>
    </w:p>
    <w:p w14:paraId="362FA090" w14:textId="77777777" w:rsidR="006C6FAD" w:rsidRPr="007A160F" w:rsidRDefault="006C6FAD" w:rsidP="00D34DE9">
      <w:pPr>
        <w:spacing w:line="480" w:lineRule="auto"/>
        <w:jc w:val="both"/>
        <w:rPr>
          <w:rFonts w:ascii="Times New Roman" w:hAnsi="Times New Roman"/>
        </w:rPr>
      </w:pPr>
      <w:r w:rsidRPr="007A160F">
        <w:rPr>
          <w:rFonts w:ascii="Times New Roman" w:hAnsi="Times New Roman"/>
        </w:rPr>
        <w:t xml:space="preserve">4. </w:t>
      </w:r>
      <w:r w:rsidRPr="005A650E">
        <w:rPr>
          <w:rFonts w:ascii="Times New Roman" w:hAnsi="Times New Roman"/>
        </w:rPr>
        <w:t>Department of Zoology, University of Cambridge, Downing Street, Cambridge CB2 3DT, UK</w:t>
      </w:r>
    </w:p>
    <w:p w14:paraId="5C2F91AC" w14:textId="77777777" w:rsidR="006C6FAD" w:rsidRPr="005A650E" w:rsidRDefault="006C6FAD" w:rsidP="00D34DE9">
      <w:pPr>
        <w:spacing w:line="480" w:lineRule="auto"/>
        <w:jc w:val="both"/>
        <w:outlineLvl w:val="0"/>
        <w:rPr>
          <w:rFonts w:ascii="Times New Roman" w:hAnsi="Times New Roman"/>
          <w:lang w:val="es-ES"/>
        </w:rPr>
      </w:pPr>
      <w:commentRangeStart w:id="0"/>
      <w:r>
        <w:rPr>
          <w:rFonts w:ascii="Times New Roman" w:hAnsi="Times New Roman"/>
          <w:lang w:val="es-ES"/>
        </w:rPr>
        <w:t>5</w:t>
      </w:r>
      <w:commentRangeEnd w:id="0"/>
      <w:r>
        <w:rPr>
          <w:rStyle w:val="CommentReference"/>
        </w:rPr>
        <w:commentReference w:id="0"/>
      </w:r>
      <w:r w:rsidRPr="005A650E">
        <w:rPr>
          <w:rFonts w:ascii="Times New Roman" w:hAnsi="Times New Roman"/>
          <w:lang w:val="es-ES"/>
        </w:rPr>
        <w:t>.</w:t>
      </w:r>
      <w:r w:rsidRPr="00B45B7F">
        <w:rPr>
          <w:rFonts w:ascii="Times New Roman" w:hAnsi="Times New Roman"/>
          <w:lang w:val="es-ES"/>
        </w:rPr>
        <w:t xml:space="preserve"> AZTI </w:t>
      </w:r>
      <w:proofErr w:type="spellStart"/>
      <w:r w:rsidRPr="00B45B7F">
        <w:rPr>
          <w:rFonts w:ascii="Times New Roman" w:hAnsi="Times New Roman"/>
          <w:lang w:val="es-ES"/>
        </w:rPr>
        <w:t>Tecnalia</w:t>
      </w:r>
      <w:proofErr w:type="spellEnd"/>
      <w:r w:rsidRPr="00B45B7F">
        <w:rPr>
          <w:rFonts w:ascii="Times New Roman" w:hAnsi="Times New Roman"/>
          <w:lang w:val="es-ES"/>
        </w:rPr>
        <w:t xml:space="preserve">, Herrera </w:t>
      </w:r>
      <w:proofErr w:type="spellStart"/>
      <w:r w:rsidRPr="00B45B7F">
        <w:rPr>
          <w:rFonts w:ascii="Times New Roman" w:hAnsi="Times New Roman"/>
          <w:lang w:val="es-ES"/>
        </w:rPr>
        <w:t>Kaia</w:t>
      </w:r>
      <w:proofErr w:type="spellEnd"/>
      <w:r w:rsidRPr="00B45B7F">
        <w:rPr>
          <w:rFonts w:ascii="Times New Roman" w:hAnsi="Times New Roman"/>
          <w:lang w:val="es-ES"/>
        </w:rPr>
        <w:t xml:space="preserve">, </w:t>
      </w:r>
      <w:proofErr w:type="spellStart"/>
      <w:r w:rsidRPr="00B45B7F">
        <w:rPr>
          <w:rFonts w:ascii="Times New Roman" w:hAnsi="Times New Roman"/>
          <w:lang w:val="es-ES"/>
        </w:rPr>
        <w:t>Gipuzkoa</w:t>
      </w:r>
      <w:proofErr w:type="spellEnd"/>
      <w:r w:rsidRPr="00B45B7F">
        <w:rPr>
          <w:rFonts w:ascii="Times New Roman" w:hAnsi="Times New Roman"/>
          <w:lang w:val="es-ES"/>
        </w:rPr>
        <w:t xml:space="preserve">, </w:t>
      </w:r>
      <w:proofErr w:type="spellStart"/>
      <w:r w:rsidRPr="00B45B7F">
        <w:rPr>
          <w:rFonts w:ascii="Times New Roman" w:hAnsi="Times New Roman"/>
          <w:lang w:val="es-ES"/>
        </w:rPr>
        <w:t>Spain</w:t>
      </w:r>
      <w:proofErr w:type="spellEnd"/>
    </w:p>
    <w:p w14:paraId="27F459C3"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Pr>
          <w:rFonts w:ascii="Times New Roman" w:hAnsi="Times New Roman"/>
        </w:rPr>
        <w:t>6</w:t>
      </w:r>
      <w:r w:rsidRPr="00AB2DAF">
        <w:rPr>
          <w:rFonts w:ascii="Times New Roman" w:hAnsi="Times New Roman"/>
        </w:rPr>
        <w:t xml:space="preserve">. </w:t>
      </w:r>
      <w:r>
        <w:rPr>
          <w:rFonts w:ascii="Times New Roman" w:hAnsi="Times New Roman"/>
        </w:rPr>
        <w:t xml:space="preserve">Theoretical Ecology Group, </w:t>
      </w:r>
      <w:r w:rsidRPr="00AB2DAF">
        <w:rPr>
          <w:rFonts w:ascii="Times New Roman" w:eastAsia="Times New Roman" w:hAnsi="Times New Roman"/>
          <w:color w:val="222222"/>
          <w:shd w:val="clear" w:color="auto" w:fill="FFFFFF"/>
        </w:rPr>
        <w:t>Dep</w:t>
      </w:r>
      <w:r>
        <w:rPr>
          <w:rFonts w:ascii="Times New Roman" w:eastAsia="Times New Roman" w:hAnsi="Times New Roman"/>
          <w:color w:val="222222"/>
          <w:shd w:val="clear" w:color="auto" w:fill="FFFFFF"/>
        </w:rPr>
        <w:t>t.</w:t>
      </w:r>
      <w:r w:rsidRPr="00AB2DAF">
        <w:rPr>
          <w:rFonts w:ascii="Times New Roman" w:eastAsia="Times New Roman" w:hAnsi="Times New Roman"/>
          <w:color w:val="222222"/>
          <w:shd w:val="clear" w:color="auto" w:fill="FFFFFF"/>
        </w:rPr>
        <w:t xml:space="preserve"> of Biology, University of Bergen, Bergen 5020, Norway </w:t>
      </w:r>
    </w:p>
    <w:p w14:paraId="6424655B"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Pr>
          <w:rFonts w:ascii="Times New Roman" w:eastAsia="Times New Roman" w:hAnsi="Times New Roman"/>
          <w:color w:val="222222"/>
          <w:shd w:val="clear" w:color="auto" w:fill="FFFFFF"/>
        </w:rPr>
        <w:t>7</w:t>
      </w:r>
      <w:r w:rsidRPr="00AB2DAF">
        <w:rPr>
          <w:rFonts w:ascii="Times New Roman" w:eastAsia="Times New Roman" w:hAnsi="Times New Roman"/>
          <w:color w:val="222222"/>
          <w:shd w:val="clear" w:color="auto" w:fill="FFFFFF"/>
        </w:rPr>
        <w:t xml:space="preserve">. </w:t>
      </w:r>
      <w:r>
        <w:rPr>
          <w:rFonts w:ascii="Times New Roman" w:eastAsia="Times New Roman" w:hAnsi="Times New Roman"/>
          <w:color w:val="222222"/>
          <w:shd w:val="clear" w:color="auto" w:fill="FFFFFF"/>
        </w:rPr>
        <w:t>Institute of Marine Sciences and Dept. of Applied Mathematics and Statistics</w:t>
      </w:r>
      <w:r w:rsidRPr="00AB2DAF">
        <w:rPr>
          <w:rFonts w:ascii="Times New Roman" w:eastAsia="Times New Roman" w:hAnsi="Times New Roman"/>
          <w:color w:val="222222"/>
          <w:shd w:val="clear" w:color="auto" w:fill="FFFFFF"/>
        </w:rPr>
        <w:t xml:space="preserve">, University of California, Santa Cruz, CA 95064, USA. </w:t>
      </w:r>
    </w:p>
    <w:p w14:paraId="6B24A3C3" w14:textId="635133E4" w:rsidR="009E4F8F" w:rsidRPr="00730C6E" w:rsidRDefault="009E4F8F" w:rsidP="00D34DE9">
      <w:pPr>
        <w:spacing w:line="480" w:lineRule="auto"/>
        <w:jc w:val="both"/>
        <w:rPr>
          <w:rFonts w:ascii="Times New Roman" w:hAnsi="Times New Roman" w:cs="Times New Roman"/>
        </w:rPr>
      </w:pPr>
    </w:p>
    <w:p w14:paraId="407E13B9" w14:textId="168DFB18" w:rsidR="009E4F8F" w:rsidRDefault="009E4F8F" w:rsidP="00D34DE9">
      <w:pPr>
        <w:spacing w:line="480" w:lineRule="auto"/>
        <w:jc w:val="both"/>
        <w:rPr>
          <w:rFonts w:ascii="Times New Roman" w:hAnsi="Times New Roman" w:cs="Times New Roman"/>
          <w:b/>
        </w:rPr>
      </w:pPr>
    </w:p>
    <w:p w14:paraId="1830E52B" w14:textId="77777777" w:rsidR="009E4F8F" w:rsidRDefault="009E4F8F" w:rsidP="00D34DE9">
      <w:pPr>
        <w:spacing w:line="480" w:lineRule="auto"/>
        <w:jc w:val="both"/>
        <w:rPr>
          <w:rFonts w:ascii="Times New Roman" w:hAnsi="Times New Roman" w:cs="Times New Roman"/>
          <w:b/>
        </w:rPr>
      </w:pPr>
    </w:p>
    <w:p w14:paraId="68F837E0" w14:textId="77777777" w:rsidR="009E4F8F" w:rsidRDefault="009E4F8F" w:rsidP="00D34DE9">
      <w:pPr>
        <w:spacing w:line="480" w:lineRule="auto"/>
        <w:jc w:val="both"/>
        <w:rPr>
          <w:rFonts w:ascii="Times New Roman" w:hAnsi="Times New Roman" w:cs="Times New Roman"/>
          <w:b/>
        </w:rPr>
      </w:pPr>
    </w:p>
    <w:p w14:paraId="4722E9C0" w14:textId="77777777" w:rsidR="009E4F8F" w:rsidRDefault="009E4F8F" w:rsidP="00D34DE9">
      <w:pPr>
        <w:jc w:val="both"/>
        <w:rPr>
          <w:rFonts w:ascii="Times New Roman" w:hAnsi="Times New Roman" w:cs="Times New Roman"/>
          <w:b/>
        </w:rPr>
      </w:pPr>
      <w:r>
        <w:rPr>
          <w:rFonts w:ascii="Times New Roman" w:hAnsi="Times New Roman" w:cs="Times New Roman"/>
          <w:b/>
        </w:rPr>
        <w:br w:type="page"/>
      </w:r>
    </w:p>
    <w:p w14:paraId="607B434F" w14:textId="5E7B9C2A" w:rsidR="00E67D98" w:rsidRDefault="0032443B" w:rsidP="00D34DE9">
      <w:pPr>
        <w:spacing w:line="480" w:lineRule="auto"/>
        <w:jc w:val="both"/>
        <w:rPr>
          <w:rFonts w:ascii="Times New Roman" w:hAnsi="Times New Roman" w:cs="Times New Roman"/>
          <w:b/>
        </w:rPr>
      </w:pPr>
      <w:r>
        <w:rPr>
          <w:rFonts w:ascii="Times New Roman" w:hAnsi="Times New Roman" w:cs="Times New Roman"/>
          <w:b/>
        </w:rPr>
        <w:lastRenderedPageBreak/>
        <w:t>Abstract</w:t>
      </w:r>
    </w:p>
    <w:p w14:paraId="4B7A0331" w14:textId="42A766D3" w:rsidR="0032443B" w:rsidRDefault="000F2EF7" w:rsidP="00D34DE9">
      <w:pPr>
        <w:spacing w:line="480" w:lineRule="auto"/>
        <w:jc w:val="both"/>
        <w:rPr>
          <w:rFonts w:ascii="Times New Roman" w:hAnsi="Times New Roman" w:cs="Times New Roman"/>
        </w:rPr>
      </w:pPr>
      <w:r w:rsidRPr="00BE11FA">
        <w:rPr>
          <w:rFonts w:ascii="Times New Roman" w:hAnsi="Times New Roman" w:cs="Times New Roman"/>
          <w:bCs/>
        </w:rPr>
        <w:t xml:space="preserve">Life history traits are central to both individual fitness and population growth. </w:t>
      </w:r>
      <w:r w:rsidR="00BE11FA">
        <w:rPr>
          <w:rFonts w:ascii="Times New Roman" w:hAnsi="Times New Roman" w:cs="Times New Roman"/>
          <w:bCs/>
        </w:rPr>
        <w:t xml:space="preserve">Theory explains </w:t>
      </w:r>
      <w:r w:rsidR="00026410">
        <w:rPr>
          <w:rFonts w:ascii="Times New Roman" w:hAnsi="Times New Roman" w:cs="Times New Roman"/>
          <w:bCs/>
        </w:rPr>
        <w:t xml:space="preserve">how </w:t>
      </w:r>
      <w:r w:rsidR="00BE11FA">
        <w:rPr>
          <w:rFonts w:ascii="Times New Roman" w:hAnsi="Times New Roman" w:cs="Times New Roman"/>
          <w:bCs/>
        </w:rPr>
        <w:t xml:space="preserve">the evolution of traits depends on age-specific survival rates, and also predicts trade-offs among key traits such as growth, reproduction, and survival. Bioenergetic models of fish have </w:t>
      </w:r>
      <w:r w:rsidR="00026410">
        <w:rPr>
          <w:rFonts w:ascii="Times New Roman" w:hAnsi="Times New Roman" w:cs="Times New Roman"/>
          <w:bCs/>
        </w:rPr>
        <w:t>been used</w:t>
      </w:r>
      <w:r w:rsidR="00C06296">
        <w:rPr>
          <w:rFonts w:ascii="Times New Roman" w:hAnsi="Times New Roman" w:cs="Times New Roman"/>
          <w:bCs/>
        </w:rPr>
        <w:t xml:space="preserve"> </w:t>
      </w:r>
      <w:r w:rsidR="00BE11FA">
        <w:rPr>
          <w:rFonts w:ascii="Times New Roman" w:hAnsi="Times New Roman" w:cs="Times New Roman"/>
          <w:bCs/>
        </w:rPr>
        <w:t xml:space="preserve">to explain allocation to these traits according to food </w:t>
      </w:r>
      <w:r w:rsidR="001672CF">
        <w:rPr>
          <w:rFonts w:ascii="Times New Roman" w:hAnsi="Times New Roman" w:cs="Times New Roman"/>
          <w:bCs/>
        </w:rPr>
        <w:t>availability</w:t>
      </w:r>
      <w:r w:rsidR="00BE11FA">
        <w:rPr>
          <w:rFonts w:ascii="Times New Roman" w:hAnsi="Times New Roman" w:cs="Times New Roman"/>
          <w:bCs/>
        </w:rPr>
        <w:t xml:space="preserve"> and metabolic processes. </w:t>
      </w:r>
      <w:r w:rsidR="00026410">
        <w:rPr>
          <w:rFonts w:ascii="Times New Roman" w:hAnsi="Times New Roman" w:cs="Times New Roman"/>
          <w:bCs/>
        </w:rPr>
        <w:t>We</w:t>
      </w:r>
      <w:r w:rsidR="00BE11FA">
        <w:rPr>
          <w:rFonts w:ascii="Times New Roman" w:hAnsi="Times New Roman" w:cs="Times New Roman"/>
          <w:bCs/>
        </w:rPr>
        <w:t xml:space="preserve"> connect life history theory to models of ecosystem and community dynamics describe</w:t>
      </w:r>
      <w:r w:rsidR="00026410">
        <w:rPr>
          <w:rFonts w:ascii="Times New Roman" w:hAnsi="Times New Roman" w:cs="Times New Roman"/>
          <w:bCs/>
        </w:rPr>
        <w:t>d</w:t>
      </w:r>
      <w:r w:rsidR="00BE11FA">
        <w:rPr>
          <w:rFonts w:ascii="Times New Roman" w:hAnsi="Times New Roman" w:cs="Times New Roman"/>
          <w:bCs/>
        </w:rPr>
        <w:t xml:space="preserve"> by size spectra. </w:t>
      </w:r>
      <w:r w:rsidR="00E744CC">
        <w:rPr>
          <w:rFonts w:ascii="Times New Roman" w:hAnsi="Times New Roman" w:cs="Times New Roman"/>
          <w:bCs/>
        </w:rPr>
        <w:t xml:space="preserve">Size spectra suggest that aquatic systems are structured </w:t>
      </w:r>
      <w:r w:rsidR="00D347CB">
        <w:rPr>
          <w:rFonts w:ascii="Times New Roman" w:hAnsi="Times New Roman" w:cs="Times New Roman"/>
          <w:bCs/>
        </w:rPr>
        <w:t>predictab</w:t>
      </w:r>
      <w:r w:rsidR="0010422D">
        <w:rPr>
          <w:rFonts w:ascii="Times New Roman" w:hAnsi="Times New Roman" w:cs="Times New Roman"/>
          <w:bCs/>
        </w:rPr>
        <w:t xml:space="preserve">ly </w:t>
      </w:r>
      <w:r w:rsidR="00E744CC">
        <w:rPr>
          <w:rFonts w:ascii="Times New Roman" w:hAnsi="Times New Roman" w:cs="Times New Roman"/>
          <w:bCs/>
        </w:rPr>
        <w:t xml:space="preserve">by size-based rates of consumption. </w:t>
      </w:r>
      <w:r w:rsidR="00026410">
        <w:rPr>
          <w:rFonts w:ascii="Times New Roman" w:hAnsi="Times New Roman" w:cs="Times New Roman"/>
          <w:bCs/>
        </w:rPr>
        <w:t>W</w:t>
      </w:r>
      <w:r w:rsidR="00E744CC">
        <w:rPr>
          <w:rFonts w:ascii="Times New Roman" w:hAnsi="Times New Roman" w:cs="Times New Roman"/>
          <w:bCs/>
        </w:rPr>
        <w:t xml:space="preserve">e develop an energetically based model of lifetime fitness that merges these two areas of aquatic ecology to predict the evolution of life history traits and emergent mortality rates. </w:t>
      </w:r>
      <w:r w:rsidR="00A92201">
        <w:rPr>
          <w:rFonts w:ascii="Times New Roman" w:hAnsi="Times New Roman" w:cs="Times New Roman"/>
          <w:bCs/>
        </w:rPr>
        <w:t xml:space="preserve">We </w:t>
      </w:r>
      <w:r w:rsidR="00026410">
        <w:rPr>
          <w:rFonts w:ascii="Times New Roman" w:hAnsi="Times New Roman" w:cs="Times New Roman"/>
          <w:bCs/>
        </w:rPr>
        <w:t>thus</w:t>
      </w:r>
      <w:r w:rsidR="00A92201">
        <w:rPr>
          <w:rFonts w:ascii="Times New Roman" w:hAnsi="Times New Roman" w:cs="Times New Roman"/>
          <w:bCs/>
        </w:rPr>
        <w:t xml:space="preserve"> </w:t>
      </w:r>
      <w:r w:rsidR="00026410">
        <w:rPr>
          <w:rFonts w:ascii="Times New Roman" w:hAnsi="Times New Roman" w:cs="Times New Roman"/>
          <w:bCs/>
        </w:rPr>
        <w:t xml:space="preserve">link </w:t>
      </w:r>
      <w:r w:rsidR="00A92201">
        <w:rPr>
          <w:rFonts w:ascii="Times New Roman" w:hAnsi="Times New Roman" w:cs="Times New Roman"/>
          <w:bCs/>
        </w:rPr>
        <w:t>the interactions between predation, food availability, seasonality, and temperature</w:t>
      </w:r>
      <w:r w:rsidR="00026410">
        <w:rPr>
          <w:rFonts w:ascii="Times New Roman" w:hAnsi="Times New Roman" w:cs="Times New Roman"/>
          <w:bCs/>
        </w:rPr>
        <w:t xml:space="preserve"> and apply the model to characterize the growth of tunas</w:t>
      </w:r>
      <w:r w:rsidR="00026410" w:rsidRPr="00D46907">
        <w:rPr>
          <w:rFonts w:ascii="Times New Roman" w:hAnsi="Times New Roman" w:cs="Times New Roman"/>
          <w:bCs/>
        </w:rPr>
        <w:t>.</w:t>
      </w:r>
      <w:commentRangeStart w:id="1"/>
      <w:r w:rsidR="00A92201" w:rsidRPr="00D46907">
        <w:rPr>
          <w:rFonts w:ascii="Times New Roman" w:hAnsi="Times New Roman" w:cs="Times New Roman"/>
          <w:bCs/>
        </w:rPr>
        <w:t xml:space="preserve"> Larger body size is predicted to be advantageous in </w:t>
      </w:r>
      <w:r w:rsidR="001035EC" w:rsidRPr="00D46907">
        <w:rPr>
          <w:rFonts w:ascii="Times New Roman" w:hAnsi="Times New Roman" w:cs="Times New Roman"/>
          <w:bCs/>
        </w:rPr>
        <w:t>seasonal environments, although inc</w:t>
      </w:r>
      <w:r w:rsidR="00026410" w:rsidRPr="00D46907">
        <w:rPr>
          <w:rFonts w:ascii="Times New Roman" w:hAnsi="Times New Roman" w:cs="Times New Roman"/>
          <w:bCs/>
        </w:rPr>
        <w:t>reased</w:t>
      </w:r>
      <w:r w:rsidR="00A92201" w:rsidRPr="00D46907">
        <w:rPr>
          <w:rFonts w:ascii="Times New Roman" w:hAnsi="Times New Roman" w:cs="Times New Roman"/>
          <w:bCs/>
        </w:rPr>
        <w:t xml:space="preserve"> temperature </w:t>
      </w:r>
      <w:r w:rsidR="001035EC" w:rsidRPr="00D46907">
        <w:rPr>
          <w:rFonts w:ascii="Times New Roman" w:hAnsi="Times New Roman" w:cs="Times New Roman"/>
          <w:bCs/>
        </w:rPr>
        <w:t>incurring</w:t>
      </w:r>
      <w:r w:rsidR="00A92201" w:rsidRPr="00D46907">
        <w:rPr>
          <w:rFonts w:ascii="Times New Roman" w:hAnsi="Times New Roman" w:cs="Times New Roman"/>
          <w:bCs/>
        </w:rPr>
        <w:t xml:space="preserve"> high metabolic costs</w:t>
      </w:r>
      <w:r w:rsidR="001035EC" w:rsidRPr="00D46907">
        <w:rPr>
          <w:rFonts w:ascii="Times New Roman" w:hAnsi="Times New Roman" w:cs="Times New Roman"/>
          <w:bCs/>
        </w:rPr>
        <w:t xml:space="preserve"> leads to the evolution of smaller fish</w:t>
      </w:r>
      <w:r w:rsidR="00A92201" w:rsidRPr="00D46907">
        <w:rPr>
          <w:rFonts w:ascii="Times New Roman" w:hAnsi="Times New Roman" w:cs="Times New Roman"/>
          <w:bCs/>
        </w:rPr>
        <w:t>.</w:t>
      </w:r>
      <w:r w:rsidR="00220500" w:rsidRPr="00D46907">
        <w:rPr>
          <w:rFonts w:ascii="Times New Roman" w:hAnsi="Times New Roman" w:cs="Times New Roman"/>
          <w:bCs/>
        </w:rPr>
        <w:t xml:space="preserve"> </w:t>
      </w:r>
      <w:r w:rsidR="00026410" w:rsidRPr="00D46907">
        <w:rPr>
          <w:rFonts w:ascii="Times New Roman" w:hAnsi="Times New Roman" w:cs="Times New Roman"/>
          <w:bCs/>
        </w:rPr>
        <w:t>We predict that rates of m</w:t>
      </w:r>
      <w:r w:rsidR="00220500" w:rsidRPr="00D46907">
        <w:rPr>
          <w:rFonts w:ascii="Times New Roman" w:hAnsi="Times New Roman" w:cs="Times New Roman"/>
          <w:bCs/>
        </w:rPr>
        <w:t>aturation rat</w:t>
      </w:r>
      <w:r w:rsidR="00534AAE" w:rsidRPr="00D46907">
        <w:rPr>
          <w:rFonts w:ascii="Times New Roman" w:hAnsi="Times New Roman" w:cs="Times New Roman"/>
          <w:bCs/>
        </w:rPr>
        <w:t>e</w:t>
      </w:r>
      <w:r w:rsidR="00220500" w:rsidRPr="00D46907">
        <w:rPr>
          <w:rFonts w:ascii="Times New Roman" w:hAnsi="Times New Roman" w:cs="Times New Roman"/>
          <w:bCs/>
        </w:rPr>
        <w:t xml:space="preserve"> </w:t>
      </w:r>
      <w:r w:rsidR="00026410" w:rsidRPr="00D46907">
        <w:rPr>
          <w:rFonts w:ascii="Times New Roman" w:hAnsi="Times New Roman" w:cs="Times New Roman"/>
          <w:bCs/>
        </w:rPr>
        <w:t xml:space="preserve">will </w:t>
      </w:r>
      <w:r w:rsidR="00220500" w:rsidRPr="00D46907">
        <w:rPr>
          <w:rFonts w:ascii="Times New Roman" w:hAnsi="Times New Roman" w:cs="Times New Roman"/>
          <w:bCs/>
        </w:rPr>
        <w:t xml:space="preserve">not vary with temperature, although mortality rates, and to a lesser extent, the allometry of reproduction and body length, </w:t>
      </w:r>
      <w:r w:rsidR="00E269F5" w:rsidRPr="00D46907">
        <w:rPr>
          <w:rFonts w:ascii="Times New Roman" w:hAnsi="Times New Roman" w:cs="Times New Roman"/>
          <w:bCs/>
        </w:rPr>
        <w:t>can</w:t>
      </w:r>
      <w:commentRangeEnd w:id="1"/>
      <w:r w:rsidR="00D46907">
        <w:rPr>
          <w:rStyle w:val="CommentReference"/>
        </w:rPr>
        <w:commentReference w:id="1"/>
      </w:r>
      <w:r w:rsidR="00220500" w:rsidRPr="00D46907">
        <w:rPr>
          <w:rFonts w:ascii="Times New Roman" w:hAnsi="Times New Roman" w:cs="Times New Roman"/>
          <w:bCs/>
        </w:rPr>
        <w:t>.</w:t>
      </w:r>
      <w:r w:rsidR="00220500">
        <w:rPr>
          <w:rFonts w:ascii="Times New Roman" w:hAnsi="Times New Roman" w:cs="Times New Roman"/>
          <w:bCs/>
        </w:rPr>
        <w:t xml:space="preserve"> </w:t>
      </w:r>
      <w:r w:rsidR="0032443B">
        <w:rPr>
          <w:rFonts w:ascii="Times New Roman" w:hAnsi="Times New Roman" w:cs="Times New Roman"/>
        </w:rPr>
        <w:t xml:space="preserve">We conclude that the complexity of the interactions between predation, metabolism, and food availability preclude simple predictions for changes </w:t>
      </w:r>
      <w:r w:rsidR="00E269F5">
        <w:rPr>
          <w:rFonts w:ascii="Times New Roman" w:hAnsi="Times New Roman" w:cs="Times New Roman"/>
        </w:rPr>
        <w:t xml:space="preserve">in growth and </w:t>
      </w:r>
      <w:r w:rsidR="0032443B">
        <w:rPr>
          <w:rFonts w:ascii="Times New Roman" w:hAnsi="Times New Roman" w:cs="Times New Roman"/>
        </w:rPr>
        <w:t>based on increase</w:t>
      </w:r>
      <w:r w:rsidR="000179E1">
        <w:rPr>
          <w:rFonts w:ascii="Times New Roman" w:hAnsi="Times New Roman" w:cs="Times New Roman"/>
        </w:rPr>
        <w:t>s in</w:t>
      </w:r>
      <w:r w:rsidR="0032443B">
        <w:rPr>
          <w:rFonts w:ascii="Times New Roman" w:hAnsi="Times New Roman" w:cs="Times New Roman"/>
        </w:rPr>
        <w:t xml:space="preserve"> temperature</w:t>
      </w:r>
      <w:r w:rsidR="00026410">
        <w:rPr>
          <w:rFonts w:ascii="Times New Roman" w:hAnsi="Times New Roman" w:cs="Times New Roman"/>
        </w:rPr>
        <w:t xml:space="preserve"> alone.</w:t>
      </w:r>
      <w:r w:rsidR="0032443B">
        <w:rPr>
          <w:rFonts w:ascii="Times New Roman" w:hAnsi="Times New Roman" w:cs="Times New Roman"/>
        </w:rPr>
        <w:t xml:space="preserve"> </w:t>
      </w:r>
    </w:p>
    <w:p w14:paraId="6A7900F3" w14:textId="77777777" w:rsidR="0032443B" w:rsidRPr="00B36EED" w:rsidRDefault="0032443B" w:rsidP="00D34DE9">
      <w:pPr>
        <w:spacing w:line="480" w:lineRule="auto"/>
        <w:jc w:val="both"/>
        <w:rPr>
          <w:rFonts w:ascii="Times New Roman" w:hAnsi="Times New Roman" w:cs="Times New Roman"/>
          <w:b/>
        </w:rPr>
      </w:pPr>
    </w:p>
    <w:p w14:paraId="72DA3206" w14:textId="1A6B9A65" w:rsidR="009E4F8F" w:rsidRDefault="009E4F8F" w:rsidP="00D34DE9">
      <w:pPr>
        <w:spacing w:line="480" w:lineRule="auto"/>
        <w:jc w:val="both"/>
        <w:rPr>
          <w:rFonts w:ascii="Times New Roman" w:hAnsi="Times New Roman" w:cs="Times New Roman"/>
          <w:b/>
        </w:rPr>
      </w:pPr>
      <w:r>
        <w:rPr>
          <w:rFonts w:ascii="Times New Roman" w:hAnsi="Times New Roman" w:cs="Times New Roman"/>
          <w:b/>
        </w:rPr>
        <w:t>Keywords</w:t>
      </w:r>
      <w:r w:rsidR="00AA73DC">
        <w:rPr>
          <w:rFonts w:ascii="Times New Roman" w:hAnsi="Times New Roman" w:cs="Times New Roman"/>
          <w:b/>
        </w:rPr>
        <w:t xml:space="preserve"> </w:t>
      </w:r>
    </w:p>
    <w:p w14:paraId="180C9E5A" w14:textId="38C93B1B" w:rsidR="009E4F8F" w:rsidRDefault="002D55BA" w:rsidP="00D34DE9">
      <w:pPr>
        <w:spacing w:line="480" w:lineRule="auto"/>
        <w:jc w:val="both"/>
        <w:rPr>
          <w:rFonts w:ascii="Times New Roman" w:hAnsi="Times New Roman" w:cs="Times New Roman"/>
          <w:b/>
        </w:rPr>
      </w:pPr>
      <w:r>
        <w:rPr>
          <w:rFonts w:ascii="Times New Roman" w:hAnsi="Times New Roman" w:cs="Times New Roman"/>
          <w:b/>
        </w:rPr>
        <w:t>Size spectra, state-dependent models, energy budgets, life history, tunas, metabolic theory, body size evolution</w:t>
      </w:r>
    </w:p>
    <w:p w14:paraId="3CA52F76" w14:textId="77777777" w:rsidR="009E4F8F" w:rsidRDefault="009E4F8F" w:rsidP="00D34DE9">
      <w:pPr>
        <w:spacing w:line="480" w:lineRule="auto"/>
        <w:jc w:val="both"/>
        <w:rPr>
          <w:rFonts w:ascii="Times New Roman" w:hAnsi="Times New Roman" w:cs="Times New Roman"/>
          <w:b/>
        </w:rPr>
      </w:pPr>
    </w:p>
    <w:p w14:paraId="09F6C4AB" w14:textId="77777777" w:rsidR="009E4F8F" w:rsidRDefault="009E4F8F" w:rsidP="00D34DE9">
      <w:pPr>
        <w:spacing w:line="480" w:lineRule="auto"/>
        <w:jc w:val="both"/>
        <w:rPr>
          <w:rFonts w:ascii="Times New Roman" w:hAnsi="Times New Roman" w:cs="Times New Roman"/>
          <w:b/>
        </w:rPr>
      </w:pPr>
    </w:p>
    <w:p w14:paraId="2604B098" w14:textId="77777777" w:rsidR="009E4F8F" w:rsidRDefault="009E4F8F" w:rsidP="00D34DE9">
      <w:pPr>
        <w:spacing w:line="480" w:lineRule="auto"/>
        <w:jc w:val="both"/>
        <w:rPr>
          <w:rFonts w:ascii="Times New Roman" w:hAnsi="Times New Roman" w:cs="Times New Roman"/>
          <w:b/>
        </w:rPr>
      </w:pPr>
    </w:p>
    <w:p w14:paraId="3EC2D277" w14:textId="057CF662" w:rsidR="00E072FC" w:rsidRPr="00B36EED" w:rsidRDefault="00E072FC" w:rsidP="00D34DE9">
      <w:pPr>
        <w:spacing w:line="480" w:lineRule="auto"/>
        <w:jc w:val="both"/>
        <w:rPr>
          <w:rFonts w:ascii="Times New Roman" w:hAnsi="Times New Roman" w:cs="Times New Roman"/>
          <w:b/>
        </w:rPr>
      </w:pPr>
      <w:r w:rsidRPr="00B36EED">
        <w:rPr>
          <w:rFonts w:ascii="Times New Roman" w:hAnsi="Times New Roman" w:cs="Times New Roman"/>
          <w:b/>
        </w:rPr>
        <w:t>Introduction</w:t>
      </w:r>
    </w:p>
    <w:p w14:paraId="593F146E" w14:textId="4EAE462D" w:rsidR="00CC2152" w:rsidRDefault="00DA7A61" w:rsidP="00D34DE9">
      <w:pPr>
        <w:spacing w:line="480" w:lineRule="auto"/>
        <w:jc w:val="both"/>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r w:rsidR="00AA7312" w:rsidRPr="00B36EED">
        <w:rPr>
          <w:rFonts w:ascii="Times New Roman" w:hAnsi="Times New Roman" w:cs="Times New Roman"/>
        </w:rPr>
        <w:t>output, comprise</w:t>
      </w:r>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w:t>
      </w:r>
      <w:r w:rsidR="00026410">
        <w:rPr>
          <w:rFonts w:ascii="Times New Roman" w:hAnsi="Times New Roman" w:cs="Times New Roman"/>
        </w:rPr>
        <w:t>to achieve successful reproduction</w:t>
      </w:r>
      <w:r w:rsidRPr="00B36EED">
        <w:rPr>
          <w:rFonts w:ascii="Times New Roman" w:hAnsi="Times New Roman" w:cs="Times New Roman"/>
        </w:rPr>
        <w:t xml:space="preserve"> its environment</w:t>
      </w:r>
      <w:r w:rsidR="00A137AA">
        <w:rPr>
          <w:rFonts w:ascii="Times New Roman" w:hAnsi="Times New Roman" w:cs="Times New Roman"/>
        </w:rPr>
        <w:t xml:space="preserve"> </w:t>
      </w:r>
      <w:r w:rsidR="00A137AA">
        <w:rPr>
          <w:rFonts w:ascii="Times New Roman" w:hAnsi="Times New Roman" w:cs="Times New Roman"/>
        </w:rPr>
        <w:fldChar w:fldCharType="begin" w:fldLock="1"/>
      </w:r>
      <w:r w:rsidR="00707E71">
        <w:rPr>
          <w:rFonts w:ascii="Times New Roman" w:hAnsi="Times New Roman" w:cs="Times New Roman"/>
        </w:rPr>
        <w:instrText>ADDIN CSL_CITATION {"citationItems":[{"id":"ITEM-1","itemData":{"author":[{"dropping-particle":"","family":"Stearns","given":"SC","non-dropping-particle":"","parse-names":false,"suffix":""}],"id":"ITEM-1","issued":{"date-parts":[["1992"]]},"publisher":"Oxford University Press","publisher-place":"New York","title":"The Evolution of Life Histories","type":"book"},"uris":["http://www.mendeley.com/documents/?uuid=bcf2d014-fef7-4e31-ad23-35d358704967"]},{"id":"ITEM-2","itemData":{"author":[{"dropping-particle":"","family":"Roff","given":"DA","non-dropping-particle":"","parse-names":false,"suffix":""}],"id":"ITEM-2","issued":{"date-parts":[["1992"]]},"publisher":"Chapman and Hall","publisher-place":"New York","title":"The evolution of life histories: theory and analysis","type":"book"},"uris":["http://www.mendeley.com/documents/?uuid=0e9f8040-31e5-44ea-837d-cf50911d3b61"]}],"mendeley":{"formattedCitation":"(Roff 1992; Stearns 1992)","plainTextFormattedCitation":"(Roff 1992; Stearns 1992)","previouslyFormattedCitation":"(Stearns 1992; Roff 1992)"},"properties":{"noteIndex":0},"schema":"https://github.com/citation-style-language/schema/raw/master/csl-citation.json"}</w:instrText>
      </w:r>
      <w:r w:rsidR="00A137AA">
        <w:rPr>
          <w:rFonts w:ascii="Times New Roman" w:hAnsi="Times New Roman" w:cs="Times New Roman"/>
        </w:rPr>
        <w:fldChar w:fldCharType="separate"/>
      </w:r>
      <w:r w:rsidR="00707E71" w:rsidRPr="00707E71">
        <w:rPr>
          <w:rFonts w:ascii="Times New Roman" w:hAnsi="Times New Roman" w:cs="Times New Roman"/>
          <w:noProof/>
        </w:rPr>
        <w:t>(Roff 1992; Stearns 1992)</w:t>
      </w:r>
      <w:r w:rsidR="00A137AA">
        <w:rPr>
          <w:rFonts w:ascii="Times New Roman" w:hAnsi="Times New Roman" w:cs="Times New Roman"/>
        </w:rPr>
        <w:fldChar w:fldCharType="end"/>
      </w:r>
      <w:r w:rsidR="00C9420B" w:rsidRPr="00B36EED">
        <w:rPr>
          <w:rFonts w:ascii="Times New Roman" w:hAnsi="Times New Roman" w:cs="Times New Roman"/>
        </w:rPr>
        <w:t xml:space="preserve">. </w:t>
      </w:r>
      <w:r w:rsidR="00026410">
        <w:rPr>
          <w:rFonts w:ascii="Times New Roman" w:hAnsi="Times New Roman" w:cs="Times New Roman"/>
        </w:rPr>
        <w:t>B</w:t>
      </w:r>
      <w:r w:rsidR="00B2478E" w:rsidRPr="00B36EED">
        <w:rPr>
          <w:rFonts w:ascii="Times New Roman" w:hAnsi="Times New Roman" w:cs="Times New Roman"/>
        </w:rPr>
        <w:t>ody size, fecundity, and offspring size a</w:t>
      </w:r>
      <w:r w:rsidR="00026410">
        <w:rPr>
          <w:rFonts w:ascii="Times New Roman" w:hAnsi="Times New Roman" w:cs="Times New Roman"/>
        </w:rPr>
        <w:t>re</w:t>
      </w:r>
      <w:r w:rsidR="00B2478E" w:rsidRPr="00B36EED">
        <w:rPr>
          <w:rFonts w:ascii="Times New Roman" w:hAnsi="Times New Roman" w:cs="Times New Roman"/>
        </w:rPr>
        <w:t xml:space="preserve"> the outcomes of a series of decisions about </w:t>
      </w:r>
      <w:r w:rsidR="006A6149" w:rsidRPr="00B36EED">
        <w:rPr>
          <w:rFonts w:ascii="Times New Roman" w:hAnsi="Times New Roman" w:cs="Times New Roman"/>
        </w:rPr>
        <w:t xml:space="preserve">the allocation of resources to growth and reproduction </w:t>
      </w:r>
      <w:r w:rsidR="00A137AA">
        <w:rPr>
          <w:rFonts w:ascii="Times New Roman" w:hAnsi="Times New Roman" w:cs="Times New Roman"/>
        </w:rPr>
        <w:fldChar w:fldCharType="begin" w:fldLock="1"/>
      </w:r>
      <w:r w:rsidR="0040636B">
        <w:rPr>
          <w:rFonts w:ascii="Times New Roman" w:hAnsi="Times New Roman" w:cs="Times New Roman"/>
        </w:rPr>
        <w:instrText>ADDIN CSL_CITATION {"citationItems":[{"id":"ITEM-1","itemData":{"author":[{"dropping-particle":"","family":"Beverton","given":"Raymond J.H.","non-dropping-particle":"","parse-names":false,"suffix":""},{"dropping-particle":"","family":"Holt","given":"Sidney J","non-dropping-particle":"","parse-names":false,"suffix":""}],"container-title":"CIBA Foundation Colloquium on Ageing","id":"ITEM-1","issued":{"date-parts":[["1959"]]},"page":"142-177","title":"A review of the lifespans and mortality rates of fish in nature, and their relation to growth and other physiological characteristics","type":"chapter"},"uris":["http://www.mendeley.com/documents/?uuid=ccc05f02-6a89-436d-a8d9-e8e2dff37950"]},{"id":"ITEM-2","itemData":{"DOI":"10.1086/282637","ISSN":"0003-0147","abstract":"The tremendous variation in the life-history patterns of organisms is best explained as adaptive. Any organism has a limited amount of re- sources at its disposal, and these have to be partitioned between reproductive and nonreproductive activities. A larger share of resources to reproductive activities, that is, a higher reproductive effort at any age, leads to a better reproductive performance at that age; this may be con- sidered as a profit function. This reproductive effort also leads to a reduce tion in survival and growth and consequent diminution of the reproductive contribution of the succeeding stages in the life history; this may be con- sidered as a cost function. Natural selection would tend to an adjustment of the reproductive effort at every age such that the overall fitness of the life history would be maximized. A model of life history processes has been developed on the basis of these considerations. It leads to the following predictions: 1. If the form of the profit function is convex, or that of the cost func- tion concave, the optimal strategy may be to breed repeatedly. Other- wise, the optimal strategy is to breed only once in a suicidal effort like a salmon (big-bang reproduction). 2. The value of reproductive effort continuously increases with age in the case of repeated reproducers. 3. If all the stages in the life history following a certain age are ad- versely affected, the age of reproduction will tend to be lowered in the case of big-bang reproducers, and the reproductive effort at all ages preceding that stage will tend to increase in the case of repeated reproducers. 4. As the reproductive potential increases with size at a slower rate, reproductive effort will be lower at maturity, reproductive effort will increase at a higher rate with age, and growth will continue beyond maturity. 5. A uniform change in the probability of survival from one age to the next at all ages would have no effect by itself, on the age of reproduc- tion in big-bang breeders or on the distribution of reproductive effort with age in the repeated reproducers. 6. Such a change in survivorship would lead to a change in the equilib- rium density of a population. If the population is resource limited, this would affect the availability of resources to the members of the population in such a way that an increase in mortality would increase the availability of the resources. 7. For a resource-limited organism a greater availability of resources would lea…","author":[{"dropping-particle":"","family":"Gadgil","given":"Madhav","non-dropping-particle":"","parse-names":false,"suffix":""},{"dropping-particle":"","family":"Bossert","given":"William H.","non-dropping-particle":"","parse-names":false,"suffix":""}],"container-title":"The American Naturalist","id":"ITEM-2","issued":{"date-parts":[["1970"]]},"title":"Life Historical Consequences of Natural Selection","type":"article-journal"},"uris":["http://www.mendeley.com/documents/?uuid=4e4f5d6c-afca-4725-bd05-136b6bed6396"]},{"id":"ITEM-3","itemData":{"DOI":"10.1098/rspb.1996.0084","abstract":"Some of the authors of this publication are also working on these related projects: Cell size, metabolic rate and life history evolution View project Life strategy of Corymbia rubra (Coleoptera: Cerambycidae) View project The user has requested enhancement of the downloaded file.","author":[{"dropping-particle":"","family":"Kozlowski","given":"Jan","non-dropping-particle":"","parse-names":false,"suffix":""}],"id":"ITEM-3","issued":{"date-parts":[["1996"]]},"title":"Optimal Allocation of Resources Explains Interspecific Life-History Patterns in Animals with Indeterminate Growth","type":"article-journal"},"uris":["http://www.mendeley.com/documents/?uuid=c33946da-7fb2-378b-92a9-adb004f5228d"]}],"mendeley":{"formattedCitation":"(Beverton and Holt 1959; Gadgil and Bossert 1970; Kozlowski 1996)","plainTextFormattedCitation":"(Beverton and Holt 1959; Gadgil and Bossert 1970; Kozlowski 1996)","previouslyFormattedCitation":"(Beverton and Holt 1959; Gadgil and Bossert 1970; Kozlowski 1996)"},"properties":{"noteIndex":0},"schema":"https://github.com/citation-style-language/schema/raw/master/csl-citation.json"}</w:instrText>
      </w:r>
      <w:r w:rsidR="00A137AA">
        <w:rPr>
          <w:rFonts w:ascii="Times New Roman" w:hAnsi="Times New Roman" w:cs="Times New Roman"/>
        </w:rPr>
        <w:fldChar w:fldCharType="separate"/>
      </w:r>
      <w:r w:rsidR="0040636B" w:rsidRPr="0040636B">
        <w:rPr>
          <w:rFonts w:ascii="Times New Roman" w:hAnsi="Times New Roman" w:cs="Times New Roman"/>
          <w:noProof/>
        </w:rPr>
        <w:t>(Beverton and Holt 1959; Gadgil and Bossert 1970; Kozlowski 1996)</w:t>
      </w:r>
      <w:r w:rsidR="00A137AA">
        <w:rPr>
          <w:rFonts w:ascii="Times New Roman" w:hAnsi="Times New Roman" w:cs="Times New Roman"/>
        </w:rPr>
        <w:fldChar w:fldCharType="end"/>
      </w:r>
      <w:r w:rsidR="00A137AA">
        <w:rPr>
          <w:rFonts w:ascii="Times New Roman" w:hAnsi="Times New Roman" w:cs="Times New Roman"/>
        </w:rPr>
        <w:t>.</w:t>
      </w:r>
      <w:r w:rsidR="006A6149" w:rsidRPr="00B36EED">
        <w:rPr>
          <w:rFonts w:ascii="Times New Roman" w:hAnsi="Times New Roman" w:cs="Times New Roman"/>
        </w:rPr>
        <w:t xml:space="preserve">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 xml:space="preserve">maximize </w:t>
      </w:r>
      <w:r w:rsidR="00026410">
        <w:rPr>
          <w:rFonts w:ascii="Times New Roman" w:hAnsi="Times New Roman" w:cs="Times New Roman"/>
        </w:rPr>
        <w:t xml:space="preserve">the </w:t>
      </w:r>
      <w:r w:rsidR="0074390F">
        <w:rPr>
          <w:rFonts w:ascii="Times New Roman" w:hAnsi="Times New Roman" w:cs="Times New Roman"/>
        </w:rPr>
        <w:t>long-term</w:t>
      </w:r>
      <w:r w:rsidR="00026410">
        <w:rPr>
          <w:rFonts w:ascii="Times New Roman" w:hAnsi="Times New Roman" w:cs="Times New Roman"/>
        </w:rPr>
        <w:t xml:space="preserve"> representation of genes</w:t>
      </w:r>
      <w:r w:rsidR="000179E1">
        <w:rPr>
          <w:rFonts w:ascii="Times New Roman" w:hAnsi="Times New Roman" w:cs="Times New Roman"/>
        </w:rPr>
        <w:t xml:space="preserve"> in a population</w:t>
      </w:r>
      <w:r w:rsidR="00C57713" w:rsidRPr="00B36EED">
        <w:rPr>
          <w:rFonts w:ascii="Times New Roman" w:hAnsi="Times New Roman" w:cs="Times New Roman"/>
        </w:rPr>
        <w:t xml:space="preserve">, or </w:t>
      </w:r>
      <w:r w:rsidR="00026410">
        <w:rPr>
          <w:rFonts w:ascii="Times New Roman" w:hAnsi="Times New Roman" w:cs="Times New Roman"/>
        </w:rPr>
        <w:t xml:space="preserve">a proxy </w:t>
      </w:r>
      <w:r w:rsidR="004C7828">
        <w:rPr>
          <w:rFonts w:ascii="Times New Roman" w:hAnsi="Times New Roman" w:cs="Times New Roman"/>
        </w:rPr>
        <w:t xml:space="preserve">for fitness </w:t>
      </w:r>
      <w:r w:rsidR="00026410">
        <w:rPr>
          <w:rFonts w:ascii="Times New Roman" w:hAnsi="Times New Roman" w:cs="Times New Roman"/>
        </w:rPr>
        <w:t xml:space="preserve">such as </w:t>
      </w:r>
      <w:r w:rsidR="00C57713" w:rsidRPr="00B36EED">
        <w:rPr>
          <w:rFonts w:ascii="Times New Roman" w:hAnsi="Times New Roman" w:cs="Times New Roman"/>
        </w:rPr>
        <w:t>the average population growth rate</w:t>
      </w:r>
      <w:r w:rsidR="006A6149" w:rsidRPr="00B36EED">
        <w:rPr>
          <w:rFonts w:ascii="Times New Roman" w:hAnsi="Times New Roman" w:cs="Times New Roman"/>
        </w:rPr>
        <w:t>. Resources must also be allocated to maintenance</w:t>
      </w:r>
      <w:r w:rsidR="00026410">
        <w:rPr>
          <w:rFonts w:ascii="Times New Roman" w:hAnsi="Times New Roman" w:cs="Times New Roman"/>
        </w:rPr>
        <w:t xml:space="preserve"> (i.e.,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A137AA">
        <w:rPr>
          <w:rFonts w:ascii="Times New Roman" w:hAnsi="Times New Roman" w:cs="Times New Roman"/>
        </w:rPr>
        <w:t xml:space="preserve">; </w:t>
      </w:r>
      <w:r w:rsidR="00A137AA">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10.1111/jfb.12834","ISSN":"00221112","author":[{"dropping-particle":"","family":"Jørgensen","given":"C.","non-dropping-particle":"","parse-names":false,"suffix":""},{"dropping-particle":"","family":"Enberg","given":"K.","non-dropping-particle":"","parse-names":false,"suffix":""},{"dropping-particle":"","family":"Mangel","given":"M.","non-dropping-particle":"","parse-names":false,"suffix":""}],"container-title":"Journal of Fish Biology","id":"ITEM-1","issue":"1","issued":{"date-parts":[["2016","1"]]},"page":"389-402","title":"Modelling and interpreting fish bioenergetics: a role for behaviour, life-history traits and survival trade-offs","type":"article-journal","volume":"88"},"uris":["http://www.mendeley.com/documents/?uuid=b564e47a-a30c-3bae-afd2-074acbce4d18"]}],"mendeley":{"formattedCitation":"(Jørgensen et al. 2016)","plainTextFormattedCitation":"(Jørgensen et al. 2016)","previouslyFormattedCitation":"(C. Jørgensen, Enberg, and Mangel 2016)"},"properties":{"noteIndex":0},"schema":"https://github.com/citation-style-language/schema/raw/master/csl-citation.json"}</w:instrText>
      </w:r>
      <w:r w:rsidR="00A137AA">
        <w:rPr>
          <w:rFonts w:ascii="Times New Roman" w:hAnsi="Times New Roman" w:cs="Times New Roman"/>
        </w:rPr>
        <w:fldChar w:fldCharType="separate"/>
      </w:r>
      <w:r w:rsidR="00707E71" w:rsidRPr="00707E71">
        <w:rPr>
          <w:rFonts w:ascii="Times New Roman" w:hAnsi="Times New Roman" w:cs="Times New Roman"/>
          <w:noProof/>
        </w:rPr>
        <w:t>(Jørgensen et al. 2016)</w:t>
      </w:r>
      <w:r w:rsidR="00A137AA">
        <w:rPr>
          <w:rFonts w:ascii="Times New Roman" w:hAnsi="Times New Roman" w:cs="Times New Roman"/>
        </w:rPr>
        <w:fldChar w:fldCharType="end"/>
      </w:r>
      <w:r w:rsidR="008C18C8">
        <w:rPr>
          <w:rFonts w:ascii="Times New Roman" w:hAnsi="Times New Roman" w:cs="Times New Roman"/>
        </w:rPr>
        <w:t>)</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t>
      </w:r>
      <w:r w:rsidR="00A137AA">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Eventually, metabolic theory may provide a conceptual foundation for much of ecology, just as genetic theory provides a foundation for much of evolutionary biology.","author":[{"dropping-particle":"","family":"Brown","given":"James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B.","non-dropping-particle":"","parse-names":false,"suffix":""}],"container-title":"Ecology","id":"ITEM-1","issued":{"date-parts":[["2004"]]},"title":"Toward a metabolic theory of ecology","type":"paper-conference"},"uris":["http://www.mendeley.com/documents/?uuid=a7be765f-2b80-402a-8851-26fef3613efa"]},{"id":"ITEM-2","itemData":{"DOI":"10.1046/j.1365-2656.1999.00337.x","ISSN":"00218790","abstract":"1. We examined published studies relating resting oxygen consumption to body mass and temperature in post-larval teleost fish. The resulting database comprised 138 studies of 69 species (representing 28 families and 12 orders) living over a temperature range of c. 40°C. 2. Resting metabolic rate (R(b); mmol oxygen gas h-1) was related to body mass (M; wet mass, g) by R(b) = aMb, where a is a constant and b the scaling exponent. The model was fitted by least squares linear regression after logarithmic transformation of both variables. The mean value of scaling exponent, b, for the 69 individual species was 0.79 (SE 0.11). The general equation for all teleost fish was lnR(b) = 0.80(lnM) - 5.43. 3. The relationship between resting oxygen consumption and environmental temperature for a 50-g fish was curvilinear. A typical tropical fish at 30°C requires approximately six times as much oxygen for resting metabolism as does a polar fish at 0°C. This relationship could be fitted by several statistical models, of which the Arrhenius model is probably the most appropriate. The Arrhenius model for the resting metabolism of 69 species of teleost fish, corrected to a standard body mass of 50 g, was lnR(b) = 15.7-5.02. T-1, where T is absolute temperature (103 x K). 4. The Arrhenius model fitted to all 69 species exhibited a lower thermal sensitivity of resting metabolism (mean Q10 = 1.83 over the range 0-30°C) than typical within-species acclimation studies (median Q10 = 2.40, n = 14). This suggests that evolutionary adaptation has reduced the overall thermal sensitivity of resting metabolism across species. Analysis of covariance indicated that the relationships between resting metabolic rate and temperature for various taxa (orders) showed similar slopes but significantly different mean rates. 5. Analysis of the data for perciform fish provided no support for metabolic cold adaptation (the hypothesis that polar fish show a resting metabolic rate higher than predicted from the overall rate/temperature relationship established for temperate and tropical species). 6. Taxonomic variation in mean resting metabolic rate showed no relationship to phylogeny, although the robustness of this conclusion is constrained by our limited knowledge of fish evolutionary history.","author":[{"dropping-particle":"","family":"Clarke","given":"Andrew","non-dropping-particle":"","parse-names":false,"suffix":""},{"dropping-particle":"","family":"Johnston","given":"Nadine M.","non-dropping-particle":"","parse-names":false,"suffix":""}],"container-title":"Journal of Animal Ecology","id":"ITEM-2","issued":{"date-parts":[["1999"]]},"title":"Scaling of metabolic rate with body mass and temperature in teleost fish","type":"article-journal"},"uris":["http://www.mendeley.com/documents/?uuid=2610eab6-379f-4ef7-ae8f-78c9de985018"]}],"mendeley":{"formattedCitation":"(Clarke and Johnston 1999; Brown et al. 2004)","plainTextFormattedCitation":"(Clarke and Johnston 1999; Brown et al. 2004)","previouslyFormattedCitation":"(Brown et al. 2004; Clarke and Johnston 1999)"},"properties":{"noteIndex":0},"schema":"https://github.com/citation-style-language/schema/raw/master/csl-citation.json"}</w:instrText>
      </w:r>
      <w:r w:rsidR="00A137AA">
        <w:rPr>
          <w:rFonts w:ascii="Times New Roman" w:hAnsi="Times New Roman" w:cs="Times New Roman"/>
        </w:rPr>
        <w:fldChar w:fldCharType="separate"/>
      </w:r>
      <w:r w:rsidR="00707E71" w:rsidRPr="00707E71">
        <w:rPr>
          <w:rFonts w:ascii="Times New Roman" w:hAnsi="Times New Roman" w:cs="Times New Roman"/>
          <w:noProof/>
        </w:rPr>
        <w:t>(Clarke and Johnston 1999; Brown et al. 2004)</w:t>
      </w:r>
      <w:r w:rsidR="00A137AA">
        <w:rPr>
          <w:rFonts w:ascii="Times New Roman" w:hAnsi="Times New Roman" w:cs="Times New Roman"/>
        </w:rPr>
        <w:fldChar w:fldCharType="end"/>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generate covariance</w:t>
      </w:r>
      <w:r w:rsidR="00E072FC" w:rsidRPr="00B36EED">
        <w:rPr>
          <w:rFonts w:ascii="Times New Roman" w:hAnsi="Times New Roman" w:cs="Times New Roman"/>
        </w:rPr>
        <w:t>s</w:t>
      </w:r>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r w:rsidR="00317839">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{"citationItems":[{"id":"ITEM-1","itemData":{"DOI":"10.1139/f92-242","ISSN":"0706-652X","abstract":"Data were gathered for 216 North American fish species (57 families). Multivariate tests, performed on freshwater, marine, and combined data matrices, repeatedly identified a gradient associating later-maturing fishes with higher fecundity, small eggs, and few bouts of reproduction during a short spawning season and the opposite suite of traits with small fishes. A second strong gradient indicated positive associations between parental care, egg size, and extended breeding seasons. Phylogeny affected each variable, and some higher taxonomic groupings were associated with particular life-history strategies. High-fecundity characteristics tended to be associated with large species ranges in the marine environment. Age at maturation, adult growth rate, life span, and egg size positively correlated with anadromy. Parental care was inversely correlated with median latitude. A trilateral continuum based on essential trade-offs among three demographic variables predicts many of the correlations among life-history traits. This framework has implications for predicting population responses to diverse natural and anthropogenic disturbances. -from Authors","author":[{"dropping-particle":"","family":"Winemiller","given":"K. O.","non-dropping-particle":"","parse-names":false,"suffix":""},{"dropping-particle":"","family":"Rose","given":"K. A.","non-dropping-particle":"","parse-names":false,"suffix":""}],"container-title":"Canadian Journal of Fisheries and Aquatic Sciences","id":"ITEM-1","issued":{"date-parts":[["1992"]]},"title":"Patterns of life-history diversification in North American fishes: implications for population regulation","type":"article-journal"},"uris":["http://www.mendeley.com/documents/?uuid=4d60892f-2e4f-4af6-871c-68b1f37eacbf"]},{"id":"ITEM-2","itemData":{"DOI":"10.2307/3545395","ISSN":"00301299","abstract":"The hypothesized relationship between the relative strength of sexual selection and life-history strategies is reexamined. The potential effectiveness of sexual selection depends not only on the relative survivorship of immature stages, but also on other components of fitness. The effects of fecundity and timing of maturation must be evaluated together with the survivorship in order to determine the reponsiveness of alternative life-history configurations to the force of sexual selection. Moreover, the r-K continuum is an inadequate model for comparisons of life-history strategies. A general three-dimensional demographic model provides a more comprehensive conceptual framework for life-history comparisons. The three-parameter demographic model is similar to several earlier two-dimensional life-history schemes and appears to describe a broad spectrum of the life-history strategies exhibited in nature. Most higher taxa tend to be dominated by only one or two of the three endpoint strategies: \"equilibrium\" (large investment in relatively few individual offspring), \"opportunistic\" (small size and rapid maturation), and \"periodic\" (pulsed production of large numbers of small offspring). A survey of teleost fishes and examples from several other higher taxa supports McLain's (1991) contention that the strength of sexual selection is influenced by life-history strategy. Conspicuous males are common among relative equilibrium and opportunistic strategists, but are essentially absent among species associated with the high-fecundity, periodic reproductive strategy. The absence of sexually selected traits in high-fecundity broadcast spawners implies that differential survivorship among immature life stages is nonrandom in all cases.","author":[{"dropping-particle":"","family":"Winemiller","given":"Kirk O.","non-dropping-particle":"","parse-names":false,"suffix":""}],"container-title":"Oikos","id":"ITEM-2","issued":{"date-parts":[["1992"]]},"title":"Life-History Strategies and the Effectiveness of Sexual Selection","type":"article-journal"},"uris":["http://www.mendeley.com/documents/?uuid=e33fbfbd-7ed1-487e-b602-0e0e29b1b923"]}],"mendeley":{"formattedCitation":"(Winemiller 1992; Winemiller and Rose 1992)","manualFormatting":"( Winemiller &amp; Rose, 1992; Winemiller, 1992)","plainTextFormattedCitation":"(Winemiller 1992; Winemiller and Rose 1992)","previouslyFormattedCitation":"(K. O. Winemiller and Rose 1992; Kirk O. Winemiller 1992)"},"properties":{"noteIndex":0},"schema":"https://github.com/citation-style-language/schema/raw/master/csl-citation.json"}</w:instrText>
      </w:r>
      <w:r w:rsidR="00317839">
        <w:rPr>
          <w:rFonts w:ascii="Times New Roman" w:hAnsi="Times New Roman" w:cs="Times New Roman"/>
        </w:rPr>
        <w:fldChar w:fldCharType="separate"/>
      </w:r>
      <w:r w:rsidR="00317839" w:rsidRPr="00317839">
        <w:rPr>
          <w:rFonts w:ascii="Times New Roman" w:hAnsi="Times New Roman" w:cs="Times New Roman"/>
          <w:noProof/>
        </w:rPr>
        <w:t>( Winemiller &amp; Rose, 1992; Winemiller, 1992)</w:t>
      </w:r>
      <w:r w:rsidR="00317839">
        <w:rPr>
          <w:rFonts w:ascii="Times New Roman" w:hAnsi="Times New Roman" w:cs="Times New Roman"/>
        </w:rPr>
        <w:fldChar w:fldCharType="end"/>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74390F">
        <w:rPr>
          <w:rFonts w:ascii="Times New Roman" w:hAnsi="Times New Roman" w:cs="Times New Roman"/>
        </w:rPr>
        <w:t xml:space="preserve">We expect these covariances to map predictably onto environmental factors. </w:t>
      </w:r>
      <w:r w:rsidR="002740B7" w:rsidRPr="00B36EED">
        <w:rPr>
          <w:rFonts w:ascii="Times New Roman" w:hAnsi="Times New Roman" w:cs="Times New Roman"/>
        </w:rPr>
        <w:t xml:space="preserve"> </w:t>
      </w:r>
    </w:p>
    <w:p w14:paraId="70906FAA" w14:textId="77777777" w:rsidR="00E05218" w:rsidRPr="00B36EED" w:rsidRDefault="00E05218" w:rsidP="00D34DE9">
      <w:pPr>
        <w:spacing w:line="480" w:lineRule="auto"/>
        <w:jc w:val="both"/>
        <w:rPr>
          <w:rFonts w:ascii="Times New Roman" w:hAnsi="Times New Roman" w:cs="Times New Roman"/>
        </w:rPr>
      </w:pPr>
    </w:p>
    <w:p w14:paraId="05D6102B" w14:textId="31318875" w:rsidR="00E05218" w:rsidRDefault="00E05218" w:rsidP="00D34DE9">
      <w:pPr>
        <w:spacing w:line="480" w:lineRule="auto"/>
        <w:jc w:val="both"/>
        <w:rPr>
          <w:rFonts w:ascii="Times New Roman" w:hAnsi="Times New Roman" w:cs="Times New Roman"/>
        </w:rPr>
      </w:pPr>
      <w:r w:rsidRPr="00B36EED">
        <w:rPr>
          <w:rFonts w:ascii="Times New Roman" w:hAnsi="Times New Roman" w:cs="Times New Roman"/>
        </w:rPr>
        <w:t xml:space="preserve"> A trait-by-environment map ca</w:t>
      </w:r>
      <w:r>
        <w:rPr>
          <w:rFonts w:ascii="Times New Roman" w:hAnsi="Times New Roman" w:cs="Times New Roman"/>
        </w:rPr>
        <w:t>n</w:t>
      </w:r>
      <w:r w:rsidRPr="00B36EED">
        <w:rPr>
          <w:rFonts w:ascii="Times New Roman" w:hAnsi="Times New Roman" w:cs="Times New Roman"/>
        </w:rPr>
        <w:t xml:space="preserve"> be used to predict demographic rates, which are determined by life-history traits. </w:t>
      </w:r>
      <w:r>
        <w:rPr>
          <w:rFonts w:ascii="Times New Roman" w:hAnsi="Times New Roman" w:cs="Times New Roman"/>
        </w:rPr>
        <w:t xml:space="preserve">The map can then be used </w:t>
      </w:r>
      <w:r w:rsidRPr="00B36EED">
        <w:rPr>
          <w:rFonts w:ascii="Times New Roman" w:hAnsi="Times New Roman" w:cs="Times New Roman"/>
        </w:rPr>
        <w:t xml:space="preserve">to infer the trajectories of understudied populations. This idea has roots in fundamental ecological theory </w:t>
      </w:r>
      <w:r w:rsidR="001927F6">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{"citationItems":[{"id":"ITEM-1","itemData":{"DOI":"10.1098/rstb.1991.0031","ISBN":"0962-8436\\n1471-2970","ISSN":"0962-8436","abstract":"This paper reviews recent efforts to use certain dimensionless numbers (DLNs) to classify life histories in plants and animals. These DLNs summarize the relation between growth, mortality and maturation, and several groups of animals show interesting patterns with respect to their numeric values. Finally we focus on one DLN, the product of the age of maturity and the adult instantaneous mortality, to show how evolutionary life history theory may be used to predict the value of the DLN, which differs greatly between major groups of animals","author":[{"dropping-particle":"","family":"Charnov","given":"Eric L.","non-dropping-particle":"","parse-names":false,"suffix":""},{"dropping-particle":"","family":"Berrigan","given":"David","non-dropping-particle":"","parse-names":false,"suffix":""},{"dropping-particle":"","family":"Bevertron","given":"R J H","non-dropping-particle":"","parse-names":false,"suffix":""}],"container-title":"Philosophical Transactions: Biological Sciences","id":"ITEM-1","issue":"1262","issued":{"date-parts":[["1991"]]},"page":"41-48","title":"Dimensionless numbers and the assembly rules for life histories","type":"article-journal","volume":"332"},"uris":["http://www.mendeley.com/documents/?uuid=20d7edcc-89fe-4cbb-b757-59e7808ad9e7"]},{"id":"ITEM-2","itemData":{"DOI":"10.1111/j.1474-919X.1974.tb00241.x","ISSN":"1474919X","author":[{"dropping-particle":"","family":"Charnov","given":"Eric L.","non-dropping-particle":"","parse-names":false,"suffix":""},{"dropping-particle":"","family":"Krebs","given":"John R.","non-dropping-particle":"","parse-names":false,"suffix":""}],"container-title":"</w:instrText>
      </w:r>
      <w:r w:rsidR="00707E71">
        <w:rPr>
          <w:rFonts w:ascii="Times New Roman" w:hAnsi="Times New Roman" w:cs="Times New Roman" w:hint="eastAsia"/>
        </w:rPr>
        <w:instrText>Ibis","id":"ITEM-2","issued":{"date-parts":[["1974"]]},"title":"ON CLUTCH</w:instrText>
      </w:r>
      <w:r w:rsidR="00707E71">
        <w:rPr>
          <w:rFonts w:ascii="Times New Roman" w:hAnsi="Times New Roman" w:cs="Times New Roman" w:hint="eastAsia"/>
        </w:rPr>
        <w:instrText>‐</w:instrText>
      </w:r>
      <w:r w:rsidR="00707E71">
        <w:rPr>
          <w:rFonts w:ascii="Times New Roman" w:hAnsi="Times New Roman" w:cs="Times New Roman" w:hint="eastAsia"/>
        </w:rPr>
        <w:instrText>SIZE AND FITNESS","type":"article-journal"},"uris":["http://www.mendeley.com/documents/?uuid=ab511674-5a45-40c8-8e90-cfa6f401ba40"]},{"id":"ITEM-3","itemData":{"DOI":"10.2307/3817",</w:instrText>
      </w:r>
      <w:r w:rsidR="00707E71">
        <w:rPr>
          <w:rFonts w:ascii="Times New Roman" w:hAnsi="Times New Roman" w:cs="Times New Roman"/>
        </w:rPr>
        <w:instrText>"ISSN":"00218790","abstract":"PRINTED OUT","author":[{"dropping-particle":"","family":"Southwood","given":"T. R. E.","non-dropping-particle":"","parse-names":false,"suffix":""}],"container-title":"The Journal of Animal Ecology","id":"ITEM-3","issued":{"date-parts":[["1977"]]},"title":"Habitat, the Templet for Ecological Strategies?","type":"article-journal"},"uris":["http://www.mendeley.com/documents/?uuid=fa1e1d5f-e5bb-4a02-ae7e-41f44e6416c5"]},{"id":"ITEM-4","itemData":{"DOI":"10.1111/j.1467-2979.2009.00350.x","ISBN":"1467-2979","ISSN":"14672960","abstract":"The natural mortality of exploited fish populations is often assumed to be a species- specific constant independent of body size. This assumption has important implica- tions for size-based fish population models and for predicting the outcome of size- dependent fisheries management measures such as mesh-size regulations. To test the assumption, we critically review the empirical estimates of the natural mortality, M(year)1), of marine and brackish water fish stocks and model them as a function of von Bertalanffy growth parameters, L¥ (cm) and K (year)1), temperature (Kelvin) and length, L (cm). Using the Arrhenius equation to describe the relationship between Mand temperature, we find M to be significantly related to length, L¥ and K, but not to temperature (R2 = 0.62, P &lt; 0.0001, n = 168). Temperature and K are signif- icantly correlated and when K is removed from the model the temperature term becomes significant, but the resulting model explains less of the total variance (R2 = 0.42, P &lt; 0.0001, n = 168). The relationships between M, L, L¥, K and temperature are shown to be in general accordance with previous theoretical and empirical investigations. We conclude that natural mortality is significantly related to length and growth characteristics and recommend to use the empirical formula: ln(M) = 0.55 ) 1.61ln(L) + 1.44ln(L¥) + ln(K), for estimating the natural mortality of marine and brackish water fish","author":[{"dropping-particle":"","family":"Gislason","given":"Henrik","non-dropping-particle":"","parse-names":false,"suffix":""},{"dropping-particle":"","family":"Daan","given":"Niels","non-dropping-particle":"","parse-names":false,"suffix":""},{"dropping-particle":"","family":"Rice","given":"Jake C.","non-dropping-particle":"","parse-names":false,"suffix":""},{"dropping-particle":"","family":"Pope","given":"John G.","non-dropping-particle":"","parse-names":false,"suffix":""}],"container-title":"Fish and Fisheries","id":"ITEM-4","issue":"2","issued":{"date-parts":[["2010"]]},"page":"149-158","title":"Size, growth, temperature and the natural mortality of marine fish","type":"article-journal","volume":"11"},"uris":["http://www.mendeley.com/documents/?uuid=13ba571d-9973-47bc-8f9b-5d8dfa7f9d09"]}],"mendeley":{"formattedCitation":"(Charnov and Krebs 1974; Southwood 1977; Charnov et al. 1991; Gislason et al. 2010)","plainTextFormattedCitation":"(Charnov and Krebs 1974; Southwood 1977; Charnov et al. 1991; Gislason et al. 2010)","previouslyFormattedCitation":"(Charnov, Berrigan, and Bevertron 1991; Charnov and Krebs 1974; Southwood 1977; Gislason et al. 2010)"},"properties":{"noteIndex":0},"schema":"https://github.com/citation-style-language/schema/raw/master/csl-citation.json"}</w:instrText>
      </w:r>
      <w:r w:rsidR="001927F6">
        <w:rPr>
          <w:rFonts w:ascii="Times New Roman" w:hAnsi="Times New Roman" w:cs="Times New Roman"/>
        </w:rPr>
        <w:fldChar w:fldCharType="separate"/>
      </w:r>
      <w:r w:rsidR="00707E71" w:rsidRPr="00707E71">
        <w:rPr>
          <w:rFonts w:ascii="Times New Roman" w:hAnsi="Times New Roman" w:cs="Times New Roman"/>
          <w:noProof/>
        </w:rPr>
        <w:t xml:space="preserve">(Charnov and Krebs 1974; Southwood 1977; </w:t>
      </w:r>
      <w:r w:rsidR="00707E71" w:rsidRPr="00707E71">
        <w:rPr>
          <w:rFonts w:ascii="Times New Roman" w:hAnsi="Times New Roman" w:cs="Times New Roman"/>
          <w:noProof/>
        </w:rPr>
        <w:lastRenderedPageBreak/>
        <w:t>Charnov et al. 1991; Gislason et al. 2010)</w:t>
      </w:r>
      <w:r w:rsidR="001927F6">
        <w:rPr>
          <w:rFonts w:ascii="Times New Roman" w:hAnsi="Times New Roman" w:cs="Times New Roman"/>
        </w:rPr>
        <w:fldChar w:fldCharType="end"/>
      </w:r>
      <w:r w:rsidR="001927F6">
        <w:rPr>
          <w:rFonts w:ascii="Times New Roman" w:hAnsi="Times New Roman" w:cs="Times New Roman"/>
        </w:rPr>
        <w:t xml:space="preserve"> </w:t>
      </w:r>
      <w:r w:rsidRPr="00B36EED">
        <w:rPr>
          <w:rFonts w:ascii="Times New Roman" w:hAnsi="Times New Roman" w:cs="Times New Roman"/>
        </w:rPr>
        <w:t xml:space="preserve"> but the search for “rules” for predicting ecological assemblages based on functional traits continues </w:t>
      </w:r>
      <w:r w:rsidR="001927F6">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{"citationItems":[{"id":"ITEM-1","itemData":{"DOI":"10.1111/j.1600-0706.2013.00717.x","ISSN":"00301299","author":[{"dropping-particle":"","family":"Ferraro","given":"Steven P.","non-dropping-particle":"","parse-names":false,"suffix":""}],"container-title":"Oikos","id":"ITEM-1","issue":"11","issued":{"date-parts":[["2013","11"]]},"page":"1541-1553","title":"Ecological periodic tables: in principle and practice","type":"article-journal","volume":"122"},"uris":["http://www.mendeley.com/documents/?uuid=45f025a1-dc4a-33fd-954f-731991fdff79"]},{"id":"ITEM-2","itemData":{"DOI":"10.1111/ele.12462","ISSN":"1461-023X","author":[{"dropping-particle":"","family":"Winemiller","given":"Kirk O.","non-dropping-particle":"","parse-names":false,"suffix":""},{"dropping-particle":"","family":"Fitzgerald","given":"Daniel B.","non-dropping-particle":"","parse-names":false,"suffix":""},{"dropping-particle":"","family":"Bower","given":"Luke M.","non-dropping-particle":"","parse-names":false,"suffix":""},{"dropping-particle":"","family":"Pianka","given":"Eric R.","non-dropping-particle":"","parse-names":false,"suffix":""}],"container-title":"Ecology Letters","editor":[{"dropping-particle":"","family":"Arita","given":"Hector","non-dropping-particle":"","parse-names":false,"suffix":""}],"id":"ITEM-2","issue":"8","issued":{"date-parts":[["2015","8","21"]]},"page":"737-751","title":"Functional traits, convergent evolution, and periodic tables of niches","type":"article-journal","volume":"18"},"uris":["http://www.mendeley.com/documents/?uuid=a56e096c-d298-346c-acbb-9032b064a7d1"]}],"mendeley":{"formattedCitation":"(Ferraro 2013; Winemiller et al. 2015)","plainTextFormattedCitation":"(Ferraro 2013; Winemiller et al. 2015)","previouslyFormattedCitation":"(Ferraro 2013; Kirk O. Winemiller et al. 2015)"},"properties":{"noteIndex":0},"schema":"https://github.com/citation-style-language/schema/raw/master/csl-citation.json"}</w:instrText>
      </w:r>
      <w:r w:rsidR="001927F6">
        <w:rPr>
          <w:rFonts w:ascii="Times New Roman" w:hAnsi="Times New Roman" w:cs="Times New Roman"/>
        </w:rPr>
        <w:fldChar w:fldCharType="separate"/>
      </w:r>
      <w:r w:rsidR="00707E71" w:rsidRPr="00707E71">
        <w:rPr>
          <w:rFonts w:ascii="Times New Roman" w:hAnsi="Times New Roman" w:cs="Times New Roman"/>
          <w:noProof/>
        </w:rPr>
        <w:t>(Ferraro 2013; Winemiller et al. 2015)</w:t>
      </w:r>
      <w:r w:rsidR="001927F6">
        <w:rPr>
          <w:rFonts w:ascii="Times New Roman" w:hAnsi="Times New Roman" w:cs="Times New Roman"/>
        </w:rPr>
        <w:fldChar w:fldCharType="end"/>
      </w:r>
      <w:r w:rsidRPr="00B36EED">
        <w:rPr>
          <w:rFonts w:ascii="Times New Roman" w:hAnsi="Times New Roman" w:cs="Times New Roman"/>
        </w:rPr>
        <w:t xml:space="preserve">.  In some cases, strong correlations between life history traits, in particular body size, and aspects of the environment or community have been observed.  </w:t>
      </w:r>
      <w:r w:rsidR="00026410">
        <w:rPr>
          <w:rFonts w:ascii="Times New Roman" w:hAnsi="Times New Roman" w:cs="Times New Roman"/>
        </w:rPr>
        <w:t>For</w:t>
      </w:r>
      <w:r w:rsidRPr="00B36EED">
        <w:rPr>
          <w:rFonts w:ascii="Times New Roman" w:hAnsi="Times New Roman" w:cs="Times New Roman"/>
        </w:rPr>
        <w:t xml:space="preserve"> example, the temperature-size rule is a well-documented phenomenon in which body sizes of ectotherms are larger in colder temperatures </w:t>
      </w:r>
      <w:r w:rsidR="00594BC8">
        <w:rPr>
          <w:rFonts w:ascii="Times New Roman" w:hAnsi="Times New Roman" w:cs="Times New Roman"/>
        </w:rPr>
        <w:fldChar w:fldCharType="begin" w:fldLock="1"/>
      </w:r>
      <w:r w:rsidR="0040636B">
        <w:rPr>
          <w:rFonts w:ascii="Times New Roman" w:hAnsi="Times New Roman" w:cs="Times New Roman"/>
        </w:rPr>
        <w:instrText>ADDIN CSL_CITATION {"citationItems":[{"id":"ITEM-1","itemData":{"DOI":"10.1126/science.1061967","ISSN":"00368075","PMID":"11567137","abstract":"We derive a general model, based on principles of biochemical kinetics and allometry, that characterizes the effects of temperature and body mass on metabolic rate. The model fits metabolic rates of microbes, ectotherms, endotherms (including those in hibernation), and plants in temperatures ranging from 0° to 40°C. Mass- and temperature-compensated resting metabolic rates of all organisms are similar: The lowest (for unicellular organisms and plants) is separated from the highest (for endothermic vertebrates) by a factor of about 20. Temperature and body size are primary determinants of biological time and ecological roles.","author":[{"dropping-particle":"","family":"Gillooly","given":"J. F.","non-dropping-particle":"","parse-names":false,"suffix":""},{"dropping-particle":"","family":"Brown","given":"J. H.","non-dropping-particle":"","parse-names":false,"suffix":""},{"dropping-particle":"","family":"West","given":"G. B.","non-dropping-particle":"","parse-names":false,"suffix":""},{"dropping-particle":"","family":"Savage","given":"V. M.","non-dropping-particle":"","parse-names":false,"suffix":""},{"dropping-particle":"","family":"Charnov","given":"E. L.","non-dropping-particle":"","parse-names":false,"suffix":""}],"container-title":"Science","id":"ITEM-1","issue":"5538","issued":{"date-parts":[["2001","9","21"]]},"page":"2248-2251","title":"Effects of size and temperature on metabolic rate","type":"article-journal","volume":"293"},"uris":["http://www.mendeley.com/documents/?uuid=5a3d7bab-fb35-3652-85c4-cc9c18758307"]},{"id":"ITEM-2","itemData":{"author":[{"dropping-particle":"","family":"Kingsolver","given":"Joel G","non-dropping-particle":"","parse-names":false,"suffix":""},{"dropping-particle":"","family":"Huey","given":"Raymond B","non-dropping-particle":"","parse-names":false,"suffix":""}],"container-title":"Evolutionary Ecology Research","id":"ITEM-2","issued":{"date-parts":[["2008"]]},"page":"251-268","title":"Size , temperature , and fitness : three rules","type":"article-journal","volume":"10"},"uris":["http://www.mendeley.com/documents/?uuid=55778dc4-fbe2-412f-9302-90195b6ae884"]}],"mendeley":{"formattedCitation":"(Gillooly et al. 2001; Kingsolver and Huey 2008)","plainTextFormattedCitation":"(Gillooly et al. 2001; Kingsolver and Huey 2008)","previouslyFormattedCitation":"(Gillooly et al. 2001; Kingsolver and Huey 2008)"},"properties":{"noteIndex":0},"schema":"https://github.com/citation-style-language/schema/raw/master/csl-citation.json"}</w:instrText>
      </w:r>
      <w:r w:rsidR="00594BC8">
        <w:rPr>
          <w:rFonts w:ascii="Times New Roman" w:hAnsi="Times New Roman" w:cs="Times New Roman"/>
        </w:rPr>
        <w:fldChar w:fldCharType="separate"/>
      </w:r>
      <w:r w:rsidR="0040636B" w:rsidRPr="0040636B">
        <w:rPr>
          <w:rFonts w:ascii="Times New Roman" w:hAnsi="Times New Roman" w:cs="Times New Roman"/>
          <w:noProof/>
        </w:rPr>
        <w:t>(Gillooly et al. 2001; Kingsolver and Huey 2008)</w:t>
      </w:r>
      <w:r w:rsidR="00594BC8">
        <w:rPr>
          <w:rFonts w:ascii="Times New Roman" w:hAnsi="Times New Roman" w:cs="Times New Roman"/>
        </w:rPr>
        <w:fldChar w:fldCharType="end"/>
      </w:r>
      <w:r w:rsidRPr="00B36EED">
        <w:rPr>
          <w:rFonts w:ascii="Times New Roman" w:hAnsi="Times New Roman" w:cs="Times New Roman"/>
        </w:rPr>
        <w:t xml:space="preserve">. </w:t>
      </w:r>
      <w:r>
        <w:rPr>
          <w:rFonts w:ascii="Times New Roman" w:hAnsi="Times New Roman" w:cs="Times New Roman"/>
        </w:rPr>
        <w:t>However, whether increasing temperatures will lead to a decrease in body size</w:t>
      </w:r>
      <w:r w:rsidR="00732473">
        <w:rPr>
          <w:rFonts w:ascii="Times New Roman" w:hAnsi="Times New Roman" w:cs="Times New Roman"/>
        </w:rPr>
        <w:t xml:space="preserve"> of ectotherms</w:t>
      </w:r>
      <w:r>
        <w:rPr>
          <w:rFonts w:ascii="Times New Roman" w:hAnsi="Times New Roman" w:cs="Times New Roman"/>
        </w:rPr>
        <w:t xml:space="preserve"> is currently debated </w:t>
      </w:r>
      <w:r w:rsidR="00594BC8">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{"citationItems":[{"id":"ITEM-1","itemData":{"DOI":"10.1073/pnas.0902080106","ISSN":"00278424","abstract":"Understanding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author":[{"dropping-particle":"","family":"Daufresne","given":"Martin","non-dropping-particle":"","parse-names":false,"suffix":""},{"dropping-particle":"","family":"Lengfellner","given":"Kathrin","non-dropping-particle":"","parse-names":false,"suffix":""},{"dropping-particle":"","family":"Sommer","given":"Ulrich","non-dropping-particle":"","parse-names":false,"suffix":""}],"container-title":"Proceedings of the National Academy of Sciences of the United States of America","id":"ITEM-1","issue":"31","issued":{"date-parts":[["2009","8","4"]]},"page":"12788-12793","title":"Global warming benefits the small in aquatic ecosystems","type":"article-journal","volume":"106"},"uris":["http://www.mendeley.com/documents/?uuid=968c95ab-1416-3daa-bae4-5a6f15e2dedb"]},{"id":"ITEM-2","itemData":{"DOI":"10.1093/conphys/coz025","ISSN":"2051-1434","abstract":"&lt;p&gt;Increasing temperatures under climate change are thought to affect individual physiology of fish and other ectotherms through increases in metabolic demands, leading to changes in species performance with concomitant effects on species ecology. Although intuitively appealing, the driving mechanism behind thermal performance is contested; thermal performance (e.g. growth) appears correlated with metabolic scope (i.e. oxygen availability for activity) for a number of species, but a substantial number of datasets do not support oxygen limitation of long-term performance. Whether or not oxygen limitations via the metabolic scope, or a lack thereof, have major ecological consequences remains a highly contested question. size and trait-based model of energy and oxygen budgets to determine the relative influence of metabolic rates, oxygen limitation and environmental conditions on ectotherm performance. We show that oxygen limitation is not necessary to explain performance variation with temperature. Oxygen can drastically limit performance and fitness, especially at temperature extremes, but changes in thermal performance are primarily driven by the interplay between changing metabolic rates and species ecology. Furthermore, our model reveals that fitness trends with temperature can oppose trends in growth, suggesting a potential explanation for the paradox that species often occur at lower temperatures than their growth optimum. Our model provides a mechanistic underpinning that can provide general and realistic predictions about temperature impacts on the performance of fish and other ectotherms and function as a null model for contrasting temperature impacts on species with different metabolic and ecological traits.&lt;/p&gt;","author":[{"dropping-particle":"","family":"Neubauer","given":"Philipp","non-dropping-particle":"","parse-names":false,"suffix":""},{"dropping-particle":"","family":"Andersen","given":"Ken H","non-dropping-particle":"","parse-names":false,"suffix":""}],"container-title":"Conservation Physiology","editor":[{"dropping-particle":"","family":"Fangue","given":"Nann","non-dropping-particle":"","parse-names":false,"suffix":""}],"id":"ITEM-2","issue":"1","issued":{"date-parts":[["2019","1","1"]]},"title":"Thermal performance of fish is explained by an interplay between physiology, behaviour and ecology","type":"article-journal","volume":"7"},"uris":["http://www.mendeley.com/documents/?uuid=42ae00e2-d125-344b-9fe1-284069507f1a"]}],"mendeley":{"formattedCitation":"(Daufresne et al. 2009; Neubauer and Andersen 2019)","plainTextFormattedCitation":"(Daufresne et al. 2009; Neubauer and Andersen 2019)","previouslyFormattedCitation":"(Daufresne, Lengfellner, and Sommer 2009; Neubauer and Andersen 2019)"},"properties":{"noteIndex":0},"schema":"https://github.com/citation-style-language/schema/raw/master/csl-citation.json"}</w:instrText>
      </w:r>
      <w:r w:rsidR="00594BC8">
        <w:rPr>
          <w:rFonts w:ascii="Times New Roman" w:hAnsi="Times New Roman" w:cs="Times New Roman"/>
        </w:rPr>
        <w:fldChar w:fldCharType="separate"/>
      </w:r>
      <w:r w:rsidR="00707E71" w:rsidRPr="00707E71">
        <w:rPr>
          <w:rFonts w:ascii="Times New Roman" w:hAnsi="Times New Roman" w:cs="Times New Roman"/>
          <w:noProof/>
        </w:rPr>
        <w:t>(Daufresne et al. 2009; Neubauer and Andersen 2019)</w:t>
      </w:r>
      <w:r w:rsidR="00594BC8">
        <w:rPr>
          <w:rFonts w:ascii="Times New Roman" w:hAnsi="Times New Roman" w:cs="Times New Roman"/>
        </w:rPr>
        <w:fldChar w:fldCharType="end"/>
      </w:r>
      <w:r>
        <w:rPr>
          <w:rFonts w:ascii="Times New Roman" w:hAnsi="Times New Roman" w:cs="Times New Roman"/>
        </w:rPr>
        <w:t xml:space="preserve">. The outcome likely depends on simultaneous changes in productivity and predator abundance, </w:t>
      </w:r>
      <w:r w:rsidR="00C56EF5">
        <w:rPr>
          <w:rFonts w:ascii="Times New Roman" w:hAnsi="Times New Roman" w:cs="Times New Roman"/>
        </w:rPr>
        <w:t>which are</w:t>
      </w:r>
      <w:r>
        <w:rPr>
          <w:rFonts w:ascii="Times New Roman" w:hAnsi="Times New Roman" w:cs="Times New Roman"/>
        </w:rPr>
        <w:t xml:space="preserve"> difficult to disentangle. </w:t>
      </w:r>
    </w:p>
    <w:p w14:paraId="631F382A" w14:textId="77777777" w:rsidR="00E84689" w:rsidRDefault="00E84689" w:rsidP="00D34DE9">
      <w:pPr>
        <w:spacing w:line="480" w:lineRule="auto"/>
        <w:jc w:val="both"/>
        <w:rPr>
          <w:rFonts w:ascii="Times New Roman" w:hAnsi="Times New Roman" w:cs="Times New Roman"/>
        </w:rPr>
      </w:pPr>
    </w:p>
    <w:p w14:paraId="7018B32F" w14:textId="7CB59124" w:rsidR="00E05218" w:rsidRPr="00B36EED" w:rsidRDefault="00EA74E7" w:rsidP="00D34DE9">
      <w:pPr>
        <w:spacing w:line="480" w:lineRule="auto"/>
        <w:jc w:val="both"/>
        <w:rPr>
          <w:rFonts w:ascii="Times New Roman" w:hAnsi="Times New Roman" w:cs="Times New Roman"/>
        </w:rPr>
      </w:pPr>
      <w:r>
        <w:rPr>
          <w:rFonts w:ascii="Times New Roman" w:hAnsi="Times New Roman" w:cs="Times New Roman"/>
        </w:rPr>
        <w:t>Another approach to understanding the link between trait</w:t>
      </w:r>
      <w:r w:rsidR="005A5D04">
        <w:rPr>
          <w:rFonts w:ascii="Times New Roman" w:hAnsi="Times New Roman" w:cs="Times New Roman"/>
        </w:rPr>
        <w:t xml:space="preserve">s </w:t>
      </w:r>
      <w:r>
        <w:rPr>
          <w:rFonts w:ascii="Times New Roman" w:hAnsi="Times New Roman" w:cs="Times New Roman"/>
        </w:rPr>
        <w:t xml:space="preserve">and the environment are size-spectra relationships. </w:t>
      </w:r>
      <w:r w:rsidR="00026410">
        <w:rPr>
          <w:rFonts w:ascii="Times New Roman" w:hAnsi="Times New Roman" w:cs="Times New Roman"/>
        </w:rPr>
        <w:t>T</w:t>
      </w:r>
      <w:r w:rsidR="00E05218">
        <w:rPr>
          <w:rFonts w:ascii="Times New Roman" w:hAnsi="Times New Roman" w:cs="Times New Roman"/>
        </w:rPr>
        <w:t>here are</w:t>
      </w:r>
      <w:r w:rsidR="00E05218" w:rsidRPr="00B36EED">
        <w:rPr>
          <w:rFonts w:ascii="Times New Roman" w:hAnsi="Times New Roman" w:cs="Times New Roman"/>
        </w:rPr>
        <w:t xml:space="preserve"> well-established examples of consistent relationships among body size, trophic level, and abundance across species in the same environment, notably in aquatic communities </w:t>
      </w:r>
      <w:r w:rsidR="00EC15FA">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{"citationItems":[{"id":"ITEM-1","itemData":{"DOI":"10.1016/j.tree.2013.03.008","ISSN":"01695347","abstract":"Biomass distribution and energy flow in ecosystems are traditionally described with trophic pyramids, and increasingly with size spectra, particularly in aquatic ecosystems. Here, we show that these methods are equivalent and interchangeable representations of the same information. Although pyramids are visually intuitive, explicitly linking them to size spectra connects pyramids to metabolic and size-based theory, and illuminates size-based constraints on pyramid shape. We show that bottom-heavy pyramids should predominate in the real world, whereas top-heavy pyramids indicate overestimation of predator abundance or energy subsidies. Making the link to ecological pyramids establishes size spectra as a central concept in ecosystem ecology, and provides a powerful framework both for understanding baseline expectations of community structure and for evaluating future scenarios under climate change and exploitation. © 2013 Elsevier Ltd.","author":[{"dropping-particle":"","family":"Trebilco","given":"Rowan","non-dropping-particle":"","parse-names":false,"suffix":""},{"dropping-particle":"","family":"Baum","given":"Julia K.","non-dropping-particle":"","parse-names":false,"suffix":""},{"dropping-particle":"","family":"Salomon","given":"Anne K.","non-dropping-particle":"","parse-names":false,"suffix":""},{"dropping-particle":"","family":"Dulvy","given":"Nicholas K.","non-dropping-particle":"","parse-names":false,"suffix":""}],"container-title":"Trends in Ecology and Evolution","id":"ITEM-1","issued":{"date-parts":[["2013"]]},"title":"Ecosystem ecology: Size-based constraints on the pyramids of life","type":"article"},"uris":["http://www.mendeley.com/documents/?uuid=10ac2d25-a257-4930-ad16-2f2da96ec9ae"]},{"id":"ITEM-2","itemData":{"DOI":"10.1890/07-1900.1","ISBN":"0012-9658","ISSN":"00129658","PMID":"19341149","abstract":"In aquatic ecosystems, where organisms typically feed and grow by eating smaller individuals, a characteristic size spectrum emerges, such that large organisms are much more rare than small ones. Here, a stochastic individual-based model for the dynamics of size spectra is described, based on birth, growth, and death of individuals, using simple assumptions about feeding behavior. It is shown that the deterministic limit derived from the stochastic process is a partial differential equation previously used to describe the dynamics of size spectra. The equation has two classes of dynamics in the long term. The first is a steady state. A derivation under simple mass-balance assumptions shows that, at steady state, the linear size spectrum relating log abundance to log mass has a slope of approximately -1, similar to that often observed in natural size spectra. The second class of dynamics, not previously described, is a traveling-wave solution in which waves move along the size spectrum from small to large body size. Traveling waves become more likely when predators prefer prey much smaller than themselves and when they are specialized in the range of prey body sizes consumed. Wavelength depends on the size of prey relative to the size of predator, and wave speed depends on how fast mass moves through the spectrum.","author":[{"dropping-particle":"","family":"Law","given":"Richard","non-dropping-particle":"","parse-names":false,"suffix":""},{"dropping-particle":"","family":"Plank","given":"Michael J.","non-dropping-particle":"","parse-names":false,"suffix":""},{"dropping-particle":"","family":"James","given":"Alex","non-dropping-particle":"","parse-names":false,"suffix":""},{"dropping-particle":"","family":"Blanchard","given":"Julia L.","non-dropping-particle":"","parse-names":false,"suffix":""}],"container-title":"Ecology","id":"ITEM-2","issue":"3","issued":{"date-parts":[["2009"]]},"page":"802-811","title":"Size-spectra dynamics from stochastic predation and growth of individuals","type":"article-journal","volume":"90"},"uris":["http://www.mendeley.com/documents/?uuid=66911117-f273-48ba-901e-cd8067218c38"]},{"id":"ITEM-3","itemData":{"DOI":"10.1139/cjfas-2015-0115","ISSN":"0706-652X","abstract":"Charles Elton introduced the “pyramid of numbers” in the late 1920s, but this remarkable insight into body-size dependent patterns in natural communities lay fallow until the theory of the biomass size spectrum was introduced by aquatic ecologists in the mid-1960s. They noticed that the summed biomass concentration of individual aquatic organisms was roughly constant across equal logarithmic intervals of body size from bacteria to the largest predators. These observations formed the basis for a theory of aquatic ecosystems, based on the body size of individual organisms, that revealed new insights into constraints on the structure of biological communities. In this review, we discuss the history of the biomass spectrum and the development of underlying theories. We indicate how to construct biomass spectra from sample data, explain the mathematical relations among them, show empirical examples of their various forms, and give details on how to statistically fit the most robust linear and nonlinear models ...","author":[{"dropping-particle":"","family":"Sprules","given":"William Gary","non-dropping-particle":"","parse-names":false,"suffix":""},{"dropping-particle":"","family":"Barth","given":"Lauren Emily","non-dropping-particle":"","parse-names":false,"suffix":""}],"container-title":"Canadian Journal of Fisheries and Aquatic Sciences","editor":[{"dropping-particle":"","family":"Giacomini","given":"Henrique","non-dropping-particle":"","parse-names":false,"suffix":""}],"id":"ITEM-3","issue":"4","issued":{"date-parts":[["2016","4"]]},"page":"477-495","publisher":" NRC Research Press","title":"Surfing the biomass size spectrum: some remarks on history, theory, and application","type":"article-journal","volume":"73"},"uris":["http://www.mendeley.com/documents/?uuid=0b6a26ba-f6e6-3bf2-aabc-e22aa55e9e76"]}],"mendeley":{"formattedCitation":"(Law et al. 2009; Trebilco et al. 2013; Sprules and Barth 2016)","plainTextFormattedCitation":"(Law et al. 2009; Trebilco et al. 2013; Sprules and Barth 2016)","previouslyFormattedCitation":"(Trebilco et al. 2013; Law et al. 2009; Sprules and Barth 2016)"},"properties":{"noteIndex":0},"schema":"https://github.com/citation-style-language/schema/raw/master/csl-citation.json"}</w:instrText>
      </w:r>
      <w:r w:rsidR="00EC15FA">
        <w:rPr>
          <w:rFonts w:ascii="Times New Roman" w:hAnsi="Times New Roman" w:cs="Times New Roman"/>
        </w:rPr>
        <w:fldChar w:fldCharType="separate"/>
      </w:r>
      <w:r w:rsidR="00707E71" w:rsidRPr="00707E71">
        <w:rPr>
          <w:rFonts w:ascii="Times New Roman" w:hAnsi="Times New Roman" w:cs="Times New Roman"/>
          <w:noProof/>
        </w:rPr>
        <w:t>(Law et al. 2009; Trebilco et al. 2013; Sprules and Barth 2016)</w:t>
      </w:r>
      <w:r w:rsidR="00EC15FA">
        <w:rPr>
          <w:rFonts w:ascii="Times New Roman" w:hAnsi="Times New Roman" w:cs="Times New Roman"/>
        </w:rPr>
        <w:fldChar w:fldCharType="end"/>
      </w:r>
      <w:r w:rsidR="00E05218" w:rsidRPr="00B36EED">
        <w:rPr>
          <w:rFonts w:ascii="Times New Roman" w:hAnsi="Times New Roman" w:cs="Times New Roman"/>
        </w:rPr>
        <w:t>. These predictable relationships between individual size, abundance, and biomass in aquatic ecosystems are known as size spectra (</w:t>
      </w:r>
      <w:r w:rsidR="00E05218" w:rsidRPr="00EC15FA">
        <w:rPr>
          <w:rFonts w:ascii="Times New Roman" w:hAnsi="Times New Roman" w:cs="Times New Roman"/>
          <w:highlight w:val="yellow"/>
        </w:rPr>
        <w:t>Sheldon et al. 1977, Andersen 2019</w:t>
      </w:r>
      <w:r w:rsidR="00E05218" w:rsidRPr="00B36EED">
        <w:rPr>
          <w:rFonts w:ascii="Times New Roman" w:hAnsi="Times New Roman" w:cs="Times New Roman"/>
        </w:rPr>
        <w:t>). In a community size spectrum, energy flow</w:t>
      </w:r>
      <w:r w:rsidR="004B5F61">
        <w:rPr>
          <w:rFonts w:ascii="Times New Roman" w:hAnsi="Times New Roman" w:cs="Times New Roman"/>
        </w:rPr>
        <w:t>s</w:t>
      </w:r>
      <w:r w:rsidR="00E05218" w:rsidRPr="00B36EED">
        <w:rPr>
          <w:rFonts w:ascii="Times New Roman" w:hAnsi="Times New Roman" w:cs="Times New Roman"/>
        </w:rPr>
        <w:t xml:space="preserve"> between trophic levels</w:t>
      </w:r>
      <w:r w:rsidR="00026410">
        <w:rPr>
          <w:rFonts w:ascii="Times New Roman" w:hAnsi="Times New Roman" w:cs="Times New Roman"/>
        </w:rPr>
        <w:t xml:space="preserve"> and </w:t>
      </w:r>
      <w:r w:rsidR="00E05218" w:rsidRPr="00B36EED">
        <w:rPr>
          <w:rFonts w:ascii="Times New Roman" w:hAnsi="Times New Roman" w:cs="Times New Roman"/>
        </w:rPr>
        <w:t>consumption and predation rates</w:t>
      </w:r>
      <w:r w:rsidR="00026410">
        <w:rPr>
          <w:rFonts w:ascii="Times New Roman" w:hAnsi="Times New Roman" w:cs="Times New Roman"/>
        </w:rPr>
        <w:t xml:space="preserve"> are</w:t>
      </w:r>
      <w:r w:rsidR="00E05218" w:rsidRPr="00B36EED">
        <w:rPr>
          <w:rFonts w:ascii="Times New Roman" w:hAnsi="Times New Roman" w:cs="Times New Roman"/>
        </w:rPr>
        <w:t xml:space="preserve"> characterized </w:t>
      </w:r>
      <w:r w:rsidR="00026410">
        <w:rPr>
          <w:rFonts w:ascii="Times New Roman" w:hAnsi="Times New Roman" w:cs="Times New Roman"/>
        </w:rPr>
        <w:t>by</w:t>
      </w:r>
      <w:r w:rsidR="00E05218" w:rsidRPr="00B36EED">
        <w:rPr>
          <w:rFonts w:ascii="Times New Roman" w:hAnsi="Times New Roman" w:cs="Times New Roman"/>
        </w:rPr>
        <w:t xml:space="preserve"> individual mass, instead of species identity (Blanchard et al. 2017, Andersen 2019). Variation among species in consumption and predation risk is expected due to differences in resource richness in different environments, but differences among species in the same group (e.g., fish) in the same environment are minimized when traits are measured across large scales </w:t>
      </w:r>
      <w:r w:rsidR="00F77775">
        <w:rPr>
          <w:rFonts w:ascii="Times New Roman" w:hAnsi="Times New Roman" w:cs="Times New Roman"/>
        </w:rPr>
        <w:fldChar w:fldCharType="begin" w:fldLock="1"/>
      </w:r>
      <w:r w:rsidR="0040636B">
        <w:rPr>
          <w:rFonts w:ascii="Times New Roman" w:hAnsi="Times New Roman" w:cs="Times New Roman"/>
        </w:rPr>
        <w:instrText>ADDIN CSL_CITATION {"citationItems":[{"id":"ITEM-1","itemData":{"DOI":"10.1139/cjfas-2015-0230","ISBN":"3497774413","ISSN":"0706-652X","abstract":"Size spectrum models have emerged from 40 years of basic research on how\\nbody size determines individual physiology and structures marine\\ncommunities. They are based on commonly accepted assumptions and have a\\nlow parameter set, making them easy to deploy for strategic\\necosystem-oriented impact assessment of fisheries. We describe the\\nfundamental concepts in size-based models about food encounter and the\\nbioenergetics budget of individuals. Within the general framework, three\\nmodel types have emerged that differ in their degree of complexity: the\\nfood-web, the trait-based, and the community models. We demonstrate the\\ndifferences between the models through examples of their response to\\nfishing and their dynamic behavior. We review implementations of size\\nspectrum models and describe important variations concerning the\\nfunctional response, whether growth is food-dependent or fixed, and the\\ndensity dependence imposed on the system. Finally, we discuss challenges\\nand promising directions.","author":[{"dropping-particle":"","family":"Andersen","given":"Ken H.","non-dropping-particle":"","parse-names":false,"suffix":""},{"dropping-particle":"","family":"Jacobsen","given":"Nis S.","non-dropping-particle":"","parse-names":false,"suffix":""},{"dropping-particle":"","family":"Farnsworth","given":"K.D.","non-dropping-particle":"","parse-names":false,"suffix":""},{"dropping-particle":"","family":"Baum","given":"Julia","non-dropping-particle":"","parse-names":false,"suffix":""}],"container-title":"Canadian Journal of Fisheries and Aquatic Sciences","id":"ITEM-1","issue":"4","issued":{"date-parts":[["2016"]]},"page":"575-588","title":"The theoretical foundations for size spectrum models of fish communities &lt;sup&gt;1&lt;/sup&gt;","type":"article-journal","volume":"73"},"uris":["http://www.mendeley.com/documents/?uuid=d534c19a-d8b2-4838-9f3b-0e0f6204ccdf"]},{"id":"ITEM-2","itemData":{"DOI":"10.1139/cjfas-2015-0115","ISSN":"0706-652X","abstract":"Charles Elton introduced the “pyramid of numbers” in the late 1920s, but this remarkable insight into body-size dependent patterns in natural communities lay fallow until the theory of the biomass size spectrum was introduced by aquatic ecologists in the mid-1960s. They noticed that the summed biomass concentration of individual aquatic organisms was roughly constant across equal logarithmic intervals of body size from bacteria to the largest predators. These observations formed the basis for a theory of aquatic ecosystems, based on the body size of individual organisms, that revealed new insights into constraints on the structure of biological communities. In this review, we discuss the history of the biomass spectrum and the development of underlying theories. We indicate how to construct biomass spectra from sample data, explain the mathematical relations among them, show empirical examples of their various forms, and give details on how to statistically fit the most robust linear and nonlinear models ...","author":[{"dropping-particle":"","family":"Sprules","given":"William Gary","non-dropping-particle":"","parse-names":false,"suffix":""},{"dropping-particle":"","family":"Barth","given":"Lauren Emily","non-dropping-particle":"","parse-names":false,"suffix":""}],"container-title":"Canadian Journal of Fisheries and Aquatic Sciences","editor":[{"dropping-particle":"","family":"Giacomini","given":"Henrique","non-dropping-particle":"","parse-names":false,"suffix":""}],"id":"ITEM-2","issue":"4","issued":{"date-parts":[["2016","4"]]},"page":"477-495","publisher":" NRC Research Press","title":"Surfing the biomass size spectrum: some remarks on history, theory, and application","type":"article-journal","volume":"73"},"uris":["http://www.mendeley.com/documents/?uuid=0b6a26ba-f6e6-3bf2-aabc-e22aa55e9e76"]}],"mendeley":{"formattedCitation":"(Andersen et al. 2016; Sprules and Barth 2016)","plainTextFormattedCitation":"(Andersen et al. 2016; Sprules and Barth 2016)","previouslyFormattedCitation":"(Andersen et al. 2016; Sprules and Barth 2016)"},"properties":{"noteIndex":0},"schema":"https://github.com/citation-style-language/schema/raw/master/csl-citation.json"}</w:instrText>
      </w:r>
      <w:r w:rsidR="00F77775">
        <w:rPr>
          <w:rFonts w:ascii="Times New Roman" w:hAnsi="Times New Roman" w:cs="Times New Roman"/>
        </w:rPr>
        <w:fldChar w:fldCharType="separate"/>
      </w:r>
      <w:r w:rsidR="0040636B" w:rsidRPr="0040636B">
        <w:rPr>
          <w:rFonts w:ascii="Times New Roman" w:hAnsi="Times New Roman" w:cs="Times New Roman"/>
          <w:noProof/>
        </w:rPr>
        <w:t>(Andersen et al. 2016; Sprules and Barth 2016)</w:t>
      </w:r>
      <w:r w:rsidR="00F77775">
        <w:rPr>
          <w:rFonts w:ascii="Times New Roman" w:hAnsi="Times New Roman" w:cs="Times New Roman"/>
        </w:rPr>
        <w:fldChar w:fldCharType="end"/>
      </w:r>
      <w:r w:rsidR="00E05218" w:rsidRPr="00B36EED">
        <w:rPr>
          <w:rFonts w:ascii="Times New Roman" w:hAnsi="Times New Roman" w:cs="Times New Roman"/>
        </w:rPr>
        <w:t>.</w:t>
      </w:r>
    </w:p>
    <w:p w14:paraId="1E83C0D8" w14:textId="77777777" w:rsidR="00E84689" w:rsidRDefault="00E84689" w:rsidP="00D34DE9">
      <w:pPr>
        <w:spacing w:line="480" w:lineRule="auto"/>
        <w:jc w:val="both"/>
        <w:rPr>
          <w:rFonts w:ascii="Times New Roman" w:hAnsi="Times New Roman" w:cs="Times New Roman"/>
        </w:rPr>
      </w:pPr>
    </w:p>
    <w:p w14:paraId="70AE34FD" w14:textId="50832FE1" w:rsidR="003507CC" w:rsidRDefault="00C57713" w:rsidP="00D34DE9">
      <w:pPr>
        <w:spacing w:line="480" w:lineRule="auto"/>
        <w:jc w:val="both"/>
        <w:rPr>
          <w:rFonts w:ascii="Times New Roman" w:hAnsi="Times New Roman" w:cs="Times New Roman"/>
        </w:rPr>
      </w:pPr>
      <w:r w:rsidRPr="00B36EED">
        <w:rPr>
          <w:rFonts w:ascii="Times New Roman" w:hAnsi="Times New Roman" w:cs="Times New Roman"/>
        </w:rPr>
        <w:lastRenderedPageBreak/>
        <w:t xml:space="preserve">In this paper, we </w:t>
      </w:r>
      <w:r w:rsidR="002E1D49">
        <w:rPr>
          <w:rFonts w:ascii="Times New Roman" w:hAnsi="Times New Roman" w:cs="Times New Roman"/>
        </w:rPr>
        <w:t xml:space="preserve">use </w:t>
      </w:r>
      <w:r w:rsidRPr="00B36EED">
        <w:rPr>
          <w:rFonts w:ascii="Times New Roman" w:hAnsi="Times New Roman" w:cs="Times New Roman"/>
        </w:rPr>
        <w:t>an evolutionary model of allocation to growth and reproduction</w:t>
      </w:r>
      <w:r w:rsidR="002E1D49">
        <w:rPr>
          <w:rFonts w:ascii="Times New Roman" w:hAnsi="Times New Roman" w:cs="Times New Roman"/>
        </w:rPr>
        <w:t xml:space="preserve"> to predict how variation in environmental productivity (food), predators, and temperature determine the </w:t>
      </w:r>
      <w:r w:rsidR="00026410">
        <w:rPr>
          <w:rFonts w:ascii="Times New Roman" w:hAnsi="Times New Roman" w:cs="Times New Roman"/>
        </w:rPr>
        <w:t xml:space="preserve">emergent </w:t>
      </w:r>
      <w:r w:rsidR="002E1D49">
        <w:rPr>
          <w:rFonts w:ascii="Times New Roman" w:hAnsi="Times New Roman" w:cs="Times New Roman"/>
        </w:rPr>
        <w:t xml:space="preserve">evolutionarily strategy, given size-dependent metabolic requirements. In our model, </w:t>
      </w:r>
      <w:r w:rsidR="00115499">
        <w:rPr>
          <w:rFonts w:ascii="Times New Roman" w:hAnsi="Times New Roman" w:cs="Times New Roman"/>
        </w:rPr>
        <w:t>consumption and</w:t>
      </w:r>
      <w:r w:rsidR="002E1D49">
        <w:rPr>
          <w:rFonts w:ascii="Times New Roman" w:hAnsi="Times New Roman" w:cs="Times New Roman"/>
        </w:rPr>
        <w:t xml:space="preserve"> mortality rates scale with body size according to size-spectra theory</w:t>
      </w:r>
      <w:r w:rsidR="00FC6A1E">
        <w:rPr>
          <w:rFonts w:ascii="Times New Roman" w:hAnsi="Times New Roman" w:cs="Times New Roman"/>
        </w:rPr>
        <w:t xml:space="preserve"> (Anders</w:t>
      </w:r>
      <w:r w:rsidR="00184A5C">
        <w:rPr>
          <w:rFonts w:ascii="Times New Roman" w:hAnsi="Times New Roman" w:cs="Times New Roman"/>
        </w:rPr>
        <w:t>e</w:t>
      </w:r>
      <w:r w:rsidR="00FC6A1E">
        <w:rPr>
          <w:rFonts w:ascii="Times New Roman" w:hAnsi="Times New Roman" w:cs="Times New Roman"/>
        </w:rPr>
        <w:t>n 2019)</w:t>
      </w:r>
      <w:r w:rsidR="002E1D49">
        <w:rPr>
          <w:rFonts w:ascii="Times New Roman" w:hAnsi="Times New Roman" w:cs="Times New Roman"/>
        </w:rPr>
        <w:t xml:space="preserve">. </w:t>
      </w:r>
      <w:r w:rsidR="00DD284B">
        <w:rPr>
          <w:rFonts w:ascii="Times New Roman" w:hAnsi="Times New Roman" w:cs="Times New Roman"/>
        </w:rPr>
        <w:t>Although models of aquatic food webs using size spectra have a rich history in ecosystem ecology</w:t>
      </w:r>
      <w:r w:rsidR="00F46488">
        <w:rPr>
          <w:rFonts w:ascii="Times New Roman" w:hAnsi="Times New Roman" w:cs="Times New Roman"/>
        </w:rPr>
        <w:t>,</w:t>
      </w:r>
      <w:r w:rsidR="00DD284B">
        <w:rPr>
          <w:rFonts w:ascii="Times New Roman" w:hAnsi="Times New Roman" w:cs="Times New Roman"/>
        </w:rPr>
        <w:t xml:space="preserve"> they have not been connected with models of aquatic li</w:t>
      </w:r>
      <w:r w:rsidR="00D20B04">
        <w:rPr>
          <w:rFonts w:ascii="Times New Roman" w:hAnsi="Times New Roman" w:cs="Times New Roman"/>
        </w:rPr>
        <w:t>f</w:t>
      </w:r>
      <w:r w:rsidR="00DD284B">
        <w:rPr>
          <w:rFonts w:ascii="Times New Roman" w:hAnsi="Times New Roman" w:cs="Times New Roman"/>
        </w:rPr>
        <w:t>e</w:t>
      </w:r>
      <w:r w:rsidR="00D20B04">
        <w:rPr>
          <w:rFonts w:ascii="Times New Roman" w:hAnsi="Times New Roman" w:cs="Times New Roman"/>
        </w:rPr>
        <w:t>-</w:t>
      </w:r>
      <w:r w:rsidR="00DD284B">
        <w:rPr>
          <w:rFonts w:ascii="Times New Roman" w:hAnsi="Times New Roman" w:cs="Times New Roman"/>
        </w:rPr>
        <w:t>history evolution. To do so, we</w:t>
      </w:r>
      <w:r w:rsidRPr="00B36EED">
        <w:rPr>
          <w:rFonts w:ascii="Times New Roman" w:hAnsi="Times New Roman" w:cs="Times New Roman"/>
        </w:rPr>
        <w:t xml:space="preserve"> use </w:t>
      </w:r>
      <w:r w:rsidR="00BE1CC3">
        <w:rPr>
          <w:rFonts w:ascii="Times New Roman" w:hAnsi="Times New Roman" w:cs="Times New Roman"/>
        </w:rPr>
        <w:t>state dependent life history theory implemented by</w:t>
      </w:r>
      <w:r w:rsidRPr="00B36EED">
        <w:rPr>
          <w:rFonts w:ascii="Times New Roman" w:hAnsi="Times New Roman" w:cs="Times New Roman"/>
        </w:rPr>
        <w:t xml:space="preserve"> stochastic dynamic programming (</w:t>
      </w:r>
      <w:proofErr w:type="spellStart"/>
      <w:r w:rsidRPr="00F77775">
        <w:rPr>
          <w:rFonts w:ascii="Times New Roman" w:hAnsi="Times New Roman" w:cs="Times New Roman"/>
          <w:highlight w:val="yellow"/>
        </w:rPr>
        <w:t>Mangel</w:t>
      </w:r>
      <w:proofErr w:type="spellEnd"/>
      <w:r w:rsidRPr="00F77775">
        <w:rPr>
          <w:rFonts w:ascii="Times New Roman" w:hAnsi="Times New Roman" w:cs="Times New Roman"/>
          <w:highlight w:val="yellow"/>
        </w:rPr>
        <w:t xml:space="preserve"> and Clark 1988, Houston and McNamara 199</w:t>
      </w:r>
      <w:r w:rsidR="00CE17E9" w:rsidRPr="00F77775">
        <w:rPr>
          <w:rFonts w:ascii="Times New Roman" w:hAnsi="Times New Roman" w:cs="Times New Roman"/>
          <w:highlight w:val="yellow"/>
        </w:rPr>
        <w:t>9</w:t>
      </w:r>
      <w:r w:rsidR="00F13F30" w:rsidRPr="00F77775">
        <w:rPr>
          <w:rFonts w:ascii="Times New Roman" w:hAnsi="Times New Roman" w:cs="Times New Roman"/>
          <w:highlight w:val="yellow"/>
        </w:rPr>
        <w:t xml:space="preserve">, </w:t>
      </w:r>
      <w:r w:rsidR="00F13F30" w:rsidRPr="00745664">
        <w:rPr>
          <w:rFonts w:ascii="Times New Roman" w:hAnsi="Times New Roman" w:cs="Times New Roman"/>
        </w:rPr>
        <w:t xml:space="preserve">Clark and </w:t>
      </w:r>
      <w:proofErr w:type="spellStart"/>
      <w:r w:rsidR="00F13F30" w:rsidRPr="00745664">
        <w:rPr>
          <w:rFonts w:ascii="Times New Roman" w:hAnsi="Times New Roman" w:cs="Times New Roman"/>
        </w:rPr>
        <w:t>Mangel</w:t>
      </w:r>
      <w:proofErr w:type="spellEnd"/>
      <w:r w:rsidR="00F13F30" w:rsidRPr="00745664">
        <w:rPr>
          <w:rFonts w:ascii="Times New Roman" w:hAnsi="Times New Roman" w:cs="Times New Roman"/>
        </w:rPr>
        <w:t xml:space="preserve"> 2000</w:t>
      </w:r>
      <w:r w:rsidRPr="00B36EED">
        <w:rPr>
          <w:rFonts w:ascii="Times New Roman" w:hAnsi="Times New Roman" w:cs="Times New Roman"/>
        </w:rPr>
        <w:t>)</w:t>
      </w:r>
      <w:r w:rsidR="00D20B04">
        <w:rPr>
          <w:rFonts w:ascii="Times New Roman" w:hAnsi="Times New Roman" w:cs="Times New Roman"/>
        </w:rPr>
        <w:t xml:space="preserve">. </w:t>
      </w:r>
      <w:r w:rsidRPr="00B36EED">
        <w:rPr>
          <w:rFonts w:ascii="Times New Roman" w:hAnsi="Times New Roman" w:cs="Times New Roman"/>
        </w:rPr>
        <w:t xml:space="preserve"> </w:t>
      </w:r>
      <w:r w:rsidR="00D20B04">
        <w:rPr>
          <w:rFonts w:ascii="Times New Roman" w:hAnsi="Times New Roman" w:cs="Times New Roman"/>
        </w:rPr>
        <w:t>We predict</w:t>
      </w:r>
      <w:r w:rsidR="00CE17E9" w:rsidRPr="00B36EED">
        <w:rPr>
          <w:rFonts w:ascii="Times New Roman" w:hAnsi="Times New Roman" w:cs="Times New Roman"/>
        </w:rPr>
        <w:t xml:space="preserve"> the optimal life history </w:t>
      </w:r>
      <w:r w:rsidR="00E31016" w:rsidRPr="00B36EED">
        <w:rPr>
          <w:rFonts w:ascii="Times New Roman" w:hAnsi="Times New Roman" w:cs="Times New Roman"/>
        </w:rPr>
        <w:t>in environments</w:t>
      </w:r>
      <w:r w:rsidR="00BE1CC3">
        <w:rPr>
          <w:rFonts w:ascii="Times New Roman" w:hAnsi="Times New Roman" w:cs="Times New Roman"/>
        </w:rPr>
        <w:t xml:space="preserve"> characterized by size spectra for food availability and the rate of predation.</w:t>
      </w:r>
    </w:p>
    <w:p w14:paraId="3DB36EE5" w14:textId="08A8446E" w:rsidR="000816D6" w:rsidRDefault="000816D6" w:rsidP="00D34DE9">
      <w:pPr>
        <w:spacing w:line="480" w:lineRule="auto"/>
        <w:jc w:val="both"/>
        <w:rPr>
          <w:rFonts w:ascii="Times New Roman" w:hAnsi="Times New Roman" w:cs="Times New Roman"/>
        </w:rPr>
      </w:pPr>
    </w:p>
    <w:p w14:paraId="5D970F3B" w14:textId="74E8B701" w:rsidR="001A61F8" w:rsidRPr="00B36EED" w:rsidRDefault="00DF2C9E" w:rsidP="00D34DE9">
      <w:pPr>
        <w:spacing w:line="480" w:lineRule="auto"/>
        <w:jc w:val="both"/>
        <w:rPr>
          <w:rFonts w:ascii="Times New Roman" w:hAnsi="Times New Roman" w:cs="Times New Roman"/>
        </w:rPr>
      </w:pPr>
      <w:r>
        <w:rPr>
          <w:rFonts w:ascii="Times New Roman" w:hAnsi="Times New Roman" w:cs="Times New Roman"/>
        </w:rPr>
        <w:t xml:space="preserve">Our model </w:t>
      </w:r>
      <w:r w:rsidR="00404CCF">
        <w:rPr>
          <w:rFonts w:ascii="Times New Roman" w:hAnsi="Times New Roman" w:cs="Times New Roman"/>
        </w:rPr>
        <w:t xml:space="preserve">is grounded in </w:t>
      </w:r>
      <w:r>
        <w:rPr>
          <w:rFonts w:ascii="Times New Roman" w:hAnsi="Times New Roman" w:cs="Times New Roman"/>
        </w:rPr>
        <w:t>aquatic size spectra across different body size classes</w:t>
      </w:r>
      <w:r w:rsidR="004910A0">
        <w:rPr>
          <w:rFonts w:ascii="Times New Roman" w:hAnsi="Times New Roman" w:cs="Times New Roman"/>
        </w:rPr>
        <w:t>, which</w:t>
      </w:r>
      <w:r>
        <w:rPr>
          <w:rFonts w:ascii="Times New Roman" w:hAnsi="Times New Roman" w:cs="Times New Roman"/>
        </w:rPr>
        <w:t xml:space="preserve"> connect the effect of changes in productivity (prey availability) to mortality risk (predator abundance).  </w:t>
      </w:r>
      <w:r w:rsidR="003507CC" w:rsidRPr="00B36EED">
        <w:rPr>
          <w:rFonts w:ascii="Times New Roman" w:hAnsi="Times New Roman" w:cs="Times New Roman"/>
        </w:rPr>
        <w:t>The consistent relationships that underlie community size spectra can be explained by the allometric scaling relationships that are consistent among ectotherms in aquatic ecosystems</w:t>
      </w:r>
      <w:r w:rsidR="00093030">
        <w:rPr>
          <w:rFonts w:ascii="Times New Roman" w:hAnsi="Times New Roman" w:cs="Times New Roman"/>
        </w:rPr>
        <w:t xml:space="preserve"> </w:t>
      </w:r>
      <w:r w:rsidR="00093030">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{"citationItems":[{"id":"ITEM-1","itemData":{"DOI":"10.1016/j.tree.2016.12.003","ISSN":"01695347","abstract":"Size-based ecosystem modeling is emerging as a powerful way to assess ecosystem-level impacts of human- and environment-driven changes from individual-level processes. These models have evolved as mechanistic explanations for observed regular patterns of abundance across the marine size spectrum hypothesized to hold from bacteria to whales. Fifty years since the first size spectrum measurements, we ask how far have we come? Although recent modeling studies capture an impressive range of sizes, complexity, and real-world applications, ecosystem coverage is still only partial. We describe how this can be overcome by unifying functional traits with size spectra (which we call functional size spectra) and highlight the key knowledge gaps that need to be filled to model ecosystems from bacteria to whales.","author":[{"dropping-particle":"","family":"Blanchard","given":"Julia L.","non-dropping-particle":"","parse-names":false,"suffix":""},{"dropping-particle":"","family":"Heneghan","given":"Ryan F.","non-dropping-particle":"","parse-names":false,"suffix":""},{"dropping-particle":"","family":"Everett","given":"Jason D.","non-dropping-particle":"","parse-names":false,"suffix":""},{"dropping-particle":"","family":"Trebilco","given":"Rowan","non-dropping-particle":"","parse-names":false,"suffix":""},{"dropping-particle":"","family":"Richardson","given":"Anthony J.","non-dropping-particle":"","parse-names":false,"suffix":""}],"container-title":"Trends in Ecology and Evolution","id":"ITEM-1","issued":{"date-parts":[["2017"]]},"title":"From Bacteria to Whales: Using Functional Size Spectra to Model Marine Ecosystems","type":"article"},"uris":["http://www.mendeley.com/documents/?uuid=fde0aab3-37f8-408a-b686-7f5b73188b60"]},{"id":"ITEM-2","itemData":{"DOI":"10.1016/S0022-5193(03)00290-X","ISSN":"00225193","abstract":"A new time-dependent continuous model of biomass size spectra is developed. In this model, predation is the single process governing the energy flow in the ecosystem, as it causes both growth and mortality. The ratio of predator to prey is assumed to be distributed: predators may feed on a range of prey sizes. Under these assumptions, it is shown that linear size spectra are stationary solutions of the model. Exploited fish communities are simulated by adding fishing mortality to the model: it is found that realistic fishing should affect the curvature and stability of the size spectrum rather than its slope. © 2003 Elsevier Ltd. All rights reserved.","author":[{"dropping-particle":"","family":"Benoît","given":"Eric","non-dropping-particle":"","parse-names":false,"suffix":""},{"dropping-particle":"","family":"Rochet","given":"Marie Joëlle","non-dropping-particle":"","parse-names":false,"suffix":""}],"container-title":"Journal of Theoretical Biology","id":"ITEM-2","issued":{"date-parts":[["2004"]]},"title":"A continuous model of biomass size spectra governed by predation and the effects of fishing on them","type":"article-journal"},"uris":["http://www.mendeley.com/documents/?uuid=c7d2ac75-598e-4d82-87ec-acf37f8b5a3f"]},{"id":"ITEM-3","itemData":{"DOI":"10.1111/j.1365-2656.2008.01466.x","ISSN":"00218790","abstract":"1. Widely observed macro-ecological patterns in log abundance vs. log body mass of organisms can be explained by simple scaling theory based on food (energy) availability across a spectrum of body sizes. The theory predicts that when food availability falls with body size (as in most aquatic food webs where larger predators eat smaller prey), the scaling between log N vs. log m is steeper than when organisms of different sizes compete for a shared unstructured resource (e.g. autotrophs, herbivores and detritivores; hereafter dubbed 'detritivores'). 2. In real communities, the mix of feeding characteristics gives rise to complex food webs. Such complexities make empirical tests of scaling predictions prone to error if: (i) the data are not disaggregated in accordance with the assumptions of the theory being tested, or (ii) the theory does not account for all of the trophic interactions within and across the communities sampled. 3. We disaggregated whole community data collected in the North Sea into predator and detritivore components and report slopes of log abundance vs. log body mass relationships. Observed slopes for fish and epifaunal predator communities (-1.2 to -2.25) were significantly steeper than those for infaunal detritivore communities (-0.56 to -0.87). 4. We present a model describing the dynamics of coupled size spectra, to explain how coupling of predator and detritivore communities affects the scaling of log N vs. log m. The model captures the trophic interactions and recycling of material that occur in many aquatic ecosystems. 5. Our simulations demonstrate that the biological processes underlying growth and mortality in the two distinct size spectra lead to patterns consistent with data. Slopes of log N vs. log m were steeper and growth rates faster for predators compared to detritivores. Size spectra were truncated when primary production was too low for predators and when detritivores experienced predation pressure. 6. The approach also allows us to assess the effects of external sources of mortality (e.g. harvesting). Removal of large predators resulted in steeper predator spectra and increases in their prey (small fish and detritivores). The model predictions are remarkably consistent with observed patterns of exploited ecosystems. © 2008 The Authors.","author":[{"dropping-particle":"","family":"Blanchard","given":"Julia L.","non-dropping-particle":"","parse-names":false,"suffix":""},{"dropping-particle":"","family":"Jennings","given":"Simon","non-dropping-particle":"","parse-names":false,"suffix":""},{"dropping-particle":"","family":"Law","given":"Richard","non-dropping-particle":"","parse-names":false,"suffix":""},{"dropping-particle":"","family":"Castle","given":"Matthew D.","non-dropping-particle":"","parse-names":false,"suffix":""},{"dropping-particle":"","family":"McCloghrie","given":"Paul","non-dropping-particle":"","parse-names":false,"suffix":""},{"dropping-particle":"","family":"Rochet","given":"Marie Joëlle","non-dropping-particle":"","parse-names":false,"suffix":""},{"dropping-particle":"","family":"Benoît","given":"Eric","non-dropping-particle":"","parse-names":false,"suffix":""}],"container-title":"Journal of Animal Ecology","id":"ITEM-3","issued":{"date-parts":[["2009"]]},"title":"How does abundance scale with body size in coupled size-structured food webs?","type":"article-journal"},"uris":["http://www.mendeley.com/documents/?uuid=3aa2e1e5-d956-4497-b67c-04e30d7df1d6"]}],"mendeley":{"formattedCitation":"(Benoît and Rochet 2004; Blanchard et al. 2009, 2017)","plainTextFormattedCitation":"(Benoît and Rochet 2004; Blanchard et al. 2009, 2017)","previouslyFormattedCitation":"(Blanchard et al. 2017; Benoît and Rochet 2004; Blanchard et al. 2009)"},"properties":{"noteIndex":0},"schema":"https://github.com/citation-style-language/schema/raw/master/csl-citation.json"}</w:instrText>
      </w:r>
      <w:r w:rsidR="00093030">
        <w:rPr>
          <w:rFonts w:ascii="Times New Roman" w:hAnsi="Times New Roman" w:cs="Times New Roman"/>
        </w:rPr>
        <w:fldChar w:fldCharType="separate"/>
      </w:r>
      <w:r w:rsidR="00707E71" w:rsidRPr="00707E71">
        <w:rPr>
          <w:rFonts w:ascii="Times New Roman" w:hAnsi="Times New Roman" w:cs="Times New Roman"/>
          <w:noProof/>
        </w:rPr>
        <w:t>(Benoît and Rochet 2004; Blanchard et al. 2009, 2017)</w:t>
      </w:r>
      <w:r w:rsidR="00093030">
        <w:rPr>
          <w:rFonts w:ascii="Times New Roman" w:hAnsi="Times New Roman" w:cs="Times New Roman"/>
        </w:rPr>
        <w:fldChar w:fldCharType="end"/>
      </w:r>
      <w:r w:rsidR="003507CC" w:rsidRPr="00B36EED">
        <w:rPr>
          <w:rFonts w:ascii="Times New Roman" w:hAnsi="Times New Roman" w:cs="Times New Roman"/>
        </w:rPr>
        <w:t xml:space="preserve">.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w:t>
      </w:r>
      <w:r w:rsidR="00D20B04">
        <w:rPr>
          <w:rFonts w:ascii="Times New Roman" w:hAnsi="Times New Roman" w:cs="Times New Roman"/>
        </w:rPr>
        <w:t>,</w:t>
      </w:r>
      <w:r w:rsidR="0064697E" w:rsidRPr="00B36EED">
        <w:rPr>
          <w:rFonts w:ascii="Times New Roman" w:hAnsi="Times New Roman" w:cs="Times New Roman"/>
        </w:rPr>
        <w:t xml:space="preserve">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BE1CC3">
        <w:rPr>
          <w:rFonts w:ascii="Times New Roman" w:hAnsi="Times New Roman" w:cs="Times New Roman"/>
        </w:rPr>
        <w:t>.</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w:t>
      </w:r>
      <w:r w:rsidR="006F1FA0" w:rsidRPr="00B36EED">
        <w:rPr>
          <w:rFonts w:ascii="Times New Roman" w:hAnsi="Times New Roman" w:cs="Times New Roman"/>
        </w:rPr>
        <w:lastRenderedPageBreak/>
        <w:t>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D34DE9">
      <w:pPr>
        <w:spacing w:line="480" w:lineRule="auto"/>
        <w:jc w:val="both"/>
        <w:rPr>
          <w:rFonts w:ascii="Times New Roman" w:hAnsi="Times New Roman" w:cs="Times New Roman"/>
        </w:rPr>
      </w:pPr>
    </w:p>
    <w:p w14:paraId="1392CBF0" w14:textId="766CAB12" w:rsidR="00ED2009" w:rsidRPr="00B36EED" w:rsidRDefault="00D56108" w:rsidP="00D34DE9">
      <w:pPr>
        <w:spacing w:line="480" w:lineRule="auto"/>
        <w:jc w:val="both"/>
        <w:rPr>
          <w:rFonts w:ascii="Times New Roman" w:hAnsi="Times New Roman" w:cs="Times New Roman"/>
        </w:rPr>
      </w:pPr>
      <w:r w:rsidRPr="00B36EED">
        <w:rPr>
          <w:rFonts w:ascii="Times New Roman" w:hAnsi="Times New Roman" w:cs="Times New Roman"/>
        </w:rPr>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621D">
        <w:rPr>
          <w:rFonts w:ascii="Times New Roman" w:hAnsi="Times New Roman" w:cs="Times New Roman"/>
        </w:rPr>
        <w:t>.</w:t>
      </w:r>
      <w:r w:rsidR="00ED2009" w:rsidRPr="00B36EED">
        <w:rPr>
          <w:rFonts w:ascii="Times New Roman" w:hAnsi="Times New Roman" w:cs="Times New Roman"/>
        </w:rPr>
        <w:t xml:space="preserve"> </w:t>
      </w:r>
      <w:r w:rsidR="00F731C3" w:rsidRPr="00B36EED">
        <w:rPr>
          <w:rFonts w:ascii="Times New Roman" w:hAnsi="Times New Roman" w:cs="Times New Roman"/>
        </w:rPr>
        <w:t>For example, some studies of anchovy and sardine diets have found 30% of their stomach contents are conspecific egg</w:t>
      </w:r>
      <w:r w:rsidR="007D51FB">
        <w:rPr>
          <w:rFonts w:ascii="Times New Roman" w:hAnsi="Times New Roman" w:cs="Times New Roman"/>
        </w:rPr>
        <w:t xml:space="preserve"> (</w:t>
      </w:r>
      <w:r w:rsidR="007D51FB" w:rsidRPr="00ED621D">
        <w:rPr>
          <w:rFonts w:ascii="Times New Roman" w:hAnsi="Times New Roman" w:cs="Times New Roman"/>
          <w:highlight w:val="yellow"/>
        </w:rPr>
        <w:t>Smith et al. 1989</w:t>
      </w:r>
      <w:r w:rsidR="007D51FB">
        <w:rPr>
          <w:rFonts w:ascii="Times New Roman" w:hAnsi="Times New Roman" w:cs="Times New Roman"/>
        </w:rPr>
        <w:t>).</w:t>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size</w:t>
      </w:r>
      <w:r w:rsidR="00AA7312">
        <w:rPr>
          <w:rFonts w:ascii="Times New Roman" w:hAnsi="Times New Roman" w:cs="Times New Roman"/>
        </w:rPr>
        <w:t>-</w:t>
      </w:r>
      <w:r w:rsidR="00ED2009" w:rsidRPr="00B36EED">
        <w:rPr>
          <w:rFonts w:ascii="Times New Roman" w:hAnsi="Times New Roman" w:cs="Times New Roman"/>
        </w:rPr>
        <w:t xml:space="preserve">spectra theory </w:t>
      </w:r>
      <w:r w:rsidR="00AA7312">
        <w:rPr>
          <w:rFonts w:ascii="Times New Roman" w:hAnsi="Times New Roman" w:cs="Times New Roman"/>
        </w:rPr>
        <w:t>assumes</w:t>
      </w:r>
      <w:r w:rsidR="00ED2009" w:rsidRPr="00B36EED">
        <w:rPr>
          <w:rFonts w:ascii="Times New Roman" w:hAnsi="Times New Roman" w:cs="Times New Roman"/>
        </w:rPr>
        <w:t xml:space="preserve">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xml:space="preserve">, because </w:t>
      </w:r>
      <w:r w:rsidR="00BE1CC3">
        <w:rPr>
          <w:rFonts w:ascii="Times New Roman" w:hAnsi="Times New Roman" w:cs="Times New Roman"/>
        </w:rPr>
        <w:t xml:space="preserve">it is size rather than species that determines the rates of consumption and predation (see </w:t>
      </w:r>
      <w:proofErr w:type="spellStart"/>
      <w:r w:rsidR="00BE1CC3">
        <w:rPr>
          <w:rFonts w:ascii="Times New Roman" w:hAnsi="Times New Roman" w:cs="Times New Roman"/>
        </w:rPr>
        <w:t>Eqs</w:t>
      </w:r>
      <w:proofErr w:type="spellEnd"/>
      <w:r w:rsidR="00BE1CC3">
        <w:rPr>
          <w:rFonts w:ascii="Times New Roman" w:hAnsi="Times New Roman" w:cs="Times New Roman"/>
        </w:rPr>
        <w:t xml:space="preserve"> 1, 2, and 4 below)</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D34DE9">
      <w:pPr>
        <w:spacing w:line="480" w:lineRule="auto"/>
        <w:jc w:val="both"/>
        <w:rPr>
          <w:rFonts w:ascii="Times New Roman" w:hAnsi="Times New Roman" w:cs="Times New Roman"/>
        </w:rPr>
      </w:pPr>
    </w:p>
    <w:p w14:paraId="644778AB" w14:textId="671D8859" w:rsidR="0096790D" w:rsidRDefault="00F0626C" w:rsidP="00D34DE9">
      <w:pPr>
        <w:spacing w:line="480" w:lineRule="auto"/>
        <w:jc w:val="both"/>
        <w:rPr>
          <w:rFonts w:ascii="Times New Roman" w:hAnsi="Times New Roman" w:cs="Times New Roman"/>
        </w:rPr>
      </w:pPr>
      <w:r w:rsidRPr="00B36EED">
        <w:rPr>
          <w:rFonts w:ascii="Times New Roman" w:hAnsi="Times New Roman" w:cs="Times New Roman"/>
        </w:rPr>
        <w:t xml:space="preserve">The evolution of </w:t>
      </w:r>
      <w:r w:rsidR="00EC1190">
        <w:rPr>
          <w:rFonts w:ascii="Times New Roman" w:hAnsi="Times New Roman" w:cs="Times New Roman"/>
        </w:rPr>
        <w:t>a</w:t>
      </w:r>
      <w:r w:rsidR="00CB6934" w:rsidRPr="00B36EED">
        <w:rPr>
          <w:rFonts w:ascii="Times New Roman" w:hAnsi="Times New Roman" w:cs="Times New Roman"/>
        </w:rPr>
        <w:t xml:space="preserve"> </w:t>
      </w:r>
      <w:r w:rsidR="006B5FE0">
        <w:rPr>
          <w:rFonts w:ascii="Times New Roman" w:hAnsi="Times New Roman" w:cs="Times New Roman"/>
        </w:rPr>
        <w:t xml:space="preserve">species’ </w:t>
      </w:r>
      <w:r w:rsidR="0096790D" w:rsidRPr="00B36EED">
        <w:rPr>
          <w:rFonts w:ascii="Times New Roman" w:hAnsi="Times New Roman" w:cs="Times New Roman"/>
        </w:rPr>
        <w:t xml:space="preserve">life history </w:t>
      </w:r>
      <w:r w:rsidR="006B5FE0">
        <w:rPr>
          <w:rFonts w:ascii="Times New Roman" w:hAnsi="Times New Roman" w:cs="Times New Roman"/>
        </w:rPr>
        <w:t xml:space="preserve">traits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w:t>
      </w:r>
      <w:r w:rsidR="00FE2DE9">
        <w:rPr>
          <w:rFonts w:ascii="Times New Roman" w:hAnsi="Times New Roman" w:cs="Times New Roman"/>
        </w:rPr>
        <w:t>use this idea to</w:t>
      </w:r>
      <w:r w:rsidR="0096790D" w:rsidRPr="00B36EED">
        <w:rPr>
          <w:rFonts w:ascii="Times New Roman" w:hAnsi="Times New Roman" w:cs="Times New Roman"/>
        </w:rPr>
        <w:t xml:space="preserve">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2A4F2D">
        <w:rPr>
          <w:rFonts w:ascii="Times New Roman" w:hAnsi="Times New Roman" w:cs="Times New Roman"/>
        </w:rPr>
        <w:t xml:space="preserve">its </w:t>
      </w:r>
      <w:r w:rsidR="00854304" w:rsidRPr="00B36EED">
        <w:rPr>
          <w:rFonts w:ascii="Times New Roman" w:hAnsi="Times New Roman" w:cs="Times New Roman"/>
        </w:rPr>
        <w:t>richness of resources</w:t>
      </w:r>
      <w:r w:rsidR="002A4F2D">
        <w:rPr>
          <w:rFonts w:ascii="Times New Roman" w:hAnsi="Times New Roman" w:cs="Times New Roman"/>
        </w:rPr>
        <w:t>, seasonal variability,</w:t>
      </w:r>
      <w:r w:rsidR="00CF7198" w:rsidRPr="00B36EED">
        <w:rPr>
          <w:rFonts w:ascii="Times New Roman" w:hAnsi="Times New Roman" w:cs="Times New Roman"/>
        </w:rPr>
        <w:t xml:space="preserve"> and temperature</w:t>
      </w:r>
      <w:r w:rsidR="00B84A2C">
        <w:rPr>
          <w:rFonts w:ascii="Times New Roman" w:hAnsi="Times New Roman" w:cs="Times New Roman"/>
        </w:rPr>
        <w:t>, as those are primary drivers of fish life history variatio</w:t>
      </w:r>
      <w:r w:rsidR="00E62CEA">
        <w:rPr>
          <w:rFonts w:ascii="Times New Roman" w:hAnsi="Times New Roman" w:cs="Times New Roman"/>
        </w:rPr>
        <w:t xml:space="preserve">n </w:t>
      </w:r>
      <w:r w:rsidR="00E62CEA">
        <w:rPr>
          <w:rFonts w:ascii="Times New Roman" w:hAnsi="Times New Roman" w:cs="Times New Roman"/>
        </w:rPr>
        <w:lastRenderedPageBreak/>
        <w:fldChar w:fldCharType="begin" w:fldLock="1"/>
      </w:r>
      <w:r w:rsidR="00707E71">
        <w:rPr>
          <w:rFonts w:ascii="Times New Roman" w:hAnsi="Times New Roman" w:cs="Times New Roman"/>
        </w:rPr>
        <w:instrText>ADDIN CSL_CITATION {"citationItems":[{"id":"ITEM-1","itemData":{"DOI":"10.1007/s11160-006-0002-y","abstract":"page","author":[{"dropping-particle":"","family":"Kamler","given":"Ewa","non-dropping-particle":"","parse-names":false,"suffix":""}],"id":"ITEM-1","issued":{"date-parts":[["0"]]},"title":"Parent-egg-progeny relationships in teleost fishes: an energetics perspective","type":"article-journal"},"uris":["http://www.mendeley.com/documents/?uuid=e8a47aeb-7523-3619-9997-2633e5291070"]}],"mendeley":{"formattedCitation":"(Kamler n.d.)","manualFormatting":"(Kamler 2005)","plainTextFormattedCitation":"(Kamler n.d.)","previouslyFormattedCitation":"(Kamler, n.d.)"},"properties":{"noteIndex":0},"schema":"https://github.com/citation-style-language/schema/raw/master/csl-citation.json"}</w:instrText>
      </w:r>
      <w:r w:rsidR="00E62CEA">
        <w:rPr>
          <w:rFonts w:ascii="Times New Roman" w:hAnsi="Times New Roman" w:cs="Times New Roman"/>
        </w:rPr>
        <w:fldChar w:fldCharType="separate"/>
      </w:r>
      <w:r w:rsidR="00E62CEA" w:rsidRPr="00E62CEA">
        <w:rPr>
          <w:rFonts w:ascii="Times New Roman" w:hAnsi="Times New Roman" w:cs="Times New Roman"/>
          <w:noProof/>
        </w:rPr>
        <w:t>(Kamler</w:t>
      </w:r>
      <w:r w:rsidR="00E62CEA">
        <w:rPr>
          <w:rFonts w:ascii="Times New Roman" w:hAnsi="Times New Roman" w:cs="Times New Roman"/>
          <w:noProof/>
        </w:rPr>
        <w:t xml:space="preserve"> 2005</w:t>
      </w:r>
      <w:r w:rsidR="00E62CEA" w:rsidRPr="00E62CEA">
        <w:rPr>
          <w:rFonts w:ascii="Times New Roman" w:hAnsi="Times New Roman" w:cs="Times New Roman"/>
          <w:noProof/>
        </w:rPr>
        <w:t>)</w:t>
      </w:r>
      <w:r w:rsidR="00E62CEA">
        <w:rPr>
          <w:rFonts w:ascii="Times New Roman" w:hAnsi="Times New Roman" w:cs="Times New Roman"/>
        </w:rPr>
        <w:fldChar w:fldCharType="end"/>
      </w:r>
      <w:r w:rsidR="00CF7198" w:rsidRPr="00B36EED">
        <w:rPr>
          <w:rFonts w:ascii="Times New Roman" w:hAnsi="Times New Roman" w:cs="Times New Roman"/>
        </w:rPr>
        <w:t xml:space="preserve">. </w:t>
      </w:r>
      <w:r w:rsidR="00F77F1E" w:rsidRPr="002F46B5">
        <w:rPr>
          <w:rFonts w:ascii="Times New Roman" w:hAnsi="Times New Roman" w:cs="Times New Roman"/>
        </w:rPr>
        <w:t xml:space="preserve">We </w:t>
      </w:r>
      <w:r w:rsidR="002A4F2D">
        <w:rPr>
          <w:rFonts w:ascii="Times New Roman" w:hAnsi="Times New Roman" w:cs="Times New Roman"/>
        </w:rPr>
        <w:t>are motivated by</w:t>
      </w:r>
      <w:r w:rsidR="00F77F1E">
        <w:rPr>
          <w:rFonts w:ascii="Times New Roman" w:hAnsi="Times New Roman" w:cs="Times New Roman"/>
        </w:rPr>
        <w:t xml:space="preserve"> </w:t>
      </w:r>
      <w:r w:rsidR="002F46B5">
        <w:rPr>
          <w:rFonts w:ascii="Times New Roman" w:hAnsi="Times New Roman" w:cs="Times New Roman"/>
        </w:rPr>
        <w:t xml:space="preserve">the range of life histories that are observed in the </w:t>
      </w:r>
      <w:r w:rsidR="00143F83">
        <w:rPr>
          <w:rFonts w:ascii="Times New Roman" w:hAnsi="Times New Roman" w:cs="Times New Roman"/>
        </w:rPr>
        <w:t xml:space="preserve">genus </w:t>
      </w:r>
      <w:proofErr w:type="spellStart"/>
      <w:r w:rsidR="00143F83">
        <w:rPr>
          <w:rFonts w:ascii="Times New Roman" w:hAnsi="Times New Roman" w:cs="Times New Roman"/>
          <w:i/>
          <w:iCs/>
        </w:rPr>
        <w:t>Thunnus</w:t>
      </w:r>
      <w:proofErr w:type="spellEnd"/>
      <w:r w:rsidR="00143F83">
        <w:rPr>
          <w:rFonts w:ascii="Times New Roman" w:hAnsi="Times New Roman" w:cs="Times New Roman"/>
          <w:i/>
          <w:iCs/>
        </w:rPr>
        <w:t xml:space="preserve">, </w:t>
      </w:r>
      <w:r w:rsidR="00143F83">
        <w:rPr>
          <w:rFonts w:ascii="Times New Roman" w:hAnsi="Times New Roman" w:cs="Times New Roman"/>
        </w:rPr>
        <w:t xml:space="preserve">the largest market tunas </w:t>
      </w:r>
      <w:r w:rsidR="00CA5A62">
        <w:rPr>
          <w:rFonts w:ascii="Times New Roman" w:hAnsi="Times New Roman" w:cs="Times New Roman"/>
        </w:rPr>
        <w:fldChar w:fldCharType="begin" w:fldLock="1"/>
      </w:r>
      <w:r w:rsidR="0040636B">
        <w:rPr>
          <w:rFonts w:ascii="Times New Roman" w:hAnsi="Times New Roman" w:cs="Times New Roman"/>
        </w:rPr>
        <w:instrText>ADDIN CSL_CITATION {"citationItems":[{"id":"ITEM-1","itemData":{"DOI":"10.1111/1365-2664.13327","ISSN":"0021-8901","author":[{"dropping-particle":"","family":"Horswill","given":"Cat","non-dropping-particle":"","parse-names":false,"suffix":""},{"dropping-p</w:instrText>
      </w:r>
      <w:r w:rsidR="0040636B">
        <w:rPr>
          <w:rFonts w:ascii="Times New Roman" w:hAnsi="Times New Roman" w:cs="Times New Roman" w:hint="eastAsia"/>
        </w:rPr>
        <w:instrText>article":"","family":"Kindsvater","given":"Holly K.","non-dropping-particle":"","parse-names":false,"suffix":""},{"dropping-particle":"","family":"Juan</w:instrText>
      </w:r>
      <w:r w:rsidR="0040636B">
        <w:rPr>
          <w:rFonts w:ascii="Times New Roman" w:hAnsi="Times New Roman" w:cs="Times New Roman" w:hint="eastAsia"/>
        </w:rPr>
        <w:instrText>‐</w:instrText>
      </w:r>
      <w:r w:rsidR="0040636B">
        <w:rPr>
          <w:rFonts w:ascii="Times New Roman" w:hAnsi="Times New Roman" w:cs="Times New Roman" w:hint="eastAsia"/>
        </w:rPr>
        <w:instrText>Jordá","given":"Maria José","non-dropping-particle":"","parse-names":false,"suffix":""},{"dropping-part</w:instrText>
      </w:r>
      <w:r w:rsidR="0040636B">
        <w:rPr>
          <w:rFonts w:ascii="Times New Roman" w:hAnsi="Times New Roman" w:cs="Times New Roman"/>
        </w:rPr>
        <w:instrText>icle":"","family":"Dulvy","given":"Nicholas K.","non-dropping-particle":"","parse-names":false,"suffix":""},{"dropping-particle":"","family":"Mangel","given":"Marc","non-dropping-particle":"","parse-names":false,"suffix":""},{"dropping-particle":"","family":"Matthiopoulos","given":"Jason","non-dropping-particle":"","parse-names":false,"suffix":""}],"container-title":"Journal of Applied Ecology","editor":[{"dropping-particle":"","family":"Arlinghaus","given":"Robert","non-dropping-particle":"","parse-names</w:instrText>
      </w:r>
      <w:r w:rsidR="0040636B">
        <w:rPr>
          <w:rFonts w:ascii="Times New Roman" w:hAnsi="Times New Roman" w:cs="Times New Roman" w:hint="eastAsia"/>
        </w:rPr>
        <w:instrText>":false,"suffix":""}],"id":"ITEM-1","issue":"4","issued":{"date-parts":[["2019","4"]]},"page":"855-865","title":"Global reconstruction of life</w:instrText>
      </w:r>
      <w:r w:rsidR="0040636B">
        <w:rPr>
          <w:rFonts w:ascii="Times New Roman" w:hAnsi="Times New Roman" w:cs="Times New Roman" w:hint="eastAsia"/>
        </w:rPr>
        <w:instrText>‐</w:instrText>
      </w:r>
      <w:r w:rsidR="0040636B">
        <w:rPr>
          <w:rFonts w:ascii="Times New Roman" w:hAnsi="Times New Roman" w:cs="Times New Roman" w:hint="eastAsia"/>
        </w:rPr>
        <w:instrText>history strategies: A case study using tunas","type":"article-journal","volume":"56"},"uris":["http://www.mendel</w:instrText>
      </w:r>
      <w:r w:rsidR="0040636B">
        <w:rPr>
          <w:rFonts w:ascii="Times New Roman" w:hAnsi="Times New Roman" w:cs="Times New Roman"/>
        </w:rPr>
        <w:instrText>ey.com/documents/?uuid=808bc711-ff1b-30df-9a27-7556506c2dd8"]}],"mendeley":{"formattedCitation":"(Horswill et al. 2019)","plainTextFormattedCitation":"(Horswill et al. 2019)","previouslyFormattedCitation":"(Horswill et al. 2019)"},"properties":{"noteIndex":0},"schema":"https://github.com/citation-style-language/schema/raw/master/csl-citation.json"}</w:instrText>
      </w:r>
      <w:r w:rsidR="00CA5A62">
        <w:rPr>
          <w:rFonts w:ascii="Times New Roman" w:hAnsi="Times New Roman" w:cs="Times New Roman"/>
        </w:rPr>
        <w:fldChar w:fldCharType="separate"/>
      </w:r>
      <w:r w:rsidR="0040636B" w:rsidRPr="0040636B">
        <w:rPr>
          <w:rFonts w:ascii="Times New Roman" w:hAnsi="Times New Roman" w:cs="Times New Roman"/>
          <w:noProof/>
        </w:rPr>
        <w:t>(Horswill et al. 2019)</w:t>
      </w:r>
      <w:r w:rsidR="00CA5A62">
        <w:rPr>
          <w:rFonts w:ascii="Times New Roman" w:hAnsi="Times New Roman" w:cs="Times New Roman"/>
        </w:rPr>
        <w:fldChar w:fldCharType="end"/>
      </w:r>
      <w:r w:rsidR="00143F83">
        <w:rPr>
          <w:rFonts w:ascii="Times New Roman" w:hAnsi="Times New Roman" w:cs="Times New Roman"/>
        </w:rPr>
        <w:t>. We</w:t>
      </w:r>
      <w:r w:rsidR="002A4F2D">
        <w:rPr>
          <w:rFonts w:ascii="Times New Roman" w:hAnsi="Times New Roman" w:cs="Times New Roman"/>
        </w:rPr>
        <w:t xml:space="preserve"> used parameters derived the physiological ecology of tunas to in our model of metabolic processes. The market tunas vary in body size, but also in growth rates, maturation, spawning frequency and duration of the spawning season, as well as batch fecundity. These tunas </w:t>
      </w:r>
      <w:r w:rsidR="00990081">
        <w:rPr>
          <w:rFonts w:ascii="Times New Roman" w:hAnsi="Times New Roman" w:cs="Times New Roman"/>
        </w:rPr>
        <w:t>display unexpected variability in</w:t>
      </w:r>
      <w:r w:rsidR="002A4F2D">
        <w:rPr>
          <w:rFonts w:ascii="Times New Roman" w:hAnsi="Times New Roman" w:cs="Times New Roman"/>
        </w:rPr>
        <w:t xml:space="preserve"> traits such as maturation, survival, and growth</w:t>
      </w:r>
      <w:r w:rsidR="00990081">
        <w:rPr>
          <w:rFonts w:ascii="Times New Roman" w:hAnsi="Times New Roman" w:cs="Times New Roman"/>
        </w:rPr>
        <w:t xml:space="preserve"> among stocks.</w:t>
      </w:r>
      <w:r w:rsidR="002A4F2D">
        <w:rPr>
          <w:rFonts w:ascii="Times New Roman" w:hAnsi="Times New Roman" w:cs="Times New Roman"/>
        </w:rPr>
        <w:t xml:space="preserve"> For example, </w:t>
      </w:r>
      <w:r w:rsidR="00990081">
        <w:rPr>
          <w:rFonts w:ascii="Times New Roman" w:hAnsi="Times New Roman" w:cs="Times New Roman"/>
        </w:rPr>
        <w:t xml:space="preserve">the average age at maturation diverges </w:t>
      </w:r>
      <w:r w:rsidR="00301D74">
        <w:rPr>
          <w:rFonts w:ascii="Times New Roman" w:hAnsi="Times New Roman" w:cs="Times New Roman"/>
        </w:rPr>
        <w:t xml:space="preserve">between </w:t>
      </w:r>
      <w:r w:rsidR="00990081">
        <w:rPr>
          <w:rFonts w:ascii="Times New Roman" w:hAnsi="Times New Roman" w:cs="Times New Roman"/>
        </w:rPr>
        <w:t>Pacific</w:t>
      </w:r>
      <w:r w:rsidR="006215D3">
        <w:rPr>
          <w:rFonts w:ascii="Times New Roman" w:hAnsi="Times New Roman" w:cs="Times New Roman"/>
        </w:rPr>
        <w:t xml:space="preserve"> </w:t>
      </w:r>
      <w:r w:rsidR="000815BA">
        <w:rPr>
          <w:rFonts w:ascii="Times New Roman" w:hAnsi="Times New Roman" w:cs="Times New Roman"/>
        </w:rPr>
        <w:t xml:space="preserve">bluefin </w:t>
      </w:r>
      <w:r w:rsidR="006215D3">
        <w:rPr>
          <w:rFonts w:ascii="Times New Roman" w:hAnsi="Times New Roman" w:cs="Times New Roman"/>
        </w:rPr>
        <w:t>(</w:t>
      </w:r>
      <w:r w:rsidR="001118B7" w:rsidRPr="00301D74">
        <w:rPr>
          <w:rFonts w:ascii="Times New Roman" w:hAnsi="Times New Roman" w:cs="Times New Roman"/>
          <w:i/>
          <w:iCs/>
        </w:rPr>
        <w:t>T</w:t>
      </w:r>
      <w:r w:rsidR="001118B7">
        <w:rPr>
          <w:rFonts w:ascii="Times New Roman" w:hAnsi="Times New Roman" w:cs="Times New Roman"/>
          <w:i/>
          <w:iCs/>
        </w:rPr>
        <w:t xml:space="preserve">. </w:t>
      </w:r>
      <w:proofErr w:type="spellStart"/>
      <w:r w:rsidR="001118B7">
        <w:rPr>
          <w:rFonts w:ascii="Times New Roman" w:hAnsi="Times New Roman" w:cs="Times New Roman"/>
          <w:i/>
          <w:iCs/>
        </w:rPr>
        <w:t>orientalis</w:t>
      </w:r>
      <w:proofErr w:type="spellEnd"/>
      <w:r w:rsidR="001118B7">
        <w:rPr>
          <w:rFonts w:ascii="Times New Roman" w:hAnsi="Times New Roman" w:cs="Times New Roman"/>
        </w:rPr>
        <w:t xml:space="preserve">, </w:t>
      </w:r>
      <w:r w:rsidR="006215D3">
        <w:rPr>
          <w:rFonts w:ascii="Times New Roman" w:hAnsi="Times New Roman" w:cs="Times New Roman"/>
        </w:rPr>
        <w:t xml:space="preserve">which mature around four years) </w:t>
      </w:r>
      <w:r w:rsidR="00990081">
        <w:rPr>
          <w:rFonts w:ascii="Times New Roman" w:hAnsi="Times New Roman" w:cs="Times New Roman"/>
        </w:rPr>
        <w:t xml:space="preserve">and </w:t>
      </w:r>
      <w:r w:rsidR="001118B7">
        <w:rPr>
          <w:rFonts w:ascii="Times New Roman" w:hAnsi="Times New Roman" w:cs="Times New Roman"/>
        </w:rPr>
        <w:t>Southern bluefin (</w:t>
      </w:r>
      <w:r w:rsidR="00301D74" w:rsidRPr="00301D74">
        <w:rPr>
          <w:rFonts w:ascii="Times New Roman" w:hAnsi="Times New Roman" w:cs="Times New Roman"/>
          <w:i/>
          <w:iCs/>
        </w:rPr>
        <w:t>T.</w:t>
      </w:r>
      <w:r w:rsidR="00301D74">
        <w:rPr>
          <w:rFonts w:ascii="Times New Roman" w:hAnsi="Times New Roman" w:cs="Times New Roman"/>
        </w:rPr>
        <w:t xml:space="preserve"> </w:t>
      </w:r>
      <w:proofErr w:type="spellStart"/>
      <w:r w:rsidR="00301D74" w:rsidRPr="00301D74">
        <w:rPr>
          <w:rFonts w:ascii="Times New Roman" w:hAnsi="Times New Roman" w:cs="Times New Roman"/>
          <w:i/>
          <w:iCs/>
        </w:rPr>
        <w:t>maccoyii</w:t>
      </w:r>
      <w:proofErr w:type="spellEnd"/>
      <w:r w:rsidR="001118B7">
        <w:rPr>
          <w:rFonts w:ascii="Times New Roman" w:hAnsi="Times New Roman" w:cs="Times New Roman"/>
          <w:i/>
          <w:iCs/>
        </w:rPr>
        <w:t>,</w:t>
      </w:r>
      <w:r w:rsidR="00301D74">
        <w:rPr>
          <w:rFonts w:ascii="Times New Roman" w:hAnsi="Times New Roman" w:cs="Times New Roman"/>
        </w:rPr>
        <w:t xml:space="preserve"> </w:t>
      </w:r>
      <w:r w:rsidR="006215D3">
        <w:rPr>
          <w:rFonts w:ascii="Times New Roman" w:hAnsi="Times New Roman" w:cs="Times New Roman"/>
        </w:rPr>
        <w:t>which mature around 10 years)</w:t>
      </w:r>
      <w:r w:rsidR="000F2B07">
        <w:rPr>
          <w:rFonts w:ascii="Times New Roman" w:hAnsi="Times New Roman" w:cs="Times New Roman"/>
        </w:rPr>
        <w:t xml:space="preserve">, </w:t>
      </w:r>
      <w:r w:rsidR="001F4028">
        <w:rPr>
          <w:rFonts w:ascii="Times New Roman" w:hAnsi="Times New Roman" w:cs="Times New Roman"/>
        </w:rPr>
        <w:t>although these species have</w:t>
      </w:r>
      <w:r w:rsidR="000F2B07">
        <w:rPr>
          <w:rFonts w:ascii="Times New Roman" w:hAnsi="Times New Roman" w:cs="Times New Roman"/>
        </w:rPr>
        <w:t xml:space="preserve"> similar </w:t>
      </w:r>
      <w:r w:rsidR="001F4028">
        <w:rPr>
          <w:rFonts w:ascii="Times New Roman" w:hAnsi="Times New Roman" w:cs="Times New Roman"/>
        </w:rPr>
        <w:t xml:space="preserve">maximum </w:t>
      </w:r>
      <w:r w:rsidR="000F2B07">
        <w:rPr>
          <w:rFonts w:ascii="Times New Roman" w:hAnsi="Times New Roman" w:cs="Times New Roman"/>
        </w:rPr>
        <w:t>body size</w:t>
      </w:r>
      <w:r w:rsidR="001F4028">
        <w:rPr>
          <w:rFonts w:ascii="Times New Roman" w:hAnsi="Times New Roman" w:cs="Times New Roman"/>
        </w:rPr>
        <w:t xml:space="preserve">, and both inhabit temperate </w:t>
      </w:r>
      <w:commentRangeStart w:id="2"/>
      <w:r w:rsidR="001F4028">
        <w:rPr>
          <w:rFonts w:ascii="Times New Roman" w:hAnsi="Times New Roman" w:cs="Times New Roman"/>
        </w:rPr>
        <w:t>waters</w:t>
      </w:r>
      <w:r w:rsidR="00955BA5">
        <w:rPr>
          <w:rFonts w:ascii="Times New Roman" w:hAnsi="Times New Roman" w:cs="Times New Roman"/>
        </w:rPr>
        <w:t xml:space="preserve"> for a significant portion of each year (</w:t>
      </w:r>
      <w:proofErr w:type="spellStart"/>
      <w:r w:rsidR="00955BA5">
        <w:rPr>
          <w:rFonts w:ascii="Times New Roman" w:hAnsi="Times New Roman" w:cs="Times New Roman"/>
        </w:rPr>
        <w:t>Horswill</w:t>
      </w:r>
      <w:proofErr w:type="spellEnd"/>
      <w:r w:rsidR="00955BA5">
        <w:rPr>
          <w:rFonts w:ascii="Times New Roman" w:hAnsi="Times New Roman" w:cs="Times New Roman"/>
        </w:rPr>
        <w:t xml:space="preserve"> et al.</w:t>
      </w:r>
      <w:r w:rsidR="00CA5A62">
        <w:rPr>
          <w:rFonts w:ascii="Times New Roman" w:hAnsi="Times New Roman" w:cs="Times New Roman"/>
        </w:rPr>
        <w:t>,</w:t>
      </w:r>
      <w:r w:rsidR="00955BA5">
        <w:rPr>
          <w:rFonts w:ascii="Times New Roman" w:hAnsi="Times New Roman" w:cs="Times New Roman"/>
        </w:rPr>
        <w:t xml:space="preserve"> 2019)</w:t>
      </w:r>
      <w:r w:rsidR="00990081">
        <w:rPr>
          <w:rFonts w:ascii="Times New Roman" w:hAnsi="Times New Roman" w:cs="Times New Roman"/>
        </w:rPr>
        <w:t>.</w:t>
      </w:r>
      <w:r w:rsidR="006215D3">
        <w:rPr>
          <w:rFonts w:ascii="Times New Roman" w:hAnsi="Times New Roman" w:cs="Times New Roman"/>
        </w:rPr>
        <w:t xml:space="preserve"> </w:t>
      </w:r>
      <w:commentRangeEnd w:id="2"/>
      <w:r w:rsidR="001F4028">
        <w:rPr>
          <w:rStyle w:val="CommentReference"/>
        </w:rPr>
        <w:commentReference w:id="2"/>
      </w:r>
      <w:r w:rsidR="003B4ECE">
        <w:rPr>
          <w:rFonts w:ascii="Times New Roman" w:hAnsi="Times New Roman" w:cs="Times New Roman"/>
        </w:rPr>
        <w:t>Two</w:t>
      </w:r>
      <w:r w:rsidR="001F4028">
        <w:rPr>
          <w:rFonts w:ascii="Times New Roman" w:hAnsi="Times New Roman" w:cs="Times New Roman"/>
        </w:rPr>
        <w:t xml:space="preserve"> </w:t>
      </w:r>
      <w:r w:rsidR="006215D3">
        <w:rPr>
          <w:rFonts w:ascii="Times New Roman" w:hAnsi="Times New Roman" w:cs="Times New Roman"/>
        </w:rPr>
        <w:t xml:space="preserve">more distantly related species, </w:t>
      </w:r>
      <w:r w:rsidR="00207A68">
        <w:rPr>
          <w:rFonts w:ascii="Times New Roman" w:hAnsi="Times New Roman" w:cs="Times New Roman"/>
          <w:i/>
          <w:iCs/>
        </w:rPr>
        <w:t xml:space="preserve">T. </w:t>
      </w:r>
      <w:proofErr w:type="spellStart"/>
      <w:r w:rsidR="00207A68">
        <w:rPr>
          <w:rFonts w:ascii="Times New Roman" w:hAnsi="Times New Roman" w:cs="Times New Roman"/>
          <w:i/>
          <w:iCs/>
        </w:rPr>
        <w:t>albacares</w:t>
      </w:r>
      <w:proofErr w:type="spellEnd"/>
      <w:r w:rsidR="00207A68">
        <w:rPr>
          <w:rFonts w:ascii="Times New Roman" w:hAnsi="Times New Roman" w:cs="Times New Roman"/>
          <w:i/>
          <w:iCs/>
        </w:rPr>
        <w:t xml:space="preserve">, </w:t>
      </w:r>
      <w:r w:rsidR="001F4028">
        <w:rPr>
          <w:rFonts w:ascii="Times New Roman" w:hAnsi="Times New Roman" w:cs="Times New Roman"/>
        </w:rPr>
        <w:t>yellowfin</w:t>
      </w:r>
      <w:r w:rsidR="00207A68">
        <w:rPr>
          <w:rFonts w:ascii="Times New Roman" w:hAnsi="Times New Roman" w:cs="Times New Roman"/>
        </w:rPr>
        <w:t xml:space="preserve"> tuna</w:t>
      </w:r>
      <w:r w:rsidR="00955BA5">
        <w:rPr>
          <w:rFonts w:ascii="Times New Roman" w:hAnsi="Times New Roman" w:cs="Times New Roman"/>
        </w:rPr>
        <w:t xml:space="preserve">, </w:t>
      </w:r>
      <w:r w:rsidR="003B4ECE">
        <w:rPr>
          <w:rFonts w:ascii="Times New Roman" w:hAnsi="Times New Roman" w:cs="Times New Roman"/>
        </w:rPr>
        <w:t xml:space="preserve">and </w:t>
      </w:r>
      <w:r w:rsidR="003B4ECE">
        <w:rPr>
          <w:rFonts w:ascii="Times New Roman" w:hAnsi="Times New Roman" w:cs="Times New Roman"/>
          <w:i/>
          <w:iCs/>
        </w:rPr>
        <w:t xml:space="preserve">T. </w:t>
      </w:r>
      <w:proofErr w:type="spellStart"/>
      <w:r w:rsidR="003B4ECE">
        <w:rPr>
          <w:rFonts w:ascii="Times New Roman" w:hAnsi="Times New Roman" w:cs="Times New Roman"/>
          <w:i/>
          <w:iCs/>
        </w:rPr>
        <w:t>obesus</w:t>
      </w:r>
      <w:proofErr w:type="spellEnd"/>
      <w:r w:rsidR="003B4ECE">
        <w:rPr>
          <w:rFonts w:ascii="Times New Roman" w:hAnsi="Times New Roman" w:cs="Times New Roman"/>
          <w:i/>
          <w:iCs/>
        </w:rPr>
        <w:t xml:space="preserve">, </w:t>
      </w:r>
      <w:r w:rsidR="003B4ECE">
        <w:rPr>
          <w:rFonts w:ascii="Times New Roman" w:hAnsi="Times New Roman" w:cs="Times New Roman"/>
        </w:rPr>
        <w:t>bigeye tuna,</w:t>
      </w:r>
      <w:r w:rsidR="00955BA5">
        <w:rPr>
          <w:rFonts w:ascii="Times New Roman" w:hAnsi="Times New Roman" w:cs="Times New Roman"/>
        </w:rPr>
        <w:t xml:space="preserve"> remain in tropical waters </w:t>
      </w:r>
      <w:r w:rsidR="003B4ECE">
        <w:rPr>
          <w:rFonts w:ascii="Times New Roman" w:hAnsi="Times New Roman" w:cs="Times New Roman"/>
        </w:rPr>
        <w:t>year-round</w:t>
      </w:r>
      <w:r w:rsidR="00B55AC5">
        <w:rPr>
          <w:rFonts w:ascii="Times New Roman" w:hAnsi="Times New Roman" w:cs="Times New Roman"/>
        </w:rPr>
        <w:t>. The</w:t>
      </w:r>
      <w:r w:rsidR="00C91D08">
        <w:rPr>
          <w:rFonts w:ascii="Times New Roman" w:hAnsi="Times New Roman" w:cs="Times New Roman"/>
        </w:rPr>
        <w:t xml:space="preserve"> tropical species</w:t>
      </w:r>
      <w:r w:rsidR="00B55AC5">
        <w:rPr>
          <w:rFonts w:ascii="Times New Roman" w:hAnsi="Times New Roman" w:cs="Times New Roman"/>
        </w:rPr>
        <w:t xml:space="preserve"> tend to</w:t>
      </w:r>
      <w:r w:rsidR="00207A68">
        <w:rPr>
          <w:rFonts w:ascii="Times New Roman" w:hAnsi="Times New Roman" w:cs="Times New Roman"/>
        </w:rPr>
        <w:t xml:space="preserve"> </w:t>
      </w:r>
      <w:r w:rsidR="003B4ECE">
        <w:rPr>
          <w:rFonts w:ascii="Times New Roman" w:hAnsi="Times New Roman" w:cs="Times New Roman"/>
        </w:rPr>
        <w:t xml:space="preserve">grow faster and </w:t>
      </w:r>
      <w:r w:rsidR="00207A68">
        <w:rPr>
          <w:rFonts w:ascii="Times New Roman" w:hAnsi="Times New Roman" w:cs="Times New Roman"/>
        </w:rPr>
        <w:t>mature earlier</w:t>
      </w:r>
      <w:r w:rsidR="003B4ECE">
        <w:rPr>
          <w:rFonts w:ascii="Times New Roman" w:hAnsi="Times New Roman" w:cs="Times New Roman"/>
        </w:rPr>
        <w:t xml:space="preserve"> than bluefin</w:t>
      </w:r>
      <w:r w:rsidR="00207A68">
        <w:rPr>
          <w:rFonts w:ascii="Times New Roman" w:hAnsi="Times New Roman" w:cs="Times New Roman"/>
        </w:rPr>
        <w:t xml:space="preserve">, </w:t>
      </w:r>
      <w:r w:rsidR="003B4ECE">
        <w:rPr>
          <w:rFonts w:ascii="Times New Roman" w:hAnsi="Times New Roman" w:cs="Times New Roman"/>
        </w:rPr>
        <w:t xml:space="preserve">spawning for </w:t>
      </w:r>
      <w:r w:rsidR="00207A68">
        <w:rPr>
          <w:rFonts w:ascii="Times New Roman" w:hAnsi="Times New Roman" w:cs="Times New Roman"/>
        </w:rPr>
        <w:t xml:space="preserve">a </w:t>
      </w:r>
      <w:r w:rsidR="003B4ECE">
        <w:rPr>
          <w:rFonts w:ascii="Times New Roman" w:hAnsi="Times New Roman" w:cs="Times New Roman"/>
        </w:rPr>
        <w:t>sustained period each year</w:t>
      </w:r>
      <w:r w:rsidR="00FC7F24">
        <w:rPr>
          <w:rFonts w:ascii="Times New Roman" w:hAnsi="Times New Roman" w:cs="Times New Roman"/>
        </w:rPr>
        <w:t>, and potentially achieving higher annual fecundity (</w:t>
      </w:r>
      <w:proofErr w:type="spellStart"/>
      <w:r w:rsidR="00FC7F24">
        <w:rPr>
          <w:rFonts w:ascii="Times New Roman" w:hAnsi="Times New Roman" w:cs="Times New Roman"/>
        </w:rPr>
        <w:t>Horswill</w:t>
      </w:r>
      <w:proofErr w:type="spellEnd"/>
      <w:r w:rsidR="00FC7F24">
        <w:rPr>
          <w:rFonts w:ascii="Times New Roman" w:hAnsi="Times New Roman" w:cs="Times New Roman"/>
        </w:rPr>
        <w:t xml:space="preserve"> et al.</w:t>
      </w:r>
      <w:r w:rsidR="00CA5A62">
        <w:rPr>
          <w:rFonts w:ascii="Times New Roman" w:hAnsi="Times New Roman" w:cs="Times New Roman"/>
        </w:rPr>
        <w:t>,</w:t>
      </w:r>
      <w:r w:rsidR="00FC7F24">
        <w:rPr>
          <w:rFonts w:ascii="Times New Roman" w:hAnsi="Times New Roman" w:cs="Times New Roman"/>
        </w:rPr>
        <w:t xml:space="preserve"> 2019)</w:t>
      </w:r>
      <w:r w:rsidR="003B4ECE">
        <w:rPr>
          <w:rFonts w:ascii="Times New Roman" w:hAnsi="Times New Roman" w:cs="Times New Roman"/>
        </w:rPr>
        <w:t>. These two species can reach comparable body sizes to bluefin tunas, although their lifespans are shorter</w:t>
      </w:r>
      <w:r w:rsidR="001118B7">
        <w:rPr>
          <w:rFonts w:ascii="Times New Roman" w:hAnsi="Times New Roman" w:cs="Times New Roman"/>
        </w:rPr>
        <w:t>, and on average they are smaller</w:t>
      </w:r>
      <w:r w:rsidR="003B4ECE">
        <w:rPr>
          <w:rFonts w:ascii="Times New Roman" w:hAnsi="Times New Roman" w:cs="Times New Roman"/>
        </w:rPr>
        <w:t xml:space="preserve">. </w:t>
      </w:r>
      <w:r w:rsidR="00D01A87">
        <w:rPr>
          <w:rFonts w:ascii="Times New Roman" w:hAnsi="Times New Roman" w:cs="Times New Roman"/>
        </w:rPr>
        <w:t xml:space="preserve">These trait covariances </w:t>
      </w:r>
      <w:r w:rsidR="002C7EBF">
        <w:rPr>
          <w:rFonts w:ascii="Times New Roman" w:hAnsi="Times New Roman" w:cs="Times New Roman"/>
        </w:rPr>
        <w:t>indicate</w:t>
      </w:r>
      <w:r w:rsidR="00D01A87">
        <w:rPr>
          <w:rFonts w:ascii="Times New Roman" w:hAnsi="Times New Roman" w:cs="Times New Roman"/>
        </w:rPr>
        <w:t xml:space="preserve"> that mortality rates, as well as how reproductive outputs are portioned out over </w:t>
      </w:r>
      <w:r w:rsidR="00BC6025">
        <w:rPr>
          <w:rFonts w:ascii="Times New Roman" w:hAnsi="Times New Roman" w:cs="Times New Roman"/>
        </w:rPr>
        <w:t>lifetimes</w:t>
      </w:r>
      <w:r w:rsidR="00D01A87">
        <w:rPr>
          <w:rFonts w:ascii="Times New Roman" w:hAnsi="Times New Roman" w:cs="Times New Roman"/>
        </w:rPr>
        <w:t xml:space="preserve">, vary among these species, but </w:t>
      </w:r>
      <w:r w:rsidR="00927448">
        <w:rPr>
          <w:rFonts w:ascii="Times New Roman" w:hAnsi="Times New Roman" w:cs="Times New Roman"/>
        </w:rPr>
        <w:t xml:space="preserve">it is difficult to predict </w:t>
      </w:r>
      <w:r w:rsidR="00D01A87">
        <w:rPr>
          <w:rFonts w:ascii="Times New Roman" w:hAnsi="Times New Roman" w:cs="Times New Roman"/>
        </w:rPr>
        <w:t xml:space="preserve">these patterns </w:t>
      </w:r>
      <w:r w:rsidR="00D01A87">
        <w:rPr>
          <w:rFonts w:ascii="Times New Roman" w:hAnsi="Times New Roman" w:cs="Times New Roman"/>
          <w:i/>
          <w:iCs/>
        </w:rPr>
        <w:t xml:space="preserve">a priori. </w:t>
      </w:r>
      <w:r w:rsidR="0050396C">
        <w:rPr>
          <w:rFonts w:ascii="Times New Roman" w:hAnsi="Times New Roman" w:cs="Times New Roman"/>
        </w:rPr>
        <w:t>To address this gap</w:t>
      </w:r>
      <w:r w:rsidR="00D01A87">
        <w:rPr>
          <w:rFonts w:ascii="Times New Roman" w:hAnsi="Times New Roman" w:cs="Times New Roman"/>
        </w:rPr>
        <w:t>, we aim</w:t>
      </w:r>
      <w:r w:rsidR="006B53E4">
        <w:rPr>
          <w:rFonts w:ascii="Times New Roman" w:hAnsi="Times New Roman" w:cs="Times New Roman"/>
        </w:rPr>
        <w:t xml:space="preserve"> to produce a spectrum of patterns of growth and reproduction in different environmental scenarios, as well as </w:t>
      </w:r>
      <w:r w:rsidR="003A3F31">
        <w:rPr>
          <w:rFonts w:ascii="Times New Roman" w:hAnsi="Times New Roman" w:cs="Times New Roman"/>
        </w:rPr>
        <w:t xml:space="preserve">predict </w:t>
      </w:r>
      <w:r w:rsidR="006B53E4">
        <w:rPr>
          <w:rFonts w:ascii="Times New Roman" w:hAnsi="Times New Roman" w:cs="Times New Roman"/>
        </w:rPr>
        <w:t>the response</w:t>
      </w:r>
      <w:r w:rsidR="003F63AD">
        <w:rPr>
          <w:rFonts w:ascii="Times New Roman" w:hAnsi="Times New Roman" w:cs="Times New Roman"/>
        </w:rPr>
        <w:t xml:space="preserve">s </w:t>
      </w:r>
      <w:r w:rsidR="006B53E4">
        <w:rPr>
          <w:rFonts w:ascii="Times New Roman" w:hAnsi="Times New Roman" w:cs="Times New Roman"/>
        </w:rPr>
        <w:t xml:space="preserve">of these life history traits to changes in </w:t>
      </w:r>
      <w:r w:rsidR="00CB0F16">
        <w:rPr>
          <w:rFonts w:ascii="Times New Roman" w:hAnsi="Times New Roman" w:cs="Times New Roman"/>
        </w:rPr>
        <w:t>environmental</w:t>
      </w:r>
      <w:r w:rsidR="006B53E4">
        <w:rPr>
          <w:rFonts w:ascii="Times New Roman" w:hAnsi="Times New Roman" w:cs="Times New Roman"/>
        </w:rPr>
        <w:t xml:space="preserve"> temperature </w:t>
      </w:r>
      <w:r w:rsidR="00AD0BC2">
        <w:rPr>
          <w:rFonts w:ascii="Times New Roman" w:hAnsi="Times New Roman" w:cs="Times New Roman"/>
        </w:rPr>
        <w:t xml:space="preserve">overall and seasonally, as well as changes in </w:t>
      </w:r>
      <w:r w:rsidR="006B53E4">
        <w:rPr>
          <w:rFonts w:ascii="Times New Roman" w:hAnsi="Times New Roman" w:cs="Times New Roman"/>
        </w:rPr>
        <w:t xml:space="preserve">the abundance of predators and prey. </w:t>
      </w:r>
      <w:r w:rsidR="00AE5514">
        <w:rPr>
          <w:rFonts w:ascii="Times New Roman" w:hAnsi="Times New Roman" w:cs="Times New Roman"/>
        </w:rPr>
        <w:t xml:space="preserve">We can then compare the predicted trait covariances with those found in extant tuna species, and simultaneously </w:t>
      </w:r>
      <w:r w:rsidR="00B774F1">
        <w:rPr>
          <w:rFonts w:ascii="Times New Roman" w:hAnsi="Times New Roman" w:cs="Times New Roman"/>
        </w:rPr>
        <w:t xml:space="preserve">produce a trait-by-environment map to understand how species will adapt to environmental change. </w:t>
      </w:r>
    </w:p>
    <w:p w14:paraId="7EC5A07A" w14:textId="77777777" w:rsidR="00F77F1E" w:rsidRPr="00DD05F8" w:rsidRDefault="00F77F1E" w:rsidP="00D34DE9">
      <w:pPr>
        <w:spacing w:line="480" w:lineRule="auto"/>
        <w:jc w:val="both"/>
        <w:rPr>
          <w:rFonts w:ascii="Times New Roman" w:hAnsi="Times New Roman" w:cs="Times New Roman"/>
        </w:rPr>
      </w:pPr>
    </w:p>
    <w:p w14:paraId="2F22FCB4" w14:textId="1826C693" w:rsidR="0096790D" w:rsidRPr="00B36EED" w:rsidRDefault="0096790D" w:rsidP="00D34DE9">
      <w:pPr>
        <w:spacing w:line="480" w:lineRule="auto"/>
        <w:jc w:val="both"/>
        <w:rPr>
          <w:rFonts w:ascii="Times New Roman" w:hAnsi="Times New Roman" w:cs="Times New Roman"/>
          <w:b/>
        </w:rPr>
      </w:pPr>
      <w:r w:rsidRPr="00B36EED">
        <w:rPr>
          <w:rFonts w:ascii="Times New Roman" w:hAnsi="Times New Roman" w:cs="Times New Roman"/>
          <w:b/>
        </w:rPr>
        <w:lastRenderedPageBreak/>
        <w:t>METHODS</w:t>
      </w:r>
    </w:p>
    <w:p w14:paraId="48C6811A" w14:textId="04AE55EC" w:rsidR="00010B66" w:rsidRPr="00B36EED" w:rsidRDefault="0096790D" w:rsidP="00D34DE9">
      <w:pPr>
        <w:spacing w:line="480" w:lineRule="auto"/>
        <w:jc w:val="both"/>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5707F891" w:rsidR="00230FF4" w:rsidRPr="00B36EED" w:rsidRDefault="00895950" w:rsidP="00D34DE9">
      <w:pPr>
        <w:spacing w:line="480" w:lineRule="auto"/>
        <w:jc w:val="both"/>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00BE1CC3">
        <w:rPr>
          <w:rFonts w:ascii="Times New Roman" w:hAnsi="Times New Roman" w:cs="Times New Roman"/>
        </w:rPr>
        <w:t>W</w:t>
      </w:r>
      <w:r w:rsidRPr="00B36EED">
        <w:rPr>
          <w:rFonts w:ascii="Times New Roman" w:hAnsi="Times New Roman" w:cs="Times New Roman"/>
        </w:rPr>
        <w:t xml:space="preserve">e can describe the biomass spectrum with an intercept parameter </w:t>
      </w:r>
      <w:r w:rsidR="00374465" w:rsidRPr="0074438F">
        <w:rPr>
          <w:rFonts w:ascii="Times New Roman" w:hAnsi="Times New Roman" w:cs="Times New Roman"/>
          <w:i/>
          <w:noProof/>
          <w:position w:val="-12"/>
        </w:rPr>
        <w:object w:dxaOrig="300" w:dyaOrig="400" w14:anchorId="5C735A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alt="" style="width:14.15pt;height:19.9pt;mso-width-percent:0;mso-height-percent:0;mso-width-percent:0;mso-height-percent:0" o:ole="">
            <v:imagedata r:id="rId11" o:title=""/>
          </v:shape>
          <o:OLEObject Type="Embed" ProgID="Equation.DSMT4" ShapeID="_x0000_i1082" DrawAspect="Content" ObjectID="_1639395583" r:id="rId12"/>
        </w:object>
      </w:r>
      <w:r w:rsidRPr="00B36EED">
        <w:rPr>
          <w:rFonts w:ascii="Times New Roman" w:hAnsi="Times New Roman" w:cs="Times New Roman"/>
        </w:rPr>
        <w:t xml:space="preserve">and the spectrum exponent </w:t>
      </w:r>
      <w:r w:rsidR="00374465" w:rsidRPr="00895950">
        <w:rPr>
          <w:rFonts w:ascii="Times New Roman" w:hAnsi="Times New Roman" w:cs="Times New Roman"/>
          <w:noProof/>
          <w:position w:val="-6"/>
        </w:rPr>
        <w:object w:dxaOrig="220" w:dyaOrig="280" w14:anchorId="414EFA7D">
          <v:shape id="_x0000_i1081" type="#_x0000_t75" alt="" style="width:11.05pt;height:14.15pt;mso-width-percent:0;mso-height-percent:0;mso-width-percent:0;mso-height-percent:0" o:ole="">
            <v:imagedata r:id="rId13" o:title=""/>
          </v:shape>
          <o:OLEObject Type="Embed" ProgID="Equation.DSMT4" ShapeID="_x0000_i1081" DrawAspect="Content" ObjectID="_1639395584" r:id="rId14"/>
        </w:object>
      </w:r>
      <w:r w:rsidR="00BC06F9" w:rsidRPr="00B36EED">
        <w:rPr>
          <w:rStyle w:val="FootnoteReference"/>
          <w:rFonts w:ascii="Times New Roman" w:hAnsi="Times New Roman" w:cs="Times New Roman"/>
          <w:noProof/>
        </w:rPr>
        <w:footnoteReference w:id="2"/>
      </w:r>
      <w:r w:rsidR="00BE1CC3">
        <w:rPr>
          <w:rFonts w:ascii="Times New Roman" w:hAnsi="Times New Roman" w:cs="Times New Roman"/>
          <w:noProof/>
        </w:rPr>
        <w:t xml:space="preserve"> </w:t>
      </w:r>
      <w:r w:rsidR="00BE1CC3" w:rsidRPr="00B36EED">
        <w:rPr>
          <w:rFonts w:ascii="Times New Roman" w:hAnsi="Times New Roman" w:cs="Times New Roman"/>
        </w:rPr>
        <w:t>Andersen (2019)</w:t>
      </w:r>
    </w:p>
    <w:p w14:paraId="7870CB8A" w14:textId="320DB6E8" w:rsidR="00E10810" w:rsidRPr="00B36EED" w:rsidRDefault="00E10810" w:rsidP="00D34DE9">
      <w:pPr>
        <w:pStyle w:val="MTDisplayEquation"/>
        <w:spacing w:line="480" w:lineRule="auto"/>
        <w:jc w:val="both"/>
      </w:pPr>
      <w:r w:rsidRPr="00B36EED">
        <w:tab/>
      </w:r>
      <w:r w:rsidR="00374465" w:rsidRPr="006F4977">
        <w:rPr>
          <w:noProof/>
          <w:position w:val="-12"/>
        </w:rPr>
        <w:object w:dxaOrig="1420" w:dyaOrig="400" w14:anchorId="1AEB4F75">
          <v:shape id="_x0000_i1080" type="#_x0000_t75" alt="" style="width:1in;height:19.9pt;mso-width-percent:0;mso-height-percent:0;mso-width-percent:0;mso-height-percent:0" o:ole="">
            <v:imagedata r:id="rId15" o:title=""/>
          </v:shape>
          <o:OLEObject Type="Embed" ProgID="Equation.DSMT4" ShapeID="_x0000_i1080" DrawAspect="Content" ObjectID="_1639395585" r:id="rId16"/>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3"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3"/>
      <w:r w:rsidR="00F013C3" w:rsidRPr="00B36EED">
        <w:fldChar w:fldCharType="end"/>
      </w:r>
    </w:p>
    <w:p w14:paraId="5D71FB30" w14:textId="78614A76" w:rsidR="00806087" w:rsidRDefault="001D31C8" w:rsidP="00D34DE9">
      <w:pPr>
        <w:spacing w:line="480" w:lineRule="auto"/>
        <w:jc w:val="both"/>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w:t>
      </w:r>
      <w:r w:rsidR="00DD5D54">
        <w:rPr>
          <w:rFonts w:ascii="Times New Roman" w:hAnsi="Times New Roman" w:cs="Times New Roman"/>
        </w:rPr>
        <w:t xml:space="preserve"> </w:t>
      </w:r>
      <w:r w:rsidR="00DD5D54">
        <w:rPr>
          <w:rFonts w:ascii="Times New Roman" w:hAnsi="Times New Roman" w:cs="Times New Roman"/>
        </w:rPr>
        <w:fldChar w:fldCharType="begin" w:fldLock="1"/>
      </w:r>
      <w:r w:rsidR="0040636B">
        <w:rPr>
          <w:rFonts w:ascii="Times New Roman" w:hAnsi="Times New Roman" w:cs="Times New Roman"/>
        </w:rPr>
        <w:instrText xml:space="preserve">ADDIN CSL_CITATION {"citationItems":[{"id":"ITEM-1","itemData":{"DOI":"10.1086/675241","ISSN":"0003-0147","PMID":"24642502","abstract":"The metabolic rate of organisms may be viewed as a basic property from which other vital rates and many ecological patterns emerge and that follows a universal allometric mass scaling law, or it may be considered a property of the organism that emerges as a result of the adaptation to the environment, with consequently fewer universal mass scaling properties. Here, we examine the mass scaling of respiration and maximum feeding (clearance and ingestion rates) and growth rates of heterotrophic pelagic organisms over an </w:instrText>
      </w:r>
      <w:r w:rsidR="0040636B">
        <w:rPr>
          <w:rFonts w:ascii="Cambria Math" w:hAnsi="Cambria Math" w:cs="Cambria Math"/>
        </w:rPr>
        <w:instrText>∼</w:instrText>
      </w:r>
      <w:r w:rsidR="0040636B">
        <w:rPr>
          <w:rFonts w:ascii="Times New Roman" w:hAnsi="Times New Roman" w:cs="Times New Roman"/>
        </w:rPr>
        <w:instrText xml:space="preserve">10(15) range in body mass. We show that clearance and respiration rates have life-form-dependent allometries that have similar scaling but different intercepts, such that the mass-specific rates converge on a rather narrow size-independent range. In contrast, ingestion and growth rates follow a near-universal taxa-independent </w:instrText>
      </w:r>
      <w:r w:rsidR="0040636B">
        <w:rPr>
          <w:rFonts w:ascii="Cambria Math" w:hAnsi="Cambria Math" w:cs="Cambria Math"/>
        </w:rPr>
        <w:instrText>∼</w:instrText>
      </w:r>
      <w:r w:rsidR="0040636B">
        <w:rPr>
          <w:rFonts w:ascii="Times New Roman" w:hAnsi="Times New Roman" w:cs="Times New Roman"/>
        </w:rPr>
        <w:instrText>3/4 mass scaling power law. We argue that the declining mass-specific clearance rates with size within taxa is related to the inherent decrease in feeding efficiency of any particular feeding mode. The transitions between feeding mode and simultaneous transitions in clearance and respiration rates may then represent adaptations to the food environment and be the result of the optimization of trade-offs that allow sufficient feeding and growth rates to balance mortality.","author":[{"dropping-particle":"","family":"Kiørboe","given":"Thomas","non-dropping-particle":"","parse-names":false,"suffix":""},{"dropping-particle":"","family":"Hirst","given":"Andrew G.","non-dropping-particle":"","parse-names":false,"suffix":""}],"container-title":"The American Naturalist","id":"ITEM-1","issue":"4","issued":{"date-parts":[["2014","4"]]},"page":"E118-E130","title":"Shifts in Mass Scaling of Respiration, Feeding, and Growth Rates across Life-Form Transitions in Marine Pelagic Organisms","type":"article-journal","volume":"183"},"uris":["http://www.mendeley.com/documents/?uuid=4c0829ff-8c8a-38aa-b50b-db9f7e4e8452"]}],"mendeley":{"formattedCitation":"(Kiørboe and Hirst 2014)","plainTextFormattedCitation":"(Kiørboe and Hirst 2014)","previouslyFormattedCitation":"(Kiørboe and Hirst 2014)"},"properties":{"noteIndex":0},"schema":"https://github.com/citation-style-language/schema/raw/master/csl-citation.json"}</w:instrText>
      </w:r>
      <w:r w:rsidR="00DD5D54">
        <w:rPr>
          <w:rFonts w:ascii="Times New Roman" w:hAnsi="Times New Roman" w:cs="Times New Roman"/>
        </w:rPr>
        <w:fldChar w:fldCharType="separate"/>
      </w:r>
      <w:r w:rsidR="0040636B" w:rsidRPr="0040636B">
        <w:rPr>
          <w:rFonts w:ascii="Times New Roman" w:hAnsi="Times New Roman" w:cs="Times New Roman"/>
          <w:noProof/>
        </w:rPr>
        <w:t>(Kiørboe and Hirst 2014)</w:t>
      </w:r>
      <w:r w:rsidR="00DD5D54">
        <w:rPr>
          <w:rFonts w:ascii="Times New Roman" w:hAnsi="Times New Roman" w:cs="Times New Roman"/>
        </w:rPr>
        <w:fldChar w:fldCharType="end"/>
      </w:r>
      <w:r w:rsidR="00D8263D" w:rsidRPr="00B36EED">
        <w:rPr>
          <w:rFonts w:ascii="Times New Roman" w:hAnsi="Times New Roman" w:cs="Times New Roman"/>
        </w:rPr>
        <w:t>.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D5D54">
        <w:rPr>
          <w:rFonts w:ascii="Times New Roman" w:hAnsi="Times New Roman" w:cs="Times New Roman"/>
        </w:rPr>
        <w:fldChar w:fldCharType="begin" w:fldLock="1"/>
      </w:r>
      <w:r w:rsidR="0040636B">
        <w:rPr>
          <w:rFonts w:ascii="Times New Roman" w:hAnsi="Times New Roman" w:cs="Times New Roman"/>
        </w:rPr>
        <w:instrText xml:space="preserve">ADDIN CSL_CITATION {"citationItems":[{"id":"ITEM-1","itemData":{"DOI":"10.1086/675241","ISSN":"0003-0147","PMID":"24642502","abstract":"The metabolic rate of organisms may be viewed as a basic property from which other vital rates and many ecological patterns emerge and that follows a universal allometric mass scaling law, or it may be considered a property of the organism that emerges as a result of the adaptation to the environment, with consequently fewer universal mass scaling properties. Here, we examine the mass scaling of respiration and maximum feeding (clearance and ingestion rates) and growth rates of heterotrophic pelagic organisms over an </w:instrText>
      </w:r>
      <w:r w:rsidR="0040636B">
        <w:rPr>
          <w:rFonts w:ascii="Cambria Math" w:hAnsi="Cambria Math" w:cs="Cambria Math"/>
        </w:rPr>
        <w:instrText>∼</w:instrText>
      </w:r>
      <w:r w:rsidR="0040636B">
        <w:rPr>
          <w:rFonts w:ascii="Times New Roman" w:hAnsi="Times New Roman" w:cs="Times New Roman"/>
        </w:rPr>
        <w:instrText xml:space="preserve">10(15) range in body mass. We show that clearance and respiration rates have life-form-dependent allometries that have similar scaling but different intercepts, such that the mass-specific rates converge on a rather narrow size-independent range. In contrast, ingestion and growth rates follow a near-universal taxa-independent </w:instrText>
      </w:r>
      <w:r w:rsidR="0040636B">
        <w:rPr>
          <w:rFonts w:ascii="Cambria Math" w:hAnsi="Cambria Math" w:cs="Cambria Math"/>
        </w:rPr>
        <w:instrText>∼</w:instrText>
      </w:r>
      <w:r w:rsidR="0040636B">
        <w:rPr>
          <w:rFonts w:ascii="Times New Roman" w:hAnsi="Times New Roman" w:cs="Times New Roman"/>
        </w:rPr>
        <w:instrText>3/4 mass scaling power law. We argue that the declining mass-specific clearance rates with size within taxa is related to the inherent decrease in feeding efficiency of any particular feeding mode. The transitions between feeding mode and simultaneous transitions in clearance and respiration rates may then represent adaptations to the food environment and be the result of the optimization of trade-offs that allow sufficient feeding and growth rates to balance mortality.","author":[{"dropping-particle":"","family":"Kiørboe","given":"Thomas","non-dropping-particle":"","parse-names":false,"suffix":""},{"dropping-particle":"","family":"Hirst","given":"Andrew G.","non-dropping-particle":"","parse-names":false,"suffix":""}],"container-title":"The American Naturalist","id":"ITEM-1","issue":"4","issued":{"date-parts":[["2014","4"]]},"page":"E118-E130","title":"Shifts in Mass Scaling of Respiration, Feeding, and Growth Rates across Life-Form Transitions in Marine Pelagic Organisms","type":"article-journal","volume":"183"},"uris":["http://www.mendeley.com/documents/?uuid=4c0829ff-8c8a-38aa-b50b-db9f7e4e8452"]}],"mendeley":{"formattedCitation":"(Kiørboe and Hirst 2014)","plainTextFormattedCitation":"(Kiørboe and Hirst 2014)","previouslyFormattedCitation":"(Kiørboe and Hirst 2014)"},"properties":{"noteIndex":0},"schema":"https://github.com/citation-style-language/schema/raw/master/csl-citation.json"}</w:instrText>
      </w:r>
      <w:r w:rsidR="00DD5D54">
        <w:rPr>
          <w:rFonts w:ascii="Times New Roman" w:hAnsi="Times New Roman" w:cs="Times New Roman"/>
        </w:rPr>
        <w:fldChar w:fldCharType="separate"/>
      </w:r>
      <w:r w:rsidR="0040636B" w:rsidRPr="0040636B">
        <w:rPr>
          <w:rFonts w:ascii="Times New Roman" w:hAnsi="Times New Roman" w:cs="Times New Roman"/>
          <w:noProof/>
        </w:rPr>
        <w:t>(Kiørboe and Hirst 2014)</w:t>
      </w:r>
      <w:r w:rsidR="00DD5D54">
        <w:rPr>
          <w:rFonts w:ascii="Times New Roman" w:hAnsi="Times New Roman" w:cs="Times New Roman"/>
        </w:rPr>
        <w:fldChar w:fldCharType="end"/>
      </w:r>
      <w:r w:rsidR="00D8263D" w:rsidRPr="00B36EED">
        <w:rPr>
          <w:rFonts w:ascii="Times New Roman" w:hAnsi="Times New Roman" w:cs="Times New Roman"/>
        </w:rPr>
        <w:t xml:space="preserve">.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delivery network </w:t>
      </w:r>
      <w:r w:rsidR="00DD5D54">
        <w:rPr>
          <w:rFonts w:ascii="Times New Roman" w:hAnsi="Times New Roman" w:cs="Times New Roman"/>
        </w:rPr>
        <w:fldChar w:fldCharType="begin" w:fldLock="1"/>
      </w:r>
      <w:r w:rsidR="00707E71">
        <w:rPr>
          <w:rFonts w:ascii="Times New Roman" w:hAnsi="Times New Roman" w:cs="Times New Roman"/>
        </w:rPr>
        <w:instrText xml:space="preserve">ADDIN CSL_CITATION {"citationItems":[{"id":"ITEM-1","itemData":{"DOI":"10.1086/675241","ISSN":"0003-0147","PMID":"24642502","abstract":"The metabolic rate of organisms may be viewed as a basic property from which other vital rates and many ecological patterns emerge and that follows a universal allometric mass scaling law, or it may be considered a property of the organism that emerges as a result of the adaptation to the environment, with consequently fewer universal mass scaling properties. Here, we examine the mass scaling of respiration and maximum feeding (clearance and ingestion rates) and growth rates of heterotrophic pelagic organisms over an </w:instrText>
      </w:r>
      <w:r w:rsidR="00707E71">
        <w:rPr>
          <w:rFonts w:ascii="Cambria Math" w:hAnsi="Cambria Math" w:cs="Cambria Math"/>
        </w:rPr>
        <w:instrText>∼</w:instrText>
      </w:r>
      <w:r w:rsidR="00707E71">
        <w:rPr>
          <w:rFonts w:ascii="Times New Roman" w:hAnsi="Times New Roman" w:cs="Times New Roman"/>
        </w:rPr>
        <w:instrText xml:space="preserve">10(15) range in body mass. We show that clearance and respiration rates have life-form-dependent allometries that have similar scaling but different intercepts, such that the mass-specific rates converge on a rather narrow size-independent range. In contrast, ingestion and growth rates follow a near-universal taxa-independent </w:instrText>
      </w:r>
      <w:r w:rsidR="00707E71">
        <w:rPr>
          <w:rFonts w:ascii="Cambria Math" w:hAnsi="Cambria Math" w:cs="Cambria Math"/>
        </w:rPr>
        <w:instrText>∼</w:instrText>
      </w:r>
      <w:r w:rsidR="00707E71">
        <w:rPr>
          <w:rFonts w:ascii="Times New Roman" w:hAnsi="Times New Roman" w:cs="Times New Roman"/>
        </w:rPr>
        <w:instrText>3/4 mass scaling power law. We argue that the declining mass-specific clearance rates with size within taxa is related to the inherent decrease in feeding efficiency of any particular feeding mode. The transitions between feeding mode and simultaneous transitions in clearance and respiration rates may then represent adaptations to the food environment and be the result of the optimization of trade-offs that allow sufficient feeding and growth rates to balance mortality.","author":[{"dropping-particle":"","family":"Kiørboe","given":"Thomas","non-dropping-particle":"","parse-names":false,"suffix":""},{"dropping-particle":"","family":"Hirst","given":"Andrew G.","non-dropping-particle":"","parse-names":false,"suffix":""}],"container-title":"The American Naturalist","id":"ITEM-1","issue":"4","issued":{"date-parts":[["2014","4"]]},"page":"E118-E130","title":"Shifts in Mass Scaling of Respiration, Feeding, and Growth Rates across Life-Form Transitions in Marine Pelagic Organisms","type":"article-journal","volume":"183"},"uris":["http://www.mendeley.com/documents/?uuid=4c0829ff-8c8a-38aa-b50b-db9f7e4e8452"]},{"id":"ITEM-2","itemData":{"DOI":"10.1890/03-9000","ISSN":"00129658","abstract":"Metabolism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Eventually, metabolic theory may provide a conceptual foundation for much of ecology, just as genetic theory provides a foundation for much of evolutionary biology.","author":[{"dropping-particle":"","family":"Brown","given":"James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B.","non-dropping-particle":"","parse-names":false,"suffix":""}],"container-title":"Ecology","id":"ITEM-2","issued":{"date-parts":[["2004"]]},"title":"Toward a metabolic theory of ecology","type":"paper-conference"},"uris":["http://www.mendeley.com/documents/?uuid=a7be765f-2b80-402a-8851-26fef3613efa"]}],"mendeley":{"formattedCitation":"(Brown et al. 2004; Kiørboe and Hirst 2014)","plainTextFormattedCitation":"(Brown et al. 2004; Kiørboe and Hirst 2014)","previouslyFormattedCitation":"(Kiørboe and Hirst 2014; Brown et al. 2004)"},"properties":{"noteIndex":0},"schema":"https://github.com/citation-style-language/schema/raw/master/csl-citation.json"}</w:instrText>
      </w:r>
      <w:r w:rsidR="00DD5D54">
        <w:rPr>
          <w:rFonts w:ascii="Times New Roman" w:hAnsi="Times New Roman" w:cs="Times New Roman"/>
        </w:rPr>
        <w:fldChar w:fldCharType="separate"/>
      </w:r>
      <w:r w:rsidR="00707E71" w:rsidRPr="00707E71">
        <w:rPr>
          <w:rFonts w:ascii="Times New Roman" w:hAnsi="Times New Roman" w:cs="Times New Roman"/>
          <w:noProof/>
        </w:rPr>
        <w:t>(Brown et al. 2004; Kiørboe and Hirst 2014)</w:t>
      </w:r>
      <w:r w:rsidR="00DD5D54">
        <w:rPr>
          <w:rFonts w:ascii="Times New Roman" w:hAnsi="Times New Roman" w:cs="Times New Roman"/>
        </w:rPr>
        <w:fldChar w:fldCharType="end"/>
      </w:r>
      <w:r w:rsidR="006F4977" w:rsidRPr="00B36EED">
        <w:rPr>
          <w:rFonts w:ascii="Times New Roman" w:hAnsi="Times New Roman" w:cs="Times New Roman"/>
        </w:rPr>
        <w:t xml:space="preserve">. </w:t>
      </w:r>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DD5D54">
        <w:rPr>
          <w:rFonts w:ascii="Times New Roman" w:hAnsi="Times New Roman" w:cs="Times New Roman"/>
          <w:highlight w:val="yellow"/>
        </w:rPr>
        <w:t>Ursin 1973</w:t>
      </w:r>
      <w:r w:rsidR="00847BD2" w:rsidRPr="00B36EED">
        <w:rPr>
          <w:rFonts w:ascii="Times New Roman" w:hAnsi="Times New Roman" w:cs="Times New Roman"/>
        </w:rPr>
        <w:t xml:space="preserve">)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w:t>
      </w:r>
      <w:r w:rsidR="00305505">
        <w:rPr>
          <w:rFonts w:ascii="Times New Roman" w:hAnsi="Times New Roman" w:cs="Times New Roman"/>
        </w:rPr>
        <w:t xml:space="preserve"> </w:t>
      </w:r>
      <w:r w:rsidR="00305505">
        <w:rPr>
          <w:rFonts w:ascii="Times New Roman" w:hAnsi="Times New Roman" w:cs="Times New Roman"/>
        </w:rPr>
        <w:fldChar w:fldCharType="begin" w:fldLock="1"/>
      </w:r>
      <w:r w:rsidR="0040636B">
        <w:rPr>
          <w:rFonts w:ascii="Times New Roman" w:hAnsi="Times New Roman" w:cs="Times New Roman"/>
        </w:rPr>
        <w:instrText>ADDIN CSL_CITATION {"citationItems":[{"id":"ITEM-1","itemData":{"DOI":"10.1002/ece3.4715","ISSN":"20457758","abstract":"Food web structure and dynamics depend on relationships between body sizes of predators and their prey. Species-based and community-wide estimates of preferred and realized predator–prey mass ratios (PPMR) are required inputs to size-based size spectrum models of marine communities, food webs, and ecosystems. Here, we clarify differences between PPMR definitions in different size spectrum models, in particular differences between PPMR measurements weighting prey abundance in individual predators by biomass (r bio ) and numbers (r num ). We argue that the former weighting generates PPMR as usually conceptualized in equilibrium (static) size spectrum models while the latter usually applies to dynamic models. We use diet information from 170,689 individuals of 34 species of fish in Alaskan marine ecosystems to calculate both PPMR metrics. Using hierarchical models, we examine how explained variance in these metrics changed with predator body size, predator taxonomic resolution, and spatial resolution. In the hierarchical analysis, variance in both metrics emerged primarily at the species level and substantially less variance was associated with other (higher) taxonomic levels or with spatial resolution. This suggests that changes in species composition are the main drivers of community-wide mean PPMR. At all levels of analysis, relationships between weighted mean r bio or weighted mean r num and predator mass tended to be dome-shaped. Weighted mean r num values, for species and community-wide, were approximately an order of magnitude higher than weighted mean r bio , reflecting the consistent numeric dominance of small prey in predator diets. As well as increasing understanding of the drivers of variation in PPMR and providing estimates of PPMR in the north Pacific Ocean, our results demonstrate that that r bio or r num , as well as their corresponding weighted means for any defined group of predators, are not directly substitutable. When developing equilibrium size-based models based on bulk energy flux or comparing PPMR estimates derived from the relationship between body mass and trophic level with those based on diet analysis, weighted mean r bio is a more appropriate measure of PPMR. When calibrating preference PPMR in dynamic size spectrum models then weighted mean r num will be a more appropriate measure of PPMR.","author":[{"dropping-particle":"","family":"Reum","given":"Jonathan C.P.","non-dropping-particle":"","parse-names":false,"suffix":""},{"dropping-particle":"","family":"Holsman","given":"Kirstin K.","non-dropping-particle":"","parse-names":false,"suffix":""},{"dropping-particle":"","family":"Aydin","given":"Kerim Y.","non-dropping-particle":"","parse-names":false,"suffix":""},{"dropping-particle":"","family":"Blanchard","given":"Julia L.","non-dropping-particle":"","parse-names":false,"suffix":""},{"dropping-particle":"","family":"Jennings","given":"Simon","non-dropping-particle":"","parse-names":false,"suffix":""}],"container-title":"Ecology and Evolution","id":"ITEM-1","issue":"1","issued":{"date-parts":[["2019","1","1"]]},"page":"201-211","publisher":"John Wiley and Sons Ltd","title":"Energetically relevant predator–prey body mass ratios and their relationship with predator body size","type":"article-journal","volume":"9"},"uris":["http://www.mendeley.com/documents/?uuid=eabe09aa-990f-34dc-890f-4a67be95e17c"]}],"mendeley":{"formattedCitation":"(Reum et al. 2019)","plainTextFormattedCitation":"(Reum et al. 2019)","previouslyFormattedCitation":"(Reum et al. 2019)"},"properties":{"noteIndex":0},"schema":"https://github.com/citation-style-language/schema/raw/master/csl-citation.json"}</w:instrText>
      </w:r>
      <w:r w:rsidR="00305505">
        <w:rPr>
          <w:rFonts w:ascii="Times New Roman" w:hAnsi="Times New Roman" w:cs="Times New Roman"/>
        </w:rPr>
        <w:fldChar w:fldCharType="separate"/>
      </w:r>
      <w:r w:rsidR="0040636B" w:rsidRPr="0040636B">
        <w:rPr>
          <w:rFonts w:ascii="Times New Roman" w:hAnsi="Times New Roman" w:cs="Times New Roman"/>
          <w:noProof/>
        </w:rPr>
        <w:t>(Reum et al. 2019)</w:t>
      </w:r>
      <w:r w:rsidR="00305505">
        <w:rPr>
          <w:rFonts w:ascii="Times New Roman" w:hAnsi="Times New Roman" w:cs="Times New Roman"/>
        </w:rPr>
        <w:fldChar w:fldCharType="end"/>
      </w:r>
      <w:r w:rsidR="00C07123" w:rsidRPr="00B36EED">
        <w:rPr>
          <w:rFonts w:ascii="Times New Roman" w:hAnsi="Times New Roman" w:cs="Times New Roman"/>
        </w:rPr>
        <w:t>. This distribution describe</w:t>
      </w:r>
      <w:ins w:id="4" w:author="Microsoft Office User" w:date="2019-11-08T05:22:00Z">
        <w:r w:rsidR="00226F30">
          <w:rPr>
            <w:rFonts w:ascii="Times New Roman" w:hAnsi="Times New Roman" w:cs="Times New Roman"/>
          </w:rPr>
          <w:t>s</w:t>
        </w:r>
      </w:ins>
      <w:r w:rsidR="00C07123" w:rsidRPr="00B36EED">
        <w:rPr>
          <w:rFonts w:ascii="Times New Roman" w:hAnsi="Times New Roman" w:cs="Times New Roman"/>
        </w:rPr>
        <w:t xml:space="preserve"> the prey-preference window</w:t>
      </w:r>
      <w:r w:rsidR="00226F30">
        <w:rPr>
          <w:rFonts w:ascii="Times New Roman" w:hAnsi="Times New Roman" w:cs="Times New Roman"/>
        </w:rPr>
        <w:t xml:space="preserve">: </w:t>
      </w:r>
      <w:r w:rsidR="00C07123" w:rsidRPr="00B36EED">
        <w:rPr>
          <w:rFonts w:ascii="Times New Roman" w:hAnsi="Times New Roman" w:cs="Times New Roman"/>
        </w:rPr>
        <w:t xml:space="preserve"> most predators will accept a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w:t>
      </w:r>
      <w:r w:rsidR="004F1A5A">
        <w:rPr>
          <w:rFonts w:ascii="Times New Roman" w:hAnsi="Times New Roman" w:cs="Times New Roman"/>
        </w:rPr>
        <w:t>vary with</w:t>
      </w:r>
      <w:r w:rsidR="00A77969" w:rsidRPr="00B36EED">
        <w:rPr>
          <w:rFonts w:ascii="Times New Roman" w:hAnsi="Times New Roman" w:cs="Times New Roman"/>
        </w:rPr>
        <w:t xml:space="preserve"> predator mass, </w:t>
      </w:r>
      <w:r w:rsidR="00D8263D" w:rsidRPr="00B36EED">
        <w:rPr>
          <w:rFonts w:ascii="Times New Roman" w:hAnsi="Times New Roman" w:cs="Times New Roman"/>
          <w:i/>
        </w:rPr>
        <w:lastRenderedPageBreak/>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w:t>
      </w:r>
      <w:r w:rsidR="00D2624B" w:rsidRPr="00B36EED">
        <w:rPr>
          <w:rFonts w:ascii="Times New Roman" w:hAnsi="Times New Roman" w:cs="Times New Roman"/>
        </w:rPr>
        <w:t>provide</w:t>
      </w:r>
      <w:r w:rsidR="00226F30">
        <w:rPr>
          <w:rFonts w:ascii="Times New Roman" w:hAnsi="Times New Roman" w:cs="Times New Roman"/>
        </w:rPr>
        <w:t>s</w:t>
      </w:r>
      <w:r w:rsidR="00D2624B" w:rsidRPr="00B36EED">
        <w:rPr>
          <w:rFonts w:ascii="Times New Roman" w:hAnsi="Times New Roman" w:cs="Times New Roman"/>
        </w:rPr>
        <w:t xml:space="preserv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D34DE9">
      <w:pPr>
        <w:spacing w:line="480" w:lineRule="auto"/>
        <w:jc w:val="both"/>
        <w:rPr>
          <w:rFonts w:ascii="Times New Roman" w:hAnsi="Times New Roman" w:cs="Times New Roman"/>
        </w:rPr>
      </w:pPr>
    </w:p>
    <w:p w14:paraId="15BAD700" w14:textId="65DE9C27" w:rsidR="00740EFE" w:rsidRDefault="006F4977" w:rsidP="00D34DE9">
      <w:pPr>
        <w:spacing w:line="480" w:lineRule="auto"/>
        <w:jc w:val="both"/>
        <w:rPr>
          <w:rFonts w:ascii="Times New Roman" w:hAnsi="Times New Roman" w:cs="Times New Roman"/>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w:t>
      </w:r>
      <w:r w:rsidR="00740EFE">
        <w:rPr>
          <w:rFonts w:ascii="Times New Roman" w:hAnsi="Times New Roman" w:cs="Times New Roman"/>
        </w:rPr>
        <w:t xml:space="preserve"> focal </w:t>
      </w:r>
      <w:r w:rsidR="00014F50" w:rsidRPr="00B36EED">
        <w:rPr>
          <w:rFonts w:ascii="Times New Roman" w:hAnsi="Times New Roman" w:cs="Times New Roman"/>
        </w:rPr>
        <w:t>individual</w:t>
      </w:r>
      <w:r w:rsidR="00E80AD4" w:rsidRPr="00B36EED">
        <w:rPr>
          <w:rFonts w:ascii="Times New Roman" w:hAnsi="Times New Roman" w:cs="Times New Roman"/>
        </w:rPr>
        <w:t xml:space="preserve">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w:t>
      </w:r>
      <w:r w:rsidR="00740EFE">
        <w:rPr>
          <w:rFonts w:ascii="Times New Roman" w:hAnsi="Times New Roman" w:cs="Times New Roman"/>
        </w:rPr>
        <w:t>computes</w:t>
      </w:r>
      <w:r w:rsidR="00740EFE" w:rsidRPr="00B36EED">
        <w:rPr>
          <w:rFonts w:ascii="Times New Roman" w:hAnsi="Times New Roman" w:cs="Times New Roman"/>
        </w:rPr>
        <w:t xml:space="preserve">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w:t>
      </w:r>
      <w:proofErr w:type="spellStart"/>
      <w:r w:rsidR="00E80AD4" w:rsidRPr="00B36EED">
        <w:rPr>
          <w:rFonts w:ascii="Times New Roman" w:hAnsi="Times New Roman" w:cs="Times New Roman"/>
        </w:rPr>
        <w:t>heterospecifics</w:t>
      </w:r>
      <w:proofErr w:type="spellEnd"/>
      <w:r w:rsidR="00E80AD4" w:rsidRPr="00B36EED">
        <w:rPr>
          <w:rFonts w:ascii="Times New Roman" w:hAnsi="Times New Roman" w:cs="Times New Roman"/>
        </w:rPr>
        <w:t xml:space="preserve">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 xml:space="preserve">based </w:t>
      </w:r>
      <w:r w:rsidR="0074438F" w:rsidRPr="00B36EED">
        <w:rPr>
          <w:rFonts w:ascii="Times New Roman" w:hAnsi="Times New Roman" w:cs="Times New Roman"/>
          <w:i/>
        </w:rPr>
        <w:t xml:space="preserve">w, </w:t>
      </w:r>
      <w:r w:rsidR="0074438F" w:rsidRPr="00B36EED">
        <w:rPr>
          <w:rFonts w:ascii="Times New Roman" w:hAnsi="Times New Roman" w:cs="Times New Roman"/>
        </w:rPr>
        <w:t>the ecosystem richness</w:t>
      </w:r>
      <w:r w:rsidR="00DA1A70">
        <w:rPr>
          <w:rFonts w:ascii="Times New Roman" w:hAnsi="Times New Roman" w:cs="Times New Roman"/>
        </w:rPr>
        <w:t xml:space="preserve"> </w:t>
      </w:r>
      <w:r w:rsidR="0074438F" w:rsidRPr="00B36EED">
        <w:rPr>
          <w:rFonts w:ascii="Times New Roman" w:hAnsi="Times New Roman" w:cs="Times New Roman"/>
        </w:rPr>
        <w:t xml:space="preserve">(the </w:t>
      </w:r>
      <w:commentRangeStart w:id="5"/>
      <w:r w:rsidR="00740EFE">
        <w:rPr>
          <w:rFonts w:ascii="Times New Roman" w:hAnsi="Times New Roman" w:cs="Times New Roman"/>
        </w:rPr>
        <w:t>pre-exponential parameter</w:t>
      </w:r>
      <w:r w:rsidR="00740EFE" w:rsidRPr="00B36EED">
        <w:rPr>
          <w:rFonts w:ascii="Times New Roman" w:hAnsi="Times New Roman" w:cs="Times New Roman"/>
        </w:rPr>
        <w:t xml:space="preserve"> </w:t>
      </w:r>
      <w:commentRangeEnd w:id="5"/>
      <w:r w:rsidR="00DA1A70">
        <w:rPr>
          <w:rStyle w:val="CommentReference"/>
        </w:rPr>
        <w:commentReference w:id="5"/>
      </w:r>
      <w:r w:rsidR="0074438F" w:rsidRPr="00B36EED">
        <w:rPr>
          <w:rFonts w:ascii="Times New Roman" w:hAnsi="Times New Roman" w:cs="Times New Roman"/>
        </w:rPr>
        <w:t>of the size spectrum</w:t>
      </w:r>
      <w:r w:rsidR="00740EFE">
        <w:rPr>
          <w:rFonts w:ascii="Times New Roman" w:hAnsi="Times New Roman" w:cs="Times New Roman"/>
        </w:rPr>
        <w:t>),</w:t>
      </w:r>
      <w:r w:rsidR="0074438F" w:rsidRPr="00B36EED">
        <w:rPr>
          <w:rFonts w:ascii="Times New Roman" w:hAnsi="Times New Roman" w:cs="Times New Roman"/>
        </w:rPr>
        <w:t xml:space="preserve"> the slope of the spectrum, and an “abundance factor” </w:t>
      </w:r>
      <w:r w:rsidR="00740EFE">
        <w:rPr>
          <w:rFonts w:ascii="Times New Roman" w:hAnsi="Times New Roman" w:cs="Times New Roman"/>
        </w:rPr>
        <w:t xml:space="preserve">that combines </w:t>
      </w:r>
      <w:r w:rsidR="0074438F" w:rsidRPr="00B36EED">
        <w:rPr>
          <w:rFonts w:ascii="Times New Roman" w:hAnsi="Times New Roman" w:cs="Times New Roman"/>
        </w:rPr>
        <w:t>the PPMR</w:t>
      </w:r>
      <w:r w:rsidR="00DA1A70">
        <w:rPr>
          <w:rFonts w:ascii="Times New Roman" w:hAnsi="Times New Roman" w:cs="Times New Roman"/>
        </w:rPr>
        <w:t xml:space="preserve"> </w:t>
      </w:r>
      <w:r w:rsidR="0074438F" w:rsidRPr="00B36EED">
        <w:rPr>
          <w:rFonts w:ascii="Times New Roman" w:hAnsi="Times New Roman" w:cs="Times New Roman"/>
        </w:rPr>
        <w:t>and the widt</w:t>
      </w:r>
      <w:r w:rsidR="007F4EE1" w:rsidRPr="00B36EED">
        <w:rPr>
          <w:rFonts w:ascii="Times New Roman" w:hAnsi="Times New Roman" w:cs="Times New Roman"/>
        </w:rPr>
        <w:t>h of the prey preference window. The per</w:t>
      </w:r>
      <w:r w:rsidR="00DA1A70">
        <w:rPr>
          <w:rFonts w:ascii="Times New Roman" w:hAnsi="Times New Roman" w:cs="Times New Roman"/>
        </w:rPr>
        <w:t>-</w:t>
      </w:r>
      <w:r w:rsidR="007F4EE1" w:rsidRPr="00B36EED">
        <w:rPr>
          <w:rFonts w:ascii="Times New Roman" w:hAnsi="Times New Roman" w:cs="Times New Roman"/>
        </w:rPr>
        <w:t>unit</w:t>
      </w:r>
      <w:r w:rsidR="00DA1A70">
        <w:rPr>
          <w:rFonts w:ascii="Times New Roman" w:hAnsi="Times New Roman" w:cs="Times New Roman"/>
        </w:rPr>
        <w:t>-</w:t>
      </w:r>
      <w:r w:rsidR="007F4EE1" w:rsidRPr="00B36EED">
        <w:rPr>
          <w:rFonts w:ascii="Times New Roman" w:hAnsi="Times New Roman" w:cs="Times New Roman"/>
        </w:rPr>
        <w:t xml:space="preserve">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is</w:t>
      </w:r>
    </w:p>
    <w:p w14:paraId="0BFE6F6B" w14:textId="4C596303" w:rsidR="00740EFE" w:rsidRDefault="00374465" w:rsidP="00CB3157">
      <w:pPr>
        <w:spacing w:line="480" w:lineRule="auto"/>
        <w:jc w:val="right"/>
        <w:rPr>
          <w:rFonts w:ascii="Times New Roman" w:hAnsi="Times New Roman" w:cs="Times New Roman"/>
        </w:rPr>
      </w:pPr>
      <w:r w:rsidRPr="00A018A2">
        <w:rPr>
          <w:rFonts w:ascii="Times New Roman" w:hAnsi="Times New Roman" w:cs="Times New Roman"/>
          <w:noProof/>
          <w:position w:val="-16"/>
        </w:rPr>
        <w:object w:dxaOrig="1980" w:dyaOrig="440" w14:anchorId="0F1DBC55">
          <v:shape id="_x0000_i1079" type="#_x0000_t75" alt="" style="width:98.95pt;height:21.65pt;mso-width-percent:0;mso-height-percent:0;mso-width-percent:0;mso-height-percent:0" o:ole="">
            <v:imagedata r:id="rId17" o:title=""/>
          </v:shape>
          <o:OLEObject Type="Embed" ProgID="Equation.DSMT4" ShapeID="_x0000_i1079" DrawAspect="Content" ObjectID="_1639395586" r:id="rId18"/>
        </w:object>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commentRangeStart w:id="6"/>
      <w:r w:rsidR="00740EFE">
        <w:rPr>
          <w:rFonts w:ascii="Times New Roman" w:hAnsi="Times New Roman" w:cs="Times New Roman"/>
          <w:noProof/>
        </w:rPr>
        <w:t>(2)</w:t>
      </w:r>
      <w:commentRangeEnd w:id="6"/>
      <w:r w:rsidR="00F9038C">
        <w:rPr>
          <w:rStyle w:val="CommentReference"/>
        </w:rPr>
        <w:commentReference w:id="6"/>
      </w:r>
    </w:p>
    <w:p w14:paraId="72DC6CA3" w14:textId="60B72648" w:rsidR="00740EFE" w:rsidRDefault="00DA1A70" w:rsidP="00D34DE9">
      <w:pPr>
        <w:spacing w:line="480" w:lineRule="auto"/>
        <w:jc w:val="both"/>
        <w:rPr>
          <w:rFonts w:ascii="Times New Roman" w:hAnsi="Times New Roman" w:cs="Times New Roman"/>
        </w:rPr>
      </w:pPr>
      <w:r>
        <w:rPr>
          <w:rFonts w:ascii="Times New Roman" w:hAnsi="Times New Roman" w:cs="Times New Roman"/>
        </w:rPr>
        <w:t>We assume that average individual consumption</w:t>
      </w:r>
      <w:r w:rsidR="00DA0C2E">
        <w:rPr>
          <w:rFonts w:ascii="Times New Roman" w:hAnsi="Times New Roman" w:cs="Times New Roman"/>
        </w:rPr>
        <w:t xml:space="preserve"> </w:t>
      </w:r>
      <w:r>
        <w:rPr>
          <w:rFonts w:ascii="Times New Roman" w:hAnsi="Times New Roman" w:cs="Times New Roman"/>
        </w:rPr>
        <w:t>is</w:t>
      </w:r>
      <w:r w:rsidR="00740EFE">
        <w:rPr>
          <w:rFonts w:ascii="Times New Roman" w:hAnsi="Times New Roman" w:cs="Times New Roman"/>
        </w:rPr>
        <w:t xml:space="preserve"> given by </w:t>
      </w:r>
      <w:proofErr w:type="spellStart"/>
      <w:r w:rsidR="00740EFE">
        <w:rPr>
          <w:rFonts w:ascii="Times New Roman" w:hAnsi="Times New Roman" w:cs="Times New Roman"/>
        </w:rPr>
        <w:t>Eqn</w:t>
      </w:r>
      <w:proofErr w:type="spellEnd"/>
      <w:r w:rsidR="00740EFE">
        <w:rPr>
          <w:rFonts w:ascii="Times New Roman" w:hAnsi="Times New Roman" w:cs="Times New Roman"/>
        </w:rPr>
        <w:t xml:space="preserve"> 2</w:t>
      </w:r>
      <w:r>
        <w:rPr>
          <w:rFonts w:ascii="Times New Roman" w:hAnsi="Times New Roman" w:cs="Times New Roman"/>
        </w:rPr>
        <w:t xml:space="preserve">, with </w:t>
      </w:r>
      <w:r w:rsidR="00740EFE">
        <w:rPr>
          <w:rFonts w:ascii="Times New Roman" w:hAnsi="Times New Roman" w:cs="Times New Roman"/>
        </w:rPr>
        <w:t>parameters</w:t>
      </w:r>
      <w:r w:rsidR="006B090C">
        <w:rPr>
          <w:rFonts w:ascii="Times New Roman" w:hAnsi="Times New Roman" w:cs="Times New Roman"/>
        </w:rPr>
        <w:t xml:space="preserve"> </w:t>
      </w:r>
      <w:r>
        <w:rPr>
          <w:rFonts w:ascii="Times New Roman" w:hAnsi="Times New Roman" w:cs="Times New Roman"/>
        </w:rPr>
        <w:t xml:space="preserve">estimated </w:t>
      </w:r>
      <w:r w:rsidR="006B090C">
        <w:rPr>
          <w:rFonts w:ascii="Times New Roman" w:hAnsi="Times New Roman" w:cs="Times New Roman"/>
        </w:rPr>
        <w:t>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740EFE">
        <w:rPr>
          <w:rFonts w:ascii="Times New Roman" w:hAnsi="Times New Roman" w:cs="Times New Roman"/>
        </w:rPr>
        <w:t xml:space="preserve"> here.</w:t>
      </w:r>
      <w:r w:rsidR="006B090C">
        <w:rPr>
          <w:rFonts w:ascii="Times New Roman" w:hAnsi="Times New Roman" w:cs="Times New Roman"/>
        </w:rPr>
        <w:t xml:space="preserve"> </w:t>
      </w:r>
      <w:r w:rsidR="00B201BF">
        <w:rPr>
          <w:rFonts w:ascii="Times New Roman" w:hAnsi="Times New Roman" w:cs="Times New Roman"/>
        </w:rPr>
        <w:t xml:space="preserve">This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focal </w:t>
      </w:r>
      <w:commentRangeStart w:id="7"/>
      <w:commentRangeStart w:id="8"/>
      <w:r w:rsidR="00B201BF">
        <w:rPr>
          <w:rFonts w:ascii="Times New Roman" w:hAnsi="Times New Roman" w:cs="Times New Roman"/>
        </w:rPr>
        <w:t>individual</w:t>
      </w:r>
      <w:commentRangeEnd w:id="7"/>
      <w:r w:rsidR="00A733E0">
        <w:rPr>
          <w:rStyle w:val="CommentReference"/>
        </w:rPr>
        <w:commentReference w:id="7"/>
      </w:r>
      <w:commentRangeEnd w:id="8"/>
      <w:r w:rsidR="0013084F">
        <w:rPr>
          <w:rStyle w:val="CommentReference"/>
        </w:rPr>
        <w:commentReference w:id="8"/>
      </w:r>
      <w:r w:rsidR="00D72D22">
        <w:rPr>
          <w:rFonts w:ascii="Times New Roman" w:hAnsi="Times New Roman" w:cs="Times New Roman"/>
        </w:rPr>
        <w:t xml:space="preserve"> according to its size.</w:t>
      </w:r>
      <w:r w:rsidR="0013084F">
        <w:rPr>
          <w:rFonts w:ascii="Times New Roman" w:hAnsi="Times New Roman" w:cs="Times New Roman"/>
        </w:rPr>
        <w:t xml:space="preserve"> </w:t>
      </w:r>
      <w:r w:rsidR="00702E7A">
        <w:rPr>
          <w:rFonts w:ascii="Times New Roman" w:hAnsi="Times New Roman" w:cs="Times New Roman"/>
        </w:rPr>
        <w:t xml:space="preserve">For consistency between income and costs, we convert </w:t>
      </w:r>
      <w:r w:rsidR="00740EFE">
        <w:rPr>
          <w:rFonts w:ascii="Times New Roman" w:hAnsi="Times New Roman" w:cs="Times New Roman"/>
        </w:rPr>
        <w:t>consumption</w:t>
      </w:r>
      <w:r w:rsidR="00B201BF">
        <w:rPr>
          <w:rFonts w:ascii="Times New Roman" w:hAnsi="Times New Roman" w:cs="Times New Roman"/>
        </w:rPr>
        <w:t xml:space="preserve"> to joules</w:t>
      </w:r>
      <w:r w:rsidR="009544E0">
        <w:rPr>
          <w:rFonts w:ascii="Times New Roman" w:hAnsi="Times New Roman" w:cs="Times New Roman"/>
        </w:rPr>
        <w:t>,</w:t>
      </w:r>
      <w:r w:rsidR="00B201BF">
        <w:rPr>
          <w:rFonts w:ascii="Times New Roman" w:hAnsi="Times New Roman" w:cs="Times New Roman"/>
        </w:rPr>
        <w:t xml:space="preserve"> </w:t>
      </w:r>
      <w:r w:rsidR="00740EFE">
        <w:rPr>
          <w:rFonts w:ascii="Times New Roman" w:hAnsi="Times New Roman" w:cs="Times New Roman"/>
        </w:rPr>
        <w:t xml:space="preserve">assuming that </w:t>
      </w:r>
      <w:r w:rsidR="00B201BF">
        <w:rPr>
          <w:rFonts w:ascii="Times New Roman" w:hAnsi="Times New Roman" w:cs="Times New Roman"/>
        </w:rPr>
        <w:t xml:space="preserve">the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740EFE">
        <w:rPr>
          <w:rFonts w:ascii="Times New Roman" w:hAnsi="Times New Roman" w:cs="Times New Roman"/>
        </w:rPr>
        <w:t>= 4.2 M</w:t>
      </w:r>
      <w:r w:rsidR="00B201BF">
        <w:rPr>
          <w:rFonts w:ascii="Times New Roman" w:hAnsi="Times New Roman" w:cs="Times New Roman"/>
        </w:rPr>
        <w:t>J/</w:t>
      </w:r>
      <w:r w:rsidR="00CB3157">
        <w:rPr>
          <w:rFonts w:ascii="Times New Roman" w:hAnsi="Times New Roman" w:cs="Times New Roman"/>
        </w:rPr>
        <w:t>kg</w:t>
      </w:r>
      <w:r w:rsidR="00031957">
        <w:rPr>
          <w:rFonts w:ascii="Times New Roman" w:hAnsi="Times New Roman" w:cs="Times New Roman"/>
        </w:rPr>
        <w:t xml:space="preserve"> </w:t>
      </w:r>
      <w:r w:rsidR="00031957">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{"citationItems":[{"id":"ITEM-1","itemData":{"DOI":"10.1139/f2011-109","ISSN":"0706-652X","abstract":"&lt;p&gt;The relationship between Atlantic bluefin tuna (ABFT, Thunnus thynnus ) life history patterns and environmental conditions was investigated by developing a state-dependent model that optimizes energy allocation between growth and energy stores and the decision to spawn. The model successfully recreates growth, age-at-maturity, and seasonal variability in condition for western ABFT that spawn primarily in the Gulf of Mexico. Eastern ABFT spawning in the Mediterranean Sea display a life history trajectory shifted toward earlier maturation and, perhaps, reduced growth — a pattern predicted by the model when mortality was higher, migration distance shorter, and food intake during migration and spawning higher. Simulations highlight the sensitivity of the optimal ABFT life history strategy to variability in net energy intake, particularly during migration and spawning, a poorly understood component of their life cycle. Results also emphasize the importance for optimal life history patterns of the timing of spawning migrations in relation to the phenology and amplitude of seasonal prey availability. This study provides insight into potential mechanisms that underlie observations that are at the heart of current discussions regarding ABFT subpopulation structure and variable life history patterns.&lt;/p&gt;","author":[{"dropping-particle":"","family":"Chapman","given":"Erik W.","non-dropping-particle":"","parse-names":false,"suffix":""},{"dropping-particle":"","family":"Jørgensen","given":"Christian","non-dropping-particle":"","parse-names":false,"suffix":""},{"dropping-particle":"","family":"Lutcavage","given":"Molly E.","non-dropping-particle":"","parse-names":false,"suffix":""}],"container-title":"Canadian Journal of Fisheries and Aquatic Sciences","editor":[{"dropping-particle":"","family":"Hilborn","given":"Ray","non-dropping-particle":"","parse-names":false,"suffix":""}],"id":"ITEM-1","issue":"11","issued":{"date-parts":[["2011","11"]]},"page":"1934-1951","title":"Atlantic bluefin tuna ( &lt;i&gt;Thunnus thynnus&lt;/i&gt; ): a state-dependent energy allocation model for growth, maturation, and reproductive investment","type":"article-journal","volume":"68"},"uris":["http://www.mendeley.com/documents/?uuid=254a0ec8-16b4-3df1-8cb4-4c47581afe1c"]}],"mendeley":{"formattedCitation":"(Chapman et al. 2011)","plainTextFormattedCitation":"(Chapman et al. 2011)","previouslyFormattedCitation":"(Chapman, Jørgensen, and Lutcavage 2011)"},"properties":{"noteIndex":0},"schema":"https://github.com/citation-style-language/schema/raw/master/csl-citation.json"}</w:instrText>
      </w:r>
      <w:r w:rsidR="00031957">
        <w:rPr>
          <w:rFonts w:ascii="Times New Roman" w:hAnsi="Times New Roman" w:cs="Times New Roman"/>
        </w:rPr>
        <w:fldChar w:fldCharType="separate"/>
      </w:r>
      <w:r w:rsidR="00707E71" w:rsidRPr="00707E71">
        <w:rPr>
          <w:rFonts w:ascii="Times New Roman" w:hAnsi="Times New Roman" w:cs="Times New Roman"/>
          <w:noProof/>
        </w:rPr>
        <w:t>(Chapman et al. 2011)</w:t>
      </w:r>
      <w:r w:rsidR="00031957">
        <w:rPr>
          <w:rFonts w:ascii="Times New Roman" w:hAnsi="Times New Roman" w:cs="Times New Roman"/>
        </w:rPr>
        <w:fldChar w:fldCharType="end"/>
      </w:r>
      <w:r w:rsidR="00B201BF">
        <w:rPr>
          <w:rFonts w:ascii="Times New Roman" w:hAnsi="Times New Roman" w:cs="Times New Roman"/>
        </w:rPr>
        <w:t xml:space="preserve">. </w:t>
      </w:r>
    </w:p>
    <w:p w14:paraId="0CB7F2AC" w14:textId="77777777" w:rsidR="00740EFE" w:rsidRDefault="00740EFE" w:rsidP="00D34DE9">
      <w:pPr>
        <w:spacing w:line="480" w:lineRule="auto"/>
        <w:jc w:val="both"/>
        <w:rPr>
          <w:rFonts w:ascii="Times New Roman" w:hAnsi="Times New Roman" w:cs="Times New Roman"/>
        </w:rPr>
      </w:pPr>
    </w:p>
    <w:p w14:paraId="436960E7" w14:textId="04A04AC0" w:rsidR="00B36EED" w:rsidRPr="00B36EED" w:rsidRDefault="00B201BF" w:rsidP="00D34DE9">
      <w:pPr>
        <w:spacing w:line="480" w:lineRule="auto"/>
        <w:jc w:val="both"/>
        <w:rPr>
          <w:rFonts w:ascii="Times New Roman" w:hAnsi="Times New Roman" w:cs="Times New Roman"/>
          <w:i/>
        </w:rPr>
      </w:pPr>
      <w:r>
        <w:rPr>
          <w:rFonts w:ascii="Times New Roman" w:hAnsi="Times New Roman" w:cs="Times New Roman"/>
        </w:rPr>
        <w:t xml:space="preserve">We </w:t>
      </w:r>
      <w:r w:rsidR="00B36EED" w:rsidRPr="00B36EED">
        <w:rPr>
          <w:rFonts w:ascii="Times New Roman" w:hAnsi="Times New Roman" w:cs="Times New Roman"/>
        </w:rPr>
        <w:t xml:space="preserve">assume </w:t>
      </w:r>
      <w:r w:rsidR="009544E0">
        <w:rPr>
          <w:rFonts w:ascii="Times New Roman" w:hAnsi="Times New Roman" w:cs="Times New Roman"/>
        </w:rPr>
        <w:t>that</w:t>
      </w:r>
      <w:r w:rsidR="00B36EED" w:rsidRPr="00B36EED">
        <w:rPr>
          <w:rFonts w:ascii="Times New Roman" w:hAnsi="Times New Roman" w:cs="Times New Roman"/>
        </w:rPr>
        <w:t xml:space="preserve"> </w:t>
      </w:r>
      <w:r w:rsidR="00B36EED">
        <w:rPr>
          <w:rFonts w:ascii="Times New Roman" w:hAnsi="Times New Roman" w:cs="Times New Roman"/>
        </w:rPr>
        <w:t xml:space="preserve">mass-dependent </w:t>
      </w:r>
      <w:r>
        <w:rPr>
          <w:rFonts w:ascii="Times New Roman" w:hAnsi="Times New Roman" w:cs="Times New Roman"/>
        </w:rPr>
        <w:t>energetic costs to the focal individual</w:t>
      </w:r>
      <w:r w:rsidR="00B36EED">
        <w:rPr>
          <w:rFonts w:ascii="Times New Roman" w:hAnsi="Times New Roman" w:cs="Times New Roman"/>
        </w:rPr>
        <w:t xml:space="preserve"> f</w:t>
      </w:r>
      <w:r w:rsidR="00B36EED" w:rsidRPr="00B36EED">
        <w:rPr>
          <w:rFonts w:ascii="Times New Roman" w:hAnsi="Times New Roman" w:cs="Times New Roman"/>
        </w:rPr>
        <w:t>ollow the Metabolic Theory of Ecology</w:t>
      </w:r>
      <w:r w:rsidR="00732500">
        <w:rPr>
          <w:rFonts w:ascii="Times New Roman" w:hAnsi="Times New Roman" w:cs="Times New Roman"/>
        </w:rPr>
        <w:t xml:space="preserve"> </w:t>
      </w:r>
      <w:r w:rsidR="00732500">
        <w:rPr>
          <w:rFonts w:ascii="Times New Roman" w:hAnsi="Times New Roman" w:cs="Times New Roman"/>
        </w:rPr>
        <w:fldChar w:fldCharType="begin" w:fldLock="1"/>
      </w:r>
      <w:r w:rsidR="0040636B">
        <w:rPr>
          <w:rFonts w:ascii="Times New Roman" w:hAnsi="Times New Roman" w:cs="Times New Roman"/>
        </w:rPr>
        <w:instrText>ADDIN CSL_CITATION {"citationItems":[{"id":"ITEM-1","itemData":{"DOI":"10.1126/science.1061967","ISSN":"00368075","PMID":"11567137","abstract":"We derive a general model, based on principles of biochemical kinetics and allometry, that characterizes the effects of temperature and body mass on metabolic rate. The model fits metabolic rates of microbes, ectotherms, endotherms (including those in hibernation), and plants in temperatures ranging from 0° to 40°C. Mass- and temperature-compensated resting metabolic rates of all organisms are similar: The lowest (for unicellular organisms and plants) is separated from the highest (for endothermic vertebrates) by a factor of about 20. Temperature and body size are primary determinants of biological time and ecological roles.","author":[{"dropping-particle":"","family":"Gillooly","given":"J. F.","non-dropping-particle":"","parse-names":false,"suffix":""},{"dropping-particle":"","family":"Brown","given":"J. H.","non-dropping-particle":"","parse-names":false,"suffix":""},{"dropping-particle":"","family":"West","given":"G. B.","non-dropping-particle":"","parse-names":false,"suffix":""},{"dropping-particle":"","family":"Savage","given":"V. M.","non-dropping-particle":"","parse-names":false,"suffix":""},{"dropping-particle":"","family":"Charnov","given":"E. L.","non-dropping-particle":"","parse-names":false,"suffix":""}],"container-title":"Science","id":"ITEM-1","issue":"5538","issued":{"date-parts":[["2001","9","21"]]},"page":"2248-2251","title":"Effects of size and temperature on metabolic rate","type":"article-journal","volume":"293"},"uris":["http://www.mendeley.com/documents/?uuid=5a3d7bab-fb35-3652-85c4-cc9c18758307"]}],"mendeley":{"formattedCitation":"(Gillooly et al. 2001)","plainTextFormattedCitation":"(Gillooly et al. 2001)","previouslyFormattedCitation":"(Gillooly et al. 2001)"},"properties":{"noteIndex":0},"schema":"https://github.com/citation-style-language/schema/raw/master/csl-citation.json"}</w:instrText>
      </w:r>
      <w:r w:rsidR="00732500">
        <w:rPr>
          <w:rFonts w:ascii="Times New Roman" w:hAnsi="Times New Roman" w:cs="Times New Roman"/>
        </w:rPr>
        <w:fldChar w:fldCharType="separate"/>
      </w:r>
      <w:r w:rsidR="0040636B" w:rsidRPr="0040636B">
        <w:rPr>
          <w:rFonts w:ascii="Times New Roman" w:hAnsi="Times New Roman" w:cs="Times New Roman"/>
          <w:noProof/>
        </w:rPr>
        <w:t>(Gillooly et al. 2001)</w:t>
      </w:r>
      <w:r w:rsidR="00732500">
        <w:rPr>
          <w:rFonts w:ascii="Times New Roman" w:hAnsi="Times New Roman" w:cs="Times New Roman"/>
        </w:rPr>
        <w:fldChar w:fldCharType="end"/>
      </w:r>
      <w:r w:rsidR="00B36EED">
        <w:rPr>
          <w:rFonts w:ascii="Times New Roman" w:hAnsi="Times New Roman" w:cs="Times New Roman"/>
        </w:rPr>
        <w:t xml:space="preserve">. </w:t>
      </w:r>
      <w:r w:rsidR="00332A61">
        <w:rPr>
          <w:rFonts w:ascii="Times New Roman" w:hAnsi="Times New Roman" w:cs="Times New Roman"/>
        </w:rPr>
        <w:t>Thus, we model m</w:t>
      </w:r>
      <w:r w:rsidR="00B36EED">
        <w:rPr>
          <w:rFonts w:ascii="Times New Roman" w:hAnsi="Times New Roman" w:cs="Times New Roman"/>
        </w:rPr>
        <w:t xml:space="preserve">ass-dependent </w:t>
      </w:r>
      <w:r w:rsidR="00B36EED" w:rsidRPr="00B36EED">
        <w:rPr>
          <w:rFonts w:ascii="Times New Roman" w:hAnsi="Times New Roman" w:cs="Times New Roman"/>
        </w:rPr>
        <w:t xml:space="preserve">costs (in joules) </w:t>
      </w:r>
      <w:r w:rsidR="00B36EED">
        <w:rPr>
          <w:rFonts w:ascii="Times New Roman" w:hAnsi="Times New Roman" w:cs="Times New Roman"/>
        </w:rPr>
        <w:t>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energy </w:t>
      </w:r>
      <w:r w:rsidR="00CB3157">
        <w:rPr>
          <w:rFonts w:ascii="Cambria Math" w:hAnsi="Cambria Math" w:cs="Times New Roman"/>
          <w:i/>
        </w:rPr>
        <w:t xml:space="preserve">E, </w:t>
      </w:r>
      <w:r w:rsidR="00CB3157">
        <w:rPr>
          <w:rFonts w:ascii="Cambria Math" w:hAnsi="Cambria Math" w:cs="Times New Roman"/>
        </w:rPr>
        <w:t>Boltzmann’s</w:t>
      </w:r>
      <w:r w:rsidR="00D1553E">
        <w:rPr>
          <w:rFonts w:ascii="Cambria Math" w:hAnsi="Cambria Math" w:cs="Times New Roman"/>
        </w:rPr>
        <w:t xml:space="preserve"> constant </w:t>
      </w:r>
      <w:r w:rsidR="00374465" w:rsidRPr="00D1553E">
        <w:rPr>
          <w:rFonts w:ascii="Cambria Math" w:hAnsi="Cambria Math" w:cs="Times New Roman"/>
          <w:i/>
          <w:noProof/>
          <w:position w:val="-12"/>
        </w:rPr>
        <w:object w:dxaOrig="280" w:dyaOrig="380" w14:anchorId="4003720E">
          <v:shape id="_x0000_i1078" type="#_x0000_t75" alt="" style="width:14.15pt;height:19pt;mso-width-percent:0;mso-height-percent:0;mso-width-percent:0;mso-height-percent:0" o:ole="">
            <v:imagedata r:id="rId19" o:title=""/>
          </v:shape>
          <o:OLEObject Type="Embed" ProgID="Equation.DSMT4" ShapeID="_x0000_i1078" DrawAspect="Content" ObjectID="_1639395587" r:id="rId20"/>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332A61">
        <w:rPr>
          <w:rFonts w:ascii="Times New Roman" w:hAnsi="Times New Roman" w:cs="Times New Roman"/>
        </w:rPr>
        <w:t>. The per unit time cost of metabolism is then</w:t>
      </w:r>
      <w:r w:rsidR="00B36EED" w:rsidRPr="00B36EED">
        <w:rPr>
          <w:rFonts w:ascii="Times New Roman" w:hAnsi="Times New Roman" w:cs="Times New Roman"/>
          <w:i/>
        </w:rPr>
        <w:t xml:space="preserve"> </w:t>
      </w:r>
    </w:p>
    <w:p w14:paraId="3CB755CF" w14:textId="0CF4EB2E" w:rsidR="00B36EED" w:rsidRPr="00B36EED" w:rsidRDefault="00B36EED" w:rsidP="00D34DE9">
      <w:pPr>
        <w:pStyle w:val="MTDisplayEquation"/>
        <w:spacing w:line="480" w:lineRule="auto"/>
        <w:jc w:val="both"/>
      </w:pPr>
      <w:r w:rsidRPr="00B36EED">
        <w:tab/>
      </w:r>
      <w:r w:rsidR="00374465" w:rsidRPr="00D1553E">
        <w:rPr>
          <w:noProof/>
          <w:position w:val="-28"/>
        </w:rPr>
        <w:object w:dxaOrig="2800" w:dyaOrig="600" w14:anchorId="2A4001AB">
          <v:shape id="_x0000_i1077" type="#_x0000_t75" alt="" style="width:140.9pt;height:30.05pt;mso-width-percent:0;mso-height-percent:0;mso-width-percent:0;mso-height-percent:0" o:ole="">
            <v:imagedata r:id="rId21" o:title=""/>
          </v:shape>
          <o:OLEObject Type="Embed" ProgID="Equation.DSMT4" ShapeID="_x0000_i1077" DrawAspect="Content" ObjectID="_1639395588" r:id="rId22"/>
        </w:object>
      </w:r>
      <w:r w:rsidRPr="00B36EED">
        <w:t xml:space="preserve"> </w:t>
      </w:r>
      <w:r w:rsidRPr="00B36EED">
        <w:tab/>
      </w:r>
      <w:r w:rsidR="00332A61">
        <w:t>(3)</w:t>
      </w:r>
    </w:p>
    <w:p w14:paraId="1BB2022E" w14:textId="70817018" w:rsidR="00AB0286" w:rsidRPr="00B36EED" w:rsidRDefault="00930B57" w:rsidP="00D34DE9">
      <w:pPr>
        <w:spacing w:line="480" w:lineRule="auto"/>
        <w:jc w:val="both"/>
        <w:rPr>
          <w:rFonts w:ascii="Times New Roman" w:hAnsi="Times New Roman" w:cs="Times New Roman"/>
        </w:rPr>
      </w:pPr>
      <w:r>
        <w:rPr>
          <w:rFonts w:ascii="Times New Roman" w:hAnsi="Times New Roman" w:cs="Times New Roman"/>
          <w:noProof/>
        </w:rPr>
        <w:t xml:space="preserve"> </w:t>
      </w:r>
    </w:p>
    <w:p w14:paraId="324C11F8" w14:textId="2D5B765A" w:rsidR="0072381F" w:rsidRDefault="0072381F" w:rsidP="00D34DE9">
      <w:pPr>
        <w:pStyle w:val="MTDisplayEquation"/>
        <w:spacing w:line="480" w:lineRule="auto"/>
        <w:jc w:val="both"/>
      </w:pPr>
      <w:r>
        <w:lastRenderedPageBreak/>
        <w:t>The normalization coefficient is adjusted according to tax</w:t>
      </w:r>
      <w:r w:rsidR="00332A61">
        <w:t>on</w:t>
      </w:r>
      <w:r>
        <w:t>. We adjusted it so that the range of costs experienced over an individual’s life</w:t>
      </w:r>
      <w:r w:rsidR="00C346E2">
        <w:t>time</w:t>
      </w:r>
      <w:r>
        <w:t xml:space="preserve"> were comparable to estimates obtained in physiological experiments on </w:t>
      </w:r>
      <w:r w:rsidR="00735C11">
        <w:t>metabolic</w:t>
      </w:r>
      <w:r>
        <w:t xml:space="preserve"> rate</w:t>
      </w:r>
      <w:r w:rsidR="001656DC">
        <w:t xml:space="preserve"> of </w:t>
      </w:r>
      <w:r w:rsidR="00861A49">
        <w:t>bluefin tuna</w:t>
      </w:r>
      <w:r>
        <w:t xml:space="preserve"> (</w:t>
      </w:r>
      <w:proofErr w:type="spellStart"/>
      <w:r w:rsidRPr="003448D2">
        <w:rPr>
          <w:highlight w:val="yellow"/>
        </w:rPr>
        <w:t>Kitchell</w:t>
      </w:r>
      <w:proofErr w:type="spellEnd"/>
      <w:r w:rsidRPr="003448D2">
        <w:rPr>
          <w:highlight w:val="yellow"/>
        </w:rPr>
        <w:t xml:space="preserve"> et al. 1978</w:t>
      </w:r>
      <w:r>
        <w:t>)</w:t>
      </w:r>
      <w:r w:rsidR="001B6B74">
        <w:t>. Due to the considerable uncertainty in this parameter, w</w:t>
      </w:r>
      <w:r>
        <w:t xml:space="preserve">e varied it in sensitivity analyses. </w:t>
      </w:r>
    </w:p>
    <w:p w14:paraId="5BCAC3F8" w14:textId="77777777" w:rsidR="0072381F" w:rsidRDefault="0072381F" w:rsidP="00D34DE9">
      <w:pPr>
        <w:pStyle w:val="MTDisplayEquation"/>
        <w:spacing w:line="480" w:lineRule="auto"/>
        <w:jc w:val="both"/>
      </w:pPr>
    </w:p>
    <w:p w14:paraId="7F818290" w14:textId="5B80C91F" w:rsidR="00332A61" w:rsidRPr="00403CD8" w:rsidRDefault="00AB0286" w:rsidP="00D34DE9">
      <w:pPr>
        <w:pStyle w:val="MTDisplayEquation"/>
        <w:spacing w:line="480" w:lineRule="auto"/>
        <w:jc w:val="both"/>
      </w:pPr>
      <w:r w:rsidRPr="00B36EED">
        <w:t>Andersen (201</w:t>
      </w:r>
      <w:r w:rsidR="00B36EED" w:rsidRPr="00B36EED">
        <w:t>9</w:t>
      </w:r>
      <w:r w:rsidRPr="00B36EED">
        <w:t>, B</w:t>
      </w:r>
      <w:r w:rsidR="0091406C" w:rsidRPr="00B36EED">
        <w:t>2.7 and Eq. 2</w:t>
      </w:r>
      <w:r w:rsidR="004F2DFB" w:rsidRPr="00B36EED">
        <w:t>.</w:t>
      </w:r>
      <w:r w:rsidR="0091406C" w:rsidRPr="00B36EED">
        <w:t xml:space="preserve">11 on pp 82) </w:t>
      </w:r>
      <w:r w:rsidR="00332A61">
        <w:t xml:space="preserve">also </w:t>
      </w:r>
      <w:r w:rsidR="00B36EED" w:rsidRPr="00B36EED">
        <w:t>derives the rate of</w:t>
      </w:r>
      <w:r w:rsidR="0091406C" w:rsidRPr="00B36EED">
        <w:t xml:space="preserve"> mortality experienced by an </w:t>
      </w:r>
      <w:r w:rsidR="00133039">
        <w:t xml:space="preserve">individual of mass </w:t>
      </w:r>
      <w:r w:rsidR="00133039">
        <w:rPr>
          <w:i/>
        </w:rPr>
        <w:t>w</w:t>
      </w:r>
      <w:r w:rsidR="00332A61">
        <w:t xml:space="preserve">. </w:t>
      </w:r>
      <w:r w:rsidR="0091406C" w:rsidRPr="00B36EED">
        <w:t xml:space="preserve"> </w:t>
      </w:r>
      <w:r w:rsidR="00332A61">
        <w:t xml:space="preserve">This result </w:t>
      </w:r>
      <w:r w:rsidR="00695AE5">
        <w:t>depends on</w:t>
      </w:r>
      <w:r w:rsidR="0091406C" w:rsidRPr="00B36EED">
        <w:t xml:space="preserve"> the size preference window of predators </w:t>
      </w:r>
      <w:r w:rsidR="00374465" w:rsidRPr="0091406C">
        <w:rPr>
          <w:noProof/>
          <w:position w:val="-16"/>
        </w:rPr>
        <w:object w:dxaOrig="360" w:dyaOrig="420" w14:anchorId="34C7DB33">
          <v:shape id="_x0000_i1076" type="#_x0000_t75" alt="" style="width:18.1pt;height:20.75pt;mso-width-percent:0;mso-height-percent:0;mso-width-percent:0;mso-height-percent:0" o:ole="">
            <v:imagedata r:id="rId23" o:title=""/>
          </v:shape>
          <o:OLEObject Type="Embed" ProgID="Equation.DSMT4" ShapeID="_x0000_i1076" DrawAspect="Content" ObjectID="_1639395589" r:id="rId24"/>
        </w:object>
      </w:r>
      <w:r w:rsidR="0091406C" w:rsidRPr="00B36EED">
        <w:t xml:space="preserve">,  a consumption coefficient </w:t>
      </w:r>
      <w:r w:rsidR="00374465" w:rsidRPr="0091406C">
        <w:rPr>
          <w:noProof/>
          <w:position w:val="-12"/>
        </w:rPr>
        <w:object w:dxaOrig="260" w:dyaOrig="380" w14:anchorId="26E6743B">
          <v:shape id="_x0000_i1075" type="#_x0000_t75" alt="" style="width:12.8pt;height:19pt;mso-width-percent:0;mso-height-percent:0;mso-width-percent:0;mso-height-percent:0" o:ole="">
            <v:imagedata r:id="rId25" o:title=""/>
          </v:shape>
          <o:OLEObject Type="Embed" ProgID="Equation.DSMT4" ShapeID="_x0000_i1075" DrawAspect="Content" ObjectID="_1639395590" r:id="rId26"/>
        </w:object>
      </w:r>
      <w:r w:rsidR="0091406C" w:rsidRPr="00B36EED">
        <w:t xml:space="preserve"> </w:t>
      </w:r>
      <w:r w:rsidR="00332A61">
        <w:t xml:space="preserve">(representing how full predator stomachs are), </w:t>
      </w:r>
      <w:r w:rsidR="0091406C" w:rsidRPr="00B36EED">
        <w:t xml:space="preserve">a </w:t>
      </w:r>
      <w:r w:rsidR="006D46F1" w:rsidRPr="00B36EED">
        <w:t>scale</w:t>
      </w:r>
      <w:r w:rsidR="0091406C" w:rsidRPr="00B36EED">
        <w:t xml:space="preserve"> coefficient </w:t>
      </w:r>
      <w:r w:rsidR="0091406C" w:rsidRPr="00B36EED">
        <w:rPr>
          <w:i/>
        </w:rPr>
        <w:t>h</w:t>
      </w:r>
      <w:r w:rsidR="00332A61">
        <w:rPr>
          <w:i/>
        </w:rPr>
        <w:t xml:space="preserve"> </w:t>
      </w:r>
      <w:r w:rsidR="00332A61">
        <w:t>(representing how likely a predator is to eat the focal individual), and</w:t>
      </w:r>
      <w:r w:rsidR="0091406C" w:rsidRPr="00B36EED">
        <w:rPr>
          <w:i/>
        </w:rPr>
        <w:t xml:space="preserve"> </w:t>
      </w:r>
      <w:r w:rsidR="0091406C" w:rsidRPr="00B36EED">
        <w:t xml:space="preserve">a </w:t>
      </w:r>
      <w:r w:rsidR="006D46F1" w:rsidRPr="00B36EED">
        <w:t>metabolic</w:t>
      </w:r>
      <w:r w:rsidR="0091406C" w:rsidRPr="00B36EED">
        <w:t xml:space="preserve"> exponent </w:t>
      </w:r>
      <w:r w:rsidR="0091406C" w:rsidRPr="00B36EED">
        <w:rPr>
          <w:i/>
        </w:rPr>
        <w:t>n</w:t>
      </w:r>
      <w:r w:rsidR="00332A61">
        <w:rPr>
          <w:i/>
        </w:rPr>
        <w:t xml:space="preserve">. </w:t>
      </w:r>
      <w:r w:rsidR="00332A61">
        <w:t xml:space="preserve">The parameters </w:t>
      </w:r>
      <w:r w:rsidR="00374465" w:rsidRPr="0091406C">
        <w:rPr>
          <w:noProof/>
          <w:position w:val="-12"/>
        </w:rPr>
        <w:object w:dxaOrig="260" w:dyaOrig="380" w14:anchorId="3058F6C7">
          <v:shape id="_x0000_i1074" type="#_x0000_t75" alt="" style="width:12.8pt;height:19pt;mso-width-percent:0;mso-height-percent:0;mso-width-percent:0;mso-height-percent:0" o:ole="">
            <v:imagedata r:id="rId25" o:title=""/>
          </v:shape>
          <o:OLEObject Type="Embed" ProgID="Equation.DSMT4" ShapeID="_x0000_i1074" DrawAspect="Content" ObjectID="_1639395591" r:id="rId27"/>
        </w:object>
      </w:r>
      <w:r w:rsidR="00332A61">
        <w:rPr>
          <w:noProof/>
        </w:rPr>
        <w:t xml:space="preserve"> and </w:t>
      </w:r>
      <w:r w:rsidR="00332A61">
        <w:rPr>
          <w:i/>
          <w:noProof/>
        </w:rPr>
        <w:t>h</w:t>
      </w:r>
      <w:r w:rsidR="00332A61">
        <w:t xml:space="preserve"> are modeled independently in Andersen (2019) but are considered together here as one product </w:t>
      </w:r>
      <w:r w:rsidR="00332A61">
        <w:rPr>
          <w:i/>
          <w:iCs/>
          <w:noProof/>
        </w:rPr>
        <w:t>h</w:t>
      </w:r>
      <w:r w:rsidR="00332A61">
        <w:t xml:space="preserve">, that modifies the risk of predation of an individual of mass </w:t>
      </w:r>
      <w:r w:rsidR="00332A61">
        <w:rPr>
          <w:i/>
          <w:iCs/>
        </w:rPr>
        <w:t>w.</w:t>
      </w:r>
      <w:r w:rsidR="00332A61">
        <w:t xml:space="preserve"> </w:t>
      </w:r>
    </w:p>
    <w:p w14:paraId="17A9820E" w14:textId="77777777" w:rsidR="001929B4" w:rsidRDefault="00332A61" w:rsidP="00D34DE9">
      <w:pPr>
        <w:pStyle w:val="MTDisplayEquation"/>
        <w:spacing w:line="480" w:lineRule="auto"/>
        <w:jc w:val="both"/>
      </w:pPr>
      <w:r>
        <w:t>The per unit time rate of mortality is</w:t>
      </w:r>
    </w:p>
    <w:p w14:paraId="134BAF70" w14:textId="61E58D27" w:rsidR="00332A61" w:rsidRDefault="00374465" w:rsidP="00CB3157">
      <w:pPr>
        <w:pStyle w:val="MTDisplayEquation"/>
        <w:spacing w:line="480" w:lineRule="auto"/>
        <w:jc w:val="right"/>
      </w:pPr>
      <w:r w:rsidRPr="0091406C">
        <w:rPr>
          <w:noProof/>
          <w:position w:val="-16"/>
        </w:rPr>
        <w:object w:dxaOrig="1700" w:dyaOrig="440" w14:anchorId="1D7E27B3">
          <v:shape id="_x0000_i1073" type="#_x0000_t75" alt="" style="width:84.8pt;height:21.65pt;mso-width-percent:0;mso-height-percent:0;mso-width-percent:0;mso-height-percent:0" o:ole="">
            <v:imagedata r:id="rId28" o:title=""/>
          </v:shape>
          <o:OLEObject Type="Embed" ProgID="Equation.DSMT4" ShapeID="_x0000_i1073" DrawAspect="Content" ObjectID="_1639395592" r:id="rId29"/>
        </w:object>
      </w:r>
      <w:r w:rsidR="00332A61">
        <w:rPr>
          <w:noProof/>
        </w:rPr>
        <w:tab/>
      </w:r>
      <w:r w:rsidR="001929B4">
        <w:rPr>
          <w:noProof/>
        </w:rPr>
        <w:t xml:space="preserve">          </w:t>
      </w:r>
      <w:r w:rsidR="00332A61">
        <w:rPr>
          <w:noProof/>
        </w:rPr>
        <w:t>(4)</w:t>
      </w:r>
    </w:p>
    <w:p w14:paraId="300EDBD5" w14:textId="158E2727" w:rsidR="00D54A8A" w:rsidRPr="00403CD8" w:rsidRDefault="00332A61" w:rsidP="00D34DE9">
      <w:pPr>
        <w:pStyle w:val="MTDisplayEquation"/>
        <w:spacing w:line="480" w:lineRule="auto"/>
        <w:jc w:val="both"/>
      </w:pPr>
      <w:r>
        <w:rPr>
          <w:noProof/>
        </w:rPr>
        <w:t xml:space="preserve">In summary, we use results of </w:t>
      </w:r>
      <w:r w:rsidR="00930ABB">
        <w:t xml:space="preserve">size spectrum theory </w:t>
      </w:r>
      <w:r>
        <w:t xml:space="preserve">to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r w:rsidR="00403CD8">
        <w:rPr>
          <w:i/>
          <w:iCs/>
        </w:rPr>
        <w:t xml:space="preserve"> </w:t>
      </w:r>
    </w:p>
    <w:p w14:paraId="7A5E38BE" w14:textId="7BB2D39F" w:rsidR="00A733E0" w:rsidRDefault="00D61D6E" w:rsidP="00D34DE9">
      <w:pPr>
        <w:spacing w:line="480" w:lineRule="auto"/>
        <w:jc w:val="both"/>
        <w:rPr>
          <w:rFonts w:ascii="Times New Roman" w:hAnsi="Times New Roman" w:cs="Times New Roman"/>
          <w:b/>
        </w:rPr>
      </w:pPr>
      <w:r w:rsidRPr="00B36EED">
        <w:rPr>
          <w:rFonts w:ascii="Times New Roman" w:hAnsi="Times New Roman" w:cs="Times New Roman"/>
        </w:rPr>
        <w:t xml:space="preserve"> </w:t>
      </w:r>
    </w:p>
    <w:p w14:paraId="23223491" w14:textId="314C49D9" w:rsidR="00B61C09" w:rsidRPr="00B36EED" w:rsidRDefault="00332A61" w:rsidP="00D34DE9">
      <w:pPr>
        <w:spacing w:line="480" w:lineRule="auto"/>
        <w:jc w:val="both"/>
        <w:rPr>
          <w:rFonts w:ascii="Times New Roman" w:hAnsi="Times New Roman" w:cs="Times New Roman"/>
          <w:b/>
        </w:rPr>
      </w:pPr>
      <w:r>
        <w:rPr>
          <w:rFonts w:ascii="Times New Roman" w:hAnsi="Times New Roman" w:cs="Times New Roman"/>
          <w:b/>
        </w:rPr>
        <w:t>Dynamics of Individual States</w:t>
      </w:r>
    </w:p>
    <w:p w14:paraId="4CEA327E" w14:textId="5E6EDF18" w:rsidR="00332A61" w:rsidRDefault="008A118C"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w:t>
      </w:r>
      <w:r w:rsidR="00332A61">
        <w:rPr>
          <w:rFonts w:ascii="Times New Roman" w:hAnsi="Times New Roman" w:cs="Times New Roman"/>
        </w:rPr>
        <w:t>state</w:t>
      </w:r>
      <w:r w:rsidR="001929B4">
        <w:rPr>
          <w:rFonts w:ascii="Times New Roman" w:hAnsi="Times New Roman" w:cs="Times New Roman"/>
        </w:rPr>
        <w:t>-</w:t>
      </w:r>
      <w:r w:rsidR="00332A61">
        <w:rPr>
          <w:rFonts w:ascii="Times New Roman" w:hAnsi="Times New Roman" w:cs="Times New Roman"/>
        </w:rPr>
        <w:t>dependent life</w:t>
      </w:r>
      <w:r w:rsidR="001929B4">
        <w:rPr>
          <w:rFonts w:ascii="Times New Roman" w:hAnsi="Times New Roman" w:cs="Times New Roman"/>
        </w:rPr>
        <w:t>-</w:t>
      </w:r>
      <w:r w:rsidR="00332A61">
        <w:rPr>
          <w:rFonts w:ascii="Times New Roman" w:hAnsi="Times New Roman" w:cs="Times New Roman"/>
        </w:rPr>
        <w:t>history theory</w:t>
      </w:r>
      <w:r w:rsidRPr="00B36EED">
        <w:rPr>
          <w:rFonts w:ascii="Times New Roman" w:hAnsi="Times New Roman" w:cs="Times New Roman"/>
        </w:rPr>
        <w:t xml:space="preserve">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w:t>
      </w:r>
      <w:r w:rsidR="000C24E1" w:rsidRPr="00B36EED">
        <w:rPr>
          <w:rFonts w:ascii="Times New Roman" w:hAnsi="Times New Roman" w:cs="Times New Roman"/>
        </w:rPr>
        <w:t>8</w:t>
      </w:r>
      <w:r w:rsidR="00C74E92">
        <w:rPr>
          <w:rFonts w:ascii="Times New Roman" w:hAnsi="Times New Roman" w:cs="Times New Roman"/>
        </w:rPr>
        <w:t xml:space="preserve">, Houston and </w:t>
      </w:r>
      <w:proofErr w:type="spellStart"/>
      <w:r w:rsidR="00C74E92">
        <w:rPr>
          <w:rFonts w:ascii="Times New Roman" w:hAnsi="Times New Roman" w:cs="Times New Roman"/>
        </w:rPr>
        <w:t>MacNamara</w:t>
      </w:r>
      <w:proofErr w:type="spellEnd"/>
      <w:r w:rsidR="00C74E92">
        <w:rPr>
          <w:rFonts w:ascii="Times New Roman" w:hAnsi="Times New Roman" w:cs="Times New Roman"/>
        </w:rPr>
        <w:t xml:space="preserve"> 1999, Clark and </w:t>
      </w:r>
      <w:proofErr w:type="spellStart"/>
      <w:r w:rsidR="00C74E92">
        <w:rPr>
          <w:rFonts w:ascii="Times New Roman" w:hAnsi="Times New Roman" w:cs="Times New Roman"/>
        </w:rPr>
        <w:t>Mangel</w:t>
      </w:r>
      <w:proofErr w:type="spellEnd"/>
      <w:r w:rsidR="00C74E92">
        <w:rPr>
          <w:rFonts w:ascii="Times New Roman" w:hAnsi="Times New Roman" w:cs="Times New Roman"/>
        </w:rPr>
        <w:t xml:space="preserve"> 2000</w:t>
      </w:r>
      <w:r w:rsidR="000C24E1" w:rsidRPr="00B36EED">
        <w:rPr>
          <w:rFonts w:ascii="Times New Roman" w:hAnsi="Times New Roman" w:cs="Times New Roman"/>
        </w:rPr>
        <w:t>)</w:t>
      </w:r>
      <w:r w:rsidRPr="00B36EED">
        <w:rPr>
          <w:rFonts w:ascii="Times New Roman" w:hAnsi="Times New Roman" w:cs="Times New Roman"/>
        </w:rPr>
        <w:t xml:space="preserve">. </w:t>
      </w:r>
      <w:r w:rsidR="00EC625F">
        <w:rPr>
          <w:rFonts w:ascii="Times New Roman" w:hAnsi="Times New Roman" w:cs="Times New Roman"/>
        </w:rPr>
        <w:t xml:space="preserve"> </w:t>
      </w:r>
      <w:r w:rsidR="009F7C1A" w:rsidRPr="00B36EED">
        <w:rPr>
          <w:rFonts w:ascii="Times New Roman" w:hAnsi="Times New Roman" w:cs="Times New Roman"/>
        </w:rPr>
        <w:t xml:space="preserve">We assume </w:t>
      </w:r>
      <w:r w:rsidR="00332A61">
        <w:rPr>
          <w:rFonts w:ascii="Times New Roman" w:hAnsi="Times New Roman" w:cs="Times New Roman"/>
        </w:rPr>
        <w:t>a time horizon of</w:t>
      </w:r>
      <w:r w:rsidR="009F7C1A" w:rsidRPr="00B36EED">
        <w:rPr>
          <w:rFonts w:ascii="Times New Roman" w:hAnsi="Times New Roman" w:cs="Times New Roman"/>
        </w:rPr>
        <w:t xml:space="preserve"> </w:t>
      </w:r>
      <w:r w:rsidR="00374465" w:rsidRPr="00B36EED">
        <w:rPr>
          <w:rFonts w:ascii="Times New Roman" w:hAnsi="Times New Roman" w:cs="Times New Roman"/>
          <w:noProof/>
          <w:position w:val="-12"/>
        </w:rPr>
        <w:object w:dxaOrig="260" w:dyaOrig="380" w14:anchorId="23062123">
          <v:shape id="_x0000_i1072" type="#_x0000_t75" alt="" style="width:12.8pt;height:19pt;mso-width-percent:0;mso-height-percent:0;mso-width-percent:0;mso-height-percent:0" o:ole="">
            <v:imagedata r:id="rId30" o:title=""/>
          </v:shape>
          <o:OLEObject Type="Embed" ProgID="Equation.DSMT4" ShapeID="_x0000_i1072" DrawAspect="Content" ObjectID="_1639395593" r:id="rId31"/>
        </w:object>
      </w:r>
      <w:r w:rsidR="00332A61">
        <w:rPr>
          <w:rFonts w:ascii="Times New Roman" w:hAnsi="Times New Roman" w:cs="Times New Roman"/>
          <w:noProof/>
        </w:rPr>
        <w:t xml:space="preserve">months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w:t>
      </w:r>
      <w:r w:rsidR="00332A61">
        <w:rPr>
          <w:rFonts w:ascii="Times New Roman" w:hAnsi="Times New Roman" w:cs="Times New Roman"/>
        </w:rPr>
        <w:t xml:space="preserve">n, either because of senescence or because survival to </w:t>
      </w:r>
      <w:r w:rsidR="00332A61">
        <w:rPr>
          <w:rFonts w:ascii="Times New Roman" w:hAnsi="Times New Roman" w:cs="Times New Roman"/>
          <w:i/>
        </w:rPr>
        <w:t xml:space="preserve">T </w:t>
      </w:r>
      <w:r w:rsidR="00332A61">
        <w:rPr>
          <w:rFonts w:ascii="Times New Roman" w:hAnsi="Times New Roman" w:cs="Times New Roman"/>
        </w:rPr>
        <w:t>is essentially 0</w:t>
      </w:r>
      <w:r w:rsidR="009F7C1A" w:rsidRPr="00B36EED">
        <w:rPr>
          <w:rFonts w:ascii="Times New Roman" w:hAnsi="Times New Roman" w:cs="Times New Roman"/>
        </w:rPr>
        <w:t>.</w:t>
      </w:r>
      <w:r w:rsidR="00D00D8C">
        <w:rPr>
          <w:rFonts w:ascii="Times New Roman" w:hAnsi="Times New Roman" w:cs="Times New Roman"/>
        </w:rPr>
        <w:t xml:space="preserve"> </w:t>
      </w:r>
      <w:r w:rsidR="009F7C1A" w:rsidRPr="00B36EED">
        <w:rPr>
          <w:rFonts w:ascii="Times New Roman" w:hAnsi="Times New Roman" w:cs="Times New Roman"/>
        </w:rPr>
        <w:t xml:space="preserve">  In each </w:t>
      </w:r>
      <w:r w:rsidR="00332A61">
        <w:rPr>
          <w:rFonts w:ascii="Times New Roman" w:hAnsi="Times New Roman" w:cs="Times New Roman"/>
        </w:rPr>
        <w:t>month</w:t>
      </w:r>
      <w:r w:rsidR="00332A61" w:rsidRPr="00B36EED">
        <w:rPr>
          <w:rFonts w:ascii="Times New Roman" w:hAnsi="Times New Roman" w:cs="Times New Roman"/>
        </w:rPr>
        <w:t xml:space="preserve"> </w:t>
      </w:r>
      <w:r w:rsidR="00374465" w:rsidRPr="00C74E92">
        <w:rPr>
          <w:rFonts w:ascii="Times New Roman" w:hAnsi="Times New Roman" w:cs="Times New Roman"/>
          <w:noProof/>
          <w:position w:val="-4"/>
        </w:rPr>
        <w:object w:dxaOrig="540" w:dyaOrig="240" w14:anchorId="36DE76DE">
          <v:shape id="_x0000_i1071" type="#_x0000_t75" alt="" style="width:26.95pt;height:11.95pt;mso-width-percent:0;mso-height-percent:0;mso-width-percent:0;mso-height-percent:0" o:ole="">
            <v:imagedata r:id="rId32" o:title=""/>
          </v:shape>
          <o:OLEObject Type="Embed" ProgID="Equation.DSMT4" ShapeID="_x0000_i1071" DrawAspect="Content" ObjectID="_1639395594" r:id="rId33"/>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w:t>
      </w:r>
      <w:r w:rsidR="009F7C1A" w:rsidRPr="00B36EED">
        <w:rPr>
          <w:rFonts w:ascii="Times New Roman" w:hAnsi="Times New Roman" w:cs="Times New Roman"/>
        </w:rPr>
        <w:lastRenderedPageBreak/>
        <w:t xml:space="preserve">food, which it can use to grow, allocate to reproduction within the same season, or store for future allocation. </w:t>
      </w:r>
    </w:p>
    <w:p w14:paraId="35A60777" w14:textId="77777777" w:rsidR="00332A61" w:rsidRDefault="00332A61" w:rsidP="00D34DE9">
      <w:pPr>
        <w:spacing w:line="480" w:lineRule="auto"/>
        <w:jc w:val="both"/>
        <w:outlineLvl w:val="0"/>
        <w:rPr>
          <w:rFonts w:ascii="Times New Roman" w:hAnsi="Times New Roman" w:cs="Times New Roman"/>
        </w:rPr>
      </w:pPr>
    </w:p>
    <w:p w14:paraId="3ED0FCC5" w14:textId="0232C68A" w:rsidR="009F7C1A" w:rsidRPr="00B36EED" w:rsidRDefault="00D00D8C" w:rsidP="00D34DE9">
      <w:pPr>
        <w:spacing w:line="480" w:lineRule="auto"/>
        <w:jc w:val="both"/>
        <w:outlineLvl w:val="0"/>
        <w:rPr>
          <w:rFonts w:ascii="Times New Roman" w:hAnsi="Times New Roman" w:cs="Times New Roman"/>
        </w:rPr>
      </w:pPr>
      <w:r>
        <w:rPr>
          <w:rFonts w:ascii="Times New Roman" w:hAnsi="Times New Roman" w:cs="Times New Roman"/>
        </w:rPr>
        <w:t xml:space="preserve">We model </w:t>
      </w:r>
      <w:r w:rsidR="00332A61">
        <w:rPr>
          <w:rFonts w:ascii="Times New Roman" w:hAnsi="Times New Roman" w:cs="Times New Roman"/>
        </w:rPr>
        <w:t>both a</w:t>
      </w:r>
      <w:r>
        <w:rPr>
          <w:rFonts w:ascii="Times New Roman" w:hAnsi="Times New Roman" w:cs="Times New Roman"/>
        </w:rPr>
        <w:t xml:space="preserve"> constant environment</w:t>
      </w:r>
      <w:r w:rsidR="00332A61">
        <w:rPr>
          <w:rFonts w:ascii="Times New Roman" w:hAnsi="Times New Roman" w:cs="Times New Roman"/>
        </w:rPr>
        <w:t xml:space="preserve"> and an environment</w:t>
      </w:r>
      <w:r>
        <w:rPr>
          <w:rFonts w:ascii="Times New Roman" w:hAnsi="Times New Roman" w:cs="Times New Roman"/>
        </w:rPr>
        <w:t xml:space="preserve"> with seasonal variation in temperature and the amount of food available</w:t>
      </w:r>
      <w:r w:rsidR="001A0ADE">
        <w:rPr>
          <w:rFonts w:ascii="Times New Roman" w:hAnsi="Times New Roman" w:cs="Times New Roman"/>
        </w:rPr>
        <w:t xml:space="preserve">, determined by </w:t>
      </w:r>
      <w:r w:rsidR="00374465" w:rsidRPr="00A018A2">
        <w:rPr>
          <w:rFonts w:ascii="Times New Roman" w:hAnsi="Times New Roman" w:cs="Times New Roman"/>
          <w:noProof/>
          <w:position w:val="-12"/>
        </w:rPr>
        <w:object w:dxaOrig="280" w:dyaOrig="380" w14:anchorId="27895B7B">
          <v:shape id="_x0000_i1070" type="#_x0000_t75" alt="" style="width:14.15pt;height:19pt;mso-width-percent:0;mso-height-percent:0;mso-width-percent:0;mso-height-percent:0" o:ole="">
            <v:imagedata r:id="rId34" o:title=""/>
          </v:shape>
          <o:OLEObject Type="Embed" ProgID="Equation.DSMT4" ShapeID="_x0000_i1070" DrawAspect="Content" ObjectID="_1639395595" r:id="rId35"/>
        </w:object>
      </w:r>
      <w:r w:rsidR="00332A61">
        <w:rPr>
          <w:rFonts w:ascii="Times New Roman" w:hAnsi="Times New Roman" w:cs="Times New Roman"/>
          <w:noProof/>
        </w:rPr>
        <w:t>.</w:t>
      </w:r>
      <w:r w:rsidR="00284657">
        <w:rPr>
          <w:rFonts w:ascii="Times New Roman" w:hAnsi="Times New Roman" w:cs="Times New Roman"/>
        </w:rPr>
        <w:t xml:space="preserve"> </w:t>
      </w:r>
      <w:r w:rsidR="00AA1425">
        <w:rPr>
          <w:rFonts w:ascii="Times New Roman" w:hAnsi="Times New Roman" w:cs="Times New Roman"/>
        </w:rPr>
        <w:t xml:space="preserve">We </w:t>
      </w:r>
      <w:r w:rsidR="00014711">
        <w:rPr>
          <w:rFonts w:ascii="Times New Roman" w:hAnsi="Times New Roman" w:cs="Times New Roman"/>
        </w:rPr>
        <w:t>model</w:t>
      </w:r>
      <w:r w:rsidR="00AA1425">
        <w:rPr>
          <w:rFonts w:ascii="Times New Roman" w:hAnsi="Times New Roman" w:cs="Times New Roman"/>
        </w:rPr>
        <w:t>ed two</w:t>
      </w:r>
      <w:r w:rsidR="00EC625F">
        <w:rPr>
          <w:rFonts w:ascii="Times New Roman" w:hAnsi="Times New Roman" w:cs="Times New Roman"/>
        </w:rPr>
        <w:t xml:space="preserve"> </w:t>
      </w:r>
      <w:r w:rsidR="00F76C16">
        <w:rPr>
          <w:rFonts w:ascii="Times New Roman" w:hAnsi="Times New Roman" w:cs="Times New Roman"/>
        </w:rPr>
        <w:t>constant environments with different average</w:t>
      </w:r>
      <w:r w:rsidR="00AA1425">
        <w:rPr>
          <w:rFonts w:ascii="Times New Roman" w:hAnsi="Times New Roman" w:cs="Times New Roman"/>
        </w:rPr>
        <w:t xml:space="preserve"> temperatures, 290</w:t>
      </w:r>
      <w:r w:rsidR="00CD52A0">
        <w:rPr>
          <w:rFonts w:ascii="Times New Roman" w:hAnsi="Times New Roman" w:cs="Times New Roman"/>
        </w:rPr>
        <w:t xml:space="preserve"> </w:t>
      </w:r>
      <w:r w:rsidR="00AA1425">
        <w:rPr>
          <w:rFonts w:ascii="Times New Roman" w:hAnsi="Times New Roman" w:cs="Times New Roman"/>
        </w:rPr>
        <w:t xml:space="preserve">K and 295 K. </w:t>
      </w:r>
      <w:r w:rsidR="00F76C16">
        <w:rPr>
          <w:rFonts w:ascii="Times New Roman" w:hAnsi="Times New Roman" w:cs="Times New Roman"/>
        </w:rPr>
        <w:t xml:space="preserve">We also modeled two </w:t>
      </w:r>
      <w:r w:rsidR="00284657">
        <w:rPr>
          <w:rFonts w:ascii="Times New Roman" w:hAnsi="Times New Roman" w:cs="Times New Roman"/>
        </w:rPr>
        <w:t>seasonal environment</w:t>
      </w:r>
      <w:r w:rsidR="00F76C16">
        <w:rPr>
          <w:rFonts w:ascii="Times New Roman" w:hAnsi="Times New Roman" w:cs="Times New Roman"/>
        </w:rPr>
        <w:t>s. In both seasonal environments, for</w:t>
      </w:r>
      <w:r w:rsidR="00284657">
        <w:rPr>
          <w:rFonts w:ascii="Times New Roman" w:hAnsi="Times New Roman" w:cs="Times New Roman"/>
        </w:rPr>
        <w:t xml:space="preserve"> six months of the year the amount of available food in the ecosystem </w:t>
      </w:r>
      <w:r w:rsidR="00284657">
        <w:rPr>
          <w:rFonts w:ascii="Times New Roman" w:hAnsi="Times New Roman" w:cs="Times New Roman"/>
          <w:noProof/>
        </w:rPr>
        <w:t>double</w:t>
      </w:r>
      <w:r w:rsidR="00CE42D1">
        <w:rPr>
          <w:rFonts w:ascii="Times New Roman" w:hAnsi="Times New Roman" w:cs="Times New Roman"/>
          <w:noProof/>
        </w:rPr>
        <w:t>d</w:t>
      </w:r>
      <w:r w:rsidR="00170234">
        <w:rPr>
          <w:rFonts w:ascii="Times New Roman" w:hAnsi="Times New Roman" w:cs="Times New Roman"/>
          <w:noProof/>
        </w:rPr>
        <w:t>. The</w:t>
      </w:r>
      <w:r w:rsidR="00284657">
        <w:rPr>
          <w:rFonts w:ascii="Times New Roman" w:hAnsi="Times New Roman" w:cs="Times New Roman"/>
          <w:noProof/>
        </w:rPr>
        <w:t xml:space="preserve"> other half of the year, the water temperature</w:t>
      </w:r>
      <w:r w:rsidR="00D97618">
        <w:rPr>
          <w:rFonts w:ascii="Times New Roman" w:hAnsi="Times New Roman" w:cs="Times New Roman"/>
          <w:noProof/>
        </w:rPr>
        <w:t xml:space="preserve"> </w:t>
      </w:r>
      <w:r w:rsidR="00D97618" w:rsidRPr="00B36EED">
        <w:rPr>
          <w:rFonts w:ascii="Cambria Math" w:hAnsi="Cambria Math" w:cs="Cambria Math"/>
        </w:rPr>
        <w:t>𝜏</w:t>
      </w:r>
      <w:r w:rsidR="00284657">
        <w:rPr>
          <w:rFonts w:ascii="Times New Roman" w:hAnsi="Times New Roman" w:cs="Times New Roman"/>
          <w:noProof/>
        </w:rPr>
        <w:t xml:space="preserve"> increases by 4 degrees</w:t>
      </w:r>
      <w:r w:rsidR="005F7188">
        <w:rPr>
          <w:rFonts w:ascii="Times New Roman" w:hAnsi="Times New Roman" w:cs="Times New Roman"/>
          <w:noProof/>
        </w:rPr>
        <w:t xml:space="preserve"> from the bas</w:t>
      </w:r>
      <w:r w:rsidR="00F76D0C">
        <w:rPr>
          <w:rFonts w:ascii="Times New Roman" w:hAnsi="Times New Roman" w:cs="Times New Roman"/>
          <w:noProof/>
        </w:rPr>
        <w:t>e</w:t>
      </w:r>
      <w:r w:rsidR="005F7188">
        <w:rPr>
          <w:rFonts w:ascii="Times New Roman" w:hAnsi="Times New Roman" w:cs="Times New Roman"/>
          <w:noProof/>
        </w:rPr>
        <w:t>line</w:t>
      </w:r>
      <w:r w:rsidR="00284657">
        <w:rPr>
          <w:rFonts w:ascii="Times New Roman" w:hAnsi="Times New Roman" w:cs="Times New Roman"/>
          <w:noProof/>
        </w:rPr>
        <w:t xml:space="preserve"> (</w:t>
      </w:r>
      <w:r w:rsidR="005F7188">
        <w:rPr>
          <w:rFonts w:ascii="Times New Roman" w:hAnsi="Times New Roman" w:cs="Times New Roman"/>
          <w:noProof/>
        </w:rPr>
        <w:t>i.e.</w:t>
      </w:r>
      <w:r w:rsidR="00284657">
        <w:rPr>
          <w:rFonts w:ascii="Times New Roman" w:hAnsi="Times New Roman" w:cs="Times New Roman"/>
          <w:noProof/>
        </w:rPr>
        <w:t>, from 290</w:t>
      </w:r>
      <w:r w:rsidR="00E748F8">
        <w:rPr>
          <w:rFonts w:ascii="Times New Roman" w:hAnsi="Times New Roman" w:cs="Times New Roman"/>
          <w:noProof/>
        </w:rPr>
        <w:t xml:space="preserve"> </w:t>
      </w:r>
      <w:r w:rsidR="00284657">
        <w:rPr>
          <w:rFonts w:ascii="Times New Roman" w:hAnsi="Times New Roman" w:cs="Times New Roman"/>
          <w:noProof/>
        </w:rPr>
        <w:t>to 294</w:t>
      </w:r>
      <w:r w:rsidR="00CD52A0">
        <w:rPr>
          <w:rFonts w:ascii="Times New Roman" w:hAnsi="Times New Roman" w:cs="Times New Roman"/>
          <w:noProof/>
        </w:rPr>
        <w:t xml:space="preserve"> </w:t>
      </w:r>
      <w:r w:rsidR="00284657">
        <w:rPr>
          <w:rFonts w:ascii="Times New Roman" w:hAnsi="Times New Roman" w:cs="Times New Roman"/>
          <w:noProof/>
        </w:rPr>
        <w:t>K</w:t>
      </w:r>
      <w:r w:rsidR="005F7188">
        <w:rPr>
          <w:rFonts w:ascii="Times New Roman" w:hAnsi="Times New Roman" w:cs="Times New Roman"/>
          <w:noProof/>
        </w:rPr>
        <w:t xml:space="preserve"> </w:t>
      </w:r>
      <w:r w:rsidR="00687866">
        <w:rPr>
          <w:rFonts w:ascii="Times New Roman" w:hAnsi="Times New Roman" w:cs="Times New Roman"/>
          <w:noProof/>
        </w:rPr>
        <w:t>and</w:t>
      </w:r>
      <w:r w:rsidR="005F7188">
        <w:rPr>
          <w:rFonts w:ascii="Times New Roman" w:hAnsi="Times New Roman" w:cs="Times New Roman"/>
          <w:noProof/>
        </w:rPr>
        <w:t xml:space="preserve"> from 295</w:t>
      </w:r>
      <w:r w:rsidR="00E25A02">
        <w:rPr>
          <w:rFonts w:ascii="Times New Roman" w:hAnsi="Times New Roman" w:cs="Times New Roman"/>
          <w:noProof/>
        </w:rPr>
        <w:t xml:space="preserve"> </w:t>
      </w:r>
      <w:r w:rsidR="005F7188">
        <w:rPr>
          <w:rFonts w:ascii="Times New Roman" w:hAnsi="Times New Roman" w:cs="Times New Roman"/>
          <w:noProof/>
        </w:rPr>
        <w:t>t</w:t>
      </w:r>
      <w:r w:rsidR="005E1C97">
        <w:rPr>
          <w:rFonts w:ascii="Times New Roman" w:hAnsi="Times New Roman" w:cs="Times New Roman"/>
          <w:noProof/>
        </w:rPr>
        <w:t>o</w:t>
      </w:r>
      <w:r w:rsidR="005F7188">
        <w:rPr>
          <w:rFonts w:ascii="Times New Roman" w:hAnsi="Times New Roman" w:cs="Times New Roman"/>
          <w:noProof/>
        </w:rPr>
        <w:t xml:space="preserve"> 299 K</w:t>
      </w:r>
      <w:r w:rsidR="00284657">
        <w:rPr>
          <w:rFonts w:ascii="Times New Roman" w:hAnsi="Times New Roman" w:cs="Times New Roman"/>
          <w:noProof/>
        </w:rPr>
        <w:t xml:space="preserve">). </w:t>
      </w:r>
      <w:r w:rsidR="00855E2D">
        <w:rPr>
          <w:rFonts w:ascii="Times New Roman" w:hAnsi="Times New Roman" w:cs="Times New Roman"/>
          <w:noProof/>
        </w:rPr>
        <w:t xml:space="preserve">Figure 1 shows how </w:t>
      </w:r>
      <w:r w:rsidR="00281D66">
        <w:rPr>
          <w:rFonts w:ascii="Times New Roman" w:hAnsi="Times New Roman" w:cs="Times New Roman"/>
          <w:noProof/>
        </w:rPr>
        <w:t>varying</w:t>
      </w:r>
      <w:r w:rsidR="00855E2D">
        <w:rPr>
          <w:rFonts w:ascii="Times New Roman" w:hAnsi="Times New Roman" w:cs="Times New Roman"/>
          <w:noProof/>
        </w:rPr>
        <w:t xml:space="preserve"> </w:t>
      </w:r>
      <m:oMath>
        <m:sSub>
          <m:sSubPr>
            <m:ctrlPr>
              <w:rPr>
                <w:rFonts w:ascii="Cambria Math" w:hAnsi="Cambria Math" w:cs="Times New Roman"/>
                <w:iCs/>
                <w:noProof/>
              </w:rPr>
            </m:ctrlPr>
          </m:sSubPr>
          <m:e>
            <m:r>
              <m:rPr>
                <m:sty m:val="p"/>
              </m:rPr>
              <w:rPr>
                <w:rFonts w:ascii="Cambria Math" w:hAnsi="Cambria Math" w:cs="Times New Roman"/>
                <w:noProof/>
              </w:rPr>
              <m:t>Κ</m:t>
            </m:r>
          </m:e>
          <m:sub>
            <m:r>
              <m:rPr>
                <m:sty m:val="p"/>
              </m:rPr>
              <w:rPr>
                <w:rFonts w:ascii="Cambria Math" w:hAnsi="Cambria Math" w:cs="Times New Roman"/>
                <w:noProof/>
              </w:rPr>
              <m:t>c</m:t>
            </m:r>
          </m:sub>
        </m:sSub>
        <m:r>
          <w:rPr>
            <w:rFonts w:ascii="Cambria Math" w:hAnsi="Cambria Math" w:cs="Times New Roman"/>
            <w:noProof/>
          </w:rPr>
          <m:t xml:space="preserve"> </m:t>
        </m:r>
      </m:oMath>
      <w:r w:rsidR="00855E2D">
        <w:rPr>
          <w:rFonts w:ascii="Times New Roman" w:hAnsi="Times New Roman" w:cs="Times New Roman"/>
          <w:noProof/>
        </w:rPr>
        <w:t xml:space="preserve">and temperature change the relationship between food availability, costs, and body size. </w:t>
      </w:r>
    </w:p>
    <w:p w14:paraId="549A71F5" w14:textId="77777777" w:rsidR="009F7C1A" w:rsidRPr="00B36EED" w:rsidRDefault="009F7C1A" w:rsidP="00D34DE9">
      <w:pPr>
        <w:spacing w:line="480" w:lineRule="auto"/>
        <w:jc w:val="both"/>
        <w:outlineLvl w:val="0"/>
        <w:rPr>
          <w:rFonts w:ascii="Times New Roman" w:hAnsi="Times New Roman" w:cs="Times New Roman"/>
        </w:rPr>
      </w:pPr>
    </w:p>
    <w:p w14:paraId="3634EB29" w14:textId="0AACD07F" w:rsidR="00863D98" w:rsidRDefault="009C0633" w:rsidP="00D34DE9">
      <w:pPr>
        <w:spacing w:line="480" w:lineRule="auto"/>
        <w:jc w:val="both"/>
        <w:outlineLvl w:val="0"/>
        <w:rPr>
          <w:rFonts w:ascii="Times New Roman" w:hAnsi="Times New Roman" w:cs="Times New Roman"/>
          <w:iCs/>
        </w:rPr>
      </w:pPr>
      <w:r>
        <w:rPr>
          <w:rFonts w:ascii="Times New Roman" w:hAnsi="Times New Roman" w:cs="Times New Roman"/>
        </w:rPr>
        <w:t>We characterize individuals by</w:t>
      </w:r>
      <w:r w:rsidR="00682B86" w:rsidRPr="00B36EED">
        <w:rPr>
          <w:rFonts w:ascii="Times New Roman" w:hAnsi="Times New Roman" w:cs="Times New Roman"/>
        </w:rPr>
        <w:t xml:space="preserve"> two </w:t>
      </w:r>
      <w:r w:rsidR="00A5247A" w:rsidRPr="00B36EED">
        <w:rPr>
          <w:rFonts w:ascii="Times New Roman" w:hAnsi="Times New Roman" w:cs="Times New Roman"/>
        </w:rPr>
        <w:t xml:space="preserve">dynamic </w:t>
      </w:r>
      <w:r w:rsidR="00682B86" w:rsidRPr="00B36EED">
        <w:rPr>
          <w:rFonts w:ascii="Times New Roman" w:hAnsi="Times New Roman" w:cs="Times New Roman"/>
        </w:rPr>
        <w:t>state variables</w:t>
      </w:r>
      <w:r>
        <w:rPr>
          <w:rFonts w:ascii="Times New Roman" w:hAnsi="Times New Roman" w:cs="Times New Roman"/>
        </w:rPr>
        <w:t>:</w:t>
      </w:r>
      <w:r w:rsidR="00682B86" w:rsidRPr="00B36EED">
        <w:rPr>
          <w:rFonts w:ascii="Times New Roman" w:hAnsi="Times New Roman" w:cs="Times New Roman"/>
        </w:rPr>
        <w:t xml:space="preserve"> length </w:t>
      </w:r>
      <w:r w:rsidR="00442A3C">
        <w:rPr>
          <w:rFonts w:ascii="Times New Roman" w:hAnsi="Times New Roman" w:cs="Times New Roman"/>
          <w:i/>
        </w:rPr>
        <w:t>L(t)</w:t>
      </w:r>
      <w:r w:rsidR="00682B86"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00682B86" w:rsidRPr="00B36EED">
        <w:rPr>
          <w:rFonts w:ascii="Times New Roman" w:hAnsi="Times New Roman" w:cs="Times New Roman"/>
        </w:rPr>
        <w:t xml:space="preserve">and lipid stores </w:t>
      </w:r>
      <w:r>
        <w:rPr>
          <w:rFonts w:ascii="Times New Roman" w:hAnsi="Times New Roman" w:cs="Times New Roman"/>
        </w:rPr>
        <w:t xml:space="preserve">(reserves)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00E351D8">
        <w:rPr>
          <w:rFonts w:ascii="Times New Roman" w:hAnsi="Times New Roman" w:cs="Times New Roman"/>
        </w:rPr>
        <w:t xml:space="preserve"> </w:t>
      </w:r>
      <w:r w:rsidR="00E351D8" w:rsidRPr="00B36EED">
        <w:rPr>
          <w:rFonts w:ascii="Times New Roman" w:hAnsi="Times New Roman" w:cs="Times New Roman"/>
        </w:rPr>
        <w:t>(</w:t>
      </w:r>
      <w:r>
        <w:rPr>
          <w:rFonts w:ascii="Times New Roman" w:hAnsi="Times New Roman" w:cs="Times New Roman"/>
        </w:rPr>
        <w:t>cf.</w:t>
      </w:r>
      <w:r w:rsidR="00E351D8" w:rsidRPr="00B36EED">
        <w:rPr>
          <w:rFonts w:ascii="Times New Roman" w:hAnsi="Times New Roman" w:cs="Times New Roman"/>
        </w:rPr>
        <w:t xml:space="preserve"> </w:t>
      </w:r>
      <w:r w:rsidR="003448D2">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{"citationItems":[{"id":"ITEM-1","itemData":{"DOI":"10.1139/f05-209","ISSN":"0706-652X","abstract":"&lt;p&gt;Growth and maturation are processes that are tuned to the external environment that an individual is likely to experience, where food availability, the mortality regime, and events necessary to complete the life cycle are of special importance. Understanding what influences life history strategies and how changes in life history in turn influence population dynamics and ecological interactions are crucial to our understanding of marine ecology and contemporary anthropogenic induced change. We present a state-dependent model that optimises life-long energy allocation in iteroparous fish. Energy can be allocated to growth or reproduction and depends in the individual's age, body length, and stored energy and the state of the environment. Allocation and the physiological processes of growth, energy storage, and reproduction are modelled mechanistically. The model is parameterised for Atlantic cod (Gadus morhua), more specifically the Northeast Arctic cod stock. Growth and maturation predicted by the model fit well with field observations, and based on a further investigation of cod reproduction in the model, we conclude that the model has the ability to recapture complex life history phenomena, e.g., indeterminate growth and skipped spawning, and therefore provides an important tool that can improve our understanding of life history strategies in fish.&lt;/p&gt;","author":[{"dropping-particle":"","family":"Jørgensen","given":"Christian","non-dropping-particle":"","parse-names":false,"suffix":""},{"dropping-particle":"","family":"Fiksen","given":"Øyvind","non-dropping-particle":"","parse-names":false,"suffix":""}],"container-title":"Canadian Journal of Fisheries and Aquatic Sciences","id":"ITEM-1","issue":"1","issued":{"date-parts":[["2006","1","1"]]},"page":"186-199","title":"State-dependent energy allocation in cod ( &lt;i&gt;Gadus morhua&lt;/i&gt; )","type":"article-journal","volume":"63"},"uris":["http://www.mendeley.com/documents/?uuid=05543037-526e-3a9e-914b-b27119b0e9f3"]}],"mendeley":{"formattedCitation":"(Jørgensen and Fiksen 2006)","manualFormatting":"Jørgensen &amp; Fiksen, 2006)","plainTextFormattedCitation":"(Jørgensen and Fiksen 2006)","previouslyFormattedCitation":"(Christian Jørgensen and Fiksen 2006)"},"properties":{"noteIndex":0},"schema":"https://github.com/citation-style-language/schema/raw/master/csl-citation.json"}</w:instrText>
      </w:r>
      <w:r w:rsidR="003448D2">
        <w:rPr>
          <w:rFonts w:ascii="Times New Roman" w:hAnsi="Times New Roman" w:cs="Times New Roman"/>
        </w:rPr>
        <w:fldChar w:fldCharType="separate"/>
      </w:r>
      <w:r w:rsidR="003448D2" w:rsidRPr="003448D2">
        <w:rPr>
          <w:rFonts w:ascii="Times New Roman" w:hAnsi="Times New Roman" w:cs="Times New Roman"/>
          <w:noProof/>
        </w:rPr>
        <w:t>Jørgensen &amp; Fiksen, 2006)</w:t>
      </w:r>
      <w:r w:rsidR="003448D2">
        <w:rPr>
          <w:rFonts w:ascii="Times New Roman" w:hAnsi="Times New Roman" w:cs="Times New Roman"/>
        </w:rPr>
        <w:fldChar w:fldCharType="end"/>
      </w:r>
      <w:r w:rsidR="00E351D8">
        <w:rPr>
          <w:rFonts w:ascii="Times New Roman" w:hAnsi="Times New Roman" w:cs="Times New Roman"/>
          <w:i/>
        </w:rPr>
        <w:t xml:space="preserve">. </w:t>
      </w:r>
      <w:r w:rsidR="00E351D8">
        <w:rPr>
          <w:rFonts w:ascii="Times New Roman" w:hAnsi="Times New Roman" w:cs="Times New Roman"/>
          <w:iCs/>
        </w:rPr>
        <w:t>We use joules</w:t>
      </w:r>
      <w:r w:rsidR="00095387">
        <w:rPr>
          <w:rFonts w:ascii="Times New Roman" w:hAnsi="Times New Roman" w:cs="Times New Roman"/>
          <w:iCs/>
        </w:rPr>
        <w:t xml:space="preserve"> as the </w:t>
      </w:r>
      <w:r w:rsidR="00E14025">
        <w:rPr>
          <w:rFonts w:ascii="Times New Roman" w:hAnsi="Times New Roman" w:cs="Times New Roman"/>
          <w:iCs/>
        </w:rPr>
        <w:t xml:space="preserve">common </w:t>
      </w:r>
      <w:r w:rsidR="00095387">
        <w:rPr>
          <w:rFonts w:ascii="Times New Roman" w:hAnsi="Times New Roman" w:cs="Times New Roman"/>
          <w:iCs/>
        </w:rPr>
        <w:t>currency of every process in the model (temperature-</w:t>
      </w:r>
      <w:r w:rsidR="00DD3B9A">
        <w:rPr>
          <w:rFonts w:ascii="Times New Roman" w:hAnsi="Times New Roman" w:cs="Times New Roman"/>
          <w:iCs/>
        </w:rPr>
        <w:t>dependent</w:t>
      </w:r>
      <w:r w:rsidR="00095387">
        <w:rPr>
          <w:rFonts w:ascii="Times New Roman" w:hAnsi="Times New Roman" w:cs="Times New Roman"/>
          <w:iCs/>
        </w:rPr>
        <w:t xml:space="preserve"> metabolic costs, reproductive output, body length, and lipid stores)</w:t>
      </w:r>
      <w:r w:rsidR="009916CD">
        <w:rPr>
          <w:rFonts w:ascii="Times New Roman" w:hAnsi="Times New Roman" w:cs="Times New Roman"/>
          <w:iCs/>
        </w:rPr>
        <w:t>.</w:t>
      </w:r>
      <w:r w:rsidR="00D56120" w:rsidRPr="00B36EED">
        <w:rPr>
          <w:rFonts w:ascii="Times New Roman" w:hAnsi="Times New Roman" w:cs="Times New Roman"/>
          <w:i/>
        </w:rPr>
        <w:t xml:space="preserve"> </w:t>
      </w:r>
      <w:r w:rsidR="00766CE6">
        <w:rPr>
          <w:rFonts w:ascii="Times New Roman" w:hAnsi="Times New Roman" w:cs="Times New Roman"/>
          <w:iCs/>
        </w:rPr>
        <w:t>W</w:t>
      </w:r>
      <w:r w:rsidR="007214F9">
        <w:rPr>
          <w:rFonts w:ascii="Times New Roman" w:hAnsi="Times New Roman" w:cs="Times New Roman"/>
          <w:iCs/>
        </w:rPr>
        <w:t xml:space="preserve">e </w:t>
      </w:r>
      <w:r>
        <w:rPr>
          <w:rFonts w:ascii="Times New Roman" w:hAnsi="Times New Roman" w:cs="Times New Roman"/>
          <w:iCs/>
        </w:rPr>
        <w:t xml:space="preserve">use the standard von </w:t>
      </w:r>
      <w:proofErr w:type="spellStart"/>
      <w:r>
        <w:rPr>
          <w:rFonts w:ascii="Times New Roman" w:hAnsi="Times New Roman" w:cs="Times New Roman"/>
          <w:iCs/>
        </w:rPr>
        <w:t>Bertlanffy</w:t>
      </w:r>
      <w:proofErr w:type="spellEnd"/>
      <w:r>
        <w:rPr>
          <w:rFonts w:ascii="Times New Roman" w:hAnsi="Times New Roman" w:cs="Times New Roman"/>
          <w:iCs/>
        </w:rPr>
        <w:t xml:space="preserve"> assumption </w:t>
      </w:r>
      <w:r w:rsidR="00C0141D">
        <w:rPr>
          <w:rFonts w:ascii="Times New Roman" w:hAnsi="Times New Roman" w:cs="Times New Roman"/>
          <w:iCs/>
        </w:rPr>
        <w:fldChar w:fldCharType="begin" w:fldLock="1"/>
      </w:r>
      <w:r w:rsidR="003B3B71">
        <w:rPr>
          <w:rFonts w:ascii="Times New Roman" w:hAnsi="Times New Roman" w:cs="Times New Roman"/>
          <w:iCs/>
        </w:rPr>
        <w:instrText>ADDIN CSL_CITATION {"citationItems":[{"id":"ITEM-1","itemData":{"ISBN":"9780521537483","abstract":"Grounded in real biological problems, this book helps readers see the immediate relevance of mathematics. It is written in a friendly style with exercises interspersed throughout the text. Four examples and a metaphor -- Topics from ordinary and partial differential equations -- Probability and some statistics -- The evolutionary ecology of parasitoids -- The population biology of disease -- An introduction to some of the problems of sustainable fisheries -- The basics of stochastic population dynamics -- Applications of stochastic population dynamics to ecology, evolution and biodemography.","author":[{"dropping-particle":"","family":"Mangel","given":"Marc.","non-dropping-particle":"","parse-names":false,"suffix":""}],"id":"ITEM-1","issued":{"date-parts":[["2006"]]},"number-of-pages":"375","publisher":"Cambridge University Press","title":"The theoretical biologist's toolbox : quantitative methods for ecology and evolutionary biology","type":"book"},"uris":["http://www.mendeley.com/documents/?uuid=68c7a649-9283-3830-aefd-c4e79c1a6c07"]}],"mendeley":{"formattedCitation":"(Mangel 2006)","plainTextFormattedCitation":"(Mangel 2006)","previouslyFormattedCitation":"(Mangel 2006)"},"properties":{"noteIndex":0},"schema":"https://github.com/citation-style-language/schema/raw/master/csl-citation.json"}</w:instrText>
      </w:r>
      <w:r w:rsidR="00C0141D">
        <w:rPr>
          <w:rFonts w:ascii="Times New Roman" w:hAnsi="Times New Roman" w:cs="Times New Roman"/>
          <w:iCs/>
        </w:rPr>
        <w:fldChar w:fldCharType="separate"/>
      </w:r>
      <w:r w:rsidR="00C0141D" w:rsidRPr="00C0141D">
        <w:rPr>
          <w:rFonts w:ascii="Times New Roman" w:hAnsi="Times New Roman" w:cs="Times New Roman"/>
          <w:iCs/>
          <w:noProof/>
        </w:rPr>
        <w:t>(Mangel 2006)</w:t>
      </w:r>
      <w:r w:rsidR="00C0141D">
        <w:rPr>
          <w:rFonts w:ascii="Times New Roman" w:hAnsi="Times New Roman" w:cs="Times New Roman"/>
          <w:iCs/>
        </w:rPr>
        <w:fldChar w:fldCharType="end"/>
      </w:r>
      <w:r>
        <w:rPr>
          <w:rFonts w:ascii="Times New Roman" w:hAnsi="Times New Roman" w:cs="Times New Roman"/>
          <w:iCs/>
        </w:rPr>
        <w:t xml:space="preserve">of a cubic relationship between length and associated structural (vs. reserve) mass to </w:t>
      </w:r>
      <w:r w:rsidR="007214F9">
        <w:rPr>
          <w:rFonts w:ascii="Times New Roman" w:hAnsi="Times New Roman" w:cs="Times New Roman"/>
          <w:iCs/>
        </w:rPr>
        <w:t xml:space="preserve">convert body length to mass </w:t>
      </w:r>
      <w:r w:rsidR="004A6660">
        <w:rPr>
          <w:rFonts w:ascii="Times New Roman" w:hAnsi="Times New Roman" w:cs="Times New Roman"/>
          <w:iCs/>
        </w:rPr>
        <w:t xml:space="preserve">in kg </w:t>
      </w:r>
      <w:r w:rsidR="007214F9">
        <w:rPr>
          <w:rFonts w:ascii="Times New Roman" w:hAnsi="Times New Roman" w:cs="Times New Roman"/>
          <w:iCs/>
        </w:rPr>
        <w:t xml:space="preserve">to determine </w:t>
      </w:r>
      <w:r w:rsidR="00766CE6">
        <w:rPr>
          <w:rFonts w:ascii="Times New Roman" w:hAnsi="Times New Roman" w:cs="Times New Roman"/>
          <w:iCs/>
        </w:rPr>
        <w:t>mass</w:t>
      </w:r>
      <w:r w:rsidR="007214F9">
        <w:rPr>
          <w:rFonts w:ascii="Times New Roman" w:hAnsi="Times New Roman" w:cs="Times New Roman"/>
          <w:iCs/>
        </w:rPr>
        <w:t>-dependent rates</w:t>
      </w:r>
      <w:r w:rsidR="00766CE6">
        <w:rPr>
          <w:rFonts w:ascii="Times New Roman" w:hAnsi="Times New Roman" w:cs="Times New Roman"/>
          <w:iCs/>
        </w:rPr>
        <w:t xml:space="preserve"> of income and</w:t>
      </w:r>
      <w:r w:rsidR="00E74563">
        <w:rPr>
          <w:rFonts w:ascii="Times New Roman" w:hAnsi="Times New Roman" w:cs="Times New Roman"/>
          <w:iCs/>
        </w:rPr>
        <w:t xml:space="preserve"> mortality</w:t>
      </w:r>
      <w:r w:rsidR="005A6464">
        <w:rPr>
          <w:rFonts w:ascii="Times New Roman" w:hAnsi="Times New Roman" w:cs="Times New Roman"/>
          <w:iCs/>
        </w:rPr>
        <w:t>,</w:t>
      </w:r>
      <w:r w:rsidR="00B87664">
        <w:rPr>
          <w:rFonts w:ascii="Times New Roman" w:hAnsi="Times New Roman" w:cs="Times New Roman"/>
          <w:iCs/>
        </w:rPr>
        <w:t xml:space="preserve"> which vary according to our assumptions about the size spectrum</w:t>
      </w:r>
      <w:r w:rsidR="007214F9">
        <w:rPr>
          <w:rFonts w:ascii="Times New Roman" w:hAnsi="Times New Roman" w:cs="Times New Roman"/>
          <w:iCs/>
        </w:rPr>
        <w:t xml:space="preserve">. </w:t>
      </w:r>
      <w:r>
        <w:rPr>
          <w:rFonts w:ascii="Times New Roman" w:hAnsi="Times New Roman" w:cs="Times New Roman"/>
          <w:iCs/>
        </w:rPr>
        <w:t>We do</w:t>
      </w:r>
      <w:r w:rsidR="00C3258C">
        <w:rPr>
          <w:rFonts w:ascii="Times New Roman" w:hAnsi="Times New Roman" w:cs="Times New Roman"/>
          <w:iCs/>
        </w:rPr>
        <w:t xml:space="preserve"> not distinguish between reproductive allocation of males and females; </w:t>
      </w:r>
      <w:proofErr w:type="gramStart"/>
      <w:r w:rsidR="00C3258C">
        <w:rPr>
          <w:rFonts w:ascii="Times New Roman" w:hAnsi="Times New Roman" w:cs="Times New Roman"/>
          <w:iCs/>
        </w:rPr>
        <w:t>therefore</w:t>
      </w:r>
      <w:proofErr w:type="gramEnd"/>
      <w:r w:rsidR="00C3258C">
        <w:rPr>
          <w:rFonts w:ascii="Times New Roman" w:hAnsi="Times New Roman" w:cs="Times New Roman"/>
          <w:iCs/>
        </w:rPr>
        <w:t xml:space="preserve"> all reproductive output is quantified in joules. We consider this</w:t>
      </w:r>
      <w:r w:rsidR="003A3F6C">
        <w:rPr>
          <w:rFonts w:ascii="Times New Roman" w:hAnsi="Times New Roman" w:cs="Times New Roman"/>
          <w:iCs/>
        </w:rPr>
        <w:t xml:space="preserve"> output</w:t>
      </w:r>
      <w:r w:rsidR="00C3258C">
        <w:rPr>
          <w:rFonts w:ascii="Times New Roman" w:hAnsi="Times New Roman" w:cs="Times New Roman"/>
          <w:iCs/>
        </w:rPr>
        <w:t xml:space="preserve"> to represent investment in the form of gametes of either sex, although it could also include investment in courtship behaviors</w:t>
      </w:r>
      <w:r w:rsidR="00C15136">
        <w:rPr>
          <w:rFonts w:ascii="Times New Roman" w:hAnsi="Times New Roman" w:cs="Times New Roman"/>
          <w:iCs/>
        </w:rPr>
        <w:t xml:space="preserve">, mate guarding, or intra-sexual aggression (particularly in males). </w:t>
      </w:r>
    </w:p>
    <w:p w14:paraId="33B8B6E5" w14:textId="79D0E5E2" w:rsidR="00B42B97" w:rsidRDefault="00B42B97" w:rsidP="00D34DE9">
      <w:pPr>
        <w:spacing w:line="480" w:lineRule="auto"/>
        <w:jc w:val="both"/>
        <w:outlineLvl w:val="0"/>
        <w:rPr>
          <w:rFonts w:ascii="Times New Roman" w:hAnsi="Times New Roman" w:cs="Times New Roman"/>
          <w:iCs/>
        </w:rPr>
      </w:pPr>
    </w:p>
    <w:p w14:paraId="7FCE31E0" w14:textId="277482F3" w:rsidR="00720325" w:rsidRDefault="009C0633" w:rsidP="00D34DE9">
      <w:pPr>
        <w:spacing w:line="480" w:lineRule="auto"/>
        <w:jc w:val="both"/>
        <w:outlineLvl w:val="0"/>
        <w:rPr>
          <w:rFonts w:ascii="Times New Roman" w:hAnsi="Times New Roman" w:cs="Times New Roman"/>
        </w:rPr>
      </w:pPr>
      <w:r>
        <w:rPr>
          <w:rFonts w:ascii="Times New Roman" w:hAnsi="Times New Roman" w:cs="Times New Roman"/>
          <w:iCs/>
        </w:rPr>
        <w:lastRenderedPageBreak/>
        <w:t>Since</w:t>
      </w:r>
      <w:r w:rsidR="00B42B97">
        <w:rPr>
          <w:rFonts w:ascii="Times New Roman" w:hAnsi="Times New Roman" w:cs="Times New Roman"/>
          <w:iCs/>
        </w:rPr>
        <w:t xml:space="preserve"> prey availability, predation risk, physiological constraints, and metabolic costs are all a function of mass</w:t>
      </w:r>
      <w:r>
        <w:rPr>
          <w:rFonts w:ascii="Times New Roman" w:hAnsi="Times New Roman" w:cs="Times New Roman"/>
          <w:iCs/>
        </w:rPr>
        <w:t xml:space="preserve">, we </w:t>
      </w:r>
      <w:r w:rsidR="00B42B97">
        <w:rPr>
          <w:rFonts w:ascii="Times New Roman" w:hAnsi="Times New Roman" w:cs="Times New Roman"/>
          <w:iCs/>
        </w:rPr>
        <w:t xml:space="preserve">make the simplifying assumption that </w:t>
      </w:r>
      <w:r w:rsidR="00B050E6">
        <w:rPr>
          <w:rFonts w:ascii="Times New Roman" w:hAnsi="Times New Roman" w:cs="Times New Roman"/>
          <w:iCs/>
        </w:rPr>
        <w:t>predation</w:t>
      </w:r>
      <w:r w:rsidR="00694F72">
        <w:rPr>
          <w:rFonts w:ascii="Times New Roman" w:hAnsi="Times New Roman" w:cs="Times New Roman"/>
          <w:iCs/>
        </w:rPr>
        <w:t>, income, metabolic costs,</w:t>
      </w:r>
      <w:r w:rsidR="00B050E6">
        <w:rPr>
          <w:rFonts w:ascii="Times New Roman" w:hAnsi="Times New Roman" w:cs="Times New Roman"/>
          <w:iCs/>
        </w:rPr>
        <w:t xml:space="preserve"> </w:t>
      </w:r>
      <w:r w:rsidR="002A6074">
        <w:rPr>
          <w:rFonts w:ascii="Times New Roman" w:hAnsi="Times New Roman" w:cs="Times New Roman"/>
          <w:iCs/>
        </w:rPr>
        <w:t>and physiological constraints (described below) are</w:t>
      </w:r>
      <w:r w:rsidR="00B050E6">
        <w:rPr>
          <w:rFonts w:ascii="Times New Roman" w:hAnsi="Times New Roman" w:cs="Times New Roman"/>
          <w:iCs/>
        </w:rPr>
        <w:t xml:space="preserve"> a function </w:t>
      </w:r>
      <w:r w:rsidR="00B42B97">
        <w:rPr>
          <w:rFonts w:ascii="Times New Roman" w:hAnsi="Times New Roman" w:cs="Times New Roman"/>
          <w:iCs/>
        </w:rPr>
        <w:t xml:space="preserve">of </w:t>
      </w:r>
      <w:r w:rsidR="00B42B97">
        <w:rPr>
          <w:rFonts w:ascii="Times New Roman" w:hAnsi="Times New Roman" w:cs="Times New Roman"/>
          <w:i/>
        </w:rPr>
        <w:t>structural</w:t>
      </w:r>
      <w:r w:rsidR="00B42B97">
        <w:rPr>
          <w:rFonts w:ascii="Times New Roman" w:hAnsi="Times New Roman" w:cs="Times New Roman"/>
          <w:iCs/>
        </w:rPr>
        <w:t xml:space="preserve"> mass, </w:t>
      </w:r>
      <w:r>
        <w:rPr>
          <w:rFonts w:ascii="Times New Roman" w:hAnsi="Times New Roman" w:cs="Times New Roman"/>
          <w:iCs/>
        </w:rPr>
        <w:t>determined by</w:t>
      </w:r>
      <w:r w:rsidR="00B42B97">
        <w:rPr>
          <w:rFonts w:ascii="Times New Roman" w:hAnsi="Times New Roman" w:cs="Times New Roman"/>
          <w:iCs/>
        </w:rPr>
        <w:t xml:space="preserve"> length.</w:t>
      </w:r>
      <w:r w:rsidR="00720325">
        <w:rPr>
          <w:rFonts w:ascii="Times New Roman" w:hAnsi="Times New Roman" w:cs="Times New Roman"/>
          <w:iCs/>
        </w:rPr>
        <w:t xml:space="preserve"> </w:t>
      </w:r>
      <w:r w:rsidR="00720325">
        <w:rPr>
          <w:rFonts w:ascii="Times New Roman" w:hAnsi="Times New Roman" w:cs="Times New Roman"/>
        </w:rPr>
        <w:t>T</w:t>
      </w:r>
      <w:r w:rsidR="00720325" w:rsidRPr="00B36EED">
        <w:rPr>
          <w:rFonts w:ascii="Times New Roman" w:hAnsi="Times New Roman" w:cs="Times New Roman"/>
        </w:rPr>
        <w:t xml:space="preserve">his </w:t>
      </w:r>
      <w:r w:rsidR="00720325">
        <w:rPr>
          <w:rFonts w:ascii="Times New Roman" w:hAnsi="Times New Roman" w:cs="Times New Roman"/>
        </w:rPr>
        <w:t>means for individuals of a given length there is no</w:t>
      </w:r>
      <w:r w:rsidR="00720325" w:rsidRPr="00B36EED">
        <w:rPr>
          <w:rFonts w:ascii="Times New Roman" w:hAnsi="Times New Roman" w:cs="Times New Roman"/>
        </w:rPr>
        <w:t xml:space="preserve"> variation in</w:t>
      </w:r>
      <w:r w:rsidR="00676B1F">
        <w:rPr>
          <w:rFonts w:ascii="Times New Roman" w:hAnsi="Times New Roman" w:cs="Times New Roman"/>
        </w:rPr>
        <w:t xml:space="preserve"> </w:t>
      </w:r>
      <w:r w:rsidR="00720325" w:rsidRPr="00B36EED">
        <w:rPr>
          <w:rFonts w:ascii="Times New Roman" w:hAnsi="Times New Roman" w:cs="Times New Roman"/>
        </w:rPr>
        <w:t>predatio</w:t>
      </w:r>
      <w:r w:rsidR="00720325">
        <w:rPr>
          <w:rFonts w:ascii="Times New Roman" w:hAnsi="Times New Roman" w:cs="Times New Roman"/>
        </w:rPr>
        <w:t>n risk</w:t>
      </w:r>
      <w:r w:rsidR="00720325" w:rsidRPr="00B36EED">
        <w:rPr>
          <w:rFonts w:ascii="Times New Roman" w:hAnsi="Times New Roman" w:cs="Times New Roman"/>
        </w:rPr>
        <w:t xml:space="preserve"> </w:t>
      </w:r>
      <w:r w:rsidR="00720325">
        <w:rPr>
          <w:rFonts w:ascii="Times New Roman" w:hAnsi="Times New Roman" w:cs="Times New Roman"/>
        </w:rPr>
        <w:t>arising from</w:t>
      </w:r>
      <w:r w:rsidR="00720325" w:rsidRPr="00B36EED">
        <w:rPr>
          <w:rFonts w:ascii="Times New Roman" w:hAnsi="Times New Roman" w:cs="Times New Roman"/>
        </w:rPr>
        <w:t xml:space="preserve"> differences in stored lipid mass</w:t>
      </w:r>
      <w:r w:rsidR="00694F72">
        <w:rPr>
          <w:rFonts w:ascii="Times New Roman" w:hAnsi="Times New Roman" w:cs="Times New Roman"/>
        </w:rPr>
        <w:t>.</w:t>
      </w:r>
      <w:r w:rsidR="00720325" w:rsidRPr="00B36EED">
        <w:rPr>
          <w:rFonts w:ascii="Times New Roman" w:hAnsi="Times New Roman" w:cs="Times New Roman"/>
        </w:rPr>
        <w:t xml:space="preserve"> In practice</w:t>
      </w:r>
      <w:r w:rsidR="00720325">
        <w:rPr>
          <w:rFonts w:ascii="Times New Roman" w:hAnsi="Times New Roman" w:cs="Times New Roman"/>
        </w:rPr>
        <w:t>,</w:t>
      </w:r>
      <w:r w:rsidR="00720325" w:rsidRPr="00B36EED">
        <w:rPr>
          <w:rFonts w:ascii="Times New Roman" w:hAnsi="Times New Roman" w:cs="Times New Roman"/>
        </w:rPr>
        <w:t xml:space="preserve"> this assumption did not have a large effect on our result</w:t>
      </w:r>
      <w:r w:rsidR="00720325">
        <w:rPr>
          <w:rFonts w:ascii="Times New Roman" w:hAnsi="Times New Roman" w:cs="Times New Roman"/>
        </w:rPr>
        <w:t>s</w:t>
      </w:r>
      <w:r w:rsidR="00F762C2">
        <w:rPr>
          <w:rFonts w:ascii="Times New Roman" w:hAnsi="Times New Roman" w:cs="Times New Roman"/>
        </w:rPr>
        <w:t xml:space="preserve"> because we allowed </w:t>
      </w:r>
      <w:r w:rsidR="00647673">
        <w:rPr>
          <w:rFonts w:ascii="Times New Roman" w:hAnsi="Times New Roman" w:cs="Times New Roman"/>
        </w:rPr>
        <w:t>individuals</w:t>
      </w:r>
      <w:r w:rsidR="00F762C2">
        <w:rPr>
          <w:rFonts w:ascii="Times New Roman" w:hAnsi="Times New Roman" w:cs="Times New Roman"/>
        </w:rPr>
        <w:t xml:space="preserve"> to reproduce every month</w:t>
      </w:r>
      <w:r w:rsidR="00647673">
        <w:rPr>
          <w:rFonts w:ascii="Times New Roman" w:hAnsi="Times New Roman" w:cs="Times New Roman"/>
        </w:rPr>
        <w:t xml:space="preserve"> (and they did)</w:t>
      </w:r>
      <w:r w:rsidR="00F762C2">
        <w:rPr>
          <w:rFonts w:ascii="Times New Roman" w:hAnsi="Times New Roman" w:cs="Times New Roman"/>
        </w:rPr>
        <w:t>, so the mass of stored lipids was generally small</w:t>
      </w:r>
      <w:r w:rsidR="00694F72">
        <w:rPr>
          <w:rFonts w:ascii="Times New Roman" w:hAnsi="Times New Roman" w:cs="Times New Roman"/>
        </w:rPr>
        <w:t xml:space="preserve"> relative</w:t>
      </w:r>
      <w:r w:rsidR="006A4F7B">
        <w:rPr>
          <w:rFonts w:ascii="Times New Roman" w:hAnsi="Times New Roman" w:cs="Times New Roman"/>
        </w:rPr>
        <w:t xml:space="preserve"> </w:t>
      </w:r>
      <w:r w:rsidR="00694F72">
        <w:rPr>
          <w:rFonts w:ascii="Times New Roman" w:hAnsi="Times New Roman" w:cs="Times New Roman"/>
        </w:rPr>
        <w:t>to structural mass</w:t>
      </w:r>
      <w:r w:rsidR="006A4F7B">
        <w:rPr>
          <w:rFonts w:ascii="Times New Roman" w:hAnsi="Times New Roman" w:cs="Times New Roman"/>
        </w:rPr>
        <w:t>.</w:t>
      </w:r>
      <w:r w:rsidR="00F762C2">
        <w:rPr>
          <w:rFonts w:ascii="Times New Roman" w:hAnsi="Times New Roman" w:cs="Times New Roman"/>
        </w:rPr>
        <w:t xml:space="preserve"> </w:t>
      </w:r>
    </w:p>
    <w:p w14:paraId="5E101406" w14:textId="6CC91C49" w:rsidR="00B42B97" w:rsidRDefault="00B42B97" w:rsidP="00D34DE9">
      <w:pPr>
        <w:spacing w:line="480" w:lineRule="auto"/>
        <w:jc w:val="both"/>
        <w:outlineLvl w:val="0"/>
        <w:rPr>
          <w:rFonts w:ascii="Times New Roman" w:hAnsi="Times New Roman" w:cs="Times New Roman"/>
          <w:iCs/>
        </w:rPr>
      </w:pPr>
    </w:p>
    <w:p w14:paraId="464E9E0C" w14:textId="7F576BE5" w:rsidR="00C3697E" w:rsidRPr="009C0633" w:rsidRDefault="00863D98" w:rsidP="00D34DE9">
      <w:pPr>
        <w:spacing w:line="480" w:lineRule="auto"/>
        <w:jc w:val="both"/>
        <w:outlineLvl w:val="0"/>
        <w:rPr>
          <w:rFonts w:ascii="Times New Roman" w:hAnsi="Times New Roman" w:cs="Times New Roman"/>
        </w:rPr>
      </w:pPr>
      <w:r>
        <w:rPr>
          <w:rFonts w:ascii="Times New Roman" w:hAnsi="Times New Roman" w:cs="Times New Roman"/>
        </w:rPr>
        <w:t>T</w:t>
      </w:r>
      <w:r w:rsidR="00C3697E" w:rsidRPr="00B36EED">
        <w:rPr>
          <w:rFonts w:ascii="Times New Roman" w:hAnsi="Times New Roman" w:cs="Times New Roman"/>
        </w:rPr>
        <w:t xml:space="preserve">he structural mass of </w:t>
      </w:r>
      <w:r w:rsidR="009C0633">
        <w:rPr>
          <w:rFonts w:ascii="Times New Roman" w:hAnsi="Times New Roman" w:cs="Times New Roman"/>
        </w:rPr>
        <w:t>an</w:t>
      </w:r>
      <w:r w:rsidR="009C0633" w:rsidRPr="00B36EED">
        <w:rPr>
          <w:rFonts w:ascii="Times New Roman" w:hAnsi="Times New Roman" w:cs="Times New Roman"/>
        </w:rPr>
        <w:t xml:space="preserve"> </w:t>
      </w:r>
      <w:r w:rsidR="00C3697E" w:rsidRPr="00B36EED">
        <w:rPr>
          <w:rFonts w:ascii="Times New Roman" w:hAnsi="Times New Roman" w:cs="Times New Roman"/>
        </w:rPr>
        <w:t xml:space="preserve">individual (in kg) </w:t>
      </w:r>
      <w:r w:rsidR="009C0633">
        <w:rPr>
          <w:rFonts w:ascii="Times New Roman" w:hAnsi="Times New Roman" w:cs="Times New Roman"/>
        </w:rPr>
        <w:t xml:space="preserve">with length </w:t>
      </w:r>
      <w:r w:rsidR="009C0633">
        <w:rPr>
          <w:rFonts w:ascii="Times New Roman" w:hAnsi="Times New Roman" w:cs="Times New Roman"/>
          <w:i/>
        </w:rPr>
        <w:t>L</w:t>
      </w:r>
      <w:r w:rsidR="009C0633">
        <w:rPr>
          <w:rFonts w:ascii="Times New Roman" w:hAnsi="Times New Roman" w:cs="Times New Roman"/>
        </w:rPr>
        <w:t>(</w:t>
      </w:r>
      <w:r w:rsidR="009C0633">
        <w:rPr>
          <w:rFonts w:ascii="Times New Roman" w:hAnsi="Times New Roman" w:cs="Times New Roman"/>
          <w:i/>
        </w:rPr>
        <w:t>t</w:t>
      </w:r>
      <w:r w:rsidR="009C0633">
        <w:rPr>
          <w:rFonts w:ascii="Times New Roman" w:hAnsi="Times New Roman" w:cs="Times New Roman"/>
        </w:rPr>
        <w:t>) is</w:t>
      </w:r>
    </w:p>
    <w:p w14:paraId="51121710" w14:textId="57D33ACF" w:rsidR="00C3697E" w:rsidRPr="00B36EED" w:rsidRDefault="00C3697E" w:rsidP="00D34DE9">
      <w:pPr>
        <w:pStyle w:val="MTDisplayEquation"/>
        <w:spacing w:line="480" w:lineRule="auto"/>
        <w:jc w:val="both"/>
        <w:outlineLvl w:val="0"/>
      </w:pPr>
      <w:r w:rsidRPr="00B36EED">
        <w:tab/>
      </w:r>
      <w:r w:rsidR="00374465" w:rsidRPr="00B36EED">
        <w:rPr>
          <w:noProof/>
          <w:position w:val="-12"/>
        </w:rPr>
        <w:object w:dxaOrig="1380" w:dyaOrig="400" w14:anchorId="2DE95D19">
          <v:shape id="_x0000_i1069" type="#_x0000_t75" alt="" style="width:68.9pt;height:20.75pt;mso-width-percent:0;mso-height-percent:0;mso-width-percent:0;mso-height-percent:0" o:ole="">
            <v:imagedata r:id="rId36" o:title=""/>
          </v:shape>
          <o:OLEObject Type="Embed" ProgID="Equation.DSMT4" ShapeID="_x0000_i1069" DrawAspect="Content" ObjectID="_1639395596" r:id="rId37"/>
        </w:object>
      </w:r>
      <w:r w:rsidRPr="00B36EED">
        <w:t xml:space="preserve"> </w:t>
      </w:r>
      <w:r w:rsidRPr="00B36EED">
        <w:tab/>
      </w:r>
      <w:r w:rsidR="009C0633">
        <w:t>(5)</w:t>
      </w:r>
    </w:p>
    <w:p w14:paraId="16C8A856" w14:textId="5040BAC3" w:rsidR="00E973EE" w:rsidRPr="00B36EED" w:rsidRDefault="009C0633" w:rsidP="00D34DE9">
      <w:pPr>
        <w:spacing w:line="480" w:lineRule="auto"/>
        <w:jc w:val="both"/>
        <w:outlineLvl w:val="0"/>
        <w:rPr>
          <w:rFonts w:ascii="Times New Roman" w:hAnsi="Times New Roman" w:cs="Times New Roman"/>
        </w:rPr>
      </w:pPr>
      <w:r>
        <w:rPr>
          <w:rFonts w:ascii="Times New Roman" w:hAnsi="Times New Roman" w:cs="Times New Roman"/>
        </w:rPr>
        <w:t xml:space="preserve">where the parameter </w:t>
      </w:r>
      <w:r>
        <w:rPr>
          <w:rFonts w:ascii="Times New Roman" w:hAnsi="Times New Roman" w:cs="Times New Roman"/>
          <w:i/>
        </w:rPr>
        <w:t xml:space="preserve">a </w:t>
      </w:r>
      <w:r>
        <w:rPr>
          <w:rFonts w:ascii="Times New Roman" w:hAnsi="Times New Roman" w:cs="Times New Roman"/>
        </w:rPr>
        <w:t xml:space="preserve">is empirically determined (Table 1). </w:t>
      </w:r>
      <w:r w:rsidR="00BA2072">
        <w:rPr>
          <w:rFonts w:ascii="Times New Roman" w:hAnsi="Times New Roman" w:cs="Times New Roman"/>
        </w:rPr>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sidR="00BA2072">
        <w:rPr>
          <w:rFonts w:ascii="Times New Roman" w:hAnsi="Times New Roman" w:cs="Times New Roman"/>
        </w:rPr>
        <w:t xml:space="preserve"> is</w:t>
      </w:r>
      <w:r w:rsidR="00374465" w:rsidRPr="00BA2072">
        <w:rPr>
          <w:rFonts w:ascii="Times New Roman" w:hAnsi="Times New Roman" w:cs="Times New Roman"/>
          <w:noProof/>
          <w:position w:val="-12"/>
        </w:rPr>
        <w:object w:dxaOrig="720" w:dyaOrig="380" w14:anchorId="3CE05BEA">
          <v:shape id="_x0000_i1068" type="#_x0000_t75" alt="" style="width:36.2pt;height:19pt;mso-width-percent:0;mso-height-percent:0;mso-width-percent:0;mso-height-percent:0" o:ole="">
            <v:imagedata r:id="rId38" o:title=""/>
          </v:shape>
          <o:OLEObject Type="Embed" ProgID="Equation.DSMT4" ShapeID="_x0000_i1068" DrawAspect="Content" ObjectID="_1639395597" r:id="rId39"/>
        </w:object>
      </w:r>
      <w:r w:rsidR="00B97E83">
        <w:rPr>
          <w:rFonts w:ascii="Times New Roman" w:hAnsi="Times New Roman" w:cs="Times New Roman"/>
          <w:noProof/>
        </w:rPr>
        <w:t xml:space="preserve">, where </w:t>
      </w:r>
      <m:oMath>
        <m:r>
          <w:rPr>
            <w:rFonts w:ascii="Cambria Math" w:hAnsi="Cambria Math" w:cs="Times New Roman"/>
            <w:noProof/>
          </w:rPr>
          <m:t>ρ</m:t>
        </m:r>
      </m:oMath>
      <w:r w:rsidR="00B97E83">
        <w:rPr>
          <w:rFonts w:ascii="Times New Roman" w:hAnsi="Times New Roman" w:cs="Times New Roman"/>
        </w:rPr>
        <w:t xml:space="preserve"> is the average energy density of </w:t>
      </w:r>
      <w:r w:rsidR="00863D98">
        <w:rPr>
          <w:rFonts w:ascii="Times New Roman" w:hAnsi="Times New Roman" w:cs="Times New Roman"/>
        </w:rPr>
        <w:t xml:space="preserve">structural </w:t>
      </w:r>
      <w:r w:rsidR="00B97E83">
        <w:rPr>
          <w:rFonts w:ascii="Times New Roman" w:hAnsi="Times New Roman" w:cs="Times New Roman"/>
        </w:rPr>
        <w:t xml:space="preserve">tissue, and can be estimated empirically </w:t>
      </w:r>
      <w:r w:rsidR="00B07BCE">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{"citationItems":[{"id":"ITEM-1","itemData":{"DOI":"10.1139/f2011-109","ISSN":"0706-652X","abstract":"&lt;p&gt;The relationship between Atlantic bluefin tuna (ABFT, Thunnus thynnus ) life history patterns and environmental conditions was investigated by developing a state-dependent model that optimizes energy allocation between growth and energy stores and the decision to spawn. The model successfully recreates growth, age-at-maturity, and seasonal variability in condition for western ABFT that spawn primarily in the Gulf of Mexico. Eastern ABFT spawning in the Mediterranean Sea display a life history trajectory shifted toward earlier maturation and, perhaps, reduced growth — a pattern predicted by the model when mortality was higher, migration distance shorter, and food intake during migration and spawning higher. Simulations highlight the sensitivity of the optimal ABFT life history strategy to variability in net energy intake, particularly during migration and spawning, a poorly understood component of their life cycle. Results also emphasize the importance for optimal life history patterns of the timing of spawning migrations in relation to the phenology and amplitude of seasonal prey availability. This study provides insight into potential mechanisms that underlie observations that are at the heart of current discussions regarding ABFT subpopulation structure and variable life history patterns.&lt;/p&gt;","author":[{"dropping-particle":"","family":"Chapman","given":"Erik W.","non-dropping-particle":"","parse-names":false,"suffix":""},{"dropping-particle":"","family":"Jørgensen","given":"Christian","non-dropping-particle":"","parse-names":false,"suffix":""},{"dropping-particle":"","family":"Lutcavage","given":"Molly E.","non-dropping-particle":"","parse-names":false,"suffix":""}],"container-title":"Canadian Journal of Fisheries and Aquatic Sciences","editor":[{"dropping-particle":"","family":"Hilborn","given":"Ray","non-dropping-particle":"","parse-names":false,"suffix":""}],"id":"ITEM-1","issue":"11","issued":{"date-parts":[["2011","11"]]},"page":"1934-1951","title":"Atlantic bluefin tuna ( &lt;i&gt;Thunnus thynnus&lt;/i&gt; ): a state-dependent energy allocation model for growth, maturation, and reproductive investment","type":"article-journal","volume":"68"},"uris":["http://www.mendeley.com/documents/?uuid=254a0ec8-16b4-3df1-8cb4-4c47581afe1c"]}],"mendeley":{"formattedCitation":"(Chapman et al. 2011)","plainTextFormattedCitation":"(Chapman et al. 2011)","previouslyFormattedCitation":"(Chapman, Jørgensen, and Lutcavage 2011)"},"properties":{"noteIndex":0},"schema":"https://github.com/citation-style-language/schema/raw/master/csl-citation.json"}</w:instrText>
      </w:r>
      <w:r w:rsidR="00B07BCE">
        <w:rPr>
          <w:rFonts w:ascii="Times New Roman" w:hAnsi="Times New Roman" w:cs="Times New Roman"/>
        </w:rPr>
        <w:fldChar w:fldCharType="separate"/>
      </w:r>
      <w:r w:rsidR="00707E71" w:rsidRPr="00707E71">
        <w:rPr>
          <w:rFonts w:ascii="Times New Roman" w:hAnsi="Times New Roman" w:cs="Times New Roman"/>
          <w:noProof/>
        </w:rPr>
        <w:t>(Chapman et al. 2011)</w:t>
      </w:r>
      <w:r w:rsidR="00B07BCE">
        <w:rPr>
          <w:rFonts w:ascii="Times New Roman" w:hAnsi="Times New Roman" w:cs="Times New Roman"/>
        </w:rPr>
        <w:fldChar w:fldCharType="end"/>
      </w:r>
      <w:r w:rsidR="00B97E83">
        <w:rPr>
          <w:rFonts w:ascii="Times New Roman" w:hAnsi="Times New Roman" w:cs="Times New Roman"/>
        </w:rPr>
        <w:t xml:space="preserve">. </w:t>
      </w:r>
      <w:r w:rsidR="00E973EE" w:rsidRPr="00B36EED">
        <w:rPr>
          <w:rFonts w:ascii="Times New Roman" w:hAnsi="Times New Roman" w:cs="Times New Roman"/>
        </w:rPr>
        <w:t xml:space="preserve">We also can convert lipid stores to lipid mass </w:t>
      </w:r>
      <w:r w:rsidR="00374465" w:rsidRPr="00B36EED">
        <w:rPr>
          <w:rFonts w:ascii="Times New Roman" w:hAnsi="Times New Roman" w:cs="Times New Roman"/>
          <w:noProof/>
          <w:position w:val="-12"/>
        </w:rPr>
        <w:object w:dxaOrig="1520" w:dyaOrig="380" w14:anchorId="7898282F">
          <v:shape id="_x0000_i1067" type="#_x0000_t75" alt="" style="width:75.1pt;height:19pt;mso-width-percent:0;mso-height-percent:0;mso-width-percent:0;mso-height-percent:0" o:ole="">
            <v:imagedata r:id="rId40" o:title=""/>
          </v:shape>
          <o:OLEObject Type="Embed" ProgID="Equation.DSMT4" ShapeID="_x0000_i1067" DrawAspect="Content" ObjectID="_1639395598" r:id="rId41"/>
        </w:object>
      </w:r>
      <w:r w:rsidR="00E973EE" w:rsidRPr="00B36EED">
        <w:rPr>
          <w:rFonts w:ascii="Times New Roman" w:hAnsi="Times New Roman" w:cs="Times New Roman"/>
        </w:rPr>
        <w:t xml:space="preserve">. We then use </w:t>
      </w:r>
      <w:r w:rsidR="004242A4">
        <w:rPr>
          <w:rFonts w:ascii="Times New Roman" w:hAnsi="Times New Roman" w:cs="Times New Roman"/>
        </w:rPr>
        <w:t>structural</w:t>
      </w:r>
      <w:r w:rsidR="007773CA">
        <w:rPr>
          <w:rFonts w:ascii="Times New Roman" w:hAnsi="Times New Roman" w:cs="Times New Roman"/>
        </w:rPr>
        <w:t xml:space="preserve"> mass</w: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4B7DD1">
        <w:rPr>
          <w:rFonts w:ascii="Times New Roman" w:hAnsi="Times New Roman" w:cs="Times New Roman"/>
        </w:rPr>
        <w:t xml:space="preserve"> </w:t>
      </w:r>
      <w:r w:rsidR="00374465" w:rsidRPr="00B04BDC">
        <w:rPr>
          <w:noProof/>
          <w:position w:val="-12"/>
        </w:rPr>
        <w:object w:dxaOrig="860" w:dyaOrig="380" w14:anchorId="54C61020">
          <v:shape id="_x0000_i1066" type="#_x0000_t75" alt="" style="width:42.85pt;height:19pt;mso-width-percent:0;mso-height-percent:0;mso-width-percent:0;mso-height-percent:0" o:ole="">
            <v:imagedata r:id="rId42" o:title=""/>
          </v:shape>
          <o:OLEObject Type="Embed" ProgID="Equation.DSMT4" ShapeID="_x0000_i1066" DrawAspect="Content" ObjectID="_1639395599" r:id="rId43"/>
        </w:object>
      </w:r>
      <w:r w:rsidR="00AF66EF" w:rsidRPr="00B36EED">
        <w:rPr>
          <w:rFonts w:ascii="Times New Roman" w:hAnsi="Times New Roman" w:cs="Times New Roman"/>
        </w:rPr>
        <w:t xml:space="preserve"> </w:t>
      </w:r>
      <w:r w:rsidR="004B7DD1">
        <w:rPr>
          <w:rFonts w:ascii="Times New Roman" w:hAnsi="Times New Roman" w:cs="Times New Roman"/>
        </w:rPr>
        <w:t xml:space="preserve"> </w:t>
      </w:r>
      <w:r w:rsidR="00AF66EF" w:rsidRPr="00B36EED">
        <w:rPr>
          <w:rFonts w:ascii="Times New Roman" w:hAnsi="Times New Roman" w:cs="Times New Roman"/>
        </w:rPr>
        <w:t>and</w:t>
      </w:r>
      <w:r w:rsidR="00E06077" w:rsidRPr="00B36EED">
        <w:rPr>
          <w:rFonts w:ascii="Times New Roman" w:hAnsi="Times New Roman" w:cs="Times New Roman"/>
        </w:rPr>
        <w:t xml:space="preserve"> </w:t>
      </w:r>
      <w:r w:rsidR="00066788" w:rsidRPr="00B36EED">
        <w:rPr>
          <w:rFonts w:ascii="Times New Roman" w:hAnsi="Times New Roman" w:cs="Times New Roman"/>
        </w:rPr>
        <w:t>income</w:t>
      </w:r>
      <w:r w:rsidR="00374465" w:rsidRPr="00B04BDC">
        <w:rPr>
          <w:noProof/>
          <w:position w:val="-16"/>
        </w:rPr>
        <w:object w:dxaOrig="920" w:dyaOrig="420" w14:anchorId="2502CCE8">
          <v:shape id="_x0000_i1065" type="#_x0000_t75" alt="" style="width:45.95pt;height:21.65pt;mso-width-percent:0;mso-height-percent:0;mso-width-percent:0;mso-height-percent:0" o:ole="">
            <v:imagedata r:id="rId44" o:title=""/>
          </v:shape>
          <o:OLEObject Type="Embed" ProgID="Equation.DSMT4" ShapeID="_x0000_i1065" DrawAspect="Content" ObjectID="_1639395600" r:id="rId45"/>
        </w:object>
      </w:r>
      <w:r w:rsidR="00066788" w:rsidRPr="00B36EED">
        <w:rPr>
          <w:rFonts w:ascii="Times New Roman" w:hAnsi="Times New Roman" w:cs="Times New Roman"/>
        </w:rPr>
        <w:t xml:space="preserve">. </w:t>
      </w:r>
    </w:p>
    <w:p w14:paraId="51D8548B" w14:textId="77777777" w:rsidR="00E973EE" w:rsidRPr="00B36EED" w:rsidRDefault="00E973EE" w:rsidP="00D34DE9">
      <w:pPr>
        <w:spacing w:line="480" w:lineRule="auto"/>
        <w:jc w:val="both"/>
        <w:outlineLvl w:val="0"/>
        <w:rPr>
          <w:rFonts w:ascii="Times New Roman" w:hAnsi="Times New Roman" w:cs="Times New Roman"/>
        </w:rPr>
      </w:pPr>
    </w:p>
    <w:p w14:paraId="4474D241" w14:textId="6CA002AA" w:rsidR="00A733E0" w:rsidRDefault="009745A4"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In each </w:t>
      </w:r>
      <w:r w:rsidR="009C0633">
        <w:rPr>
          <w:rFonts w:ascii="Times New Roman" w:hAnsi="Times New Roman" w:cs="Times New Roman"/>
        </w:rPr>
        <w:t>month</w:t>
      </w:r>
      <w:r w:rsidRPr="00B36EED">
        <w:rPr>
          <w:rFonts w:ascii="Times New Roman" w:hAnsi="Times New Roman" w:cs="Times New Roman"/>
        </w:rPr>
        <w:t>,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374465" w:rsidRPr="0074438F">
        <w:rPr>
          <w:rFonts w:ascii="Times New Roman" w:hAnsi="Times New Roman" w:cs="Times New Roman"/>
          <w:i/>
          <w:noProof/>
          <w:position w:val="-12"/>
        </w:rPr>
        <w:object w:dxaOrig="300" w:dyaOrig="400" w14:anchorId="45CC8A5B">
          <v:shape id="_x0000_i1064" type="#_x0000_t75" alt="" style="width:14.15pt;height:19.9pt;mso-width-percent:0;mso-height-percent:0;mso-width-percent:0;mso-height-percent:0" o:ole="">
            <v:imagedata r:id="rId11" o:title=""/>
          </v:shape>
          <o:OLEObject Type="Embed" ProgID="Equation.DSMT4" ShapeID="_x0000_i1064" DrawAspect="Content" ObjectID="_1639395601" r:id="rId46"/>
        </w:object>
      </w:r>
      <w:r w:rsidRPr="00B36EED">
        <w:rPr>
          <w:rFonts w:ascii="Times New Roman" w:hAnsi="Times New Roman" w:cs="Times New Roman"/>
          <w:noProof/>
        </w:rPr>
        <w:t xml:space="preserve">. </w:t>
      </w:r>
      <w:r w:rsidR="00C24F35">
        <w:rPr>
          <w:rFonts w:ascii="Times New Roman" w:hAnsi="Times New Roman" w:cs="Times New Roman"/>
          <w:noProof/>
        </w:rPr>
        <w:t>L</w:t>
      </w:r>
      <w:proofErr w:type="spellStart"/>
      <w:r w:rsidR="00316BC2" w:rsidRPr="00B36EED">
        <w:rPr>
          <w:rFonts w:ascii="Times New Roman" w:hAnsi="Times New Roman" w:cs="Times New Roman"/>
        </w:rPr>
        <w:t>ipid</w:t>
      </w:r>
      <w:proofErr w:type="spellEnd"/>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FE3D57">
        <w:rPr>
          <w:rFonts w:ascii="Times New Roman" w:hAnsi="Times New Roman" w:cs="Times New Roman"/>
        </w:rPr>
        <w:t xml:space="preserve">.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C24F35">
        <w:rPr>
          <w:rFonts w:ascii="Times New Roman" w:hAnsi="Times New Roman" w:cs="Times New Roman"/>
          <w:i/>
          <w:iCs/>
        </w:rPr>
        <w:t xml:space="preserve">g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C24F35">
        <w:rPr>
          <w:rFonts w:ascii="Times New Roman" w:hAnsi="Times New Roman" w:cs="Times New Roman"/>
        </w:rPr>
        <w:t>, where g</w:t>
      </w:r>
      <m:oMath>
        <m:r>
          <w:rPr>
            <w:rFonts w:ascii="Cambria Math" w:hAnsi="Cambria Math" w:cs="Times New Roman"/>
          </w:rPr>
          <m:t>+r≤1</m:t>
        </m:r>
      </m:oMath>
      <w:r w:rsidR="000618D6">
        <w:rPr>
          <w:rFonts w:ascii="Times New Roman" w:hAnsi="Times New Roman" w:cs="Times New Roman"/>
        </w:rPr>
        <w:t>, it will grow by</w:t>
      </w:r>
    </w:p>
    <w:p w14:paraId="4FE0E925" w14:textId="71FC2D4B" w:rsidR="003C721C" w:rsidRDefault="00A733E0" w:rsidP="00CB3157">
      <w:pPr>
        <w:spacing w:line="480" w:lineRule="auto"/>
        <w:jc w:val="right"/>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rPr>
          <m:t>∆L=</m:t>
        </m:r>
        <m:sSup>
          <m:sSupPr>
            <m:ctrlPr>
              <w:rPr>
                <w:rFonts w:ascii="Cambria Math" w:eastAsiaTheme="minorHAnsi" w:hAnsi="Cambria Math"/>
                <w:i/>
              </w:rPr>
            </m:ctrlPr>
          </m:sSupPr>
          <m:e>
            <m:r>
              <w:rPr>
                <w:rFonts w:ascii="Cambria Math" w:hAnsi="Cambria Math"/>
              </w:rPr>
              <m:t>(</m:t>
            </m:r>
            <m:f>
              <m:fPr>
                <m:ctrlPr>
                  <w:rPr>
                    <w:rFonts w:ascii="Cambria Math" w:hAnsi="Cambria Math"/>
                    <w:i/>
                  </w:rPr>
                </m:ctrlPr>
              </m:fPr>
              <m:num>
                <m:r>
                  <w:rPr>
                    <w:rFonts w:ascii="Cambria Math" w:hAnsi="Cambria Math"/>
                  </w:rPr>
                  <m:t>gS</m:t>
                </m:r>
                <m:d>
                  <m:dPr>
                    <m:ctrlPr>
                      <w:rPr>
                        <w:rFonts w:ascii="Cambria Math" w:hAnsi="Cambria Math"/>
                        <w:i/>
                      </w:rPr>
                    </m:ctrlPr>
                  </m:dPr>
                  <m:e>
                    <m:r>
                      <w:rPr>
                        <w:rFonts w:ascii="Cambria Math" w:hAnsi="Cambria Math"/>
                      </w:rPr>
                      <m:t>t</m:t>
                    </m:r>
                  </m:e>
                </m:d>
              </m:num>
              <m:den>
                <m:r>
                  <w:rPr>
                    <w:rFonts w:ascii="Cambria Math" w:hAnsi="Cambria Math"/>
                  </w:rPr>
                  <m:t>aρ</m:t>
                </m:r>
              </m:den>
            </m:f>
            <m:r>
              <w:rPr>
                <w:rFonts w:ascii="Cambria Math" w:hAnsi="Cambria Math"/>
              </w:rPr>
              <m:t>)</m:t>
            </m:r>
          </m:e>
          <m:sup>
            <m:f>
              <m:fPr>
                <m:ctrlPr>
                  <w:rPr>
                    <w:rFonts w:ascii="Cambria Math" w:eastAsiaTheme="minorHAnsi" w:hAnsi="Cambria Math"/>
                    <w:i/>
                  </w:rPr>
                </m:ctrlPr>
              </m:fPr>
              <m:num>
                <m:r>
                  <w:rPr>
                    <w:rFonts w:ascii="Cambria Math" w:hAnsi="Cambria Math"/>
                  </w:rPr>
                  <m:t>1</m:t>
                </m:r>
              </m:num>
              <m:den>
                <m:r>
                  <w:rPr>
                    <w:rFonts w:ascii="Cambria Math" w:hAnsi="Cambria Math"/>
                  </w:rPr>
                  <m:t>3</m:t>
                </m:r>
              </m:den>
            </m:f>
          </m:sup>
        </m:sSup>
      </m:oMath>
      <w:r w:rsidR="003C721C">
        <w:rPr>
          <w:rFonts w:ascii="Times New Roman" w:hAnsi="Times New Roman" w:cs="Times New Roman"/>
        </w:rPr>
        <w:t xml:space="preserve"> </w:t>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t>(6)</w:t>
      </w:r>
    </w:p>
    <w:p w14:paraId="74DB90AE" w14:textId="0F0AA2FE" w:rsidR="009F7C1A" w:rsidRPr="00B36EED" w:rsidRDefault="00761AED" w:rsidP="00D34DE9">
      <w:pPr>
        <w:spacing w:line="480" w:lineRule="auto"/>
        <w:jc w:val="both"/>
        <w:outlineLvl w:val="0"/>
        <w:rPr>
          <w:rFonts w:ascii="Times New Roman" w:hAnsi="Times New Roman" w:cs="Times New Roman"/>
        </w:rPr>
      </w:pPr>
      <w:r w:rsidRPr="00D6094B">
        <w:rPr>
          <w:rFonts w:ascii="Times New Roman" w:hAnsi="Times New Roman" w:cs="Times New Roman"/>
        </w:rPr>
        <w:lastRenderedPageBreak/>
        <w:t xml:space="preserve">The derivation for Eq. 6 is in </w:t>
      </w:r>
      <w:r w:rsidR="00D6094B">
        <w:rPr>
          <w:rFonts w:ascii="Times New Roman" w:hAnsi="Times New Roman" w:cs="Times New Roman"/>
        </w:rPr>
        <w:t>Appendix 1</w:t>
      </w:r>
      <w:r>
        <w:rPr>
          <w:rFonts w:ascii="Times New Roman" w:hAnsi="Times New Roman" w:cs="Times New Roman"/>
        </w:rPr>
        <w:t xml:space="preserve">. </w:t>
      </w:r>
      <w:r w:rsidR="00A733E0">
        <w:rPr>
          <w:rFonts w:ascii="Times New Roman" w:hAnsi="Times New Roman" w:cs="Times New Roman"/>
        </w:rPr>
        <w:t xml:space="preserve">Consequently, the dynamics from one month to the next </w:t>
      </w:r>
      <w:commentRangeStart w:id="9"/>
      <w:commentRangeStart w:id="10"/>
      <w:r w:rsidR="00A733E0">
        <w:rPr>
          <w:rFonts w:ascii="Times New Roman" w:hAnsi="Times New Roman" w:cs="Times New Roman"/>
        </w:rPr>
        <w:t>are</w:t>
      </w:r>
      <w:commentRangeEnd w:id="9"/>
      <w:r w:rsidR="00A733E0">
        <w:rPr>
          <w:rStyle w:val="CommentReference"/>
        </w:rPr>
        <w:commentReference w:id="9"/>
      </w:r>
      <w:commentRangeEnd w:id="10"/>
      <w:r w:rsidR="007773CA">
        <w:rPr>
          <w:rStyle w:val="CommentReference"/>
        </w:rPr>
        <w:commentReference w:id="10"/>
      </w:r>
    </w:p>
    <w:p w14:paraId="099D4FF2" w14:textId="6E7ABFD3" w:rsidR="009A491E" w:rsidRPr="00B36EED" w:rsidRDefault="0040597F" w:rsidP="00D34DE9">
      <w:pPr>
        <w:pStyle w:val="MTDisplayEquation"/>
        <w:spacing w:line="480" w:lineRule="auto"/>
        <w:jc w:val="both"/>
        <w:outlineLvl w:val="0"/>
      </w:pPr>
      <w:r w:rsidRPr="00B36EED">
        <w:tab/>
      </w:r>
      <w:commentRangeStart w:id="11"/>
      <w:commentRangeStart w:id="12"/>
      <w:r w:rsidR="00374465" w:rsidRPr="00B36EED">
        <w:rPr>
          <w:noProof/>
          <w:position w:val="-32"/>
        </w:rPr>
        <w:object w:dxaOrig="4680" w:dyaOrig="780" w14:anchorId="608A7684">
          <v:shape id="_x0000_i1063" type="#_x0000_t75" alt="" style="width:234.1pt;height:39.3pt;mso-width-percent:0;mso-height-percent:0;mso-width-percent:0;mso-height-percent:0" o:ole="">
            <v:imagedata r:id="rId47" o:title=""/>
          </v:shape>
          <o:OLEObject Type="Embed" ProgID="Equation.DSMT4" ShapeID="_x0000_i1063" DrawAspect="Content" ObjectID="_1639395602" r:id="rId48"/>
        </w:object>
      </w:r>
      <w:commentRangeEnd w:id="11"/>
      <w:r w:rsidR="009C0633">
        <w:rPr>
          <w:rStyle w:val="CommentReference"/>
          <w:rFonts w:asciiTheme="minorHAnsi" w:hAnsiTheme="minorHAnsi" w:cstheme="minorBidi"/>
        </w:rPr>
        <w:commentReference w:id="11"/>
      </w:r>
      <w:commentRangeEnd w:id="12"/>
      <w:r w:rsidR="007773CA">
        <w:rPr>
          <w:rStyle w:val="CommentReference"/>
          <w:rFonts w:asciiTheme="minorHAnsi" w:hAnsiTheme="minorHAnsi" w:cstheme="minorBidi"/>
        </w:rPr>
        <w:commentReference w:id="12"/>
      </w:r>
      <w:r w:rsidRPr="00B36EED">
        <w:t xml:space="preserve"> </w:t>
      </w:r>
      <w:r w:rsidRPr="00B36EED">
        <w:tab/>
      </w:r>
      <w:r w:rsidR="00A733E0">
        <w:t>(7)</w:t>
      </w:r>
    </w:p>
    <w:p w14:paraId="538E5890" w14:textId="77777777" w:rsidR="00A227CB" w:rsidRDefault="00A227CB" w:rsidP="00D34DE9">
      <w:pPr>
        <w:spacing w:line="480" w:lineRule="auto"/>
        <w:jc w:val="both"/>
        <w:outlineLvl w:val="0"/>
        <w:rPr>
          <w:rFonts w:ascii="Times New Roman" w:hAnsi="Times New Roman" w:cs="Times New Roman"/>
        </w:rPr>
      </w:pPr>
    </w:p>
    <w:p w14:paraId="41C4F52E" w14:textId="02DFA476" w:rsidR="000D72DE" w:rsidRDefault="00CB502B" w:rsidP="00D34DE9">
      <w:pPr>
        <w:spacing w:line="480" w:lineRule="auto"/>
        <w:jc w:val="both"/>
        <w:outlineLvl w:val="0"/>
        <w:rPr>
          <w:rFonts w:ascii="Times New Roman" w:hAnsi="Times New Roman" w:cs="Times New Roman"/>
        </w:rPr>
      </w:pPr>
      <w:r>
        <w:rPr>
          <w:rFonts w:ascii="Times New Roman" w:hAnsi="Times New Roman" w:cs="Times New Roman"/>
        </w:rPr>
        <w:t xml:space="preserve">There are several physiological conditions that determine whether an individual survives from time </w:t>
      </w:r>
      <w:r>
        <w:rPr>
          <w:rFonts w:ascii="Times New Roman" w:hAnsi="Times New Roman" w:cs="Times New Roman"/>
          <w:i/>
        </w:rPr>
        <w:t xml:space="preserve">t </w:t>
      </w:r>
      <w:r>
        <w:rPr>
          <w:rFonts w:ascii="Times New Roman" w:hAnsi="Times New Roman" w:cs="Times New Roman"/>
        </w:rPr>
        <w:t xml:space="preserve">to </w:t>
      </w:r>
      <w:r>
        <w:rPr>
          <w:rFonts w:ascii="Times New Roman" w:hAnsi="Times New Roman" w:cs="Times New Roman"/>
          <w:i/>
        </w:rPr>
        <w:t xml:space="preserve">t </w:t>
      </w:r>
      <w:r>
        <w:rPr>
          <w:rFonts w:ascii="Times New Roman" w:hAnsi="Times New Roman" w:cs="Times New Roman"/>
        </w:rPr>
        <w:t xml:space="preserve">+ 1. </w:t>
      </w:r>
      <w:r w:rsidR="002B16B5">
        <w:rPr>
          <w:rFonts w:ascii="Times New Roman" w:hAnsi="Times New Roman" w:cs="Times New Roman"/>
        </w:rPr>
        <w:t>L</w:t>
      </w:r>
      <w:r>
        <w:rPr>
          <w:rFonts w:ascii="Times New Roman" w:hAnsi="Times New Roman" w:cs="Times New Roman"/>
        </w:rPr>
        <w:t>ipid stores</w:t>
      </w:r>
      <w:r w:rsidRPr="00B36EED">
        <w:rPr>
          <w:rFonts w:ascii="Times New Roman" w:hAnsi="Times New Roman" w:cs="Times New Roman"/>
        </w:rPr>
        <w:t xml:space="preserve"> must be maintained above a critical threshold, which is </w:t>
      </w:r>
      <w:r>
        <w:rPr>
          <w:rFonts w:ascii="Times New Roman" w:hAnsi="Times New Roman" w:cs="Times New Roman"/>
        </w:rPr>
        <w:t xml:space="preserve">a percentage </w:t>
      </w:r>
      <w:bookmarkStart w:id="13" w:name="MTBlankEqn"/>
      <w:r w:rsidR="00374465" w:rsidRPr="00C500CD">
        <w:rPr>
          <w:noProof/>
          <w:position w:val="-6"/>
        </w:rPr>
        <w:object w:dxaOrig="200" w:dyaOrig="220" w14:anchorId="136748EB">
          <v:shape id="_x0000_i1062" type="#_x0000_t75" alt="" style="width:10.15pt;height:11.05pt;mso-width-percent:0;mso-height-percent:0;mso-width-percent:0;mso-height-percent:0" o:ole="">
            <v:imagedata r:id="rId49" o:title=""/>
          </v:shape>
          <o:OLEObject Type="Embed" ProgID="Equation.DSMT4" ShapeID="_x0000_i1062" DrawAspect="Content" ObjectID="_1639395603" r:id="rId50"/>
        </w:object>
      </w:r>
      <w:bookmarkEnd w:id="13"/>
      <w:r>
        <w:rPr>
          <w:rFonts w:ascii="Times New Roman" w:hAnsi="Times New Roman" w:cs="Times New Roman"/>
        </w:rPr>
        <w:t>of</w:t>
      </w:r>
      <w:r w:rsidRPr="00B36EED">
        <w:rPr>
          <w:rFonts w:ascii="Times New Roman" w:hAnsi="Times New Roman" w:cs="Times New Roman"/>
        </w:rPr>
        <w:t xml:space="preserve"> structural mass</w:t>
      </w:r>
      <w:r w:rsidR="000D72DE">
        <w:rPr>
          <w:rFonts w:ascii="Times New Roman" w:hAnsi="Times New Roman" w:cs="Times New Roman"/>
        </w:rPr>
        <w:t xml:space="preserve"> (in joules), so that</w:t>
      </w:r>
      <w:r>
        <w:rPr>
          <w:rFonts w:ascii="Times New Roman" w:hAnsi="Times New Roman" w:cs="Times New Roman"/>
        </w:rPr>
        <w:t xml:space="preserve"> </w:t>
      </w:r>
      <w:r w:rsidR="00374465" w:rsidRPr="00B41843">
        <w:rPr>
          <w:rFonts w:ascii="Times New Roman" w:hAnsi="Times New Roman" w:cs="Times New Roman"/>
          <w:noProof/>
          <w:position w:val="-12"/>
        </w:rPr>
        <w:object w:dxaOrig="2060" w:dyaOrig="380" w14:anchorId="4B5B0ACF">
          <v:shape id="_x0000_i1061" type="#_x0000_t75" alt="" style="width:102.9pt;height:19pt;mso-width-percent:0;mso-height-percent:0;mso-width-percent:0;mso-height-percent:0" o:ole="">
            <v:imagedata r:id="rId51" o:title=""/>
          </v:shape>
          <o:OLEObject Type="Embed" ProgID="Equation.DSMT4" ShapeID="_x0000_i1061" DrawAspect="Content" ObjectID="_1639395604" r:id="rId52"/>
        </w:object>
      </w:r>
      <w:r w:rsidRPr="00B36EED">
        <w:rPr>
          <w:rFonts w:ascii="Times New Roman" w:hAnsi="Times New Roman" w:cs="Times New Roman"/>
        </w:rPr>
        <w:t>.</w:t>
      </w:r>
      <w:r>
        <w:rPr>
          <w:rFonts w:ascii="Times New Roman" w:hAnsi="Times New Roman" w:cs="Times New Roman"/>
        </w:rPr>
        <w:t xml:space="preserve"> An individual whose stores fall below this threshold starves </w:t>
      </w:r>
      <w:r w:rsidR="00D97C54">
        <w:rPr>
          <w:rFonts w:ascii="Times New Roman" w:hAnsi="Times New Roman" w:cs="Times New Roman"/>
        </w:rPr>
        <w:t>(</w:t>
      </w:r>
      <w:r>
        <w:rPr>
          <w:rFonts w:ascii="Times New Roman" w:hAnsi="Times New Roman" w:cs="Times New Roman"/>
        </w:rPr>
        <w:t>and receives no current or future fitness</w:t>
      </w:r>
      <w:r w:rsidR="00D97C54">
        <w:rPr>
          <w:rFonts w:ascii="Times New Roman" w:hAnsi="Times New Roman" w:cs="Times New Roman"/>
        </w:rPr>
        <w:t>).</w:t>
      </w:r>
      <w:r>
        <w:rPr>
          <w:rFonts w:ascii="Times New Roman" w:hAnsi="Times New Roman" w:cs="Times New Roman"/>
        </w:rPr>
        <w:t xml:space="preserve"> The maximum lipid mass that can be saved from </w:t>
      </w:r>
      <w:r>
        <w:rPr>
          <w:rFonts w:ascii="Times New Roman" w:hAnsi="Times New Roman" w:cs="Times New Roman"/>
          <w:i/>
          <w:iCs/>
        </w:rPr>
        <w:t xml:space="preserve">t </w:t>
      </w:r>
      <w:r>
        <w:rPr>
          <w:rFonts w:ascii="Times New Roman" w:hAnsi="Times New Roman" w:cs="Times New Roman"/>
        </w:rPr>
        <w:t xml:space="preserve">to </w:t>
      </w:r>
      <w:r>
        <w:rPr>
          <w:rFonts w:ascii="Times New Roman" w:hAnsi="Times New Roman" w:cs="Times New Roman"/>
          <w:i/>
          <w:iCs/>
        </w:rPr>
        <w:t>t+</w:t>
      </w:r>
      <w:r>
        <w:rPr>
          <w:rFonts w:ascii="Times New Roman" w:hAnsi="Times New Roman" w:cs="Times New Roman"/>
        </w:rPr>
        <w:t xml:space="preserve">1 </w:t>
      </w:r>
      <w:r w:rsidRPr="00B36EED">
        <w:rPr>
          <w:rFonts w:ascii="Times New Roman" w:hAnsi="Times New Roman" w:cs="Times New Roman"/>
        </w:rPr>
        <w:t xml:space="preserve">cannot exceed </w:t>
      </w:r>
      <w:r>
        <w:rPr>
          <w:rFonts w:ascii="Times New Roman" w:hAnsi="Times New Roman" w:cs="Times New Roman"/>
        </w:rPr>
        <w:t xml:space="preserve">75% of the </w:t>
      </w:r>
      <w:r w:rsidRPr="00B36EED">
        <w:rPr>
          <w:rFonts w:ascii="Times New Roman" w:hAnsi="Times New Roman" w:cs="Times New Roman"/>
        </w:rPr>
        <w:t>structural mas</w:t>
      </w:r>
      <w:r>
        <w:rPr>
          <w:rFonts w:ascii="Times New Roman" w:hAnsi="Times New Roman" w:cs="Times New Roman"/>
        </w:rPr>
        <w:t xml:space="preserve">s </w:t>
      </w:r>
      <w:r w:rsidRPr="00FE3D57">
        <w:rPr>
          <w:rFonts w:ascii="Times New Roman" w:hAnsi="Times New Roman" w:cs="Times New Roman"/>
          <w:i/>
          <w:iCs/>
        </w:rPr>
        <w:t>W</w:t>
      </w:r>
      <w:r w:rsidRPr="00FE3D57">
        <w:rPr>
          <w:rFonts w:ascii="Times New Roman" w:hAnsi="Times New Roman" w:cs="Times New Roman"/>
          <w:i/>
          <w:iCs/>
          <w:vertAlign w:val="subscript"/>
        </w:rPr>
        <w:t>1</w:t>
      </w:r>
      <w:r w:rsidRPr="00514BAB">
        <w:rPr>
          <w:rFonts w:ascii="Times New Roman" w:hAnsi="Times New Roman" w:cs="Times New Roman"/>
        </w:rPr>
        <w:t>(</w:t>
      </w:r>
      <w:r w:rsidRPr="00FE3D57">
        <w:rPr>
          <w:rFonts w:ascii="Times New Roman" w:hAnsi="Times New Roman" w:cs="Times New Roman"/>
          <w:i/>
          <w:iCs/>
        </w:rPr>
        <w:t>t</w:t>
      </w:r>
      <w:r>
        <w:rPr>
          <w:rFonts w:ascii="Times New Roman" w:hAnsi="Times New Roman" w:cs="Times New Roman"/>
        </w:rPr>
        <w:t xml:space="preserve">); any lipid stores in excess of this are not carried over. </w:t>
      </w:r>
      <w:r w:rsidR="00460D55">
        <w:rPr>
          <w:rFonts w:ascii="Times New Roman" w:hAnsi="Times New Roman" w:cs="Times New Roman"/>
        </w:rPr>
        <w:t>If, after allocation</w:t>
      </w:r>
      <w:r w:rsidR="00E74642">
        <w:rPr>
          <w:rFonts w:ascii="Times New Roman" w:hAnsi="Times New Roman" w:cs="Times New Roman"/>
        </w:rPr>
        <w:t xml:space="preserve"> to growth and reproduction, an </w:t>
      </w:r>
      <w:r w:rsidR="009270B4">
        <w:rPr>
          <w:rFonts w:ascii="Times New Roman" w:hAnsi="Times New Roman" w:cs="Times New Roman"/>
        </w:rPr>
        <w:t>individual’s</w:t>
      </w:r>
      <w:r w:rsidR="003E4797">
        <w:rPr>
          <w:rFonts w:ascii="Times New Roman" w:hAnsi="Times New Roman" w:cs="Times New Roman"/>
        </w:rPr>
        <w:t xml:space="preserve"> </w:t>
      </w:r>
      <w:r w:rsidR="005A4D2D">
        <w:rPr>
          <w:rFonts w:ascii="Times New Roman" w:hAnsi="Times New Roman" w:cs="Times New Roman"/>
        </w:rPr>
        <w:t>expected future</w:t>
      </w:r>
      <w:r w:rsidR="003E4797">
        <w:rPr>
          <w:rFonts w:ascii="Times New Roman" w:hAnsi="Times New Roman" w:cs="Times New Roman"/>
        </w:rPr>
        <w:t xml:space="preserve"> stores </w:t>
      </w:r>
      <w:r w:rsidR="003E4797">
        <w:rPr>
          <w:rFonts w:ascii="Times New Roman" w:hAnsi="Times New Roman" w:cs="Times New Roman"/>
          <w:i/>
          <w:iCs/>
        </w:rPr>
        <w:t>S</w:t>
      </w:r>
      <w:r w:rsidR="003E4797" w:rsidRPr="0088133D">
        <w:rPr>
          <w:rFonts w:ascii="Times New Roman" w:hAnsi="Times New Roman" w:cs="Times New Roman"/>
        </w:rPr>
        <w:t>(</w:t>
      </w:r>
      <w:r w:rsidR="003E4797">
        <w:rPr>
          <w:rFonts w:ascii="Times New Roman" w:hAnsi="Times New Roman" w:cs="Times New Roman"/>
          <w:i/>
          <w:iCs/>
        </w:rPr>
        <w:t>t+1</w:t>
      </w:r>
      <w:r w:rsidR="003E4797" w:rsidRPr="0088133D">
        <w:rPr>
          <w:rFonts w:ascii="Times New Roman" w:hAnsi="Times New Roman" w:cs="Times New Roman"/>
        </w:rPr>
        <w:t>)</w:t>
      </w:r>
      <w:r w:rsidR="003E4797">
        <w:rPr>
          <w:rFonts w:ascii="Times New Roman" w:hAnsi="Times New Roman" w:cs="Times New Roman"/>
          <w:i/>
          <w:iCs/>
        </w:rPr>
        <w:t xml:space="preserve"> </w:t>
      </w:r>
      <w:r w:rsidR="003E4797">
        <w:rPr>
          <w:rFonts w:ascii="Times New Roman" w:hAnsi="Times New Roman" w:cs="Times New Roman"/>
        </w:rPr>
        <w:t xml:space="preserve">do not exceed the critical threshold for its future </w:t>
      </w:r>
      <w:r w:rsidR="00EE4954">
        <w:rPr>
          <w:rFonts w:ascii="Times New Roman" w:hAnsi="Times New Roman" w:cs="Times New Roman"/>
        </w:rPr>
        <w:t xml:space="preserve">structural mass </w:t>
      </w:r>
      <w:r w:rsidR="003E4797">
        <w:rPr>
          <w:rFonts w:ascii="Times New Roman" w:hAnsi="Times New Roman" w:cs="Times New Roman"/>
        </w:rPr>
        <w:t>(</w:t>
      </w:r>
      <w:r w:rsidR="007628E8">
        <w:rPr>
          <w:rFonts w:ascii="Times New Roman" w:hAnsi="Times New Roman" w:cs="Times New Roman"/>
          <w:i/>
          <w:iCs/>
        </w:rPr>
        <w:t>W</w:t>
      </w:r>
      <w:r w:rsidR="007628E8">
        <w:rPr>
          <w:rFonts w:ascii="Times New Roman" w:hAnsi="Times New Roman" w:cs="Times New Roman"/>
          <w:i/>
          <w:iCs/>
          <w:vertAlign w:val="subscript"/>
        </w:rPr>
        <w:t>1</w:t>
      </w:r>
      <w:r w:rsidR="003E4797" w:rsidRPr="002A4890">
        <w:rPr>
          <w:rFonts w:ascii="Times New Roman" w:hAnsi="Times New Roman" w:cs="Times New Roman"/>
        </w:rPr>
        <w:t>(</w:t>
      </w:r>
      <w:r w:rsidR="003E4797">
        <w:rPr>
          <w:rFonts w:ascii="Times New Roman" w:hAnsi="Times New Roman" w:cs="Times New Roman"/>
          <w:i/>
          <w:iCs/>
        </w:rPr>
        <w:t>t+</w:t>
      </w:r>
      <w:r w:rsidR="003E4797" w:rsidRPr="007628E8">
        <w:rPr>
          <w:rFonts w:ascii="Times New Roman" w:hAnsi="Times New Roman" w:cs="Times New Roman"/>
        </w:rPr>
        <w:t>1</w:t>
      </w:r>
      <w:r w:rsidR="003E4797" w:rsidRPr="002A4890">
        <w:rPr>
          <w:rFonts w:ascii="Times New Roman" w:hAnsi="Times New Roman" w:cs="Times New Roman"/>
        </w:rPr>
        <w:t>)</w:t>
      </w:r>
      <w:r w:rsidR="003E4797">
        <w:rPr>
          <w:rFonts w:ascii="Times New Roman" w:hAnsi="Times New Roman" w:cs="Times New Roman"/>
        </w:rPr>
        <w:t xml:space="preserve">), then the individual </w:t>
      </w:r>
      <w:r w:rsidR="003D00AA">
        <w:rPr>
          <w:rFonts w:ascii="Times New Roman" w:hAnsi="Times New Roman" w:cs="Times New Roman"/>
        </w:rPr>
        <w:t xml:space="preserve">has no future </w:t>
      </w:r>
      <w:r w:rsidR="003E4797">
        <w:rPr>
          <w:rFonts w:ascii="Times New Roman" w:hAnsi="Times New Roman" w:cs="Times New Roman"/>
        </w:rPr>
        <w:t>fitness</w:t>
      </w:r>
      <w:r w:rsidR="00326EAE">
        <w:rPr>
          <w:rFonts w:ascii="Times New Roman" w:hAnsi="Times New Roman" w:cs="Times New Roman"/>
        </w:rPr>
        <w:t xml:space="preserve"> (i.e., it starves)</w:t>
      </w:r>
      <w:r w:rsidR="003E4797">
        <w:rPr>
          <w:rFonts w:ascii="Times New Roman" w:hAnsi="Times New Roman" w:cs="Times New Roman"/>
        </w:rPr>
        <w:t xml:space="preserve">. </w:t>
      </w:r>
      <w:r w:rsidR="00863ACB" w:rsidRPr="00B36EED">
        <w:rPr>
          <w:rFonts w:ascii="Times New Roman" w:hAnsi="Times New Roman" w:cs="Times New Roman"/>
        </w:rPr>
        <w:t xml:space="preserve">If </w:t>
      </w:r>
      <w:r w:rsidR="00715123">
        <w:rPr>
          <w:rFonts w:ascii="Times New Roman" w:hAnsi="Times New Roman" w:cs="Times New Roman"/>
        </w:rPr>
        <w:t>th</w:t>
      </w:r>
      <w:r w:rsidR="00A733E0">
        <w:rPr>
          <w:rFonts w:ascii="Times New Roman" w:hAnsi="Times New Roman" w:cs="Times New Roman"/>
        </w:rPr>
        <w:t>e</w:t>
      </w:r>
      <w:r w:rsidR="00715123">
        <w:rPr>
          <w:rFonts w:ascii="Times New Roman" w:hAnsi="Times New Roman" w:cs="Times New Roman"/>
        </w:rPr>
        <w:t xml:space="preserve"> </w:t>
      </w:r>
      <w:r w:rsidR="00D47F40">
        <w:rPr>
          <w:rFonts w:ascii="Times New Roman" w:hAnsi="Times New Roman" w:cs="Times New Roman"/>
        </w:rPr>
        <w:t>physiological</w:t>
      </w:r>
      <w:r w:rsidR="00863ACB" w:rsidRPr="00B36EED">
        <w:rPr>
          <w:rFonts w:ascii="Times New Roman" w:hAnsi="Times New Roman" w:cs="Times New Roman"/>
        </w:rPr>
        <w:t xml:space="preserve"> </w:t>
      </w:r>
      <w:r w:rsidR="00A733E0">
        <w:rPr>
          <w:rFonts w:ascii="Times New Roman" w:hAnsi="Times New Roman" w:cs="Times New Roman"/>
        </w:rPr>
        <w:t>constraint</w:t>
      </w:r>
      <w:r w:rsidR="00D47F40">
        <w:rPr>
          <w:rFonts w:ascii="Times New Roman" w:hAnsi="Times New Roman" w:cs="Times New Roman"/>
        </w:rPr>
        <w:t xml:space="preserve">s are </w:t>
      </w:r>
      <w:r w:rsidR="00863ACB" w:rsidRPr="00B36EED">
        <w:rPr>
          <w:rFonts w:ascii="Times New Roman" w:hAnsi="Times New Roman" w:cs="Times New Roman"/>
        </w:rPr>
        <w:t xml:space="preserve">satisfied, then the individual will survive </w:t>
      </w:r>
      <w:r w:rsidR="00F763F2">
        <w:rPr>
          <w:rFonts w:ascii="Times New Roman" w:hAnsi="Times New Roman" w:cs="Times New Roman"/>
        </w:rPr>
        <w:t xml:space="preserve">to the next time </w:t>
      </w:r>
      <w:r w:rsidR="00863ACB" w:rsidRPr="00B36EED">
        <w:rPr>
          <w:rFonts w:ascii="Times New Roman" w:hAnsi="Times New Roman" w:cs="Times New Roman"/>
        </w:rPr>
        <w:t xml:space="preserve">according to the mortality risk </w:t>
      </w:r>
      <w:r w:rsidR="00AF66EF" w:rsidRPr="00B36EED">
        <w:rPr>
          <w:rFonts w:ascii="Times New Roman" w:hAnsi="Times New Roman" w:cs="Times New Roman"/>
        </w:rPr>
        <w:t xml:space="preserve">given by Eq. </w:t>
      </w:r>
      <w:r w:rsidR="00807C6D">
        <w:rPr>
          <w:rFonts w:ascii="Times New Roman" w:hAnsi="Times New Roman" w:cs="Times New Roman"/>
        </w:rPr>
        <w:t>4</w:t>
      </w:r>
      <w:r w:rsidR="00AF66EF" w:rsidRPr="00B36EED">
        <w:rPr>
          <w:rFonts w:ascii="Times New Roman" w:hAnsi="Times New Roman" w:cs="Times New Roman"/>
        </w:rPr>
        <w:t xml:space="preserve">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374465" w:rsidRPr="00145C60">
        <w:rPr>
          <w:rFonts w:ascii="Times New Roman" w:hAnsi="Times New Roman" w:cs="Times New Roman"/>
          <w:noProof/>
          <w:position w:val="-12"/>
        </w:rPr>
        <w:object w:dxaOrig="560" w:dyaOrig="380" w14:anchorId="1E167FB0">
          <v:shape id="_x0000_i1060" type="#_x0000_t75" alt="" style="width:27.85pt;height:19pt;mso-width-percent:0;mso-height-percent:0;mso-width-percent:0;mso-height-percent:0" o:ole="">
            <v:imagedata r:id="rId53" o:title=""/>
          </v:shape>
          <o:OLEObject Type="Embed" ProgID="Equation.DSMT4" ShapeID="_x0000_i1060" DrawAspect="Content" ObjectID="_1639395605" r:id="rId54"/>
        </w:objec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r w:rsidR="00807C6D">
        <w:rPr>
          <w:rFonts w:ascii="Times New Roman" w:hAnsi="Times New Roman" w:cs="Times New Roman"/>
        </w:rPr>
        <w:t xml:space="preserve">We convert the </w:t>
      </w:r>
      <w:r w:rsidR="00FF40EF">
        <w:rPr>
          <w:rFonts w:ascii="Times New Roman" w:hAnsi="Times New Roman" w:cs="Times New Roman"/>
        </w:rPr>
        <w:t>r</w:t>
      </w:r>
      <w:r w:rsidR="00145C60" w:rsidRPr="00B36EED">
        <w:rPr>
          <w:rFonts w:ascii="Times New Roman" w:hAnsi="Times New Roman" w:cs="Times New Roman"/>
        </w:rPr>
        <w:t>isk of predation</w:t>
      </w:r>
      <w:r w:rsidR="00E92364" w:rsidRPr="00B36EED">
        <w:rPr>
          <w:rFonts w:ascii="Times New Roman" w:hAnsi="Times New Roman" w:cs="Times New Roman"/>
        </w:rPr>
        <w:t xml:space="preserve"> to </w:t>
      </w:r>
      <w:r w:rsidR="001B5DB4">
        <w:rPr>
          <w:rFonts w:ascii="Times New Roman" w:hAnsi="Times New Roman" w:cs="Times New Roman"/>
        </w:rPr>
        <w:t xml:space="preserve">the probability of </w:t>
      </w:r>
      <w:r w:rsidR="00E92364" w:rsidRPr="00B36EED">
        <w:rPr>
          <w:rFonts w:ascii="Times New Roman" w:hAnsi="Times New Roman" w:cs="Times New Roman"/>
        </w:rPr>
        <w:t xml:space="preserve">survival </w:t>
      </w:r>
      <w:r w:rsidR="00E92364" w:rsidRPr="00A217D2">
        <w:rPr>
          <w:rFonts w:ascii="Times New Roman" w:hAnsi="Times New Roman" w:cs="Times New Roman"/>
          <w:i/>
          <w:iCs/>
        </w:rPr>
        <w:t>γ</w:t>
      </w:r>
      <w:r w:rsidR="00E92364" w:rsidRPr="00B36EED">
        <w:rPr>
          <w:rFonts w:ascii="Times New Roman" w:hAnsi="Times New Roman" w:cs="Times New Roman"/>
        </w:rPr>
        <w:t xml:space="preserve"> </w:t>
      </w:r>
      <w:r w:rsidR="00715123">
        <w:rPr>
          <w:rFonts w:ascii="Times New Roman" w:hAnsi="Times New Roman" w:cs="Times New Roman"/>
        </w:rPr>
        <w:t>by</w:t>
      </w:r>
      <w:r w:rsidR="00374465" w:rsidRPr="00B36EED">
        <w:rPr>
          <w:rFonts w:ascii="Times New Roman" w:hAnsi="Times New Roman" w:cs="Times New Roman"/>
          <w:noProof/>
          <w:position w:val="-16"/>
        </w:rPr>
        <w:object w:dxaOrig="2660" w:dyaOrig="420" w14:anchorId="2EE88303">
          <v:shape id="_x0000_i1059" type="#_x0000_t75" alt="" style="width:133.85pt;height:20.75pt;mso-width-percent:0;mso-height-percent:0;mso-width-percent:0;mso-height-percent:0" o:ole="">
            <v:imagedata r:id="rId55" o:title=""/>
          </v:shape>
          <o:OLEObject Type="Embed" ProgID="Equation.DSMT4" ShapeID="_x0000_i1059" DrawAspect="Content" ObjectID="_1639395606" r:id="rId56"/>
        </w:object>
      </w:r>
      <w:r w:rsidR="00E92364" w:rsidRPr="00B36EED">
        <w:rPr>
          <w:rFonts w:ascii="Times New Roman" w:hAnsi="Times New Roman" w:cs="Times New Roman"/>
        </w:rPr>
        <w:t xml:space="preserve">. </w:t>
      </w:r>
      <w:r w:rsidR="000D72DE">
        <w:rPr>
          <w:rFonts w:ascii="Times New Roman" w:hAnsi="Times New Roman" w:cs="Times New Roman"/>
        </w:rPr>
        <w:t xml:space="preserve">Reproductive </w:t>
      </w:r>
      <w:r w:rsidR="00C30306">
        <w:rPr>
          <w:rFonts w:ascii="Times New Roman" w:hAnsi="Times New Roman" w:cs="Times New Roman"/>
        </w:rPr>
        <w:t>output</w:t>
      </w:r>
      <w:r w:rsidR="000D72DE">
        <w:rPr>
          <w:rFonts w:ascii="Times New Roman" w:hAnsi="Times New Roman" w:cs="Times New Roman"/>
        </w:rPr>
        <w:t xml:space="preserve"> in each month is </w:t>
      </w:r>
      <w:r w:rsidR="00C30306">
        <w:rPr>
          <w:rFonts w:ascii="Times New Roman" w:hAnsi="Times New Roman" w:cs="Times New Roman"/>
        </w:rPr>
        <w:t>limited</w:t>
      </w:r>
      <w:r w:rsidR="000D72DE">
        <w:rPr>
          <w:rFonts w:ascii="Times New Roman" w:hAnsi="Times New Roman" w:cs="Times New Roman"/>
        </w:rPr>
        <w:t xml:space="preserve"> to be a </w:t>
      </w:r>
      <w:r w:rsidR="00EE4954">
        <w:rPr>
          <w:rFonts w:ascii="Times New Roman" w:hAnsi="Times New Roman" w:cs="Times New Roman"/>
        </w:rPr>
        <w:t xml:space="preserve">fraction of structural mass </w:t>
      </w:r>
      <w:r w:rsidR="00C30306">
        <w:rPr>
          <w:rFonts w:ascii="Times New Roman" w:hAnsi="Times New Roman" w:cs="Times New Roman"/>
        </w:rPr>
        <w:t>(</w:t>
      </w:r>
      <w:r w:rsidR="00EE4954">
        <w:rPr>
          <w:rFonts w:ascii="Times New Roman" w:hAnsi="Times New Roman" w:cs="Times New Roman"/>
        </w:rPr>
        <w:t>in joules</w:t>
      </w:r>
      <w:r w:rsidR="00C30306">
        <w:rPr>
          <w:rFonts w:ascii="Times New Roman" w:hAnsi="Times New Roman" w:cs="Times New Roman"/>
        </w:rPr>
        <w:t>)</w:t>
      </w:r>
      <w:r w:rsidR="00EE4954">
        <w:rPr>
          <w:rFonts w:ascii="Times New Roman" w:hAnsi="Times New Roman" w:cs="Times New Roman"/>
        </w:rPr>
        <w:t xml:space="preserve">, </w:t>
      </w:r>
      <w:r w:rsidR="006B6E74">
        <w:rPr>
          <w:rFonts w:ascii="Times New Roman" w:hAnsi="Times New Roman" w:cs="Times New Roman"/>
        </w:rPr>
        <w:t xml:space="preserve">so that </w:t>
      </w:r>
      <w:r w:rsidR="00374465" w:rsidRPr="00343941">
        <w:rPr>
          <w:rFonts w:ascii="Times New Roman" w:hAnsi="Times New Roman" w:cs="Times New Roman"/>
          <w:noProof/>
          <w:position w:val="-12"/>
        </w:rPr>
        <w:object w:dxaOrig="1560" w:dyaOrig="380" w14:anchorId="20274FCF">
          <v:shape id="_x0000_i1058" type="#_x0000_t75" alt="" style="width:78.2pt;height:19pt;mso-width-percent:0;mso-height-percent:0;mso-width-percent:0;mso-height-percent:0" o:ole="">
            <v:imagedata r:id="rId57" o:title=""/>
          </v:shape>
          <o:OLEObject Type="Embed" ProgID="Equation.DSMT4" ShapeID="_x0000_i1058" DrawAspect="Content" ObjectID="_1639395607" r:id="rId58"/>
        </w:object>
      </w:r>
      <w:r w:rsidR="00C30306">
        <w:rPr>
          <w:rFonts w:ascii="Times New Roman" w:hAnsi="Times New Roman" w:cs="Times New Roman"/>
          <w:noProof/>
        </w:rPr>
        <w:t xml:space="preserve">. This represents a constraint on </w:t>
      </w:r>
      <w:r w:rsidR="00FB203C">
        <w:rPr>
          <w:rFonts w:ascii="Times New Roman" w:hAnsi="Times New Roman" w:cs="Times New Roman"/>
          <w:noProof/>
        </w:rPr>
        <w:t>alloca</w:t>
      </w:r>
      <w:r w:rsidR="00653C8D">
        <w:rPr>
          <w:rFonts w:ascii="Times New Roman" w:hAnsi="Times New Roman" w:cs="Times New Roman"/>
          <w:noProof/>
        </w:rPr>
        <w:t>ti</w:t>
      </w:r>
      <w:r w:rsidR="00FB203C">
        <w:rPr>
          <w:rFonts w:ascii="Times New Roman" w:hAnsi="Times New Roman" w:cs="Times New Roman"/>
          <w:noProof/>
        </w:rPr>
        <w:t>on to gonads</w:t>
      </w:r>
      <w:r w:rsidR="00C30306">
        <w:rPr>
          <w:rFonts w:ascii="Times New Roman" w:hAnsi="Times New Roman" w:cs="Times New Roman"/>
          <w:noProof/>
        </w:rPr>
        <w:t xml:space="preserve"> imposed by the size of the body cavity</w:t>
      </w:r>
      <w:r w:rsidR="00653C8D">
        <w:rPr>
          <w:rFonts w:ascii="Times New Roman" w:hAnsi="Times New Roman" w:cs="Times New Roman"/>
          <w:noProof/>
        </w:rPr>
        <w:t xml:space="preserve"> (</w:t>
      </w:r>
      <w:r w:rsidR="00653C8D" w:rsidRPr="00B07BCE">
        <w:rPr>
          <w:rFonts w:ascii="Times New Roman" w:hAnsi="Times New Roman" w:cs="Times New Roman"/>
          <w:noProof/>
          <w:highlight w:val="yellow"/>
        </w:rPr>
        <w:t>Wootton 1992</w:t>
      </w:r>
      <w:r w:rsidR="00653C8D">
        <w:rPr>
          <w:rFonts w:ascii="Times New Roman" w:hAnsi="Times New Roman" w:cs="Times New Roman"/>
          <w:noProof/>
        </w:rPr>
        <w:t>)</w:t>
      </w:r>
      <w:r w:rsidR="00C30306">
        <w:rPr>
          <w:rFonts w:ascii="Times New Roman" w:hAnsi="Times New Roman" w:cs="Times New Roman"/>
          <w:noProof/>
        </w:rPr>
        <w:t>.</w:t>
      </w:r>
    </w:p>
    <w:p w14:paraId="5158008B" w14:textId="77777777" w:rsidR="00C45F2C" w:rsidRDefault="00C45F2C" w:rsidP="00D34DE9">
      <w:pPr>
        <w:spacing w:line="480" w:lineRule="auto"/>
        <w:jc w:val="both"/>
        <w:outlineLvl w:val="0"/>
        <w:rPr>
          <w:rFonts w:ascii="Times New Roman" w:hAnsi="Times New Roman" w:cs="Times New Roman"/>
        </w:rPr>
      </w:pPr>
    </w:p>
    <w:p w14:paraId="276D9C18" w14:textId="6F076E03" w:rsidR="00863ACB" w:rsidRPr="00B36EED" w:rsidRDefault="00C45F2C" w:rsidP="00D34DE9">
      <w:pPr>
        <w:spacing w:line="480" w:lineRule="auto"/>
        <w:jc w:val="both"/>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17F30962" w14:textId="71D1B837" w:rsidR="00807C6D" w:rsidRDefault="009F7C1A" w:rsidP="00D34DE9">
      <w:pPr>
        <w:spacing w:line="480" w:lineRule="auto"/>
        <w:jc w:val="both"/>
        <w:outlineLvl w:val="0"/>
        <w:rPr>
          <w:rFonts w:ascii="Times New Roman" w:hAnsi="Times New Roman" w:cs="Times New Roman"/>
        </w:rPr>
      </w:pPr>
      <w:r w:rsidRPr="00B36EED">
        <w:rPr>
          <w:rFonts w:ascii="Times New Roman" w:hAnsi="Times New Roman" w:cs="Times New Roman"/>
        </w:rPr>
        <w:lastRenderedPageBreak/>
        <w:t xml:space="preserve"> </w:t>
      </w:r>
      <w:r w:rsidR="00AD2734">
        <w:rPr>
          <w:rFonts w:ascii="Times New Roman" w:hAnsi="Times New Roman" w:cs="Times New Roman"/>
        </w:rPr>
        <w:t>We define</w:t>
      </w:r>
      <w:r w:rsidR="00C3638F" w:rsidRPr="00B36EED">
        <w:rPr>
          <w:rFonts w:ascii="Times New Roman" w:hAnsi="Times New Roman" w:cs="Times New Roman"/>
        </w:rPr>
        <w:t xml:space="preserve"> </w:t>
      </w:r>
      <w:r w:rsidR="00374465" w:rsidRPr="00B36EED">
        <w:rPr>
          <w:rFonts w:ascii="Times New Roman" w:hAnsi="Times New Roman" w:cs="Times New Roman"/>
          <w:noProof/>
          <w:position w:val="-10"/>
        </w:rPr>
        <w:object w:dxaOrig="820" w:dyaOrig="320" w14:anchorId="312C2724">
          <v:shape id="_x0000_i1057" type="#_x0000_t75" alt="" style="width:41.1pt;height:15pt;mso-width-percent:0;mso-height-percent:0;mso-width-percent:0;mso-height-percent:0" o:ole="">
            <v:imagedata r:id="rId59" o:title=""/>
          </v:shape>
          <o:OLEObject Type="Embed" ProgID="Equation.DSMT4" ShapeID="_x0000_i1057" DrawAspect="Content" ObjectID="_1639395608" r:id="rId60"/>
        </w:object>
      </w:r>
      <w:r w:rsidR="00807C6D">
        <w:rPr>
          <w:rFonts w:ascii="Times New Roman" w:hAnsi="Times New Roman" w:cs="Times New Roman"/>
          <w:noProof/>
        </w:rPr>
        <w:t>, the fitness function,</w:t>
      </w:r>
      <w:r w:rsidR="00D866FE">
        <w:rPr>
          <w:rFonts w:ascii="Times New Roman" w:hAnsi="Times New Roman" w:cs="Times New Roman"/>
          <w:noProof/>
        </w:rPr>
        <w:t xml:space="preserve"> </w:t>
      </w:r>
      <w:r w:rsidR="00807C6D">
        <w:rPr>
          <w:rFonts w:ascii="Times New Roman" w:hAnsi="Times New Roman" w:cs="Times New Roman"/>
        </w:rPr>
        <w:t>to be</w:t>
      </w:r>
      <w:r w:rsidR="00807C6D" w:rsidRPr="00B36EED">
        <w:rPr>
          <w:rFonts w:ascii="Times New Roman" w:hAnsi="Times New Roman" w:cs="Times New Roman"/>
        </w:rPr>
        <w:t xml:space="preserve"> </w:t>
      </w:r>
      <w:r w:rsidR="00C3638F" w:rsidRPr="00B36EED">
        <w:rPr>
          <w:rFonts w:ascii="Times New Roman" w:hAnsi="Times New Roman" w:cs="Times New Roman"/>
        </w:rPr>
        <w:t xml:space="preserve">the maximum expected </w:t>
      </w:r>
      <w:r w:rsidR="00AD2734">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374465" w:rsidRPr="00AD2734">
        <w:rPr>
          <w:rFonts w:ascii="Times New Roman" w:hAnsi="Times New Roman" w:cs="Times New Roman"/>
          <w:noProof/>
          <w:position w:val="-4"/>
        </w:rPr>
        <w:object w:dxaOrig="220" w:dyaOrig="240" w14:anchorId="2A0CA07C">
          <v:shape id="_x0000_i1056" type="#_x0000_t75" alt="" style="width:11.05pt;height:11.95pt;mso-width-percent:0;mso-height-percent:0;mso-width-percent:0;mso-height-percent:0" o:ole="">
            <v:imagedata r:id="rId61" o:title=""/>
          </v:shape>
          <o:OLEObject Type="Embed" ProgID="Equation.DSMT4" ShapeID="_x0000_i1056" DrawAspect="Content" ObjectID="_1639395609" r:id="rId62"/>
        </w:object>
      </w:r>
      <w:r w:rsidR="00C3638F" w:rsidRPr="00B36EED">
        <w:rPr>
          <w:rFonts w:ascii="Times New Roman" w:hAnsi="Times New Roman" w:cs="Times New Roman"/>
        </w:rPr>
        <w:t xml:space="preserve"> </w:t>
      </w:r>
      <w:r w:rsidR="00AD2734">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374465" w:rsidRPr="00C3638F">
        <w:rPr>
          <w:rFonts w:ascii="Times New Roman" w:hAnsi="Times New Roman" w:cs="Times New Roman"/>
          <w:noProof/>
          <w:position w:val="-10"/>
        </w:rPr>
        <w:object w:dxaOrig="780" w:dyaOrig="320" w14:anchorId="06C332BA">
          <v:shape id="_x0000_i1055" type="#_x0000_t75" alt="" style="width:39.3pt;height:15pt;mso-width-percent:0;mso-height-percent:0;mso-width-percent:0;mso-height-percent:0" o:ole="">
            <v:imagedata r:id="rId63" o:title=""/>
          </v:shape>
          <o:OLEObject Type="Embed" ProgID="Equation.DSMT4" ShapeID="_x0000_i1055" DrawAspect="Content" ObjectID="_1639395610" r:id="rId64"/>
        </w:object>
      </w:r>
      <w:r w:rsidR="00AD2734">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374465" w:rsidRPr="00C3638F">
        <w:rPr>
          <w:rFonts w:ascii="Times New Roman" w:hAnsi="Times New Roman" w:cs="Times New Roman"/>
          <w:noProof/>
          <w:position w:val="-10"/>
        </w:rPr>
        <w:object w:dxaOrig="800" w:dyaOrig="320" w14:anchorId="550380F2">
          <v:shape id="_x0000_i1054" type="#_x0000_t75" alt="" style="width:40.2pt;height:15pt;mso-width-percent:0;mso-height-percent:0;mso-width-percent:0;mso-height-percent:0" o:ole="">
            <v:imagedata r:id="rId65" o:title=""/>
          </v:shape>
          <o:OLEObject Type="Embed" ProgID="Equation.DSMT4" ShapeID="_x0000_i1054" DrawAspect="Content" ObjectID="_1639395611" r:id="rId66"/>
        </w:object>
      </w:r>
      <w:r w:rsidR="00C3638F" w:rsidRPr="00B36EED">
        <w:rPr>
          <w:rFonts w:ascii="Times New Roman" w:hAnsi="Times New Roman" w:cs="Times New Roman"/>
        </w:rPr>
        <w:t xml:space="preserve">. </w:t>
      </w:r>
      <w:r w:rsidR="00807C6D">
        <w:rPr>
          <w:rFonts w:ascii="Times New Roman" w:hAnsi="Times New Roman" w:cs="Times New Roman"/>
        </w:rPr>
        <w:t xml:space="preserve">Because there is no reproduction at or after </w:t>
      </w:r>
      <w:r w:rsidR="00807C6D">
        <w:rPr>
          <w:rFonts w:ascii="Times New Roman" w:hAnsi="Times New Roman" w:cs="Times New Roman"/>
          <w:i/>
        </w:rPr>
        <w:t>T</w:t>
      </w:r>
      <w:r w:rsidR="00CF202A">
        <w:rPr>
          <w:rFonts w:ascii="Times New Roman" w:hAnsi="Times New Roman" w:cs="Times New Roman"/>
          <w:i/>
        </w:rPr>
        <w:t xml:space="preserve">, </w:t>
      </w:r>
      <w:r w:rsidR="00986A38">
        <w:rPr>
          <w:rFonts w:ascii="Times New Roman" w:hAnsi="Times New Roman" w:cs="Times New Roman"/>
        </w:rPr>
        <w:t xml:space="preserve"> </w:t>
      </w:r>
      <w:r w:rsidR="00374465" w:rsidRPr="00B36EED">
        <w:rPr>
          <w:rFonts w:ascii="Times New Roman" w:hAnsi="Times New Roman" w:cs="Times New Roman"/>
          <w:noProof/>
          <w:position w:val="-10"/>
        </w:rPr>
        <w:object w:dxaOrig="1240" w:dyaOrig="320" w14:anchorId="56E0CCA0">
          <v:shape id="_x0000_i1053" type="#_x0000_t75" alt="" style="width:62.7pt;height:15pt;mso-width-percent:0;mso-height-percent:0;mso-width-percent:0;mso-height-percent:0" o:ole="">
            <v:imagedata r:id="rId67" o:title=""/>
          </v:shape>
          <o:OLEObject Type="Embed" ProgID="Equation.DSMT4" ShapeID="_x0000_i1053" DrawAspect="Content" ObjectID="_1639395612" r:id="rId68"/>
        </w:object>
      </w:r>
      <w:r w:rsidR="00986A38">
        <w:rPr>
          <w:rFonts w:ascii="Times New Roman" w:hAnsi="Times New Roman" w:cs="Times New Roman"/>
          <w:noProof/>
        </w:rPr>
        <w:t>.</w:t>
      </w:r>
      <w:r w:rsidR="00986A38">
        <w:rPr>
          <w:rFonts w:ascii="Times New Roman" w:hAnsi="Times New Roman" w:cs="Times New Roman"/>
        </w:rPr>
        <w:t xml:space="preserve"> </w:t>
      </w:r>
      <w:r w:rsidR="005425F2">
        <w:rPr>
          <w:rFonts w:ascii="Times New Roman" w:hAnsi="Times New Roman" w:cs="Times New Roman"/>
        </w:rPr>
        <w:t xml:space="preserve"> </w:t>
      </w:r>
    </w:p>
    <w:p w14:paraId="10EB84C3" w14:textId="77777777" w:rsidR="00807C6D" w:rsidRDefault="00807C6D" w:rsidP="00D34DE9">
      <w:pPr>
        <w:spacing w:line="480" w:lineRule="auto"/>
        <w:jc w:val="both"/>
        <w:outlineLvl w:val="0"/>
        <w:rPr>
          <w:rFonts w:ascii="Times New Roman" w:hAnsi="Times New Roman" w:cs="Times New Roman"/>
        </w:rPr>
      </w:pPr>
    </w:p>
    <w:p w14:paraId="2978A899" w14:textId="1D67EFE7" w:rsidR="00E05932" w:rsidRPr="00AD2734" w:rsidRDefault="00AD2734" w:rsidP="00D34DE9">
      <w:pPr>
        <w:spacing w:line="480" w:lineRule="auto"/>
        <w:jc w:val="both"/>
        <w:outlineLvl w:val="0"/>
        <w:rPr>
          <w:rFonts w:ascii="Times New Roman" w:hAnsi="Times New Roman" w:cs="Times New Roman"/>
          <w:vertAlign w:val="subscript"/>
        </w:rPr>
      </w:pPr>
      <w:r>
        <w:rPr>
          <w:rFonts w:ascii="Times New Roman" w:hAnsi="Times New Roman" w:cs="Times New Roman"/>
        </w:rPr>
        <w:t xml:space="preserve">For </w:t>
      </w:r>
      <w:r>
        <w:rPr>
          <w:rFonts w:ascii="Times New Roman" w:hAnsi="Times New Roman" w:cs="Times New Roman"/>
          <w:i/>
        </w:rPr>
        <w:t>t &lt; T</w:t>
      </w:r>
      <w:r>
        <w:rPr>
          <w:rFonts w:ascii="Times New Roman" w:hAnsi="Times New Roman" w:cs="Times New Roman"/>
        </w:rPr>
        <w:t xml:space="preserve">, </w:t>
      </w:r>
      <w:r w:rsidR="00374465" w:rsidRPr="00B36EED">
        <w:rPr>
          <w:rFonts w:ascii="Times New Roman" w:hAnsi="Times New Roman" w:cs="Times New Roman"/>
          <w:noProof/>
          <w:position w:val="-10"/>
        </w:rPr>
        <w:object w:dxaOrig="820" w:dyaOrig="320" w14:anchorId="76582429">
          <v:shape id="_x0000_i1052" type="#_x0000_t75" alt="" style="width:41.1pt;height:15pt;mso-width-percent:0;mso-height-percent:0;mso-width-percent:0;mso-height-percent:0" o:ole="">
            <v:imagedata r:id="rId59" o:title=""/>
          </v:shape>
          <o:OLEObject Type="Embed" ProgID="Equation.DSMT4" ShapeID="_x0000_i1052" DrawAspect="Content" ObjectID="_1639395613" r:id="rId69"/>
        </w:object>
      </w:r>
      <w:r>
        <w:rPr>
          <w:rFonts w:ascii="Times New Roman" w:hAnsi="Times New Roman" w:cs="Times New Roman"/>
          <w:noProof/>
        </w:rPr>
        <w:t>satisfies the dynamic programming equation</w:t>
      </w:r>
      <w:r w:rsidR="003B737C">
        <w:rPr>
          <w:rFonts w:ascii="Times New Roman" w:hAnsi="Times New Roman" w:cs="Times New Roman"/>
          <w:noProof/>
        </w:rPr>
        <w:t xml:space="preserve"> </w:t>
      </w:r>
      <w:r w:rsidR="003B737C">
        <w:rPr>
          <w:rFonts w:ascii="Times New Roman" w:hAnsi="Times New Roman" w:cs="Times New Roman"/>
          <w:noProof/>
        </w:rPr>
        <w:fldChar w:fldCharType="begin" w:fldLock="1"/>
      </w:r>
      <w:r w:rsidR="00DB2C65">
        <w:rPr>
          <w:rFonts w:ascii="Times New Roman" w:hAnsi="Times New Roman" w:cs="Times New Roman"/>
          <w:noProof/>
        </w:rPr>
        <w:instrText>ADDIN CSL_CITATION {"citationItems":[{"id":"ITEM-1","itemData":{"DOI":"10.1007/s11538-014-9973-3","ISBN":"0092-8240","ISSN":"15229602","PMID":"25033778","abstract":"I describe how stochastic dynamic programming (SDP), a method for stochastic optimization that evolved from the work of Hamilton and Jacobi on variational problems, allows us to connect the physiological state of organisms, the environment in which they live, and how evolution by natural selection acts on trade-offs that all organisms face. I first derive the two canonical equations of SDP. These are valuable because although they apply to no system in particular, they share commonalities with many systems (as do frictionless springs). After that, I show how we used SDP in insect behavioral ecology. I describe the puzzles that needed to be solved, the SDP equations we used to solve the puzzles, and the experiments that we used to test the predictions of the models. I then briefly describe two other applications of SDP in biology: first, understanding the developmental pathways followed by steelhead trout in California and second skipped spawning by Norwegian cod. In both cases, modeling and empirical work were closely connected. I close with lessons learned and advice for the young mathematical biologists.","author":[{"dropping-particle":"","family":"Mangel","given":"Marc","non-dropping-particle":"","parse-names":false,"suffix":""}],"container-title":"Bulletin of Mathematical Biology","id":"ITEM-1","issue":"5","issued":{"date-parts":[["2015"]]},"page":"857-877","publisher":"Springer US","title":"Stochastic Dynamic Programming Illuminates the Link Between Environment, Physiology, and Evolution","type":"article-journal","volume":"77"},"uris":["http://www.mendeley.com/documents/?uuid=44945c5b-5840-4d9d-8ed8-f58a694be9c9"]}],"mendeley":{"formattedCitation":"(Mangel 2015)","plainTextFormattedCitation":"(Mangel 2015)","previouslyFormattedCitation":"(Mangel 2015)"},"properties":{"noteIndex":0},"schema":"https://github.com/citation-style-language/schema/raw/master/csl-citation.json"}</w:instrText>
      </w:r>
      <w:r w:rsidR="003B737C">
        <w:rPr>
          <w:rFonts w:ascii="Times New Roman" w:hAnsi="Times New Roman" w:cs="Times New Roman"/>
          <w:noProof/>
        </w:rPr>
        <w:fldChar w:fldCharType="separate"/>
      </w:r>
      <w:r w:rsidR="003B737C" w:rsidRPr="003B737C">
        <w:rPr>
          <w:rFonts w:ascii="Times New Roman" w:hAnsi="Times New Roman" w:cs="Times New Roman"/>
          <w:noProof/>
        </w:rPr>
        <w:t>(Mangel 2015)</w:t>
      </w:r>
      <w:r w:rsidR="003B737C">
        <w:rPr>
          <w:rFonts w:ascii="Times New Roman" w:hAnsi="Times New Roman" w:cs="Times New Roman"/>
          <w:noProof/>
        </w:rPr>
        <w:fldChar w:fldCharType="end"/>
      </w:r>
      <w:r>
        <w:rPr>
          <w:rFonts w:ascii="Times New Roman" w:hAnsi="Times New Roman" w:cs="Times New Roman"/>
          <w:noProof/>
        </w:rPr>
        <w:t xml:space="preserve">. </w:t>
      </w:r>
    </w:p>
    <w:p w14:paraId="1E3A11FE" w14:textId="67C6B655" w:rsidR="00C3638F" w:rsidRPr="00B36EED" w:rsidRDefault="00C3638F" w:rsidP="00D34DE9">
      <w:pPr>
        <w:pStyle w:val="MTDisplayEquation"/>
        <w:spacing w:line="480" w:lineRule="auto"/>
        <w:jc w:val="both"/>
        <w:outlineLvl w:val="0"/>
      </w:pPr>
      <w:r w:rsidRPr="00B36EED">
        <w:tab/>
      </w:r>
      <w:r w:rsidR="00374465" w:rsidRPr="00C3638F">
        <w:rPr>
          <w:noProof/>
          <w:position w:val="-32"/>
        </w:rPr>
        <w:object w:dxaOrig="5300" w:dyaOrig="620" w14:anchorId="5946D1D2">
          <v:shape id="_x0000_i1051" type="#_x0000_t75" alt="" style="width:240.3pt;height:28.25pt;mso-width-percent:0;mso-height-percent:0;mso-width-percent:0;mso-height-percent:0" o:ole="">
            <v:imagedata r:id="rId70" o:title=""/>
          </v:shape>
          <o:OLEObject Type="Embed" ProgID="Equation.DSMT4" ShapeID="_x0000_i1051" DrawAspect="Content" ObjectID="_1639395614" r:id="rId71"/>
        </w:object>
      </w:r>
      <w:r w:rsidRPr="00B36EED">
        <w:t xml:space="preserve"> </w:t>
      </w:r>
      <w:r w:rsidRPr="00B36EED">
        <w:tab/>
      </w:r>
      <w:r w:rsidR="00E50BA7">
        <w:t xml:space="preserve"> </w:t>
      </w:r>
      <w:r w:rsidR="00807C6D">
        <w:t>(8)</w:t>
      </w:r>
    </w:p>
    <w:p w14:paraId="753D2095" w14:textId="60541D3B" w:rsidR="00807C6D" w:rsidRDefault="007309FD" w:rsidP="00D34DE9">
      <w:pPr>
        <w:spacing w:line="480" w:lineRule="auto"/>
        <w:jc w:val="both"/>
        <w:outlineLvl w:val="0"/>
        <w:rPr>
          <w:rFonts w:ascii="Times" w:hAnsi="Times" w:cs="Times New Roman"/>
          <w:i/>
        </w:rPr>
      </w:pPr>
      <w:r>
        <w:rPr>
          <w:rFonts w:ascii="Times New Roman" w:hAnsi="Times New Roman" w:cs="Times New Roman"/>
        </w:rPr>
        <w:t>C</w:t>
      </w:r>
      <w:r w:rsidR="00986A38">
        <w:rPr>
          <w:rFonts w:ascii="Times New Roman" w:hAnsi="Times New Roman" w:cs="Times New Roman"/>
        </w:rPr>
        <w:t>hanges in length depend on allocation of lipid stores to growth,</w:t>
      </w:r>
      <w:r w:rsidR="00FD7ED0">
        <w:rPr>
          <w:rFonts w:ascii="Times New Roman" w:hAnsi="Times New Roman" w:cs="Times New Roman"/>
        </w:rPr>
        <w:t xml:space="preserve"> </w:t>
      </w:r>
      <w:r w:rsidR="00807C6D">
        <w:rPr>
          <w:rFonts w:ascii="Times New Roman" w:hAnsi="Times New Roman" w:cs="Times New Roman"/>
        </w:rPr>
        <w:t xml:space="preserve">so </w:t>
      </w:r>
      <w:r w:rsidR="00FD7ED0">
        <w:rPr>
          <w:rFonts w:ascii="Times New Roman" w:hAnsi="Times New Roman" w:cs="Times New Roman"/>
        </w:rPr>
        <w:t>that</w:t>
      </w:r>
      <w:r w:rsidR="00807C6D">
        <w:rPr>
          <w:rFonts w:ascii="Times New Roman" w:hAnsi="Times New Roman" w:cs="Times New Roman"/>
          <w:noProof/>
        </w:rPr>
        <w:t xml:space="preserve"> </w:t>
      </w:r>
      <w:r w:rsidR="00374465" w:rsidRPr="00925778">
        <w:rPr>
          <w:rFonts w:ascii="Times New Roman" w:hAnsi="Times New Roman" w:cs="Times New Roman"/>
          <w:noProof/>
          <w:position w:val="-10"/>
        </w:rPr>
        <w:object w:dxaOrig="2180" w:dyaOrig="320" w14:anchorId="6E3DC670">
          <v:shape id="_x0000_i1050" type="#_x0000_t75" alt="" style="width:109.1pt;height:16.35pt;mso-width-percent:0;mso-height-percent:0;mso-width-percent:0;mso-height-percent:0" o:ole="">
            <v:imagedata r:id="rId72" o:title=""/>
          </v:shape>
          <o:OLEObject Type="Embed" ProgID="Equation.DSMT4" ShapeID="_x0000_i1050" DrawAspect="Content" ObjectID="_1639395615" r:id="rId73"/>
        </w:object>
      </w:r>
      <w:r w:rsidR="00807C6D">
        <w:rPr>
          <w:rFonts w:ascii="Times New Roman" w:hAnsi="Times New Roman" w:cs="Times New Roman"/>
          <w:noProof/>
        </w:rPr>
        <w:t>, where the growth component is given by Eqn 6</w:t>
      </w:r>
      <w:r w:rsidR="00986A38">
        <w:rPr>
          <w:rFonts w:ascii="Times New Roman" w:hAnsi="Times New Roman" w:cs="Times New Roman"/>
        </w:rPr>
        <w:t xml:space="preserve">. </w:t>
      </w:r>
      <w:r w:rsidR="00986A38"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00986A38"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00986A38" w:rsidRPr="00E50BA7">
        <w:rPr>
          <w:rFonts w:ascii="Times" w:hAnsi="Times" w:cs="Times New Roman"/>
        </w:rPr>
        <w:t>, in addition to income and costs</w:t>
      </w:r>
      <w:r w:rsidR="0034730E">
        <w:rPr>
          <w:rFonts w:ascii="Times" w:hAnsi="Times" w:cs="Times New Roman"/>
        </w:rPr>
        <w:t xml:space="preserve">, </w:t>
      </w:r>
      <w:r w:rsidR="00807C6D">
        <w:rPr>
          <w:rFonts w:ascii="Times" w:hAnsi="Times" w:cs="Times New Roman"/>
        </w:rPr>
        <w:t xml:space="preserve">so </w:t>
      </w:r>
      <w:r w:rsidR="00925778">
        <w:rPr>
          <w:rFonts w:ascii="Times" w:hAnsi="Times" w:cs="Times New Roman"/>
        </w:rPr>
        <w:t xml:space="preserve">that </w:t>
      </w:r>
      <w:r w:rsidR="00374465" w:rsidRPr="00925778">
        <w:rPr>
          <w:rFonts w:ascii="Times" w:hAnsi="Times" w:cs="Times New Roman"/>
          <w:noProof/>
          <w:position w:val="-16"/>
        </w:rPr>
        <w:object w:dxaOrig="4560" w:dyaOrig="420" w14:anchorId="7389C275">
          <v:shape id="_x0000_i1049" type="#_x0000_t75" alt="" style="width:228.35pt;height:20.75pt;mso-width-percent:0;mso-height-percent:0;mso-width-percent:0;mso-height-percent:0" o:ole="">
            <v:imagedata r:id="rId74" o:title=""/>
          </v:shape>
          <o:OLEObject Type="Embed" ProgID="Equation.DSMT4" ShapeID="_x0000_i1049" DrawAspect="Content" ObjectID="_1639395616" r:id="rId75"/>
        </w:object>
      </w:r>
      <w:r w:rsidR="008D1C67">
        <w:rPr>
          <w:rFonts w:ascii="Times" w:hAnsi="Times" w:cs="Times New Roman"/>
        </w:rPr>
        <w:t>,</w:t>
      </w:r>
      <w:r w:rsidR="00925778">
        <w:rPr>
          <w:rFonts w:ascii="Times" w:hAnsi="Times" w:cs="Times New Roman"/>
        </w:rPr>
        <w:t xml:space="preserve"> </w:t>
      </w:r>
      <w:r w:rsidR="00807C6D">
        <w:rPr>
          <w:rFonts w:ascii="Times" w:hAnsi="Times" w:cs="Times New Roman"/>
        </w:rPr>
        <w:t xml:space="preserve">where </w:t>
      </w:r>
      <w:bookmarkStart w:id="14" w:name="PasteStart"/>
      <w:bookmarkEnd w:id="14"/>
      <w:r w:rsidR="00374465" w:rsidRPr="00291FDE">
        <w:rPr>
          <w:noProof/>
          <w:position w:val="-12"/>
        </w:rPr>
        <w:object w:dxaOrig="560" w:dyaOrig="380" w14:anchorId="14EC91A5">
          <v:shape id="_x0000_i1048" type="#_x0000_t75" alt="" style="width:27.85pt;height:19pt;mso-width-percent:0;mso-height-percent:0;mso-width-percent:0;mso-height-percent:0" o:ole="">
            <v:imagedata r:id="rId76" o:title=""/>
          </v:shape>
          <o:OLEObject Type="Embed" ProgID="Equation.DSMT4" ShapeID="_x0000_i1048" DrawAspect="Content" ObjectID="_1639395617" r:id="rId77"/>
        </w:object>
      </w:r>
      <w:bookmarkStart w:id="15" w:name="PasteEnd"/>
      <w:bookmarkEnd w:id="15"/>
      <w:r w:rsidR="00807C6D">
        <w:rPr>
          <w:rFonts w:ascii="Times" w:hAnsi="Times" w:cs="Times New Roman"/>
        </w:rPr>
        <w:t xml:space="preserve"> is the </w:t>
      </w:r>
      <w:r w:rsidR="00835453">
        <w:rPr>
          <w:rFonts w:ascii="Times" w:hAnsi="Times" w:cs="Times New Roman"/>
        </w:rPr>
        <w:t xml:space="preserve">structural mass of </w:t>
      </w:r>
      <w:r w:rsidR="009922F4">
        <w:rPr>
          <w:rFonts w:ascii="Times" w:hAnsi="Times" w:cs="Times New Roman"/>
        </w:rPr>
        <w:t>an</w:t>
      </w:r>
      <w:r w:rsidR="00807C6D">
        <w:rPr>
          <w:rFonts w:ascii="Times" w:hAnsi="Times" w:cs="Times New Roman"/>
        </w:rPr>
        <w:t xml:space="preserve"> individual </w:t>
      </w:r>
      <w:r w:rsidR="009922F4">
        <w:rPr>
          <w:rFonts w:ascii="Times" w:hAnsi="Times" w:cs="Times New Roman"/>
        </w:rPr>
        <w:t>of</w:t>
      </w:r>
      <w:r w:rsidR="00807C6D">
        <w:rPr>
          <w:rFonts w:ascii="Times" w:hAnsi="Times" w:cs="Times New Roman"/>
        </w:rPr>
        <w:t xml:space="preserve"> length </w:t>
      </w:r>
      <w:r w:rsidR="00807C6D">
        <w:rPr>
          <w:rFonts w:ascii="Times" w:hAnsi="Times" w:cs="Times New Roman"/>
          <w:i/>
        </w:rPr>
        <w:t>l.</w:t>
      </w:r>
    </w:p>
    <w:p w14:paraId="5CDACFEA" w14:textId="77777777" w:rsidR="00807C6D" w:rsidRDefault="00807C6D" w:rsidP="00D34DE9">
      <w:pPr>
        <w:spacing w:line="480" w:lineRule="auto"/>
        <w:jc w:val="both"/>
        <w:outlineLvl w:val="0"/>
        <w:rPr>
          <w:rFonts w:ascii="Times" w:hAnsi="Times" w:cs="Times New Roman"/>
        </w:rPr>
      </w:pPr>
    </w:p>
    <w:p w14:paraId="5693EA26" w14:textId="3F5E00EA" w:rsidR="008616D2" w:rsidRPr="00B36EED" w:rsidRDefault="00E50BA7" w:rsidP="00D34DE9">
      <w:pPr>
        <w:spacing w:line="480" w:lineRule="auto"/>
        <w:jc w:val="both"/>
        <w:outlineLvl w:val="0"/>
        <w:rPr>
          <w:rFonts w:ascii="Times New Roman" w:hAnsi="Times New Roman" w:cs="Times New Roman"/>
        </w:rPr>
      </w:pPr>
      <w:r w:rsidRPr="00E50BA7">
        <w:rPr>
          <w:rFonts w:ascii="Times" w:hAnsi="Times" w:cs="Times New Roman"/>
        </w:rPr>
        <w:t xml:space="preserve">The solution of Eq. </w:t>
      </w:r>
      <w:r w:rsidR="00807C6D">
        <w:rPr>
          <w:rFonts w:ascii="Times" w:hAnsi="Times"/>
        </w:rPr>
        <w:t>8</w:t>
      </w:r>
      <w:r w:rsidRPr="00E50BA7">
        <w:rPr>
          <w:rFonts w:ascii="Times" w:hAnsi="Times"/>
        </w:rPr>
        <w:t xml:space="preserve"> generates both a fitness landscape and an optimal allocation </w:t>
      </w:r>
      <w:r w:rsidR="00374465" w:rsidRPr="00DC649E">
        <w:rPr>
          <w:rFonts w:ascii="Times" w:hAnsi="Times"/>
          <w:noProof/>
          <w:position w:val="-10"/>
        </w:rPr>
        <w:object w:dxaOrig="940" w:dyaOrig="320" w14:anchorId="4FDA1E7A">
          <v:shape id="_x0000_i1047" type="#_x0000_t75" alt="" style="width:47.25pt;height:15pt;mso-width-percent:0;mso-height-percent:0;mso-width-percent:0;mso-height-percent:0" o:ole="">
            <v:imagedata r:id="rId78" o:title=""/>
          </v:shape>
          <o:OLEObject Type="Embed" ProgID="Equation.DSMT4" ShapeID="_x0000_i1047" DrawAspect="Content" ObjectID="_1639395618" r:id="rId79"/>
        </w:object>
      </w:r>
      <w:r w:rsidRPr="00E50BA7">
        <w:rPr>
          <w:rFonts w:ascii="Times" w:hAnsi="Times"/>
        </w:rPr>
        <w:t>, and</w:t>
      </w:r>
      <w:r w:rsidR="00374465" w:rsidRPr="00DC649E">
        <w:rPr>
          <w:rFonts w:ascii="Times" w:hAnsi="Times"/>
          <w:noProof/>
          <w:position w:val="-10"/>
        </w:rPr>
        <w:object w:dxaOrig="960" w:dyaOrig="320" w14:anchorId="5F9ABFC8">
          <v:shape id="_x0000_i1046" type="#_x0000_t75" alt="" style="width:48.15pt;height:15pt;mso-width-percent:0;mso-height-percent:0;mso-width-percent:0;mso-height-percent:0" o:ole="">
            <v:imagedata r:id="rId80" o:title=""/>
          </v:shape>
          <o:OLEObject Type="Embed" ProgID="Equation.DSMT4" ShapeID="_x0000_i1046" DrawAspect="Content" ObjectID="_1639395619" r:id="rId81"/>
        </w:object>
      </w:r>
      <w:r w:rsidRPr="00E50BA7">
        <w:rPr>
          <w:rFonts w:ascii="Times" w:hAnsi="Times"/>
        </w:rPr>
        <w:t xml:space="preserve"> for every </w:t>
      </w:r>
      <w:r w:rsidR="00DE693E">
        <w:rPr>
          <w:rFonts w:ascii="Times" w:hAnsi="Times"/>
        </w:rPr>
        <w:t xml:space="preserve">possible </w:t>
      </w:r>
      <w:r w:rsidRPr="00E50BA7">
        <w:rPr>
          <w:rFonts w:ascii="Times" w:hAnsi="Times"/>
        </w:rPr>
        <w:t>combination of state</w:t>
      </w:r>
      <w:r w:rsidR="00DE693E">
        <w:rPr>
          <w:rFonts w:ascii="Times" w:hAnsi="Times"/>
        </w:rPr>
        <w:t>s (length and stores)</w:t>
      </w:r>
      <w:r w:rsidRPr="00E50BA7">
        <w:rPr>
          <w:rFonts w:ascii="Times" w:hAnsi="Times"/>
        </w:rPr>
        <w:t xml:space="preserve"> and age</w:t>
      </w:r>
      <w:r w:rsidR="00080503" w:rsidRPr="00E50BA7">
        <w:rPr>
          <w:rFonts w:ascii="Times" w:hAnsi="Times" w:cs="Times New Roman"/>
        </w:rPr>
        <w:t>. We used linear interpolation</w:t>
      </w:r>
      <w:r w:rsidR="00807C6D">
        <w:rPr>
          <w:rFonts w:ascii="Times" w:hAnsi="Times" w:cs="Times New Roman"/>
        </w:rPr>
        <w:t xml:space="preserve"> when computing future fitness in Eq. 8</w:t>
      </w:r>
      <w:r w:rsidR="00080503" w:rsidRPr="00E50BA7">
        <w:rPr>
          <w:rFonts w:ascii="Times" w:hAnsi="Times" w:cs="Times New Roman"/>
        </w:rPr>
        <w:t xml:space="preserve">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w:t>
      </w:r>
      <w:proofErr w:type="spellStart"/>
      <w:r w:rsidR="00080503" w:rsidRPr="00B36EED">
        <w:rPr>
          <w:rFonts w:ascii="Times New Roman" w:hAnsi="Times New Roman" w:cs="Times New Roman"/>
        </w:rPr>
        <w:t>Mangel</w:t>
      </w:r>
      <w:proofErr w:type="spellEnd"/>
      <w:r w:rsidR="00080503" w:rsidRPr="00B36EED">
        <w:rPr>
          <w:rFonts w:ascii="Times New Roman" w:hAnsi="Times New Roman" w:cs="Times New Roman"/>
        </w:rPr>
        <w:t xml:space="preserve">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length</w:t>
      </w:r>
      <w:r w:rsidR="001900A1">
        <w:rPr>
          <w:rFonts w:ascii="Times New Roman" w:hAnsi="Times New Roman" w:cs="Times New Roman"/>
        </w:rPr>
        <w:t>,</w:t>
      </w:r>
      <w:r w:rsidR="00BD068A" w:rsidRPr="00B36EED">
        <w:rPr>
          <w:rFonts w:ascii="Times New Roman" w:hAnsi="Times New Roman" w:cs="Times New Roman"/>
        </w:rPr>
        <w:t xml:space="preserve"> as its unit </w:t>
      </w:r>
      <w:r w:rsidR="007424DF" w:rsidRPr="00B36EED">
        <w:rPr>
          <w:rFonts w:ascii="Times New Roman" w:hAnsi="Times New Roman" w:cs="Times New Roman"/>
        </w:rPr>
        <w:t>(centimeter</w:t>
      </w:r>
      <w:r w:rsidR="00446787">
        <w:rPr>
          <w:rFonts w:ascii="Times New Roman" w:hAnsi="Times New Roman" w:cs="Times New Roman"/>
        </w:rPr>
        <w:t>s</w:t>
      </w:r>
      <w:r w:rsidR="00003249" w:rsidRPr="00B36EED">
        <w:rPr>
          <w:rFonts w:ascii="Times New Roman" w:hAnsi="Times New Roman" w:cs="Times New Roman"/>
        </w:rPr>
        <w:t>) w</w:t>
      </w:r>
      <w:r w:rsidR="00DC0D61">
        <w:rPr>
          <w:rFonts w:ascii="Times New Roman" w:hAnsi="Times New Roman" w:cs="Times New Roman"/>
        </w:rPr>
        <w:t>as</w:t>
      </w:r>
      <w:r w:rsidR="00003249" w:rsidRPr="00B36EED">
        <w:rPr>
          <w:rFonts w:ascii="Times New Roman" w:hAnsi="Times New Roman" w:cs="Times New Roman"/>
        </w:rPr>
        <w:t xml:space="preserve"> sufficiently fine-grained</w:t>
      </w:r>
      <w:r w:rsidR="00BD068A" w:rsidRPr="00B36EED">
        <w:rPr>
          <w:rFonts w:ascii="Times New Roman" w:hAnsi="Times New Roman" w:cs="Times New Roman"/>
        </w:rPr>
        <w:t xml:space="preserve"> that there were minimal effects of discontinuities.</w:t>
      </w:r>
      <w:r w:rsidR="00950D09" w:rsidRPr="00B36EED">
        <w:rPr>
          <w:rFonts w:ascii="Times New Roman" w:hAnsi="Times New Roman" w:cs="Times New Roman"/>
        </w:rPr>
        <w:t xml:space="preserve"> When</w:t>
      </w:r>
      <w:r w:rsidR="001C5ADF">
        <w:rPr>
          <w:rFonts w:ascii="Times New Roman" w:hAnsi="Times New Roman" w:cs="Times New Roman"/>
        </w:rPr>
        <w:t>, in rare cases,</w:t>
      </w:r>
      <w:r w:rsidR="00176261">
        <w:rPr>
          <w:rFonts w:ascii="Times New Roman" w:hAnsi="Times New Roman" w:cs="Times New Roman"/>
        </w:rPr>
        <w:t xml:space="preserve"> </w:t>
      </w:r>
      <w:r w:rsidR="00B613A7" w:rsidRPr="00B36EED">
        <w:rPr>
          <w:rFonts w:ascii="Times New Roman" w:hAnsi="Times New Roman" w:cs="Times New Roman"/>
        </w:rPr>
        <w:t xml:space="preserve">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w:t>
      </w:r>
      <w:r w:rsidR="00DC0D61">
        <w:rPr>
          <w:rFonts w:ascii="Times New Roman" w:hAnsi="Times New Roman" w:cs="Times New Roman"/>
        </w:rPr>
        <w:t>minimum</w:t>
      </w:r>
      <w:r w:rsidR="00B613A7" w:rsidRPr="00B36EED">
        <w:rPr>
          <w:rFonts w:ascii="Times New Roman" w:hAnsi="Times New Roman" w:cs="Times New Roman"/>
        </w:rPr>
        <w:t xml:space="preserve"> allocation as the optim</w:t>
      </w:r>
      <w:r w:rsidR="00DC0D61">
        <w:rPr>
          <w:rFonts w:ascii="Times New Roman" w:hAnsi="Times New Roman" w:cs="Times New Roman"/>
        </w:rPr>
        <w:t xml:space="preserve">al </w:t>
      </w:r>
      <w:r w:rsidR="002D6B45">
        <w:rPr>
          <w:rFonts w:ascii="Times New Roman" w:hAnsi="Times New Roman" w:cs="Times New Roman"/>
        </w:rPr>
        <w:t>behavior</w:t>
      </w:r>
      <w:r w:rsidR="00B613A7" w:rsidRPr="00B36EED">
        <w:rPr>
          <w:rFonts w:ascii="Times New Roman" w:hAnsi="Times New Roman" w:cs="Times New Roman"/>
        </w:rPr>
        <w:t xml:space="preserve">. </w:t>
      </w:r>
      <w:r w:rsidR="00FA1FA7">
        <w:rPr>
          <w:rFonts w:ascii="Times New Roman" w:hAnsi="Times New Roman" w:cs="Times New Roman"/>
        </w:rPr>
        <w:t>For example, t</w:t>
      </w:r>
      <w:r w:rsidR="001C5ADF">
        <w:rPr>
          <w:rFonts w:ascii="Times New Roman" w:hAnsi="Times New Roman" w:cs="Times New Roman"/>
        </w:rPr>
        <w:t xml:space="preserve">his occurred when </w:t>
      </w:r>
      <w:r w:rsidR="00F70003">
        <w:rPr>
          <w:rFonts w:ascii="Times New Roman" w:hAnsi="Times New Roman" w:cs="Times New Roman"/>
        </w:rPr>
        <w:t xml:space="preserve">the size-based </w:t>
      </w:r>
      <w:r w:rsidR="001C5ADF">
        <w:rPr>
          <w:rFonts w:ascii="Times New Roman" w:hAnsi="Times New Roman" w:cs="Times New Roman"/>
        </w:rPr>
        <w:t xml:space="preserve">constraints </w:t>
      </w:r>
      <w:r w:rsidR="00F70003">
        <w:rPr>
          <w:rFonts w:ascii="Times New Roman" w:hAnsi="Times New Roman" w:cs="Times New Roman"/>
        </w:rPr>
        <w:t xml:space="preserve">we imposed </w:t>
      </w:r>
      <w:r w:rsidR="001C5ADF">
        <w:rPr>
          <w:rFonts w:ascii="Times New Roman" w:hAnsi="Times New Roman" w:cs="Times New Roman"/>
        </w:rPr>
        <w:t xml:space="preserve">on reproductive effort or </w:t>
      </w:r>
      <w:r w:rsidR="00446787">
        <w:rPr>
          <w:rFonts w:ascii="Times New Roman" w:hAnsi="Times New Roman" w:cs="Times New Roman"/>
        </w:rPr>
        <w:t xml:space="preserve">lipid </w:t>
      </w:r>
      <w:r w:rsidR="001C5ADF">
        <w:rPr>
          <w:rFonts w:ascii="Times New Roman" w:hAnsi="Times New Roman" w:cs="Times New Roman"/>
        </w:rPr>
        <w:t>stores led to identical fitness outcomes</w:t>
      </w:r>
      <w:r w:rsidR="006062A7">
        <w:rPr>
          <w:rFonts w:ascii="Times New Roman" w:hAnsi="Times New Roman" w:cs="Times New Roman"/>
        </w:rPr>
        <w:t xml:space="preserve"> from </w:t>
      </w:r>
      <w:r w:rsidR="00F659F7">
        <w:rPr>
          <w:rFonts w:ascii="Times New Roman" w:hAnsi="Times New Roman" w:cs="Times New Roman"/>
        </w:rPr>
        <w:t>more than on</w:t>
      </w:r>
      <w:r w:rsidR="00D077E5">
        <w:rPr>
          <w:rFonts w:ascii="Times New Roman" w:hAnsi="Times New Roman" w:cs="Times New Roman"/>
        </w:rPr>
        <w:t>e</w:t>
      </w:r>
      <w:r w:rsidR="00F659F7">
        <w:rPr>
          <w:rFonts w:ascii="Times New Roman" w:hAnsi="Times New Roman" w:cs="Times New Roman"/>
        </w:rPr>
        <w:t xml:space="preserve"> proportional</w:t>
      </w:r>
      <w:r w:rsidR="006062A7">
        <w:rPr>
          <w:rFonts w:ascii="Times New Roman" w:hAnsi="Times New Roman" w:cs="Times New Roman"/>
        </w:rPr>
        <w:t xml:space="preserve"> allocation</w:t>
      </w:r>
      <w:r w:rsidR="00F659F7">
        <w:rPr>
          <w:rFonts w:ascii="Times New Roman" w:hAnsi="Times New Roman" w:cs="Times New Roman"/>
        </w:rPr>
        <w:t xml:space="preserve"> amount</w:t>
      </w:r>
      <w:r w:rsidR="001C5ADF">
        <w:rPr>
          <w:rFonts w:ascii="Times New Roman" w:hAnsi="Times New Roman" w:cs="Times New Roman"/>
        </w:rPr>
        <w:t>.</w:t>
      </w:r>
      <w:r w:rsidR="00DB379E">
        <w:rPr>
          <w:rFonts w:ascii="Times New Roman" w:hAnsi="Times New Roman" w:cs="Times New Roman"/>
        </w:rPr>
        <w:t xml:space="preserve"> It was also possible </w:t>
      </w:r>
      <w:r w:rsidR="00DE693E">
        <w:rPr>
          <w:rFonts w:ascii="Times New Roman" w:hAnsi="Times New Roman" w:cs="Times New Roman"/>
        </w:rPr>
        <w:t>s</w:t>
      </w:r>
      <w:r w:rsidR="00DB379E">
        <w:rPr>
          <w:rFonts w:ascii="Times New Roman" w:hAnsi="Times New Roman" w:cs="Times New Roman"/>
        </w:rPr>
        <w:t>ome combinations of state</w:t>
      </w:r>
      <w:r w:rsidR="000D68B4">
        <w:rPr>
          <w:rFonts w:ascii="Times New Roman" w:hAnsi="Times New Roman" w:cs="Times New Roman"/>
        </w:rPr>
        <w:t>s</w:t>
      </w:r>
      <w:r w:rsidR="00DB379E">
        <w:rPr>
          <w:rFonts w:ascii="Times New Roman" w:hAnsi="Times New Roman" w:cs="Times New Roman"/>
        </w:rPr>
        <w:t xml:space="preserve"> </w:t>
      </w:r>
      <w:r w:rsidR="00DB379E">
        <w:rPr>
          <w:rFonts w:ascii="Times New Roman" w:hAnsi="Times New Roman" w:cs="Times New Roman"/>
        </w:rPr>
        <w:lastRenderedPageBreak/>
        <w:t>and age</w:t>
      </w:r>
      <w:r w:rsidR="00DB379E" w:rsidRPr="00B36EED">
        <w:rPr>
          <w:rFonts w:ascii="Times New Roman" w:hAnsi="Times New Roman" w:cs="Times New Roman"/>
        </w:rPr>
        <w:t xml:space="preserve"> will </w:t>
      </w:r>
      <w:r w:rsidR="00DB379E">
        <w:rPr>
          <w:rFonts w:ascii="Times New Roman" w:hAnsi="Times New Roman" w:cs="Times New Roman"/>
        </w:rPr>
        <w:t xml:space="preserve">not occur naturally </w:t>
      </w:r>
      <w:r w:rsidR="00DB379E" w:rsidRPr="00B36EED">
        <w:rPr>
          <w:rFonts w:ascii="Times New Roman" w:hAnsi="Times New Roman" w:cs="Times New Roman"/>
        </w:rPr>
        <w:t xml:space="preserve">(for example, </w:t>
      </w:r>
      <w:r w:rsidR="00DB379E">
        <w:rPr>
          <w:rFonts w:ascii="Times New Roman" w:hAnsi="Times New Roman" w:cs="Times New Roman"/>
        </w:rPr>
        <w:t>individuals are unlikely</w:t>
      </w:r>
      <w:r w:rsidR="00DB379E" w:rsidRPr="00B36EED">
        <w:rPr>
          <w:rFonts w:ascii="Times New Roman" w:hAnsi="Times New Roman" w:cs="Times New Roman"/>
        </w:rPr>
        <w:t xml:space="preserve"> to be both old and small) and some will be inviable (some states will not be viable with some sizes, given the energetic requirements of large individuals).</w:t>
      </w:r>
      <w:r w:rsidR="00DE693E">
        <w:rPr>
          <w:rFonts w:ascii="Times New Roman" w:hAnsi="Times New Roman" w:cs="Times New Roman"/>
        </w:rPr>
        <w:t xml:space="preserve"> Therefore, to understand the expected combinations of </w:t>
      </w:r>
      <w:r w:rsidR="000D68B4">
        <w:rPr>
          <w:rFonts w:ascii="Times New Roman" w:hAnsi="Times New Roman" w:cs="Times New Roman"/>
        </w:rPr>
        <w:t>states</w:t>
      </w:r>
      <w:r w:rsidR="00DE693E">
        <w:rPr>
          <w:rFonts w:ascii="Times New Roman" w:hAnsi="Times New Roman" w:cs="Times New Roman"/>
        </w:rPr>
        <w:t xml:space="preserve"> and age</w:t>
      </w:r>
      <w:r w:rsidR="000D68B4">
        <w:rPr>
          <w:rFonts w:ascii="Times New Roman" w:hAnsi="Times New Roman" w:cs="Times New Roman"/>
        </w:rPr>
        <w:t>s</w:t>
      </w:r>
      <w:r w:rsidR="00DE693E">
        <w:rPr>
          <w:rFonts w:ascii="Times New Roman" w:hAnsi="Times New Roman" w:cs="Times New Roman"/>
        </w:rPr>
        <w:t xml:space="preserve"> we </w:t>
      </w:r>
      <w:r w:rsidR="000D68B4">
        <w:rPr>
          <w:rFonts w:ascii="Times New Roman" w:hAnsi="Times New Roman" w:cs="Times New Roman"/>
        </w:rPr>
        <w:t>simulated the expected fates of individuals that recruit to the population after their first year of life.</w:t>
      </w:r>
    </w:p>
    <w:p w14:paraId="6C43A4CA" w14:textId="1FFD60C6" w:rsidR="005E27FE" w:rsidRDefault="00C3638F" w:rsidP="00D34DE9">
      <w:pPr>
        <w:spacing w:line="480" w:lineRule="auto"/>
        <w:jc w:val="both"/>
        <w:rPr>
          <w:rFonts w:ascii="Times New Roman" w:hAnsi="Times New Roman" w:cs="Times New Roman"/>
        </w:rPr>
      </w:pPr>
      <w:r w:rsidRPr="00B36EED">
        <w:rPr>
          <w:rFonts w:ascii="Times New Roman" w:hAnsi="Times New Roman" w:cs="Times New Roman"/>
        </w:rPr>
        <w:t xml:space="preserve"> </w:t>
      </w:r>
    </w:p>
    <w:p w14:paraId="6BAE55EE" w14:textId="6C8E4A0C" w:rsidR="005E27FE" w:rsidRPr="005E27FE" w:rsidRDefault="005E27FE" w:rsidP="00D34DE9">
      <w:pPr>
        <w:spacing w:line="480" w:lineRule="auto"/>
        <w:jc w:val="both"/>
        <w:rPr>
          <w:rFonts w:ascii="Times New Roman" w:hAnsi="Times New Roman" w:cs="Times New Roman"/>
          <w:b/>
          <w:i/>
        </w:rPr>
      </w:pPr>
      <w:r w:rsidRPr="005E27FE">
        <w:rPr>
          <w:rFonts w:ascii="Times New Roman" w:hAnsi="Times New Roman" w:cs="Times New Roman"/>
          <w:b/>
          <w:i/>
        </w:rPr>
        <w:t>Forward simulation</w:t>
      </w:r>
    </w:p>
    <w:p w14:paraId="71598A4F" w14:textId="3C4B5677" w:rsidR="006E521F" w:rsidRDefault="00193E49" w:rsidP="00D34DE9">
      <w:pPr>
        <w:spacing w:line="480" w:lineRule="auto"/>
        <w:jc w:val="both"/>
        <w:rPr>
          <w:rFonts w:ascii="Times New Roman" w:hAnsi="Times New Roman" w:cs="Times New Roman"/>
        </w:rPr>
      </w:pPr>
      <w:r>
        <w:rPr>
          <w:rFonts w:ascii="Times New Roman" w:hAnsi="Times New Roman" w:cs="Times New Roman"/>
        </w:rPr>
        <w:t>W</w:t>
      </w:r>
      <w:r w:rsidR="00FB4388" w:rsidRPr="00B36EED">
        <w:rPr>
          <w:rFonts w:ascii="Times New Roman" w:hAnsi="Times New Roman" w:cs="Times New Roman"/>
        </w:rPr>
        <w:t>e simulated</w:t>
      </w:r>
      <w:r w:rsidR="00F17D3B" w:rsidRPr="00B36EED">
        <w:rPr>
          <w:rFonts w:ascii="Times New Roman" w:hAnsi="Times New Roman" w:cs="Times New Roman"/>
        </w:rPr>
        <w:t xml:space="preserve"> </w:t>
      </w:r>
      <w:r w:rsidR="00735D0E">
        <w:rPr>
          <w:rFonts w:ascii="Times New Roman" w:hAnsi="Times New Roman" w:cs="Times New Roman"/>
        </w:rPr>
        <w:t>the life history of an individual that</w:t>
      </w:r>
      <w:r w:rsidR="00F17D3B" w:rsidRPr="00B36EED">
        <w:rPr>
          <w:rFonts w:ascii="Times New Roman" w:hAnsi="Times New Roman" w:cs="Times New Roman"/>
        </w:rPr>
        <w:t xml:space="preserve"> start</w:t>
      </w:r>
      <w:r w:rsidR="00735D0E">
        <w:rPr>
          <w:rFonts w:ascii="Times New Roman" w:hAnsi="Times New Roman" w:cs="Times New Roman"/>
        </w:rPr>
        <w:t>s</w:t>
      </w:r>
      <w:r w:rsidR="00F17D3B" w:rsidRPr="00B36EED">
        <w:rPr>
          <w:rFonts w:ascii="Times New Roman" w:hAnsi="Times New Roman" w:cs="Times New Roman"/>
        </w:rPr>
        <w:t xml:space="preserve"> </w:t>
      </w:r>
      <w:r w:rsidR="00735D0E">
        <w:rPr>
          <w:rFonts w:ascii="Times New Roman" w:hAnsi="Times New Roman" w:cs="Times New Roman"/>
        </w:rPr>
        <w:t>its second</w:t>
      </w:r>
      <w:r w:rsidR="00FB4388" w:rsidRPr="00B36EED">
        <w:rPr>
          <w:rFonts w:ascii="Times New Roman" w:hAnsi="Times New Roman" w:cs="Times New Roman"/>
        </w:rPr>
        <w:t xml:space="preserve"> year</w:t>
      </w:r>
      <w:r w:rsidR="00F17D3B" w:rsidRPr="00B36EED">
        <w:rPr>
          <w:rFonts w:ascii="Times New Roman" w:hAnsi="Times New Roman" w:cs="Times New Roman"/>
        </w:rPr>
        <w:t xml:space="preserve"> </w:t>
      </w:r>
      <w:r w:rsidR="007A67D8">
        <w:rPr>
          <w:rFonts w:ascii="Times New Roman" w:hAnsi="Times New Roman" w:cs="Times New Roman"/>
        </w:rPr>
        <w:t xml:space="preserve">at 50 </w:t>
      </w:r>
      <w:r w:rsidR="00807C6D">
        <w:rPr>
          <w:rFonts w:ascii="Times New Roman" w:hAnsi="Times New Roman" w:cs="Times New Roman"/>
        </w:rPr>
        <w:t xml:space="preserve">cm </w:t>
      </w:r>
      <w:r w:rsidR="007A67D8">
        <w:rPr>
          <w:rFonts w:ascii="Times New Roman" w:hAnsi="Times New Roman" w:cs="Times New Roman"/>
        </w:rPr>
        <w:t xml:space="preserve">in length, with </w:t>
      </w:r>
      <w:r w:rsidR="007A67D8" w:rsidRPr="007A67D8">
        <w:rPr>
          <w:rFonts w:ascii="Times New Roman" w:hAnsi="Times New Roman" w:cs="Times New Roman"/>
        </w:rPr>
        <w:t>3675000</w:t>
      </w:r>
      <w:r w:rsidR="007A67D8">
        <w:rPr>
          <w:rFonts w:ascii="Times New Roman" w:hAnsi="Times New Roman" w:cs="Times New Roman"/>
        </w:rPr>
        <w:t xml:space="preserve"> </w:t>
      </w:r>
      <w:r w:rsidR="00807C6D">
        <w:rPr>
          <w:rFonts w:ascii="Times New Roman" w:hAnsi="Times New Roman" w:cs="Times New Roman"/>
        </w:rPr>
        <w:t xml:space="preserve">J </w:t>
      </w:r>
      <w:r w:rsidR="007A67D8">
        <w:rPr>
          <w:rFonts w:ascii="Times New Roman" w:hAnsi="Times New Roman" w:cs="Times New Roman"/>
        </w:rPr>
        <w:t xml:space="preserve">of </w:t>
      </w:r>
      <w:r w:rsidR="00807C6D">
        <w:rPr>
          <w:rFonts w:ascii="Times New Roman" w:hAnsi="Times New Roman" w:cs="Times New Roman"/>
        </w:rPr>
        <w:t>stores</w:t>
      </w:r>
      <w:r w:rsidR="007A67D8">
        <w:rPr>
          <w:rFonts w:ascii="Times New Roman" w:hAnsi="Times New Roman" w:cs="Times New Roman"/>
        </w:rPr>
        <w:t xml:space="preserve"> (</w:t>
      </w:r>
      <w:r w:rsidR="00BC2B1C">
        <w:rPr>
          <w:rFonts w:ascii="Times New Roman" w:hAnsi="Times New Roman" w:cs="Times New Roman"/>
        </w:rPr>
        <w:t xml:space="preserve">equivalent </w:t>
      </w:r>
      <w:r w:rsidR="00F95AD0">
        <w:rPr>
          <w:rFonts w:ascii="Times New Roman" w:hAnsi="Times New Roman" w:cs="Times New Roman"/>
        </w:rPr>
        <w:t xml:space="preserve">to </w:t>
      </w:r>
      <w:r w:rsidR="007A67D8">
        <w:rPr>
          <w:rFonts w:ascii="Times New Roman" w:hAnsi="Times New Roman" w:cs="Times New Roman"/>
        </w:rPr>
        <w:t xml:space="preserve">70% of the structural mass </w:t>
      </w:r>
      <w:r w:rsidR="009D43FF">
        <w:rPr>
          <w:rFonts w:ascii="Times New Roman" w:hAnsi="Times New Roman" w:cs="Times New Roman"/>
        </w:rPr>
        <w:t>of</w:t>
      </w:r>
      <w:r w:rsidR="007A67D8">
        <w:rPr>
          <w:rFonts w:ascii="Times New Roman" w:hAnsi="Times New Roman" w:cs="Times New Roman"/>
        </w:rPr>
        <w:t xml:space="preserve"> a 50 cm individual</w:t>
      </w:r>
      <w:r w:rsidR="00416290">
        <w:rPr>
          <w:rFonts w:ascii="Times New Roman" w:hAnsi="Times New Roman" w:cs="Times New Roman"/>
        </w:rPr>
        <w:t>)</w:t>
      </w:r>
      <w:r w:rsidR="00807C6D">
        <w:rPr>
          <w:rFonts w:ascii="Times New Roman" w:hAnsi="Times New Roman" w:cs="Times New Roman"/>
        </w:rPr>
        <w:t xml:space="preserve">. </w:t>
      </w:r>
      <w:r>
        <w:rPr>
          <w:rFonts w:ascii="Times New Roman" w:hAnsi="Times New Roman" w:cs="Times New Roman"/>
        </w:rPr>
        <w:t xml:space="preserve">The individual allocates to growth and reproduction according to the rules given in Eq. 8. </w:t>
      </w:r>
      <w:r w:rsidR="00C539CB">
        <w:rPr>
          <w:rFonts w:ascii="Times New Roman" w:hAnsi="Times New Roman" w:cs="Times New Roman"/>
        </w:rPr>
        <w:t xml:space="preserve">We determined the </w:t>
      </w:r>
      <w:r w:rsidR="00B742E0">
        <w:rPr>
          <w:rFonts w:ascii="Times New Roman" w:hAnsi="Times New Roman" w:cs="Times New Roman"/>
        </w:rPr>
        <w:t xml:space="preserve">body length and </w:t>
      </w:r>
      <w:r w:rsidR="00B742E0" w:rsidRPr="00B36EED">
        <w:rPr>
          <w:rFonts w:ascii="Times New Roman" w:hAnsi="Times New Roman" w:cs="Times New Roman"/>
        </w:rPr>
        <w:t xml:space="preserve">reproductive </w:t>
      </w:r>
      <w:r w:rsidR="00B742E0">
        <w:rPr>
          <w:rFonts w:ascii="Times New Roman" w:hAnsi="Times New Roman" w:cs="Times New Roman"/>
        </w:rPr>
        <w:t xml:space="preserve">output at each </w:t>
      </w:r>
      <w:r w:rsidR="00807C6D">
        <w:rPr>
          <w:rFonts w:ascii="Times New Roman" w:hAnsi="Times New Roman" w:cs="Times New Roman"/>
        </w:rPr>
        <w:t xml:space="preserve">subsequent </w:t>
      </w:r>
      <w:r w:rsidR="00416290">
        <w:rPr>
          <w:rFonts w:ascii="Times New Roman" w:hAnsi="Times New Roman" w:cs="Times New Roman"/>
        </w:rPr>
        <w:t>month</w:t>
      </w:r>
      <w:r w:rsidR="00807C6D">
        <w:rPr>
          <w:rFonts w:ascii="Times New Roman" w:hAnsi="Times New Roman" w:cs="Times New Roman"/>
        </w:rPr>
        <w:t xml:space="preserve">.  We computed the cumulative survival of the individual from its size-based risk of predation, which was determined </w:t>
      </w:r>
      <w:r w:rsidR="00807C6D" w:rsidRPr="00B36EED">
        <w:rPr>
          <w:rFonts w:ascii="Times New Roman" w:hAnsi="Times New Roman" w:cs="Times New Roman"/>
        </w:rPr>
        <w:t>after reproduction but before growth</w:t>
      </w:r>
      <w:r w:rsidR="00807C6D">
        <w:rPr>
          <w:rFonts w:ascii="Times New Roman" w:hAnsi="Times New Roman" w:cs="Times New Roman"/>
        </w:rPr>
        <w:t>. From this survival curve we calculated the annual</w:t>
      </w:r>
      <w:r w:rsidR="00807C6D" w:rsidRPr="00B36EED">
        <w:rPr>
          <w:rFonts w:ascii="Times New Roman" w:hAnsi="Times New Roman" w:cs="Times New Roman"/>
        </w:rPr>
        <w:t xml:space="preserve"> mortality rate</w:t>
      </w:r>
      <w:r w:rsidR="00807C6D">
        <w:rPr>
          <w:rFonts w:ascii="Times New Roman" w:hAnsi="Times New Roman" w:cs="Times New Roman"/>
        </w:rPr>
        <w:t>.</w:t>
      </w:r>
      <w:r w:rsidR="0004107A">
        <w:rPr>
          <w:rFonts w:ascii="Times New Roman" w:hAnsi="Times New Roman" w:cs="Times New Roman"/>
        </w:rPr>
        <w:t xml:space="preserve"> </w:t>
      </w:r>
      <w:r w:rsidR="00D60C63">
        <w:rPr>
          <w:rFonts w:ascii="Times New Roman" w:hAnsi="Times New Roman" w:cs="Times New Roman"/>
        </w:rPr>
        <w:t xml:space="preserve">We did so by calculating the expected proportion of the population that survived to each age, taking the natural log of this metric of abundance. We </w:t>
      </w:r>
      <w:r w:rsidR="00FF381D">
        <w:rPr>
          <w:rFonts w:ascii="Times New Roman" w:hAnsi="Times New Roman" w:cs="Times New Roman"/>
        </w:rPr>
        <w:t>fit</w:t>
      </w:r>
      <w:r w:rsidR="00D60C63">
        <w:rPr>
          <w:rFonts w:ascii="Times New Roman" w:hAnsi="Times New Roman" w:cs="Times New Roman"/>
        </w:rPr>
        <w:t xml:space="preserve"> a linear model to these data</w:t>
      </w:r>
      <w:r w:rsidR="009D153E">
        <w:rPr>
          <w:rFonts w:ascii="Times New Roman" w:hAnsi="Times New Roman" w:cs="Times New Roman"/>
        </w:rPr>
        <w:t xml:space="preserve">. </w:t>
      </w:r>
      <w:r w:rsidR="006E521F">
        <w:rPr>
          <w:rFonts w:ascii="Times New Roman" w:hAnsi="Times New Roman" w:cs="Times New Roman"/>
        </w:rPr>
        <w:t>T</w:t>
      </w:r>
      <w:r w:rsidR="009D153E">
        <w:rPr>
          <w:rFonts w:ascii="Times New Roman" w:hAnsi="Times New Roman" w:cs="Times New Roman"/>
        </w:rPr>
        <w:t>he slope</w:t>
      </w:r>
      <w:r w:rsidR="006E521F">
        <w:rPr>
          <w:rFonts w:ascii="Times New Roman" w:hAnsi="Times New Roman" w:cs="Times New Roman"/>
        </w:rPr>
        <w:t xml:space="preserve">, which is always negative, </w:t>
      </w:r>
      <w:proofErr w:type="gramStart"/>
      <w:r w:rsidR="006E521F">
        <w:rPr>
          <w:rFonts w:ascii="Times New Roman" w:hAnsi="Times New Roman" w:cs="Times New Roman"/>
        </w:rPr>
        <w:t>is an approximation of</w:t>
      </w:r>
      <w:proofErr w:type="gramEnd"/>
      <w:r w:rsidR="006E521F">
        <w:rPr>
          <w:rFonts w:ascii="Times New Roman" w:hAnsi="Times New Roman" w:cs="Times New Roman"/>
        </w:rPr>
        <w:t xml:space="preserve"> the monthly mortality rate</w:t>
      </w:r>
      <w:r w:rsidR="00396609">
        <w:rPr>
          <w:rFonts w:ascii="Times New Roman" w:hAnsi="Times New Roman" w:cs="Times New Roman"/>
        </w:rPr>
        <w:t xml:space="preserve"> </w:t>
      </w:r>
      <w:proofErr w:type="spellStart"/>
      <w:r w:rsidR="00396609">
        <w:rPr>
          <w:rFonts w:ascii="Times New Roman" w:hAnsi="Times New Roman" w:cs="Times New Roman"/>
          <w:i/>
          <w:iCs/>
        </w:rPr>
        <w:t>M</w:t>
      </w:r>
      <w:r w:rsidR="00396609">
        <w:rPr>
          <w:rFonts w:ascii="Times New Roman" w:hAnsi="Times New Roman" w:cs="Times New Roman"/>
          <w:i/>
          <w:iCs/>
          <w:vertAlign w:val="subscript"/>
        </w:rPr>
        <w:t>monthly</w:t>
      </w:r>
      <w:proofErr w:type="spellEnd"/>
      <w:r w:rsidR="006E521F">
        <w:rPr>
          <w:rFonts w:ascii="Times New Roman" w:hAnsi="Times New Roman" w:cs="Times New Roman"/>
        </w:rPr>
        <w:t xml:space="preserve">. We then calculated the annual mortality rate </w:t>
      </w:r>
      <w:r w:rsidR="006E521F">
        <w:rPr>
          <w:rFonts w:ascii="Times New Roman" w:hAnsi="Times New Roman" w:cs="Times New Roman"/>
          <w:i/>
          <w:iCs/>
        </w:rPr>
        <w:t xml:space="preserve">M </w:t>
      </w:r>
      <w:r w:rsidR="006E521F">
        <w:rPr>
          <w:rFonts w:ascii="Times New Roman" w:hAnsi="Times New Roman" w:cs="Times New Roman"/>
        </w:rPr>
        <w:t xml:space="preserve">as </w:t>
      </w:r>
    </w:p>
    <w:p w14:paraId="7ABB5AC9" w14:textId="6B5E1601" w:rsidR="006E521F" w:rsidRPr="006E521F" w:rsidRDefault="006E521F" w:rsidP="00D34DE9">
      <w:pPr>
        <w:spacing w:line="480" w:lineRule="auto"/>
        <w:jc w:val="both"/>
        <w:rPr>
          <w:rFonts w:ascii="Times New Roman" w:hAnsi="Times New Roman" w:cs="Times New Roman"/>
        </w:rPr>
      </w:pPr>
      <m:oMathPara>
        <m:oMath>
          <m:r>
            <w:rPr>
              <w:rFonts w:ascii="Cambria Math" w:hAnsi="Cambria Math" w:cs="Times New Roman"/>
            </w:rPr>
            <m:t>M=1-</m:t>
          </m:r>
          <m:r>
            <m:rPr>
              <m:sty m:val="p"/>
            </m:rPr>
            <w:rPr>
              <w:rFonts w:ascii="Cambria Math" w:hAnsi="Cambria Math" w:cs="Times New Roman"/>
            </w:rPr>
            <m:t>exp⁡</m:t>
          </m:r>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monthly</m:t>
              </m:r>
            </m:sub>
          </m:sSub>
          <m:r>
            <w:rPr>
              <w:rFonts w:ascii="Cambria Math" w:hAnsi="Cambria Math" w:cs="Times New Roman"/>
            </w:rPr>
            <m:t>)</m:t>
          </m:r>
        </m:oMath>
      </m:oMathPara>
    </w:p>
    <w:p w14:paraId="371E75B0" w14:textId="5EBFB489" w:rsidR="00B63CD8" w:rsidRDefault="00840697" w:rsidP="00D34DE9">
      <w:pPr>
        <w:spacing w:line="480" w:lineRule="auto"/>
        <w:jc w:val="both"/>
        <w:rPr>
          <w:rFonts w:ascii="Times New Roman" w:hAnsi="Times New Roman" w:cs="Times New Roman"/>
        </w:rPr>
      </w:pPr>
      <w:r>
        <w:rPr>
          <w:rFonts w:ascii="Times New Roman" w:hAnsi="Times New Roman" w:cs="Times New Roman"/>
        </w:rPr>
        <w:t xml:space="preserve">We also calculated the exponent of the </w:t>
      </w:r>
      <w:r w:rsidR="00807C6D">
        <w:rPr>
          <w:rFonts w:ascii="Times New Roman" w:hAnsi="Times New Roman" w:cs="Times New Roman"/>
        </w:rPr>
        <w:t>size</w:t>
      </w:r>
      <w:r>
        <w:rPr>
          <w:rFonts w:ascii="Times New Roman" w:hAnsi="Times New Roman" w:cs="Times New Roman"/>
        </w:rPr>
        <w:t xml:space="preserve">-fecundity relationship. </w:t>
      </w:r>
      <w:r w:rsidR="007967CA">
        <w:rPr>
          <w:rFonts w:ascii="Times New Roman" w:hAnsi="Times New Roman" w:cs="Times New Roman"/>
        </w:rPr>
        <w:t xml:space="preserve">Traditionally, fecundity of fishes has been assumed to be proportional to mass, and </w:t>
      </w:r>
      <w:r w:rsidR="006C0E50">
        <w:rPr>
          <w:rFonts w:ascii="Times New Roman" w:hAnsi="Times New Roman" w:cs="Times New Roman"/>
        </w:rPr>
        <w:t xml:space="preserve">modeled as </w:t>
      </w:r>
      <w:r w:rsidR="007967CA">
        <w:rPr>
          <w:rFonts w:ascii="Times New Roman" w:hAnsi="Times New Roman" w:cs="Times New Roman"/>
        </w:rPr>
        <w:t xml:space="preserve">a cubic function of length. </w:t>
      </w:r>
      <w:r w:rsidR="00E67660">
        <w:rPr>
          <w:rFonts w:ascii="Times New Roman" w:hAnsi="Times New Roman" w:cs="Times New Roman"/>
        </w:rPr>
        <w:t>However, r</w:t>
      </w:r>
      <w:r>
        <w:rPr>
          <w:rFonts w:ascii="Times New Roman" w:hAnsi="Times New Roman" w:cs="Times New Roman"/>
        </w:rPr>
        <w:t xml:space="preserve">ecent work has suggested the relationship between size and fecundity is </w:t>
      </w:r>
      <w:proofErr w:type="spellStart"/>
      <w:r>
        <w:rPr>
          <w:rFonts w:ascii="Times New Roman" w:hAnsi="Times New Roman" w:cs="Times New Roman"/>
        </w:rPr>
        <w:t>hyperallometric</w:t>
      </w:r>
      <w:proofErr w:type="spellEnd"/>
      <w:r>
        <w:rPr>
          <w:rFonts w:ascii="Times New Roman" w:hAnsi="Times New Roman" w:cs="Times New Roman"/>
        </w:rPr>
        <w:t xml:space="preserve"> in ectotherms with indeterminate growth, including fishes</w:t>
      </w:r>
      <w:r w:rsidR="00DB2C65">
        <w:rPr>
          <w:rFonts w:ascii="Times New Roman" w:hAnsi="Times New Roman" w:cs="Times New Roman"/>
        </w:rPr>
        <w:t xml:space="preserve"> </w:t>
      </w:r>
      <w:r w:rsidR="00DB2C65">
        <w:rPr>
          <w:rFonts w:ascii="Times New Roman" w:hAnsi="Times New Roman" w:cs="Times New Roman"/>
        </w:rPr>
        <w:fldChar w:fldCharType="begin" w:fldLock="1"/>
      </w:r>
      <w:r w:rsidR="00E475F2">
        <w:rPr>
          <w:rFonts w:ascii="Times New Roman" w:hAnsi="Times New Roman" w:cs="Times New Roman"/>
        </w:rPr>
        <w:instrText>ADDIN CSL_CITATION {"citationItems":[{"id":"ITEM-1","itemData":{"DOI":"10.1016/j.fishres.2016.11.009","ISBN":"0165-7836","ISSN":"01657836","abstract":"Estimates of fecundity at size are a key component of age-structured population dynamics models such as those used for stock assessment purposes. Fecundity-length relationships for many exploited fish stocks are often poorly understood due to small sample sizes and high levels of intrinsic variability among individuals. Several species in the genus Sebastes match this description, and are important components of commercial and recreational fisheries off the U.S. West Coast. We used a hierarchical Bayesian modeling framework for simultaneous estimation of parameters in the fecundity-length relationships for 29 species of rockfish while accounting for variability within and among subgenera. Hierarchical models that account for subgeneric phylogenetic structure and variability among species outperformed models that treat all species in the genus as exchangeable or ignored variation among species within a subgenus, based on a predictive information criterion. Our results confirm that weight-specific fecundity increases with size in nearly all Sebastes species, and that the assumption of proportionality between mature female biomass and total egg production is inappropriate for most Sebastes stock assessments. Benefits of the hierarchical framework include prediction of fecundity-length parameters at the genus, subgenus, and species level, as well as predictive distributions for unobserved Sebastes species.","author":[{"dropping-particle":"","family":"Dick","given":"E. J.","non-dropping-particle":"","parse-names":false,"suffix":""},{"dropping-particle":"","family":"Beyer","given":"Sabrina","non-dropping-particle":"","parse-names":false,"suffix":""},{"dropping-particle":"","family":"Mangel","given":"Marc","non-dropping-particle":"","parse-names":false,"suffix":""},{"dropping-particle":"","family":"Ralston","given":"Stephen","non-dropping-particle":"","parse-names":false,"suffix":""}],"container-title":"Fisheries Research","id":"ITEM-1","issued":{"date-parts":[["2017"]]},"page":"73-85","title":"A meta-analysis of fecundity in rockfishes (genus Sebastes)","type":"article-journal","volume":"187"},"uris":["http://www.mendeley.com/documents/?uuid=4f305947-541e-4bdd-8987-4636e1d8d792"]},{"id":"ITEM-2","itemData":{"DOI":"10.1016/j.tree.2018.10.005","ISSN":"01695347","abstract":"Theories of growth have a long history in biology. Two major branches of theory (mechanistic and phenomenological) describe the dynamics of growth and explain variation in the size of organisms. Both theory branches usually assume that reproductive output scales proportionately with body size, in other words that reproductive output is isometric. A meta-analysis of hundreds of marine fishes contradicts this assumption, larger mothers reproduce disproportionately more in 95% of species studied, and patterns in other taxa suggest that reproductive hyperallometry is widespread. We argue here that reproductive hyperallometry represents a profound challenge to mechanistic theories of growth in particular, and that they should be revised accordingly. We suspect that hyperallometric reproduction drives growth trajectories in ways that are largely unanticipated by current theories.","author":[{"dropping-particle":"","family":"Marshall","given":"Dustin J.","non-dropping-particle":"","parse-names":false,"suffix":""},{"dropping-particle":"","family":"White","given":"Craig R.","non-dropping-particle":"","parse-names":false,"suffix":""}],"container-title":"Trends in Ecology and Evolution","id":"ITEM-2","issue":"2","issued":{"date-parts":[["2019","2","1"]]},"page":"102-111","publisher":"Elsevier Ltd","title":"Have We Outgrown the Existing Models of Growth?","type":"article","volume":"34"},"uris":["http://www.mendeley.com/documents/?uuid=5bc820e3-a060-3d46-a10c-30ac3ef4466b"]}],"mendeley":{"formattedCitation":"(Dick et al. 2017; Marshall and White 2019)","plainTextFormattedCitation":"(Dick et al. 2017; Marshall and White 2019)","previouslyFormattedCitation":"(Dick et al. 2017; Marshall and White 2019)"},"properties":{"noteIndex":0},"schema":"https://github.com/citation-style-language/schema/raw/master/csl-citation.json"}</w:instrText>
      </w:r>
      <w:r w:rsidR="00DB2C65">
        <w:rPr>
          <w:rFonts w:ascii="Times New Roman" w:hAnsi="Times New Roman" w:cs="Times New Roman"/>
        </w:rPr>
        <w:fldChar w:fldCharType="separate"/>
      </w:r>
      <w:r w:rsidR="00DB2C65" w:rsidRPr="00DB2C65">
        <w:rPr>
          <w:rFonts w:ascii="Times New Roman" w:hAnsi="Times New Roman" w:cs="Times New Roman"/>
          <w:noProof/>
        </w:rPr>
        <w:t>(Dick et al. 2017; Marshall and White 2019)</w:t>
      </w:r>
      <w:r w:rsidR="00DB2C65">
        <w:rPr>
          <w:rFonts w:ascii="Times New Roman" w:hAnsi="Times New Roman" w:cs="Times New Roman"/>
        </w:rPr>
        <w:fldChar w:fldCharType="end"/>
      </w:r>
      <w:r>
        <w:rPr>
          <w:rFonts w:ascii="Times New Roman" w:hAnsi="Times New Roman" w:cs="Times New Roman"/>
        </w:rPr>
        <w:t xml:space="preserve">. This relationship assumes that fecundity is not strictly proportional to size, but rather grows </w:t>
      </w:r>
      <w:r>
        <w:rPr>
          <w:rFonts w:ascii="Times New Roman" w:hAnsi="Times New Roman" w:cs="Times New Roman"/>
        </w:rPr>
        <w:lastRenderedPageBreak/>
        <w:t xml:space="preserve">as older individuals allocate an increasing proportion of their energy budget to reproduction (rather than growth or metabolic maintenance). How this exponent is expected to vary </w:t>
      </w:r>
      <w:r w:rsidR="00203DA3">
        <w:rPr>
          <w:rFonts w:ascii="Times New Roman" w:hAnsi="Times New Roman" w:cs="Times New Roman"/>
        </w:rPr>
        <w:t>in different</w:t>
      </w:r>
      <w:r>
        <w:rPr>
          <w:rFonts w:ascii="Times New Roman" w:hAnsi="Times New Roman" w:cs="Times New Roman"/>
        </w:rPr>
        <w:t xml:space="preserve"> environments</w:t>
      </w:r>
      <w:r w:rsidR="00203DA3">
        <w:rPr>
          <w:rFonts w:ascii="Times New Roman" w:hAnsi="Times New Roman" w:cs="Times New Roman"/>
        </w:rPr>
        <w:t xml:space="preserve"> </w:t>
      </w:r>
      <w:r>
        <w:rPr>
          <w:rFonts w:ascii="Times New Roman" w:hAnsi="Times New Roman" w:cs="Times New Roman"/>
        </w:rPr>
        <w:t>is currently unknown</w:t>
      </w:r>
      <w:r w:rsidR="00203DA3">
        <w:rPr>
          <w:rFonts w:ascii="Times New Roman" w:hAnsi="Times New Roman" w:cs="Times New Roman"/>
        </w:rPr>
        <w:t>, although some research suggests</w:t>
      </w:r>
      <w:r w:rsidR="00D67956">
        <w:rPr>
          <w:rFonts w:ascii="Times New Roman" w:hAnsi="Times New Roman" w:cs="Times New Roman"/>
        </w:rPr>
        <w:t xml:space="preserve"> </w:t>
      </w:r>
      <w:r w:rsidR="00203DA3">
        <w:rPr>
          <w:rFonts w:ascii="Times New Roman" w:hAnsi="Times New Roman" w:cs="Times New Roman"/>
        </w:rPr>
        <w:t xml:space="preserve">for multiple </w:t>
      </w:r>
      <w:proofErr w:type="spellStart"/>
      <w:r w:rsidR="00203DA3">
        <w:rPr>
          <w:rFonts w:ascii="Times New Roman" w:hAnsi="Times New Roman" w:cs="Times New Roman"/>
        </w:rPr>
        <w:t>spawners</w:t>
      </w:r>
      <w:proofErr w:type="spellEnd"/>
      <w:r w:rsidR="00203DA3">
        <w:rPr>
          <w:rFonts w:ascii="Times New Roman" w:hAnsi="Times New Roman" w:cs="Times New Roman"/>
        </w:rPr>
        <w:t xml:space="preserve"> in seasonal environments, variability in individual </w:t>
      </w:r>
      <w:r w:rsidR="00E475F2">
        <w:rPr>
          <w:rFonts w:ascii="Times New Roman" w:hAnsi="Times New Roman" w:cs="Times New Roman"/>
        </w:rPr>
        <w:t>size</w:t>
      </w:r>
      <w:r w:rsidR="00203DA3">
        <w:rPr>
          <w:rFonts w:ascii="Times New Roman" w:hAnsi="Times New Roman" w:cs="Times New Roman"/>
        </w:rPr>
        <w:t xml:space="preserve"> can have important consequences for </w:t>
      </w:r>
      <w:r w:rsidR="005A720D">
        <w:rPr>
          <w:rFonts w:ascii="Times New Roman" w:hAnsi="Times New Roman" w:cs="Times New Roman"/>
        </w:rPr>
        <w:t>fecundity</w:t>
      </w:r>
      <w:r w:rsidR="00AB4A3A">
        <w:rPr>
          <w:rFonts w:ascii="Times New Roman" w:hAnsi="Times New Roman" w:cs="Times New Roman"/>
        </w:rPr>
        <w:t xml:space="preserve"> and future growth</w:t>
      </w:r>
      <w:r w:rsidR="00E475F2">
        <w:rPr>
          <w:rFonts w:ascii="Times New Roman" w:hAnsi="Times New Roman" w:cs="Times New Roman"/>
        </w:rPr>
        <w:t xml:space="preserve"> </w:t>
      </w:r>
      <w:r w:rsidR="00E475F2">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{"citationItems":[{"id":"ITEM-1","itemData":{"DOI":"10.1139/f98-105","ISSN":"0706652X","abstract":"We used an individual-based Monte Carlo simulation model to assess how aspects associated with multiple spawning (within a spawning season) affected survivorship, lifetime fecundity, cohort egg production, and yield-per-recruit of a highly exploited species. To make our model more realistic, we included and tested the effects of individual variability in growth and a seasonal growth pattern. Birth months influenced when fish first matured and became vulnerable to the fishery. There was a sixfold increase in mature fish at the beginning of their first spawning season associated with having been born early versus late the previous season. Early born fish had a lower average life-span than later born fish. Although early born fish had lower survivorship they produced the most eggs because of an early size at first maturity, low fishing mortality in the first year, and their larger size at age. These results suggest multiple spawning can have important implications for recruitment and adult population dynamics.","author":[{"dropping-particle":"","family":"Lowerre-Barbieri","given":"Susan K.","non-dropping-particle":"","parse-names":false,"suffix":""},{"dropping-particle":"","family":"Lowerre","given":"James M.","non-dropping-particle":"","parse-names":false,"suffix":""},{"dropping-particle":"","family":"Barbieri","given":"Luiz R.","non-dropping-particle":"","parse-names":false,"suffix":""}],"container-title":"Canadian Journal of Fisheries and Aquatic Sciences","id":"ITEM-1","issue":"10","issued":{"date-parts":[["1998"]]},"page":"2244-2254","publisher":"National Research Council of Canada","title":"Multiple spawning and the dynamics of fish populations: Inferences from an individual-based simulation model","type":"article-journal","volume":"55"},"uris":["http://www.mendeley.com/documents/?uuid=3037898e-099c-3d67-a1d0-032358506ad6"]},{"id":"ITEM-2","itemData":{"DOI":"10.1371/journal.pone.0125744","ISSN":"19326203","abstract":"Knowledge of spawning behaviour and fecundity of fish is important for estimating the reproductive potential of a stock and for constructing appropriate statistical models for assessing sustainable catch levels. Estimates of length-based reproductive parameters are particularly important for determining potential annual fecundity as a function of fish size, but they are often difficult to estimate reliably. Here we provide new information on the reproductive dynamics of southern bluefin tuna (SBT) Thunnus maccoyii through the analysis of fish size and ovary histology collected on the spawning ground in 1993-1995 and 1999-2002. These are used to refine previous parameter estimates of spawning dynamics and investigate size related trends in these parameters. Our results suggest that the small SBT tend to arrive on the spawning ground slightly later and depart earlier in the spawning season relative to large fish. All females were mature and the majority were classed as spawning capable (actively spawning or non-spawning) with a very small proportion classed as regressing. The fraction of females spawning per day decreased with fish size, but once females start a spawning episode, they spawned daily irrespective of size. Mean batch fecundity was estimated directly at 6.5 million oocytes. Analysis of ovary histology and ovary weight data indicated that relative batch fecundity, and the duration of spawning and non-spawning episodes, increased with fish size. These reproductive parameter estimates could be used with estimates of residency time on the spawning ground as a function of fish size (if known) and demographic data for the spawning population to provide a time series of relative annual fecundity for SBT.","author":[{"dropping-particle":"","family":"Farley","given":"Jessica H.","non-dropping-particle":"","parse-names":false,"suffix":""},{"dropping-particle":"","family":"Davis","given":"Tim L.O.","non-dropping-particle":"","parse-names":false,"suffix":""},{"dropping-particle":"V.","family":"Bravington","given":"Mark","non-dropping-particle":"","parse-names":false,"suffix":""},{"dropping-particle":"","family":"Andamari","given":"Retno","non-dropping-particle":"","parse-names":false,"suffix":""},{"dropping-particle":"","family":"Davies","given":"Campbell R.","non-dropping-particle":"","parse-names":false,"suffix":""}],"container-title":"PLoS ONE","id":"ITEM-2","issue":"5","issued":{"date-parts":[["2015","5","18"]]},"publisher":"Public Library of Science","title":"Spawning dynamics and size related trends in reproductive parameters of southern bluefin tuna, Thunnus maccoyii","type":"article-journal","volume":"10"},"uris":["http://www.mendeley.com/documents/?uuid=4d7673bd-f70c-31a3-9299-4599fcedeef5"]}],"mendeley":{"formattedCitation":"(Lowerre-Barbieri et al. 1998; Farley et al. 2015)","plainTextFormattedCitation":"(Lowerre-Barbieri et al. 1998; Farley et al. 2015)","previouslyFormattedCitation":"(Lowerre-Barbieri, Lowerre, and Barbieri 1998; Farley et al. 2015)"},"properties":{"noteIndex":0},"schema":"https://github.com/citation-style-language/schema/raw/master/csl-citation.json"}</w:instrText>
      </w:r>
      <w:r w:rsidR="00E475F2">
        <w:rPr>
          <w:rFonts w:ascii="Times New Roman" w:hAnsi="Times New Roman" w:cs="Times New Roman"/>
        </w:rPr>
        <w:fldChar w:fldCharType="separate"/>
      </w:r>
      <w:r w:rsidR="00707E71" w:rsidRPr="00707E71">
        <w:rPr>
          <w:rFonts w:ascii="Times New Roman" w:hAnsi="Times New Roman" w:cs="Times New Roman"/>
          <w:noProof/>
        </w:rPr>
        <w:t>(Lowerre-Barbieri et al. 1998; Farley et al. 2015)</w:t>
      </w:r>
      <w:r w:rsidR="00E475F2">
        <w:rPr>
          <w:rFonts w:ascii="Times New Roman" w:hAnsi="Times New Roman" w:cs="Times New Roman"/>
        </w:rPr>
        <w:fldChar w:fldCharType="end"/>
      </w:r>
      <w:r w:rsidR="008779B9">
        <w:rPr>
          <w:rFonts w:ascii="Times New Roman" w:hAnsi="Times New Roman" w:cs="Times New Roman"/>
        </w:rPr>
        <w:t xml:space="preserve">. </w:t>
      </w:r>
      <w:r w:rsidR="008C4BD5">
        <w:rPr>
          <w:rFonts w:ascii="Times New Roman" w:hAnsi="Times New Roman" w:cs="Times New Roman"/>
        </w:rPr>
        <w:t>We calculated the fecundity exponent by plotting reproductive output as a function of length in log-log space</w:t>
      </w:r>
      <w:r w:rsidR="007A6F88">
        <w:rPr>
          <w:rFonts w:ascii="Times New Roman" w:hAnsi="Times New Roman" w:cs="Times New Roman"/>
        </w:rPr>
        <w:t xml:space="preserve">, and calculating the slope of the shortest line connecting </w:t>
      </w:r>
      <w:r w:rsidR="008C4BD5">
        <w:rPr>
          <w:rFonts w:ascii="Times New Roman" w:hAnsi="Times New Roman" w:cs="Times New Roman"/>
        </w:rPr>
        <w:t>minimum and maximum reproductive output</w:t>
      </w:r>
      <w:r w:rsidR="00BE57C5">
        <w:rPr>
          <w:rFonts w:ascii="Times New Roman" w:hAnsi="Times New Roman" w:cs="Times New Roman"/>
        </w:rPr>
        <w:t>.</w:t>
      </w:r>
      <w:r w:rsidR="00911BCD">
        <w:rPr>
          <w:rFonts w:ascii="Times New Roman" w:hAnsi="Times New Roman" w:cs="Times New Roman"/>
        </w:rPr>
        <w:t xml:space="preserve"> This allowed us to determine if there are age-based differences in reproductive </w:t>
      </w:r>
      <w:r w:rsidR="00477FE0">
        <w:rPr>
          <w:rFonts w:ascii="Times New Roman" w:hAnsi="Times New Roman" w:cs="Times New Roman"/>
        </w:rPr>
        <w:t>output</w:t>
      </w:r>
      <w:r w:rsidR="005C4A97">
        <w:rPr>
          <w:rFonts w:ascii="Times New Roman" w:hAnsi="Times New Roman" w:cs="Times New Roman"/>
        </w:rPr>
        <w:t xml:space="preserve"> </w:t>
      </w:r>
      <w:r w:rsidR="00911BCD">
        <w:rPr>
          <w:rFonts w:ascii="Times New Roman" w:hAnsi="Times New Roman" w:cs="Times New Roman"/>
        </w:rPr>
        <w:t xml:space="preserve">consistent with </w:t>
      </w:r>
      <w:r w:rsidR="00023FE4">
        <w:rPr>
          <w:rFonts w:ascii="Times New Roman" w:hAnsi="Times New Roman" w:cs="Times New Roman"/>
        </w:rPr>
        <w:t xml:space="preserve">the pattern of </w:t>
      </w:r>
      <w:proofErr w:type="spellStart"/>
      <w:r w:rsidR="00911BCD">
        <w:rPr>
          <w:rFonts w:ascii="Times New Roman" w:hAnsi="Times New Roman" w:cs="Times New Roman"/>
        </w:rPr>
        <w:t>hyperallometric</w:t>
      </w:r>
      <w:proofErr w:type="spellEnd"/>
      <w:r w:rsidR="00911BCD">
        <w:rPr>
          <w:rFonts w:ascii="Times New Roman" w:hAnsi="Times New Roman" w:cs="Times New Roman"/>
        </w:rPr>
        <w:t xml:space="preserve"> reproduction.</w:t>
      </w:r>
      <w:r w:rsidR="008C4BD5">
        <w:rPr>
          <w:rFonts w:ascii="Times New Roman" w:hAnsi="Times New Roman" w:cs="Times New Roman"/>
        </w:rPr>
        <w:t xml:space="preserve">  </w:t>
      </w:r>
    </w:p>
    <w:p w14:paraId="76741E4F" w14:textId="77777777" w:rsidR="00B2621F" w:rsidRDefault="00B2621F" w:rsidP="00D34DE9">
      <w:pPr>
        <w:spacing w:line="480" w:lineRule="auto"/>
        <w:jc w:val="both"/>
        <w:rPr>
          <w:rFonts w:ascii="Times New Roman" w:hAnsi="Times New Roman" w:cs="Times New Roman"/>
        </w:rPr>
      </w:pPr>
    </w:p>
    <w:p w14:paraId="2144DE34" w14:textId="38BB56E3" w:rsidR="00B63CD8" w:rsidRDefault="00B63CD8" w:rsidP="00D34DE9">
      <w:pPr>
        <w:spacing w:line="480" w:lineRule="auto"/>
        <w:jc w:val="both"/>
        <w:rPr>
          <w:rFonts w:ascii="Times New Roman" w:hAnsi="Times New Roman" w:cs="Times New Roman"/>
          <w:b/>
          <w:bCs/>
          <w:i/>
          <w:iCs/>
        </w:rPr>
      </w:pPr>
      <w:r w:rsidRPr="00B63CD8">
        <w:rPr>
          <w:rFonts w:ascii="Times New Roman" w:hAnsi="Times New Roman" w:cs="Times New Roman"/>
          <w:b/>
          <w:bCs/>
          <w:i/>
          <w:iCs/>
        </w:rPr>
        <w:t xml:space="preserve">Environmental scenarios </w:t>
      </w:r>
    </w:p>
    <w:p w14:paraId="06011E7B" w14:textId="629582C2" w:rsidR="00B63CD8" w:rsidRPr="00B63CD8" w:rsidRDefault="00654C30" w:rsidP="00D34DE9">
      <w:pPr>
        <w:spacing w:line="480" w:lineRule="auto"/>
        <w:jc w:val="both"/>
        <w:rPr>
          <w:rFonts w:ascii="Times New Roman" w:hAnsi="Times New Roman" w:cs="Times New Roman"/>
        </w:rPr>
      </w:pPr>
      <w:r>
        <w:rPr>
          <w:rFonts w:ascii="Times New Roman" w:hAnsi="Times New Roman" w:cs="Times New Roman"/>
        </w:rPr>
        <w:t>In</w:t>
      </w:r>
      <w:r w:rsidR="00635B53">
        <w:rPr>
          <w:rFonts w:ascii="Times New Roman" w:hAnsi="Times New Roman" w:cs="Times New Roman"/>
        </w:rPr>
        <w:t xml:space="preserve"> this paper we focus on</w:t>
      </w:r>
      <w:r w:rsidR="00B63CD8">
        <w:rPr>
          <w:rFonts w:ascii="Times New Roman" w:hAnsi="Times New Roman" w:cs="Times New Roman"/>
        </w:rPr>
        <w:t xml:space="preserve"> comparing </w:t>
      </w:r>
      <w:r w:rsidR="00B5156F">
        <w:rPr>
          <w:rFonts w:ascii="Times New Roman" w:hAnsi="Times New Roman" w:cs="Times New Roman"/>
        </w:rPr>
        <w:t xml:space="preserve">two </w:t>
      </w:r>
      <w:r w:rsidR="00B63CD8">
        <w:rPr>
          <w:rFonts w:ascii="Times New Roman" w:hAnsi="Times New Roman" w:cs="Times New Roman"/>
        </w:rPr>
        <w:t xml:space="preserve">environments </w:t>
      </w:r>
      <w:r w:rsidR="00B5156F">
        <w:rPr>
          <w:rFonts w:ascii="Times New Roman" w:hAnsi="Times New Roman" w:cs="Times New Roman"/>
        </w:rPr>
        <w:t xml:space="preserve">of each type: </w:t>
      </w:r>
      <w:r w:rsidR="00B63CD8">
        <w:rPr>
          <w:rFonts w:ascii="Times New Roman" w:hAnsi="Times New Roman" w:cs="Times New Roman"/>
        </w:rPr>
        <w:t>high and low food, predation risk, and</w:t>
      </w:r>
      <w:r w:rsidR="00A17B23">
        <w:rPr>
          <w:rFonts w:ascii="Times New Roman" w:hAnsi="Times New Roman" w:cs="Times New Roman"/>
        </w:rPr>
        <w:t xml:space="preserve"> base</w:t>
      </w:r>
      <w:r w:rsidR="00B63CD8">
        <w:rPr>
          <w:rFonts w:ascii="Times New Roman" w:hAnsi="Times New Roman" w:cs="Times New Roman"/>
        </w:rPr>
        <w:t xml:space="preserve"> temperature</w:t>
      </w:r>
      <w:r w:rsidR="00A17B23">
        <w:rPr>
          <w:rFonts w:ascii="Times New Roman" w:hAnsi="Times New Roman" w:cs="Times New Roman"/>
        </w:rPr>
        <w:t>, which was either the temperature of the constant environment or the temperature of the co</w:t>
      </w:r>
      <w:r w:rsidR="00FC08B8">
        <w:rPr>
          <w:rFonts w:ascii="Times New Roman" w:hAnsi="Times New Roman" w:cs="Times New Roman"/>
        </w:rPr>
        <w:t>ld</w:t>
      </w:r>
      <w:r w:rsidR="00A17B23">
        <w:rPr>
          <w:rFonts w:ascii="Times New Roman" w:hAnsi="Times New Roman" w:cs="Times New Roman"/>
        </w:rPr>
        <w:t xml:space="preserve"> season</w:t>
      </w:r>
      <w:r w:rsidR="00436DCE">
        <w:rPr>
          <w:rFonts w:ascii="Times New Roman" w:hAnsi="Times New Roman" w:cs="Times New Roman"/>
        </w:rPr>
        <w:t xml:space="preserve"> (Figure 1)</w:t>
      </w:r>
      <w:r w:rsidR="000A7B0A">
        <w:rPr>
          <w:rFonts w:ascii="Times New Roman" w:hAnsi="Times New Roman" w:cs="Times New Roman"/>
        </w:rPr>
        <w:t>.</w:t>
      </w:r>
      <w:r w:rsidR="009B5681">
        <w:rPr>
          <w:rFonts w:ascii="Times New Roman" w:hAnsi="Times New Roman" w:cs="Times New Roman"/>
        </w:rPr>
        <w:t xml:space="preserve"> </w:t>
      </w:r>
      <w:r>
        <w:rPr>
          <w:rFonts w:ascii="Times New Roman" w:hAnsi="Times New Roman" w:cs="Times New Roman"/>
        </w:rPr>
        <w:t xml:space="preserve">Since </w:t>
      </w:r>
      <w:r w:rsidR="007B0D7B">
        <w:rPr>
          <w:rFonts w:ascii="Times New Roman" w:hAnsi="Times New Roman" w:cs="Times New Roman"/>
        </w:rPr>
        <w:t>we are motivate</w:t>
      </w:r>
      <w:r w:rsidR="00C50D5E">
        <w:rPr>
          <w:rFonts w:ascii="Times New Roman" w:hAnsi="Times New Roman" w:cs="Times New Roman"/>
        </w:rPr>
        <w:t>d</w:t>
      </w:r>
      <w:r w:rsidR="002C2338">
        <w:rPr>
          <w:rFonts w:ascii="Times New Roman" w:hAnsi="Times New Roman" w:cs="Times New Roman"/>
        </w:rPr>
        <w:t xml:space="preserve"> to understand life</w:t>
      </w:r>
      <w:r w:rsidR="00883F08">
        <w:rPr>
          <w:rFonts w:ascii="Times New Roman" w:hAnsi="Times New Roman" w:cs="Times New Roman"/>
        </w:rPr>
        <w:t>-</w:t>
      </w:r>
      <w:r w:rsidR="002C2338">
        <w:rPr>
          <w:rFonts w:ascii="Times New Roman" w:hAnsi="Times New Roman" w:cs="Times New Roman"/>
        </w:rPr>
        <w:t>history strategies of</w:t>
      </w:r>
      <w:r w:rsidR="007B0D7B">
        <w:rPr>
          <w:rFonts w:ascii="Times New Roman" w:hAnsi="Times New Roman" w:cs="Times New Roman"/>
        </w:rPr>
        <w:t xml:space="preserve"> tunas</w:t>
      </w:r>
      <w:r w:rsidR="002652B8">
        <w:rPr>
          <w:rFonts w:ascii="Times New Roman" w:hAnsi="Times New Roman" w:cs="Times New Roman"/>
        </w:rPr>
        <w:t>, such as bluefin,</w:t>
      </w:r>
      <w:r w:rsidR="007B0D7B">
        <w:rPr>
          <w:rFonts w:ascii="Times New Roman" w:hAnsi="Times New Roman" w:cs="Times New Roman"/>
        </w:rPr>
        <w:t xml:space="preserve"> that migrate seasonally </w:t>
      </w:r>
      <w:r w:rsidR="002C2338">
        <w:rPr>
          <w:rFonts w:ascii="Times New Roman" w:hAnsi="Times New Roman" w:cs="Times New Roman"/>
        </w:rPr>
        <w:t>amon</w:t>
      </w:r>
      <w:r w:rsidR="00B9718C">
        <w:rPr>
          <w:rFonts w:ascii="Times New Roman" w:hAnsi="Times New Roman" w:cs="Times New Roman"/>
        </w:rPr>
        <w:t>g</w:t>
      </w:r>
      <w:r w:rsidR="002C2338">
        <w:rPr>
          <w:rFonts w:ascii="Times New Roman" w:hAnsi="Times New Roman" w:cs="Times New Roman"/>
        </w:rPr>
        <w:t xml:space="preserve"> </w:t>
      </w:r>
      <w:r w:rsidR="00B9718C">
        <w:rPr>
          <w:rFonts w:ascii="Times New Roman" w:hAnsi="Times New Roman" w:cs="Times New Roman"/>
        </w:rPr>
        <w:t>environments</w:t>
      </w:r>
      <w:r w:rsidR="002C2338">
        <w:rPr>
          <w:rFonts w:ascii="Times New Roman" w:hAnsi="Times New Roman" w:cs="Times New Roman"/>
        </w:rPr>
        <w:t>, relative to</w:t>
      </w:r>
      <w:r w:rsidR="007B0D7B">
        <w:rPr>
          <w:rFonts w:ascii="Times New Roman" w:hAnsi="Times New Roman" w:cs="Times New Roman"/>
        </w:rPr>
        <w:t xml:space="preserve"> those that remain in tropical waters year</w:t>
      </w:r>
      <w:r w:rsidR="007D5E38">
        <w:rPr>
          <w:rFonts w:ascii="Times New Roman" w:hAnsi="Times New Roman" w:cs="Times New Roman"/>
        </w:rPr>
        <w:t>-</w:t>
      </w:r>
      <w:r w:rsidR="007B0D7B">
        <w:rPr>
          <w:rFonts w:ascii="Times New Roman" w:hAnsi="Times New Roman" w:cs="Times New Roman"/>
        </w:rPr>
        <w:t>round</w:t>
      </w:r>
      <w:r>
        <w:rPr>
          <w:rFonts w:ascii="Times New Roman" w:hAnsi="Times New Roman" w:cs="Times New Roman"/>
        </w:rPr>
        <w:t>,</w:t>
      </w:r>
      <w:r w:rsidR="002652B8">
        <w:rPr>
          <w:rFonts w:ascii="Times New Roman" w:hAnsi="Times New Roman" w:cs="Times New Roman"/>
        </w:rPr>
        <w:t xml:space="preserve"> such as yellowfin, </w:t>
      </w:r>
      <w:r>
        <w:rPr>
          <w:rFonts w:ascii="Times New Roman" w:hAnsi="Times New Roman" w:cs="Times New Roman"/>
        </w:rPr>
        <w:t>we also compared all of these factors in a constant environment with a seasonally varying scenario (dashed lines, Figure 1)</w:t>
      </w:r>
      <w:r w:rsidR="002F3403">
        <w:rPr>
          <w:rFonts w:ascii="Times New Roman" w:hAnsi="Times New Roman" w:cs="Times New Roman"/>
        </w:rPr>
        <w:t xml:space="preserve">. </w:t>
      </w:r>
      <w:r w:rsidR="007B0D7B">
        <w:rPr>
          <w:rFonts w:ascii="Times New Roman" w:hAnsi="Times New Roman" w:cs="Times New Roman"/>
        </w:rPr>
        <w:t xml:space="preserve"> </w:t>
      </w:r>
      <w:r w:rsidR="00162468">
        <w:rPr>
          <w:rFonts w:ascii="Times New Roman" w:hAnsi="Times New Roman" w:cs="Times New Roman"/>
        </w:rPr>
        <w:t>Environmental parameter values for the functions in Figure 1 are given in Table 1. I</w:t>
      </w:r>
      <w:r w:rsidR="00781378">
        <w:rPr>
          <w:rFonts w:ascii="Times New Roman" w:hAnsi="Times New Roman" w:cs="Times New Roman"/>
        </w:rPr>
        <w:t xml:space="preserve">ndividuals in our cool-baseline scenario experience seasonal warming to temperatures that </w:t>
      </w:r>
      <w:r w:rsidR="00162468">
        <w:rPr>
          <w:rFonts w:ascii="Times New Roman" w:hAnsi="Times New Roman" w:cs="Times New Roman"/>
        </w:rPr>
        <w:t xml:space="preserve">approach </w:t>
      </w:r>
      <w:r w:rsidR="00781378">
        <w:rPr>
          <w:rFonts w:ascii="Times New Roman" w:hAnsi="Times New Roman" w:cs="Times New Roman"/>
        </w:rPr>
        <w:t>the warm-baseline scenario</w:t>
      </w:r>
      <w:r w:rsidR="00062A69">
        <w:rPr>
          <w:rFonts w:ascii="Times New Roman" w:hAnsi="Times New Roman" w:cs="Times New Roman"/>
        </w:rPr>
        <w:t xml:space="preserve"> (Figure 1b)</w:t>
      </w:r>
      <w:r w:rsidR="00592FC6">
        <w:rPr>
          <w:rFonts w:ascii="Times New Roman" w:hAnsi="Times New Roman" w:cs="Times New Roman"/>
        </w:rPr>
        <w:t>.</w:t>
      </w:r>
      <w:r w:rsidR="00781378">
        <w:rPr>
          <w:rFonts w:ascii="Times New Roman" w:hAnsi="Times New Roman" w:cs="Times New Roman"/>
        </w:rPr>
        <w:t xml:space="preserve">  </w:t>
      </w:r>
    </w:p>
    <w:p w14:paraId="38BBA804" w14:textId="77777777" w:rsidR="00EF7FCD" w:rsidRPr="00B63CD8" w:rsidRDefault="00EF7FCD" w:rsidP="00D34DE9">
      <w:pPr>
        <w:spacing w:line="480" w:lineRule="auto"/>
        <w:jc w:val="both"/>
        <w:rPr>
          <w:rFonts w:ascii="Times New Roman" w:hAnsi="Times New Roman" w:cs="Times New Roman"/>
          <w:b/>
          <w:bCs/>
        </w:rPr>
      </w:pPr>
    </w:p>
    <w:p w14:paraId="4B5629FD" w14:textId="77777777" w:rsidR="006F4EDE" w:rsidRDefault="009B6F13" w:rsidP="00D34DE9">
      <w:pPr>
        <w:spacing w:line="480" w:lineRule="auto"/>
        <w:jc w:val="both"/>
        <w:rPr>
          <w:rFonts w:ascii="Times New Roman" w:hAnsi="Times New Roman" w:cs="Times New Roman"/>
          <w:b/>
          <w:bCs/>
          <w:sz w:val="28"/>
          <w:szCs w:val="28"/>
        </w:rPr>
      </w:pPr>
      <w:r w:rsidRPr="002569A5">
        <w:rPr>
          <w:rFonts w:ascii="Times New Roman" w:hAnsi="Times New Roman" w:cs="Times New Roman"/>
          <w:b/>
          <w:bCs/>
          <w:sz w:val="28"/>
          <w:szCs w:val="28"/>
        </w:rPr>
        <w:t>Results</w:t>
      </w:r>
    </w:p>
    <w:p w14:paraId="3C9829C6" w14:textId="77777777" w:rsidR="007A7BC8" w:rsidRPr="0076034A" w:rsidRDefault="007A7BC8" w:rsidP="00D34DE9">
      <w:pPr>
        <w:spacing w:line="480" w:lineRule="auto"/>
        <w:jc w:val="both"/>
        <w:rPr>
          <w:rFonts w:ascii="Times New Roman" w:hAnsi="Times New Roman" w:cs="Times New Roman"/>
          <w:i/>
          <w:iCs/>
        </w:rPr>
      </w:pPr>
      <w:r>
        <w:rPr>
          <w:rFonts w:ascii="Times New Roman" w:hAnsi="Times New Roman" w:cs="Times New Roman"/>
          <w:i/>
          <w:iCs/>
        </w:rPr>
        <w:t>Body size and growth patterns</w:t>
      </w:r>
    </w:p>
    <w:p w14:paraId="2E2F823C" w14:textId="6A54C472" w:rsidR="00FC7692" w:rsidRDefault="00654C30" w:rsidP="00D34DE9">
      <w:pPr>
        <w:spacing w:line="480" w:lineRule="auto"/>
        <w:jc w:val="both"/>
        <w:rPr>
          <w:rFonts w:ascii="Times New Roman" w:hAnsi="Times New Roman" w:cs="Times New Roman"/>
        </w:rPr>
      </w:pPr>
      <w:r w:rsidRPr="005145D0">
        <w:rPr>
          <w:rFonts w:ascii="Times New Roman" w:hAnsi="Times New Roman" w:cs="Times New Roman"/>
        </w:rPr>
        <w:lastRenderedPageBreak/>
        <w:t xml:space="preserve">Varying the metabolic scaling coefficient </w:t>
      </w:r>
      <w:r w:rsidRPr="005145D0">
        <w:rPr>
          <w:rFonts w:ascii="Times New Roman" w:hAnsi="Times New Roman" w:cs="Times New Roman"/>
          <w:i/>
          <w:iCs/>
        </w:rPr>
        <w:t>c</w:t>
      </w:r>
      <w:r w:rsidRPr="005145D0">
        <w:rPr>
          <w:rFonts w:ascii="Times New Roman" w:hAnsi="Times New Roman" w:cs="Times New Roman"/>
        </w:rPr>
        <w:t xml:space="preserve"> had </w:t>
      </w:r>
      <w:r w:rsidR="003D57FB">
        <w:rPr>
          <w:rFonts w:ascii="Times New Roman" w:hAnsi="Times New Roman" w:cs="Times New Roman"/>
        </w:rPr>
        <w:t>only</w:t>
      </w:r>
      <w:r w:rsidRPr="005145D0">
        <w:rPr>
          <w:rFonts w:ascii="Times New Roman" w:hAnsi="Times New Roman" w:cs="Times New Roman"/>
        </w:rPr>
        <w:t xml:space="preserve"> minor effects on our results, so we present analyses for only one value of </w:t>
      </w:r>
      <w:r w:rsidRPr="005145D0">
        <w:rPr>
          <w:rFonts w:ascii="Times New Roman" w:hAnsi="Times New Roman" w:cs="Times New Roman"/>
          <w:i/>
          <w:iCs/>
        </w:rPr>
        <w:t>c.</w:t>
      </w:r>
      <w:r>
        <w:rPr>
          <w:rFonts w:ascii="Times New Roman" w:hAnsi="Times New Roman" w:cs="Times New Roman"/>
          <w:i/>
          <w:iCs/>
        </w:rPr>
        <w:t xml:space="preserve"> </w:t>
      </w:r>
      <w:r w:rsidR="002B2084">
        <w:rPr>
          <w:rFonts w:ascii="Times New Roman" w:hAnsi="Times New Roman" w:cs="Times New Roman"/>
        </w:rPr>
        <w:t>Individuals</w:t>
      </w:r>
      <w:r w:rsidR="009722F3">
        <w:rPr>
          <w:rFonts w:ascii="Times New Roman" w:hAnsi="Times New Roman" w:cs="Times New Roman"/>
        </w:rPr>
        <w:t xml:space="preserve"> largely allocated to growth early in life, and shifted to reproduction later, so that an asymptotic growth pattern naturally emerged from the model (Figure 2). </w:t>
      </w:r>
      <w:r w:rsidR="002A7005">
        <w:rPr>
          <w:rFonts w:ascii="Times New Roman" w:hAnsi="Times New Roman" w:cs="Times New Roman"/>
        </w:rPr>
        <w:t>The</w:t>
      </w:r>
      <w:r w:rsidR="00082E65">
        <w:rPr>
          <w:rFonts w:ascii="Times New Roman" w:hAnsi="Times New Roman" w:cs="Times New Roman"/>
        </w:rPr>
        <w:t>re were</w:t>
      </w:r>
      <w:r w:rsidR="002A7005">
        <w:rPr>
          <w:rFonts w:ascii="Times New Roman" w:hAnsi="Times New Roman" w:cs="Times New Roman"/>
        </w:rPr>
        <w:t xml:space="preserve"> </w:t>
      </w:r>
      <w:r w:rsidR="00407EB7">
        <w:rPr>
          <w:rFonts w:ascii="Times New Roman" w:hAnsi="Times New Roman" w:cs="Times New Roman"/>
        </w:rPr>
        <w:t>some</w:t>
      </w:r>
      <w:r w:rsidR="00E86C9E">
        <w:rPr>
          <w:rFonts w:ascii="Times New Roman" w:hAnsi="Times New Roman" w:cs="Times New Roman"/>
        </w:rPr>
        <w:t xml:space="preserve"> exception</w:t>
      </w:r>
      <w:r w:rsidR="002A7005">
        <w:rPr>
          <w:rFonts w:ascii="Times New Roman" w:hAnsi="Times New Roman" w:cs="Times New Roman"/>
        </w:rPr>
        <w:t>s</w:t>
      </w:r>
      <w:r w:rsidR="008D3316">
        <w:rPr>
          <w:rFonts w:ascii="Times New Roman" w:hAnsi="Times New Roman" w:cs="Times New Roman"/>
        </w:rPr>
        <w:t xml:space="preserve"> to this </w:t>
      </w:r>
      <w:r w:rsidR="00407EB7">
        <w:rPr>
          <w:rFonts w:ascii="Times New Roman" w:hAnsi="Times New Roman" w:cs="Times New Roman"/>
        </w:rPr>
        <w:t>asymptotic growth pattern</w:t>
      </w:r>
      <w:r w:rsidR="00082E65">
        <w:rPr>
          <w:rFonts w:ascii="Times New Roman" w:hAnsi="Times New Roman" w:cs="Times New Roman"/>
        </w:rPr>
        <w:t xml:space="preserve">. </w:t>
      </w:r>
      <w:r w:rsidR="0048250A">
        <w:rPr>
          <w:rFonts w:ascii="Times New Roman" w:hAnsi="Times New Roman" w:cs="Times New Roman"/>
        </w:rPr>
        <w:t>W</w:t>
      </w:r>
      <w:r w:rsidR="002B2084">
        <w:rPr>
          <w:rFonts w:ascii="Times New Roman" w:hAnsi="Times New Roman" w:cs="Times New Roman"/>
        </w:rPr>
        <w:t xml:space="preserve">ith </w:t>
      </w:r>
      <w:r w:rsidR="002628FD">
        <w:rPr>
          <w:rFonts w:ascii="Times New Roman" w:hAnsi="Times New Roman" w:cs="Times New Roman"/>
        </w:rPr>
        <w:t>high</w:t>
      </w:r>
      <w:r w:rsidR="002B2084">
        <w:rPr>
          <w:rFonts w:ascii="Times New Roman" w:hAnsi="Times New Roman" w:cs="Times New Roman"/>
        </w:rPr>
        <w:t xml:space="preserve"> food and </w:t>
      </w:r>
      <w:r w:rsidR="002628FD">
        <w:rPr>
          <w:rFonts w:ascii="Times New Roman" w:hAnsi="Times New Roman" w:cs="Times New Roman"/>
        </w:rPr>
        <w:t xml:space="preserve">low </w:t>
      </w:r>
      <w:r w:rsidR="002B2084">
        <w:rPr>
          <w:rFonts w:ascii="Times New Roman" w:hAnsi="Times New Roman" w:cs="Times New Roman"/>
        </w:rPr>
        <w:t>predation</w:t>
      </w:r>
      <w:r w:rsidR="00082E65">
        <w:rPr>
          <w:rFonts w:ascii="Times New Roman" w:hAnsi="Times New Roman" w:cs="Times New Roman"/>
        </w:rPr>
        <w:t>, and with low food at higher seasonal temperatures</w:t>
      </w:r>
      <w:r w:rsidR="002B2084">
        <w:rPr>
          <w:rFonts w:ascii="Times New Roman" w:hAnsi="Times New Roman" w:cs="Times New Roman"/>
        </w:rPr>
        <w:t>, individuals</w:t>
      </w:r>
      <w:r w:rsidR="009E62E7">
        <w:rPr>
          <w:rFonts w:ascii="Times New Roman" w:hAnsi="Times New Roman" w:cs="Times New Roman"/>
        </w:rPr>
        <w:t xml:space="preserve"> </w:t>
      </w:r>
      <w:r w:rsidR="00FC7692">
        <w:rPr>
          <w:rFonts w:ascii="Times New Roman" w:hAnsi="Times New Roman" w:cs="Times New Roman"/>
        </w:rPr>
        <w:t>delayed growth to the</w:t>
      </w:r>
      <w:r w:rsidR="007B17EF">
        <w:rPr>
          <w:rFonts w:ascii="Times New Roman" w:hAnsi="Times New Roman" w:cs="Times New Roman"/>
        </w:rPr>
        <w:t>ir eventual</w:t>
      </w:r>
      <w:r w:rsidR="00FC7692">
        <w:rPr>
          <w:rFonts w:ascii="Times New Roman" w:hAnsi="Times New Roman" w:cs="Times New Roman"/>
        </w:rPr>
        <w:t xml:space="preserve"> maximum body size</w:t>
      </w:r>
      <w:r w:rsidR="003F4B37">
        <w:rPr>
          <w:rFonts w:ascii="Times New Roman" w:hAnsi="Times New Roman" w:cs="Times New Roman"/>
        </w:rPr>
        <w:t xml:space="preserve"> (Figure 2, panels c and d)</w:t>
      </w:r>
      <w:r w:rsidR="00C96530">
        <w:rPr>
          <w:rFonts w:ascii="Times New Roman" w:hAnsi="Times New Roman" w:cs="Times New Roman"/>
        </w:rPr>
        <w:t>.</w:t>
      </w:r>
      <w:r w:rsidR="003F4B37">
        <w:rPr>
          <w:rFonts w:ascii="Times New Roman" w:hAnsi="Times New Roman" w:cs="Times New Roman"/>
        </w:rPr>
        <w:t xml:space="preserve"> In these cases, s</w:t>
      </w:r>
      <w:r w:rsidR="00F91B07">
        <w:rPr>
          <w:rFonts w:ascii="Times New Roman" w:hAnsi="Times New Roman" w:cs="Times New Roman"/>
        </w:rPr>
        <w:t xml:space="preserve">ensitivity analyses revealed that </w:t>
      </w:r>
      <w:r w:rsidR="00C24AC6">
        <w:rPr>
          <w:rFonts w:ascii="Times New Roman" w:hAnsi="Times New Roman" w:cs="Times New Roman"/>
        </w:rPr>
        <w:t xml:space="preserve">in high-food environments, </w:t>
      </w:r>
      <w:r w:rsidR="00F91B07">
        <w:rPr>
          <w:rFonts w:ascii="Times New Roman" w:hAnsi="Times New Roman" w:cs="Times New Roman"/>
        </w:rPr>
        <w:t>t</w:t>
      </w:r>
      <w:r w:rsidR="00FC7692">
        <w:rPr>
          <w:rFonts w:ascii="Times New Roman" w:hAnsi="Times New Roman" w:cs="Times New Roman"/>
        </w:rPr>
        <w:t xml:space="preserve">he age </w:t>
      </w:r>
      <w:r w:rsidR="009276EA">
        <w:rPr>
          <w:rFonts w:ascii="Times New Roman" w:hAnsi="Times New Roman" w:cs="Times New Roman"/>
        </w:rPr>
        <w:t>to</w:t>
      </w:r>
      <w:r w:rsidR="00FC7692">
        <w:rPr>
          <w:rFonts w:ascii="Times New Roman" w:hAnsi="Times New Roman" w:cs="Times New Roman"/>
        </w:rPr>
        <w:t xml:space="preserve"> which individuals deferred growth to the</w:t>
      </w:r>
      <w:r w:rsidR="00817FEB">
        <w:rPr>
          <w:rFonts w:ascii="Times New Roman" w:hAnsi="Times New Roman" w:cs="Times New Roman"/>
        </w:rPr>
        <w:t>ir</w:t>
      </w:r>
      <w:r w:rsidR="00FC7692">
        <w:rPr>
          <w:rFonts w:ascii="Times New Roman" w:hAnsi="Times New Roman" w:cs="Times New Roman"/>
        </w:rPr>
        <w:t xml:space="preserve"> maximum body size varied with</w:t>
      </w:r>
      <w:r w:rsidR="003D57FB">
        <w:rPr>
          <w:rFonts w:ascii="Times New Roman" w:hAnsi="Times New Roman" w:cs="Times New Roman"/>
        </w:rPr>
        <w:t xml:space="preserve"> </w:t>
      </w:r>
      <w:r w:rsidR="003D57FB">
        <w:rPr>
          <w:rFonts w:ascii="Times New Roman" w:hAnsi="Times New Roman" w:cs="Times New Roman"/>
          <w:i/>
          <w:iCs/>
        </w:rPr>
        <w:t xml:space="preserve">T </w:t>
      </w:r>
      <w:r w:rsidR="00C96530">
        <w:rPr>
          <w:rFonts w:ascii="Times New Roman" w:hAnsi="Times New Roman" w:cs="Times New Roman"/>
        </w:rPr>
        <w:t>(</w:t>
      </w:r>
      <w:r w:rsidR="00FC7692">
        <w:rPr>
          <w:rFonts w:ascii="Times New Roman" w:hAnsi="Times New Roman" w:cs="Times New Roman"/>
        </w:rPr>
        <w:t>the maximum lifespan possible</w:t>
      </w:r>
      <w:r w:rsidR="00C96530">
        <w:rPr>
          <w:rFonts w:ascii="Times New Roman" w:hAnsi="Times New Roman" w:cs="Times New Roman"/>
        </w:rPr>
        <w:t>)</w:t>
      </w:r>
      <w:r w:rsidR="001B02F7">
        <w:rPr>
          <w:rFonts w:ascii="Times New Roman" w:hAnsi="Times New Roman" w:cs="Times New Roman"/>
        </w:rPr>
        <w:t xml:space="preserve"> (</w:t>
      </w:r>
      <w:r w:rsidR="001B02F7" w:rsidRPr="002D55BA">
        <w:rPr>
          <w:rFonts w:ascii="Times New Roman" w:hAnsi="Times New Roman" w:cs="Times New Roman"/>
        </w:rPr>
        <w:t xml:space="preserve">Supplemental Figure </w:t>
      </w:r>
      <w:r w:rsidR="002D55BA" w:rsidRPr="002D55BA">
        <w:rPr>
          <w:rFonts w:ascii="Times New Roman" w:hAnsi="Times New Roman" w:cs="Times New Roman"/>
        </w:rPr>
        <w:t>1</w:t>
      </w:r>
      <w:r w:rsidR="001B02F7">
        <w:rPr>
          <w:rFonts w:ascii="Times New Roman" w:hAnsi="Times New Roman" w:cs="Times New Roman"/>
        </w:rPr>
        <w:t>)</w:t>
      </w:r>
      <w:r w:rsidR="003F4B37">
        <w:rPr>
          <w:rFonts w:ascii="Times New Roman" w:hAnsi="Times New Roman" w:cs="Times New Roman"/>
        </w:rPr>
        <w:t xml:space="preserve">. </w:t>
      </w:r>
      <w:r w:rsidR="00727B06">
        <w:rPr>
          <w:rFonts w:ascii="Times New Roman" w:hAnsi="Times New Roman" w:cs="Times New Roman"/>
        </w:rPr>
        <w:t xml:space="preserve"> </w:t>
      </w:r>
      <w:r w:rsidR="003F4B37">
        <w:rPr>
          <w:rFonts w:ascii="Times New Roman" w:hAnsi="Times New Roman" w:cs="Times New Roman"/>
        </w:rPr>
        <w:t>The pattern disappeared as</w:t>
      </w:r>
      <w:r w:rsidR="00727B06">
        <w:rPr>
          <w:rFonts w:ascii="Times New Roman" w:hAnsi="Times New Roman" w:cs="Times New Roman"/>
        </w:rPr>
        <w:t xml:space="preserve"> </w:t>
      </w:r>
      <w:r w:rsidR="00EC0A1A">
        <w:rPr>
          <w:rFonts w:ascii="Times New Roman" w:hAnsi="Times New Roman" w:cs="Times New Roman"/>
        </w:rPr>
        <w:t>predation</w:t>
      </w:r>
      <w:r w:rsidR="00727B06">
        <w:rPr>
          <w:rFonts w:ascii="Times New Roman" w:hAnsi="Times New Roman" w:cs="Times New Roman"/>
        </w:rPr>
        <w:t xml:space="preserve"> </w:t>
      </w:r>
      <w:r w:rsidR="00B378CB">
        <w:rPr>
          <w:rFonts w:ascii="Times New Roman" w:hAnsi="Times New Roman" w:cs="Times New Roman"/>
        </w:rPr>
        <w:t xml:space="preserve">risk </w:t>
      </w:r>
      <w:r w:rsidR="00727B06">
        <w:rPr>
          <w:rFonts w:ascii="Times New Roman" w:hAnsi="Times New Roman" w:cs="Times New Roman"/>
        </w:rPr>
        <w:t>(</w:t>
      </w:r>
      <w:r w:rsidR="00727B06" w:rsidRPr="00727B06">
        <w:rPr>
          <w:rFonts w:ascii="Times New Roman" w:hAnsi="Times New Roman" w:cs="Times New Roman"/>
          <w:i/>
          <w:iCs/>
        </w:rPr>
        <w:t>h</w:t>
      </w:r>
      <w:r w:rsidR="001E6E31">
        <w:rPr>
          <w:rFonts w:ascii="Times New Roman" w:hAnsi="Times New Roman" w:cs="Times New Roman"/>
          <w:i/>
          <w:iCs/>
        </w:rPr>
        <w:t>)</w:t>
      </w:r>
      <w:r w:rsidR="003F4B37">
        <w:rPr>
          <w:rFonts w:ascii="Times New Roman" w:hAnsi="Times New Roman" w:cs="Times New Roman"/>
          <w:i/>
          <w:iCs/>
        </w:rPr>
        <w:t xml:space="preserve"> </w:t>
      </w:r>
      <w:r w:rsidR="003F4B37">
        <w:rPr>
          <w:rFonts w:ascii="Times New Roman" w:hAnsi="Times New Roman" w:cs="Times New Roman"/>
        </w:rPr>
        <w:t>increased</w:t>
      </w:r>
      <w:r w:rsidR="001B02F7">
        <w:rPr>
          <w:rFonts w:ascii="Times New Roman" w:hAnsi="Times New Roman" w:cs="Times New Roman"/>
        </w:rPr>
        <w:t xml:space="preserve"> (Figure 2, top row)</w:t>
      </w:r>
      <w:r w:rsidR="001E6E31">
        <w:rPr>
          <w:rFonts w:ascii="Times New Roman" w:hAnsi="Times New Roman" w:cs="Times New Roman"/>
          <w:i/>
          <w:iCs/>
        </w:rPr>
        <w:t xml:space="preserve">. </w:t>
      </w:r>
      <w:r w:rsidR="00727B06">
        <w:rPr>
          <w:rFonts w:ascii="Times New Roman" w:hAnsi="Times New Roman" w:cs="Times New Roman"/>
        </w:rPr>
        <w:t xml:space="preserve"> </w:t>
      </w:r>
      <w:r w:rsidR="00AB0B71">
        <w:rPr>
          <w:rFonts w:ascii="Times New Roman" w:hAnsi="Times New Roman" w:cs="Times New Roman"/>
        </w:rPr>
        <w:t>W</w:t>
      </w:r>
      <w:r w:rsidR="00A422D1">
        <w:rPr>
          <w:rFonts w:ascii="Times New Roman" w:hAnsi="Times New Roman" w:cs="Times New Roman"/>
        </w:rPr>
        <w:t xml:space="preserve">e interpret </w:t>
      </w:r>
      <w:r w:rsidR="007C6E4A">
        <w:rPr>
          <w:rFonts w:ascii="Times New Roman" w:hAnsi="Times New Roman" w:cs="Times New Roman"/>
        </w:rPr>
        <w:t>this</w:t>
      </w:r>
      <w:r w:rsidR="002307CA">
        <w:rPr>
          <w:rFonts w:ascii="Times New Roman" w:hAnsi="Times New Roman" w:cs="Times New Roman"/>
        </w:rPr>
        <w:t xml:space="preserve"> </w:t>
      </w:r>
      <w:r w:rsidR="008211AE">
        <w:rPr>
          <w:rFonts w:ascii="Times New Roman" w:hAnsi="Times New Roman" w:cs="Times New Roman"/>
        </w:rPr>
        <w:t xml:space="preserve">secondary </w:t>
      </w:r>
      <w:r w:rsidR="002307CA">
        <w:rPr>
          <w:rFonts w:ascii="Times New Roman" w:hAnsi="Times New Roman" w:cs="Times New Roman"/>
        </w:rPr>
        <w:t xml:space="preserve">growth </w:t>
      </w:r>
      <w:r w:rsidR="007C6E4A">
        <w:rPr>
          <w:rFonts w:ascii="Times New Roman" w:hAnsi="Times New Roman" w:cs="Times New Roman"/>
        </w:rPr>
        <w:t xml:space="preserve">pattern </w:t>
      </w:r>
      <w:r w:rsidR="002307CA">
        <w:rPr>
          <w:rFonts w:ascii="Times New Roman" w:hAnsi="Times New Roman" w:cs="Times New Roman"/>
        </w:rPr>
        <w:t xml:space="preserve">as an effect of changing reproductive value </w:t>
      </w:r>
      <w:r w:rsidR="00C96530">
        <w:rPr>
          <w:rFonts w:ascii="Times New Roman" w:hAnsi="Times New Roman" w:cs="Times New Roman"/>
        </w:rPr>
        <w:t>due to senescence</w:t>
      </w:r>
      <w:r w:rsidR="00EC0A1A">
        <w:rPr>
          <w:rFonts w:ascii="Times New Roman" w:hAnsi="Times New Roman" w:cs="Times New Roman"/>
        </w:rPr>
        <w:t xml:space="preserve"> (and predation risk)</w:t>
      </w:r>
      <w:r w:rsidR="00C96530">
        <w:rPr>
          <w:rFonts w:ascii="Times New Roman" w:hAnsi="Times New Roman" w:cs="Times New Roman"/>
        </w:rPr>
        <w:t xml:space="preserve">. </w:t>
      </w:r>
      <w:r w:rsidR="004F5EA6">
        <w:rPr>
          <w:rFonts w:ascii="Times New Roman" w:hAnsi="Times New Roman" w:cs="Times New Roman"/>
        </w:rPr>
        <w:t>W</w:t>
      </w:r>
      <w:r w:rsidR="00BA5FCA">
        <w:rPr>
          <w:rFonts w:ascii="Times New Roman" w:hAnsi="Times New Roman" w:cs="Times New Roman"/>
        </w:rPr>
        <w:t xml:space="preserve">hen </w:t>
      </w:r>
      <w:r w:rsidR="00E33D29">
        <w:rPr>
          <w:rFonts w:ascii="Times New Roman" w:hAnsi="Times New Roman" w:cs="Times New Roman"/>
        </w:rPr>
        <w:t>extrinsic and intrinsic mortality are low</w:t>
      </w:r>
      <w:r w:rsidR="00BA5FCA">
        <w:rPr>
          <w:rFonts w:ascii="Times New Roman" w:hAnsi="Times New Roman" w:cs="Times New Roman"/>
        </w:rPr>
        <w:t>,</w:t>
      </w:r>
      <w:r w:rsidR="00C96530">
        <w:rPr>
          <w:rFonts w:ascii="Times New Roman" w:hAnsi="Times New Roman" w:cs="Times New Roman"/>
        </w:rPr>
        <w:t xml:space="preserve"> large body size</w:t>
      </w:r>
      <w:r w:rsidR="002628FD">
        <w:rPr>
          <w:rFonts w:ascii="Times New Roman" w:hAnsi="Times New Roman" w:cs="Times New Roman"/>
        </w:rPr>
        <w:t>s</w:t>
      </w:r>
      <w:r w:rsidR="00C96530">
        <w:rPr>
          <w:rFonts w:ascii="Times New Roman" w:hAnsi="Times New Roman" w:cs="Times New Roman"/>
        </w:rPr>
        <w:t xml:space="preserve"> </w:t>
      </w:r>
      <w:r w:rsidR="00FE3FAA">
        <w:rPr>
          <w:rFonts w:ascii="Times New Roman" w:hAnsi="Times New Roman" w:cs="Times New Roman"/>
        </w:rPr>
        <w:t xml:space="preserve">and </w:t>
      </w:r>
      <w:r w:rsidR="00BA5FCA">
        <w:rPr>
          <w:rFonts w:ascii="Times New Roman" w:hAnsi="Times New Roman" w:cs="Times New Roman"/>
        </w:rPr>
        <w:t xml:space="preserve">early </w:t>
      </w:r>
      <w:r w:rsidR="00FE3FAA">
        <w:rPr>
          <w:rFonts w:ascii="Times New Roman" w:hAnsi="Times New Roman" w:cs="Times New Roman"/>
        </w:rPr>
        <w:t xml:space="preserve">reproductive investment </w:t>
      </w:r>
      <w:r w:rsidR="002628FD">
        <w:rPr>
          <w:rFonts w:ascii="Times New Roman" w:hAnsi="Times New Roman" w:cs="Times New Roman"/>
        </w:rPr>
        <w:t xml:space="preserve">are </w:t>
      </w:r>
      <w:r w:rsidR="00C96530">
        <w:rPr>
          <w:rFonts w:ascii="Times New Roman" w:hAnsi="Times New Roman" w:cs="Times New Roman"/>
        </w:rPr>
        <w:t>less</w:t>
      </w:r>
      <w:r w:rsidR="007672F7">
        <w:rPr>
          <w:rFonts w:ascii="Times New Roman" w:hAnsi="Times New Roman" w:cs="Times New Roman"/>
        </w:rPr>
        <w:t xml:space="preserve"> advantageous</w:t>
      </w:r>
      <w:r w:rsidR="00C96530">
        <w:rPr>
          <w:rFonts w:ascii="Times New Roman" w:hAnsi="Times New Roman" w:cs="Times New Roman"/>
        </w:rPr>
        <w:t xml:space="preserve"> (food is abundant </w:t>
      </w:r>
      <w:r w:rsidR="00B63749">
        <w:rPr>
          <w:rFonts w:ascii="Times New Roman" w:hAnsi="Times New Roman" w:cs="Times New Roman"/>
        </w:rPr>
        <w:t xml:space="preserve">and </w:t>
      </w:r>
      <w:r w:rsidR="00B63086">
        <w:rPr>
          <w:rFonts w:ascii="Times New Roman" w:hAnsi="Times New Roman" w:cs="Times New Roman"/>
        </w:rPr>
        <w:t>survival is high</w:t>
      </w:r>
      <w:r w:rsidR="00C96530">
        <w:rPr>
          <w:rFonts w:ascii="Times New Roman" w:hAnsi="Times New Roman" w:cs="Times New Roman"/>
        </w:rPr>
        <w:t>, even for mid-size individuals).</w:t>
      </w:r>
      <w:r w:rsidR="00BA5FCA">
        <w:rPr>
          <w:rFonts w:ascii="Times New Roman" w:hAnsi="Times New Roman" w:cs="Times New Roman"/>
        </w:rPr>
        <w:t xml:space="preserve"> In other </w:t>
      </w:r>
      <w:r w:rsidR="00D614CC">
        <w:rPr>
          <w:rFonts w:ascii="Times New Roman" w:hAnsi="Times New Roman" w:cs="Times New Roman"/>
        </w:rPr>
        <w:t>scenarios</w:t>
      </w:r>
      <w:r w:rsidR="00BA5FCA">
        <w:rPr>
          <w:rFonts w:ascii="Times New Roman" w:hAnsi="Times New Roman" w:cs="Times New Roman"/>
        </w:rPr>
        <w:t xml:space="preserve">, the evolutionarily optimal strategy did not vary with </w:t>
      </w:r>
      <w:r w:rsidR="00C467F6">
        <w:rPr>
          <w:rFonts w:ascii="Times New Roman" w:hAnsi="Times New Roman" w:cs="Times New Roman"/>
          <w:i/>
          <w:iCs/>
        </w:rPr>
        <w:t>T</w:t>
      </w:r>
      <w:r w:rsidR="007C6E4A">
        <w:rPr>
          <w:rFonts w:ascii="Times New Roman" w:hAnsi="Times New Roman" w:cs="Times New Roman"/>
        </w:rPr>
        <w:t>.</w:t>
      </w:r>
      <w:r w:rsidR="001E6E31">
        <w:rPr>
          <w:rFonts w:ascii="Times New Roman" w:hAnsi="Times New Roman" w:cs="Times New Roman"/>
        </w:rPr>
        <w:t xml:space="preserve"> </w:t>
      </w:r>
    </w:p>
    <w:p w14:paraId="6AF8F444" w14:textId="77777777" w:rsidR="009E6169" w:rsidRDefault="009E6169" w:rsidP="00D34DE9">
      <w:pPr>
        <w:spacing w:line="480" w:lineRule="auto"/>
        <w:jc w:val="both"/>
        <w:rPr>
          <w:rFonts w:ascii="Times New Roman" w:hAnsi="Times New Roman" w:cs="Times New Roman"/>
        </w:rPr>
      </w:pPr>
    </w:p>
    <w:p w14:paraId="73C6A567" w14:textId="3941AA92" w:rsidR="004625F3" w:rsidRPr="009E6169" w:rsidRDefault="009E6169" w:rsidP="00D34DE9">
      <w:pPr>
        <w:spacing w:line="480" w:lineRule="auto"/>
        <w:jc w:val="both"/>
        <w:rPr>
          <w:rFonts w:ascii="Times New Roman" w:hAnsi="Times New Roman" w:cs="Times New Roman"/>
        </w:rPr>
      </w:pPr>
      <w:r>
        <w:rPr>
          <w:rFonts w:ascii="Times New Roman" w:hAnsi="Times New Roman" w:cs="Times New Roman"/>
        </w:rPr>
        <w:t>In</w:t>
      </w:r>
      <w:r w:rsidR="00A56CC5" w:rsidRPr="000E4CDA">
        <w:rPr>
          <w:rFonts w:ascii="Times New Roman" w:hAnsi="Times New Roman" w:cs="Times New Roman"/>
        </w:rPr>
        <w:t xml:space="preserve"> </w:t>
      </w:r>
      <w:r w:rsidR="004C6A50" w:rsidRPr="000E4CDA">
        <w:rPr>
          <w:rFonts w:ascii="Times New Roman" w:hAnsi="Times New Roman" w:cs="Times New Roman"/>
        </w:rPr>
        <w:t>general,</w:t>
      </w:r>
      <w:r w:rsidR="00A56CC5" w:rsidRPr="000E4CDA">
        <w:rPr>
          <w:rFonts w:ascii="Times New Roman" w:hAnsi="Times New Roman" w:cs="Times New Roman"/>
        </w:rPr>
        <w:t xml:space="preserve"> </w:t>
      </w:r>
      <w:r w:rsidR="007E4404" w:rsidRPr="000E4CDA">
        <w:rPr>
          <w:rFonts w:ascii="Times New Roman" w:hAnsi="Times New Roman" w:cs="Times New Roman"/>
        </w:rPr>
        <w:t xml:space="preserve">selection favored </w:t>
      </w:r>
      <w:r w:rsidR="009B7ACD" w:rsidRPr="000E4CDA">
        <w:rPr>
          <w:rFonts w:ascii="Times New Roman" w:hAnsi="Times New Roman" w:cs="Times New Roman"/>
        </w:rPr>
        <w:t xml:space="preserve">the evolution of </w:t>
      </w:r>
      <w:r w:rsidR="007E4404" w:rsidRPr="000E4CDA">
        <w:rPr>
          <w:rFonts w:ascii="Times New Roman" w:hAnsi="Times New Roman" w:cs="Times New Roman"/>
        </w:rPr>
        <w:t xml:space="preserve">larger </w:t>
      </w:r>
      <w:r w:rsidR="00A56CC5" w:rsidRPr="000E4CDA">
        <w:rPr>
          <w:rFonts w:ascii="Times New Roman" w:hAnsi="Times New Roman" w:cs="Times New Roman"/>
        </w:rPr>
        <w:t xml:space="preserve">maximum </w:t>
      </w:r>
      <w:r w:rsidR="007B17EF" w:rsidRPr="000E4CDA">
        <w:rPr>
          <w:rFonts w:ascii="Times New Roman" w:hAnsi="Times New Roman" w:cs="Times New Roman"/>
        </w:rPr>
        <w:t>body size</w:t>
      </w:r>
      <w:r w:rsidR="007E4404" w:rsidRPr="000E4CDA">
        <w:rPr>
          <w:rFonts w:ascii="Times New Roman" w:hAnsi="Times New Roman" w:cs="Times New Roman"/>
        </w:rPr>
        <w:t>s</w:t>
      </w:r>
      <w:r w:rsidR="007B17EF" w:rsidRPr="000E4CDA">
        <w:rPr>
          <w:rFonts w:ascii="Times New Roman" w:hAnsi="Times New Roman" w:cs="Times New Roman"/>
        </w:rPr>
        <w:t xml:space="preserve"> in seasonal environments</w:t>
      </w:r>
      <w:r>
        <w:rPr>
          <w:rFonts w:ascii="Times New Roman" w:hAnsi="Times New Roman" w:cs="Times New Roman"/>
        </w:rPr>
        <w:t xml:space="preserve"> (Figure 2)</w:t>
      </w:r>
      <w:r w:rsidR="00EA4983" w:rsidRPr="000E4CDA">
        <w:rPr>
          <w:rFonts w:ascii="Times New Roman" w:hAnsi="Times New Roman" w:cs="Times New Roman"/>
        </w:rPr>
        <w:t>, although with low food levels and low predation risk individuals delayed growth (described above).</w:t>
      </w:r>
      <w:r w:rsidR="007B17EF" w:rsidRPr="000E4CDA">
        <w:rPr>
          <w:rFonts w:ascii="Times New Roman" w:hAnsi="Times New Roman" w:cs="Times New Roman"/>
        </w:rPr>
        <w:t xml:space="preserve"> </w:t>
      </w:r>
      <w:r w:rsidR="00A62301">
        <w:rPr>
          <w:rFonts w:ascii="Times New Roman" w:hAnsi="Times New Roman" w:cs="Times New Roman"/>
        </w:rPr>
        <w:t>We observed t</w:t>
      </w:r>
      <w:r w:rsidR="007B17EF" w:rsidRPr="000E4CDA">
        <w:rPr>
          <w:rFonts w:ascii="Times New Roman" w:hAnsi="Times New Roman" w:cs="Times New Roman"/>
        </w:rPr>
        <w:t xml:space="preserve">he evolution of </w:t>
      </w:r>
      <w:r w:rsidR="00A62301">
        <w:rPr>
          <w:rFonts w:ascii="Times New Roman" w:hAnsi="Times New Roman" w:cs="Times New Roman"/>
        </w:rPr>
        <w:t>larger</w:t>
      </w:r>
      <w:r w:rsidR="00DB52DD" w:rsidRPr="000E4CDA">
        <w:rPr>
          <w:rFonts w:ascii="Times New Roman" w:hAnsi="Times New Roman" w:cs="Times New Roman"/>
        </w:rPr>
        <w:t xml:space="preserve"> body sizes</w:t>
      </w:r>
      <w:r w:rsidR="00005BDD" w:rsidRPr="000E4CDA">
        <w:rPr>
          <w:rFonts w:ascii="Times New Roman" w:hAnsi="Times New Roman" w:cs="Times New Roman"/>
        </w:rPr>
        <w:t xml:space="preserve"> </w:t>
      </w:r>
      <w:r w:rsidR="00A62301">
        <w:rPr>
          <w:rFonts w:ascii="Times New Roman" w:hAnsi="Times New Roman" w:cs="Times New Roman"/>
        </w:rPr>
        <w:t xml:space="preserve">in seasonal environments, especially with cooler base temperatures in all predation and </w:t>
      </w:r>
      <w:r w:rsidR="00FB6A52">
        <w:rPr>
          <w:rFonts w:ascii="Times New Roman" w:hAnsi="Times New Roman" w:cs="Times New Roman"/>
        </w:rPr>
        <w:t>food</w:t>
      </w:r>
      <w:r w:rsidR="00A62301">
        <w:rPr>
          <w:rFonts w:ascii="Times New Roman" w:hAnsi="Times New Roman" w:cs="Times New Roman"/>
        </w:rPr>
        <w:t xml:space="preserve"> scenarios </w:t>
      </w:r>
      <w:r w:rsidR="00A62301" w:rsidRPr="000E4CDA">
        <w:rPr>
          <w:rFonts w:ascii="Times New Roman" w:hAnsi="Times New Roman" w:cs="Times New Roman"/>
        </w:rPr>
        <w:t>(Figure 2</w:t>
      </w:r>
      <w:r w:rsidR="00A62301">
        <w:rPr>
          <w:rFonts w:ascii="Times New Roman" w:hAnsi="Times New Roman" w:cs="Times New Roman"/>
        </w:rPr>
        <w:t>)</w:t>
      </w:r>
      <w:r w:rsidR="007B17EF" w:rsidRPr="000E4CDA">
        <w:rPr>
          <w:rFonts w:ascii="Times New Roman" w:hAnsi="Times New Roman" w:cs="Times New Roman"/>
        </w:rPr>
        <w:t xml:space="preserve">. </w:t>
      </w:r>
      <w:r w:rsidR="00970E12">
        <w:rPr>
          <w:rFonts w:ascii="Times New Roman" w:hAnsi="Times New Roman" w:cs="Times New Roman"/>
        </w:rPr>
        <w:t xml:space="preserve">We infer seasonality itself also contributed to the evolution of larger body sizes, because the </w:t>
      </w:r>
      <w:r w:rsidR="00451EC3" w:rsidRPr="000E4CDA">
        <w:rPr>
          <w:rFonts w:ascii="Times New Roman" w:hAnsi="Times New Roman" w:cs="Times New Roman"/>
        </w:rPr>
        <w:t xml:space="preserve">maximum </w:t>
      </w:r>
      <w:r w:rsidR="007B17EF" w:rsidRPr="000E4CDA">
        <w:rPr>
          <w:rFonts w:ascii="Times New Roman" w:hAnsi="Times New Roman" w:cs="Times New Roman"/>
        </w:rPr>
        <w:t xml:space="preserve">body sizes of individuals in the low-food seasonal </w:t>
      </w:r>
      <w:r w:rsidR="00FB6A52">
        <w:rPr>
          <w:rFonts w:ascii="Times New Roman" w:hAnsi="Times New Roman" w:cs="Times New Roman"/>
        </w:rPr>
        <w:t>environment</w:t>
      </w:r>
      <w:r w:rsidR="007B17EF" w:rsidRPr="000E4CDA">
        <w:rPr>
          <w:rFonts w:ascii="Times New Roman" w:hAnsi="Times New Roman" w:cs="Times New Roman"/>
        </w:rPr>
        <w:t xml:space="preserve"> were </w:t>
      </w:r>
      <w:r w:rsidR="00EA4983" w:rsidRPr="000E4CDA">
        <w:rPr>
          <w:rFonts w:ascii="Times New Roman" w:hAnsi="Times New Roman" w:cs="Times New Roman"/>
        </w:rPr>
        <w:t>larger than the</w:t>
      </w:r>
      <w:r w:rsidR="007B17EF" w:rsidRPr="000E4CDA">
        <w:rPr>
          <w:rFonts w:ascii="Times New Roman" w:hAnsi="Times New Roman" w:cs="Times New Roman"/>
        </w:rPr>
        <w:t xml:space="preserve"> </w:t>
      </w:r>
      <w:r w:rsidR="000811E6" w:rsidRPr="000E4CDA">
        <w:rPr>
          <w:rFonts w:ascii="Times New Roman" w:hAnsi="Times New Roman" w:cs="Times New Roman"/>
        </w:rPr>
        <w:t xml:space="preserve">maximum </w:t>
      </w:r>
      <w:r w:rsidR="007B17EF" w:rsidRPr="000E4CDA">
        <w:rPr>
          <w:rFonts w:ascii="Times New Roman" w:hAnsi="Times New Roman" w:cs="Times New Roman"/>
        </w:rPr>
        <w:t xml:space="preserve">body sizes </w:t>
      </w:r>
      <w:r w:rsidR="00645A51" w:rsidRPr="000E4CDA">
        <w:rPr>
          <w:rFonts w:ascii="Times New Roman" w:hAnsi="Times New Roman" w:cs="Times New Roman"/>
        </w:rPr>
        <w:t xml:space="preserve">evolving in the </w:t>
      </w:r>
      <w:r w:rsidR="007B17EF" w:rsidRPr="000E4CDA">
        <w:rPr>
          <w:rFonts w:ascii="Times New Roman" w:hAnsi="Times New Roman" w:cs="Times New Roman"/>
        </w:rPr>
        <w:t xml:space="preserve">high-food constant </w:t>
      </w:r>
      <w:r w:rsidR="00FB6A52">
        <w:rPr>
          <w:rFonts w:ascii="Times New Roman" w:hAnsi="Times New Roman" w:cs="Times New Roman"/>
        </w:rPr>
        <w:t>environment</w:t>
      </w:r>
      <w:r w:rsidR="00970E12">
        <w:rPr>
          <w:rFonts w:ascii="Times New Roman" w:hAnsi="Times New Roman" w:cs="Times New Roman"/>
        </w:rPr>
        <w:t>,</w:t>
      </w:r>
      <w:r w:rsidR="00817029" w:rsidRPr="000E4CDA">
        <w:rPr>
          <w:rFonts w:ascii="Times New Roman" w:hAnsi="Times New Roman" w:cs="Times New Roman"/>
        </w:rPr>
        <w:t xml:space="preserve"> especially at </w:t>
      </w:r>
      <w:r w:rsidR="008672B1">
        <w:rPr>
          <w:rFonts w:ascii="Times New Roman" w:hAnsi="Times New Roman" w:cs="Times New Roman"/>
        </w:rPr>
        <w:t xml:space="preserve">the </w:t>
      </w:r>
      <w:r w:rsidR="00817029" w:rsidRPr="000E4CDA">
        <w:rPr>
          <w:rFonts w:ascii="Times New Roman" w:hAnsi="Times New Roman" w:cs="Times New Roman"/>
        </w:rPr>
        <w:t xml:space="preserve">lower </w:t>
      </w:r>
      <w:r w:rsidR="00AD4203" w:rsidRPr="000E4CDA">
        <w:rPr>
          <w:rFonts w:ascii="Times New Roman" w:hAnsi="Times New Roman" w:cs="Times New Roman"/>
        </w:rPr>
        <w:t xml:space="preserve">base temperature </w:t>
      </w:r>
      <w:r w:rsidR="007B17EF" w:rsidRPr="000E4CDA">
        <w:rPr>
          <w:rFonts w:ascii="Times New Roman" w:hAnsi="Times New Roman" w:cs="Times New Roman"/>
        </w:rPr>
        <w:t>(Figure 2</w:t>
      </w:r>
      <w:r w:rsidR="00BB3C8F">
        <w:rPr>
          <w:rFonts w:ascii="Times New Roman" w:hAnsi="Times New Roman" w:cs="Times New Roman"/>
        </w:rPr>
        <w:t>)</w:t>
      </w:r>
      <w:r w:rsidR="00B12FD4">
        <w:rPr>
          <w:rFonts w:ascii="Times New Roman" w:hAnsi="Times New Roman" w:cs="Times New Roman"/>
        </w:rPr>
        <w:t>. This pattern emerged in spite of</w:t>
      </w:r>
      <w:r w:rsidR="005D0C7B">
        <w:rPr>
          <w:rFonts w:ascii="Times New Roman" w:hAnsi="Times New Roman" w:cs="Times New Roman"/>
        </w:rPr>
        <w:t xml:space="preserve"> </w:t>
      </w:r>
      <w:r w:rsidR="007B17EF">
        <w:rPr>
          <w:rFonts w:ascii="Times New Roman" w:hAnsi="Times New Roman" w:cs="Times New Roman"/>
        </w:rPr>
        <w:t xml:space="preserve">greater </w:t>
      </w:r>
      <w:r w:rsidR="00B12FD4">
        <w:rPr>
          <w:rFonts w:ascii="Times New Roman" w:hAnsi="Times New Roman" w:cs="Times New Roman"/>
        </w:rPr>
        <w:t xml:space="preserve">food availability </w:t>
      </w:r>
      <w:r w:rsidR="007B17EF">
        <w:rPr>
          <w:rFonts w:ascii="Times New Roman" w:hAnsi="Times New Roman" w:cs="Times New Roman"/>
        </w:rPr>
        <w:t xml:space="preserve">at every body size </w:t>
      </w:r>
      <w:r w:rsidR="005D0C7B">
        <w:rPr>
          <w:rFonts w:ascii="Times New Roman" w:hAnsi="Times New Roman" w:cs="Times New Roman"/>
        </w:rPr>
        <w:t xml:space="preserve">in the high-food constant environment (Figure 1a, thick solid red line) </w:t>
      </w:r>
      <w:r w:rsidR="007B17EF">
        <w:rPr>
          <w:rFonts w:ascii="Times New Roman" w:hAnsi="Times New Roman" w:cs="Times New Roman"/>
        </w:rPr>
        <w:t>than</w:t>
      </w:r>
      <w:r w:rsidR="00237BEF">
        <w:rPr>
          <w:rFonts w:ascii="Times New Roman" w:hAnsi="Times New Roman" w:cs="Times New Roman"/>
        </w:rPr>
        <w:t xml:space="preserve"> </w:t>
      </w:r>
      <w:r w:rsidR="00451EC3">
        <w:rPr>
          <w:rFonts w:ascii="Times New Roman" w:hAnsi="Times New Roman" w:cs="Times New Roman"/>
        </w:rPr>
        <w:t xml:space="preserve">in the </w:t>
      </w:r>
      <w:r w:rsidR="007B17EF">
        <w:rPr>
          <w:rFonts w:ascii="Times New Roman" w:hAnsi="Times New Roman" w:cs="Times New Roman"/>
        </w:rPr>
        <w:t xml:space="preserve">low-food seasonal </w:t>
      </w:r>
      <w:r w:rsidR="007B17EF">
        <w:rPr>
          <w:rFonts w:ascii="Times New Roman" w:hAnsi="Times New Roman" w:cs="Times New Roman"/>
        </w:rPr>
        <w:lastRenderedPageBreak/>
        <w:t>environment (Figure 1a, thin dashed blue line</w:t>
      </w:r>
      <w:r w:rsidR="0024687E">
        <w:rPr>
          <w:rFonts w:ascii="Times New Roman" w:hAnsi="Times New Roman" w:cs="Times New Roman"/>
        </w:rPr>
        <w:t>) and the fact that</w:t>
      </w:r>
      <w:r w:rsidR="0025007A">
        <w:rPr>
          <w:rFonts w:ascii="Times New Roman" w:hAnsi="Times New Roman" w:cs="Times New Roman"/>
        </w:rPr>
        <w:t xml:space="preserve"> s</w:t>
      </w:r>
      <w:r w:rsidR="007B17EF">
        <w:rPr>
          <w:rFonts w:ascii="Times New Roman" w:hAnsi="Times New Roman" w:cs="Times New Roman"/>
        </w:rPr>
        <w:t>ize-dependent metabolic costs</w:t>
      </w:r>
      <w:r w:rsidR="00451EC3">
        <w:rPr>
          <w:rFonts w:ascii="Times New Roman" w:hAnsi="Times New Roman" w:cs="Times New Roman"/>
        </w:rPr>
        <w:t xml:space="preserve"> in the seasonal environment</w:t>
      </w:r>
      <w:r w:rsidR="007B17EF">
        <w:rPr>
          <w:rFonts w:ascii="Times New Roman" w:hAnsi="Times New Roman" w:cs="Times New Roman"/>
        </w:rPr>
        <w:t xml:space="preserve"> were </w:t>
      </w:r>
      <w:r w:rsidR="00451EC3">
        <w:rPr>
          <w:rFonts w:ascii="Times New Roman" w:hAnsi="Times New Roman" w:cs="Times New Roman"/>
        </w:rPr>
        <w:t>higher or</w:t>
      </w:r>
      <w:r w:rsidR="007B17EF">
        <w:rPr>
          <w:rFonts w:ascii="Times New Roman" w:hAnsi="Times New Roman" w:cs="Times New Roman"/>
        </w:rPr>
        <w:t xml:space="preserve"> comparable </w:t>
      </w:r>
      <w:r w:rsidR="00451EC3">
        <w:rPr>
          <w:rFonts w:ascii="Times New Roman" w:hAnsi="Times New Roman" w:cs="Times New Roman"/>
        </w:rPr>
        <w:t xml:space="preserve">to the </w:t>
      </w:r>
      <w:r w:rsidR="007B17EF">
        <w:rPr>
          <w:rFonts w:ascii="Times New Roman" w:hAnsi="Times New Roman" w:cs="Times New Roman"/>
        </w:rPr>
        <w:t xml:space="preserve">constant environment (Figure 1b, </w:t>
      </w:r>
      <w:r w:rsidR="00451EC3">
        <w:rPr>
          <w:rFonts w:ascii="Times New Roman" w:hAnsi="Times New Roman" w:cs="Times New Roman"/>
        </w:rPr>
        <w:t>dashed red li</w:t>
      </w:r>
      <w:r w:rsidR="006B69F2">
        <w:rPr>
          <w:rFonts w:ascii="Times New Roman" w:hAnsi="Times New Roman" w:cs="Times New Roman"/>
        </w:rPr>
        <w:t>n</w:t>
      </w:r>
      <w:r w:rsidR="00451EC3">
        <w:rPr>
          <w:rFonts w:ascii="Times New Roman" w:hAnsi="Times New Roman" w:cs="Times New Roman"/>
        </w:rPr>
        <w:t>es are higher or comparable to</w:t>
      </w:r>
      <w:r w:rsidR="007B17EF">
        <w:rPr>
          <w:rFonts w:ascii="Times New Roman" w:hAnsi="Times New Roman" w:cs="Times New Roman"/>
        </w:rPr>
        <w:t xml:space="preserve"> solid blue lines)</w:t>
      </w:r>
      <w:r w:rsidR="007B17EF" w:rsidRPr="00762509">
        <w:rPr>
          <w:rFonts w:ascii="Times New Roman" w:hAnsi="Times New Roman" w:cs="Times New Roman"/>
        </w:rPr>
        <w:t>.</w:t>
      </w:r>
      <w:r w:rsidR="002E2CB4">
        <w:rPr>
          <w:rFonts w:ascii="Times New Roman" w:hAnsi="Times New Roman" w:cs="Times New Roman"/>
        </w:rPr>
        <w:t xml:space="preserve"> </w:t>
      </w:r>
      <w:r w:rsidR="004B34CF">
        <w:rPr>
          <w:rFonts w:ascii="Times New Roman" w:hAnsi="Times New Roman" w:cs="Times New Roman"/>
        </w:rPr>
        <w:t xml:space="preserve"> </w:t>
      </w:r>
      <w:r w:rsidR="00AC7C56">
        <w:rPr>
          <w:rFonts w:ascii="Times New Roman" w:hAnsi="Times New Roman" w:cs="Times New Roman"/>
        </w:rPr>
        <w:t xml:space="preserve"> </w:t>
      </w:r>
      <w:r w:rsidR="00735C11">
        <w:rPr>
          <w:rFonts w:ascii="Times New Roman" w:hAnsi="Times New Roman" w:cs="Times New Roman"/>
        </w:rPr>
        <w:t xml:space="preserve">  </w:t>
      </w:r>
    </w:p>
    <w:p w14:paraId="50F7F6D5" w14:textId="5D9A6259" w:rsidR="00735C11" w:rsidRDefault="00735C11" w:rsidP="00D34DE9">
      <w:pPr>
        <w:spacing w:line="480" w:lineRule="auto"/>
        <w:jc w:val="both"/>
        <w:rPr>
          <w:rFonts w:ascii="Times New Roman" w:hAnsi="Times New Roman" w:cs="Times New Roman"/>
        </w:rPr>
      </w:pPr>
    </w:p>
    <w:p w14:paraId="06BBDA0F" w14:textId="6F1DBBAA" w:rsidR="00947957" w:rsidRPr="00947957" w:rsidRDefault="00753FB8" w:rsidP="00D34DE9">
      <w:pPr>
        <w:spacing w:line="480" w:lineRule="auto"/>
        <w:jc w:val="both"/>
        <w:rPr>
          <w:rFonts w:ascii="Times New Roman" w:hAnsi="Times New Roman" w:cs="Times New Roman"/>
          <w:i/>
          <w:iCs/>
        </w:rPr>
      </w:pPr>
      <w:r>
        <w:rPr>
          <w:rFonts w:ascii="Times New Roman" w:hAnsi="Times New Roman" w:cs="Times New Roman"/>
          <w:i/>
          <w:iCs/>
        </w:rPr>
        <w:t>Age and size of m</w:t>
      </w:r>
      <w:r w:rsidR="00947957">
        <w:rPr>
          <w:rFonts w:ascii="Times New Roman" w:hAnsi="Times New Roman" w:cs="Times New Roman"/>
          <w:i/>
          <w:iCs/>
        </w:rPr>
        <w:t>aturation</w:t>
      </w:r>
      <w:r w:rsidR="00D65012" w:rsidRPr="00D65012" w:rsidDel="00654C30">
        <w:rPr>
          <w:rFonts w:ascii="Times New Roman" w:hAnsi="Times New Roman" w:cs="Times New Roman"/>
        </w:rPr>
        <w:t xml:space="preserve"> </w:t>
      </w:r>
    </w:p>
    <w:p w14:paraId="518977D8" w14:textId="4B0DAF58" w:rsidR="004B74AD" w:rsidRDefault="00961B39" w:rsidP="00D34DE9">
      <w:pPr>
        <w:spacing w:line="480" w:lineRule="auto"/>
        <w:jc w:val="both"/>
        <w:rPr>
          <w:rFonts w:ascii="Times New Roman" w:hAnsi="Times New Roman" w:cs="Times New Roman"/>
        </w:rPr>
      </w:pPr>
      <w:r>
        <w:rPr>
          <w:rFonts w:ascii="Times New Roman" w:hAnsi="Times New Roman" w:cs="Times New Roman"/>
        </w:rPr>
        <w:t xml:space="preserve">We </w:t>
      </w:r>
      <w:r w:rsidR="00654C30">
        <w:rPr>
          <w:rFonts w:ascii="Times New Roman" w:hAnsi="Times New Roman" w:cs="Times New Roman"/>
        </w:rPr>
        <w:t xml:space="preserve">defined </w:t>
      </w:r>
      <w:r>
        <w:rPr>
          <w:rFonts w:ascii="Times New Roman" w:hAnsi="Times New Roman" w:cs="Times New Roman"/>
        </w:rPr>
        <w:t>t</w:t>
      </w:r>
      <w:r w:rsidR="00B53DDD">
        <w:rPr>
          <w:rFonts w:ascii="Times New Roman" w:hAnsi="Times New Roman" w:cs="Times New Roman"/>
        </w:rPr>
        <w:t xml:space="preserve">he </w:t>
      </w:r>
      <w:r w:rsidR="00A0597C">
        <w:rPr>
          <w:rFonts w:ascii="Times New Roman" w:hAnsi="Times New Roman" w:cs="Times New Roman"/>
        </w:rPr>
        <w:t>age</w:t>
      </w:r>
      <w:r w:rsidR="00654C30">
        <w:rPr>
          <w:rFonts w:ascii="Times New Roman" w:hAnsi="Times New Roman" w:cs="Times New Roman"/>
        </w:rPr>
        <w:t xml:space="preserve"> of maturation</w:t>
      </w:r>
      <w:r w:rsidR="00B53DDD">
        <w:rPr>
          <w:rFonts w:ascii="Times New Roman" w:hAnsi="Times New Roman" w:cs="Times New Roman"/>
        </w:rPr>
        <w:t xml:space="preserve"> in each scenario</w:t>
      </w:r>
      <w:r w:rsidR="00EE5B15">
        <w:rPr>
          <w:rFonts w:ascii="Times New Roman" w:hAnsi="Times New Roman" w:cs="Times New Roman"/>
        </w:rPr>
        <w:t xml:space="preserve"> </w:t>
      </w:r>
      <w:r w:rsidR="00654C30">
        <w:rPr>
          <w:rFonts w:ascii="Times New Roman" w:hAnsi="Times New Roman" w:cs="Times New Roman"/>
        </w:rPr>
        <w:t xml:space="preserve">to be </w:t>
      </w:r>
      <w:r w:rsidR="00E32E84">
        <w:rPr>
          <w:rFonts w:ascii="Times New Roman" w:hAnsi="Times New Roman" w:cs="Times New Roman"/>
        </w:rPr>
        <w:t>the youngest age</w:t>
      </w:r>
      <w:r w:rsidR="000A28F8">
        <w:rPr>
          <w:rFonts w:ascii="Times New Roman" w:hAnsi="Times New Roman" w:cs="Times New Roman"/>
        </w:rPr>
        <w:t xml:space="preserve"> that individuals</w:t>
      </w:r>
      <w:r w:rsidR="00E32E84">
        <w:rPr>
          <w:rFonts w:ascii="Times New Roman" w:hAnsi="Times New Roman" w:cs="Times New Roman"/>
        </w:rPr>
        <w:t xml:space="preserve"> produce </w:t>
      </w:r>
      <w:r w:rsidR="007000F1">
        <w:rPr>
          <w:rFonts w:ascii="Times New Roman" w:hAnsi="Times New Roman" w:cs="Times New Roman"/>
        </w:rPr>
        <w:t xml:space="preserve">at least </w:t>
      </w:r>
      <w:r w:rsidR="00E32E84">
        <w:rPr>
          <w:rFonts w:ascii="Times New Roman" w:hAnsi="Times New Roman" w:cs="Times New Roman"/>
        </w:rPr>
        <w:t>50% of their maximum reproductive output</w:t>
      </w:r>
      <w:r w:rsidR="00B53DDD">
        <w:rPr>
          <w:rFonts w:ascii="Times New Roman" w:hAnsi="Times New Roman" w:cs="Times New Roman"/>
        </w:rPr>
        <w:t xml:space="preserve"> (</w:t>
      </w:r>
      <w:r w:rsidR="0021798C">
        <w:rPr>
          <w:rFonts w:ascii="Times New Roman" w:hAnsi="Times New Roman" w:cs="Times New Roman"/>
        </w:rPr>
        <w:t>Figure 3b</w:t>
      </w:r>
      <w:r w:rsidR="00B53DDD">
        <w:rPr>
          <w:rFonts w:ascii="Times New Roman" w:hAnsi="Times New Roman" w:cs="Times New Roman"/>
        </w:rPr>
        <w:t>)</w:t>
      </w:r>
      <w:r w:rsidR="00E32E84">
        <w:rPr>
          <w:rFonts w:ascii="Times New Roman" w:hAnsi="Times New Roman" w:cs="Times New Roman"/>
        </w:rPr>
        <w:t xml:space="preserve">. </w:t>
      </w:r>
      <w:r w:rsidR="00B53DDD">
        <w:rPr>
          <w:rFonts w:ascii="Times New Roman" w:hAnsi="Times New Roman" w:cs="Times New Roman"/>
        </w:rPr>
        <w:t>Our model</w:t>
      </w:r>
      <w:r w:rsidR="00672B36">
        <w:rPr>
          <w:rFonts w:ascii="Times New Roman" w:hAnsi="Times New Roman" w:cs="Times New Roman"/>
        </w:rPr>
        <w:t xml:space="preserve"> structure</w:t>
      </w:r>
      <w:r w:rsidR="00B53DDD">
        <w:rPr>
          <w:rFonts w:ascii="Times New Roman" w:hAnsi="Times New Roman" w:cs="Times New Roman"/>
        </w:rPr>
        <w:t xml:space="preserve"> allowed y</w:t>
      </w:r>
      <w:r w:rsidR="002F504E">
        <w:rPr>
          <w:rFonts w:ascii="Times New Roman" w:hAnsi="Times New Roman" w:cs="Times New Roman"/>
        </w:rPr>
        <w:t xml:space="preserve">oung individuals </w:t>
      </w:r>
      <w:r w:rsidR="00B53DDD">
        <w:rPr>
          <w:rFonts w:ascii="Times New Roman" w:hAnsi="Times New Roman" w:cs="Times New Roman"/>
        </w:rPr>
        <w:t>to</w:t>
      </w:r>
      <w:r w:rsidR="009722F3">
        <w:rPr>
          <w:rFonts w:ascii="Times New Roman" w:hAnsi="Times New Roman" w:cs="Times New Roman"/>
        </w:rPr>
        <w:t xml:space="preserve"> reproduce </w:t>
      </w:r>
      <w:r w:rsidR="00B53DDD">
        <w:rPr>
          <w:rFonts w:ascii="Times New Roman" w:hAnsi="Times New Roman" w:cs="Times New Roman"/>
        </w:rPr>
        <w:t>(although output was constrained to a percentage of body size)</w:t>
      </w:r>
      <w:r w:rsidR="00962685">
        <w:rPr>
          <w:rFonts w:ascii="Times New Roman" w:hAnsi="Times New Roman" w:cs="Times New Roman"/>
        </w:rPr>
        <w:t>, and</w:t>
      </w:r>
      <w:r w:rsidR="009722F3">
        <w:rPr>
          <w:rFonts w:ascii="Times New Roman" w:hAnsi="Times New Roman" w:cs="Times New Roman"/>
        </w:rPr>
        <w:t xml:space="preserve"> </w:t>
      </w:r>
      <w:r w:rsidR="00CE5331">
        <w:rPr>
          <w:rFonts w:ascii="Times New Roman" w:hAnsi="Times New Roman" w:cs="Times New Roman"/>
        </w:rPr>
        <w:t>allocation of a</w:t>
      </w:r>
      <w:r w:rsidR="009722F3">
        <w:rPr>
          <w:rFonts w:ascii="Times New Roman" w:hAnsi="Times New Roman" w:cs="Times New Roman"/>
        </w:rPr>
        <w:t xml:space="preserve"> small amount </w:t>
      </w:r>
      <w:r w:rsidR="00CE5331">
        <w:rPr>
          <w:rFonts w:ascii="Times New Roman" w:hAnsi="Times New Roman" w:cs="Times New Roman"/>
        </w:rPr>
        <w:t xml:space="preserve">of energy </w:t>
      </w:r>
      <w:r w:rsidR="009722F3">
        <w:rPr>
          <w:rFonts w:ascii="Times New Roman" w:hAnsi="Times New Roman" w:cs="Times New Roman"/>
        </w:rPr>
        <w:t>to reproduction early on</w:t>
      </w:r>
      <w:r w:rsidR="00CE5331">
        <w:rPr>
          <w:rFonts w:ascii="Times New Roman" w:hAnsi="Times New Roman" w:cs="Times New Roman"/>
        </w:rPr>
        <w:t xml:space="preserve"> was </w:t>
      </w:r>
      <w:r w:rsidR="008710B9">
        <w:rPr>
          <w:rFonts w:ascii="Times New Roman" w:hAnsi="Times New Roman" w:cs="Times New Roman"/>
        </w:rPr>
        <w:t xml:space="preserve">optimal </w:t>
      </w:r>
      <w:r w:rsidR="004D537C">
        <w:rPr>
          <w:rFonts w:ascii="Times New Roman" w:hAnsi="Times New Roman" w:cs="Times New Roman"/>
        </w:rPr>
        <w:t>in every scenario</w:t>
      </w:r>
      <w:r w:rsidR="00CE5331">
        <w:rPr>
          <w:rFonts w:ascii="Times New Roman" w:hAnsi="Times New Roman" w:cs="Times New Roman"/>
        </w:rPr>
        <w:t xml:space="preserve">. This pattern </w:t>
      </w:r>
      <w:r w:rsidR="00283594">
        <w:rPr>
          <w:rFonts w:ascii="Times New Roman" w:hAnsi="Times New Roman" w:cs="Times New Roman"/>
        </w:rPr>
        <w:t>occurred</w:t>
      </w:r>
      <w:r w:rsidR="009722F3">
        <w:rPr>
          <w:rFonts w:ascii="Times New Roman" w:hAnsi="Times New Roman" w:cs="Times New Roman"/>
        </w:rPr>
        <w:t xml:space="preserve"> because we d</w:t>
      </w:r>
      <w:r w:rsidR="00283594">
        <w:rPr>
          <w:rFonts w:ascii="Times New Roman" w:hAnsi="Times New Roman" w:cs="Times New Roman"/>
        </w:rPr>
        <w:t>id</w:t>
      </w:r>
      <w:r w:rsidR="009722F3">
        <w:rPr>
          <w:rFonts w:ascii="Times New Roman" w:hAnsi="Times New Roman" w:cs="Times New Roman"/>
        </w:rPr>
        <w:t xml:space="preserve"> not </w:t>
      </w:r>
      <w:r w:rsidR="00DD2332">
        <w:rPr>
          <w:rFonts w:ascii="Times New Roman" w:hAnsi="Times New Roman" w:cs="Times New Roman"/>
        </w:rPr>
        <w:t>model</w:t>
      </w:r>
      <w:r w:rsidR="009722F3">
        <w:rPr>
          <w:rFonts w:ascii="Times New Roman" w:hAnsi="Times New Roman" w:cs="Times New Roman"/>
        </w:rPr>
        <w:t xml:space="preserve"> physiological </w:t>
      </w:r>
      <w:r w:rsidR="00CE5331">
        <w:rPr>
          <w:rFonts w:ascii="Times New Roman" w:hAnsi="Times New Roman" w:cs="Times New Roman"/>
        </w:rPr>
        <w:t xml:space="preserve">constraints or </w:t>
      </w:r>
      <w:r w:rsidR="009722F3">
        <w:rPr>
          <w:rFonts w:ascii="Times New Roman" w:hAnsi="Times New Roman" w:cs="Times New Roman"/>
        </w:rPr>
        <w:t xml:space="preserve">costs </w:t>
      </w:r>
      <w:r w:rsidR="00DD2332">
        <w:rPr>
          <w:rFonts w:ascii="Times New Roman" w:hAnsi="Times New Roman" w:cs="Times New Roman"/>
        </w:rPr>
        <w:t xml:space="preserve">preventing </w:t>
      </w:r>
      <w:r w:rsidR="001310D2">
        <w:rPr>
          <w:rFonts w:ascii="Times New Roman" w:hAnsi="Times New Roman" w:cs="Times New Roman"/>
        </w:rPr>
        <w:t>low levels of</w:t>
      </w:r>
      <w:r w:rsidR="00DD2332">
        <w:rPr>
          <w:rFonts w:ascii="Times New Roman" w:hAnsi="Times New Roman" w:cs="Times New Roman"/>
        </w:rPr>
        <w:t xml:space="preserve"> </w:t>
      </w:r>
      <w:r w:rsidR="009722F3">
        <w:rPr>
          <w:rFonts w:ascii="Times New Roman" w:hAnsi="Times New Roman" w:cs="Times New Roman"/>
        </w:rPr>
        <w:t xml:space="preserve">spawning </w:t>
      </w:r>
      <w:r w:rsidR="00DD2332">
        <w:rPr>
          <w:rFonts w:ascii="Times New Roman" w:hAnsi="Times New Roman" w:cs="Times New Roman"/>
          <w:i/>
          <w:iCs/>
        </w:rPr>
        <w:t>per se</w:t>
      </w:r>
      <w:r w:rsidR="00670057">
        <w:rPr>
          <w:rFonts w:ascii="Times New Roman" w:hAnsi="Times New Roman" w:cs="Times New Roman"/>
          <w:i/>
          <w:iCs/>
        </w:rPr>
        <w:t xml:space="preserve">, </w:t>
      </w:r>
      <w:r w:rsidR="00670057">
        <w:rPr>
          <w:rFonts w:ascii="Times New Roman" w:hAnsi="Times New Roman" w:cs="Times New Roman"/>
        </w:rPr>
        <w:t>and because small fish were also limited in how many resources they could store to use for growth (so</w:t>
      </w:r>
      <w:r w:rsidR="00FC4117">
        <w:rPr>
          <w:rFonts w:ascii="Times New Roman" w:hAnsi="Times New Roman" w:cs="Times New Roman"/>
        </w:rPr>
        <w:t xml:space="preserve"> any</w:t>
      </w:r>
      <w:r w:rsidR="00670057">
        <w:rPr>
          <w:rFonts w:ascii="Times New Roman" w:hAnsi="Times New Roman" w:cs="Times New Roman"/>
        </w:rPr>
        <w:t xml:space="preserve"> excess </w:t>
      </w:r>
      <w:r w:rsidR="00C97A01">
        <w:rPr>
          <w:rFonts w:ascii="Times New Roman" w:hAnsi="Times New Roman" w:cs="Times New Roman"/>
        </w:rPr>
        <w:t>energetic income</w:t>
      </w:r>
      <w:r w:rsidR="00670057">
        <w:rPr>
          <w:rFonts w:ascii="Times New Roman" w:hAnsi="Times New Roman" w:cs="Times New Roman"/>
        </w:rPr>
        <w:t xml:space="preserve"> </w:t>
      </w:r>
      <w:r w:rsidR="00C97A01">
        <w:rPr>
          <w:rFonts w:ascii="Times New Roman" w:hAnsi="Times New Roman" w:cs="Times New Roman"/>
        </w:rPr>
        <w:t xml:space="preserve">could be </w:t>
      </w:r>
      <w:r w:rsidR="00670057">
        <w:rPr>
          <w:rFonts w:ascii="Times New Roman" w:hAnsi="Times New Roman" w:cs="Times New Roman"/>
        </w:rPr>
        <w:t xml:space="preserve">devoted to reproduction </w:t>
      </w:r>
      <w:r w:rsidR="00C97A01">
        <w:rPr>
          <w:rFonts w:ascii="Times New Roman" w:hAnsi="Times New Roman" w:cs="Times New Roman"/>
        </w:rPr>
        <w:t>without trading off with</w:t>
      </w:r>
      <w:r w:rsidR="00670057">
        <w:rPr>
          <w:rFonts w:ascii="Times New Roman" w:hAnsi="Times New Roman" w:cs="Times New Roman"/>
        </w:rPr>
        <w:t xml:space="preserve"> somatic growth)</w:t>
      </w:r>
      <w:r w:rsidR="00DD2332">
        <w:rPr>
          <w:rFonts w:ascii="Times New Roman" w:hAnsi="Times New Roman" w:cs="Times New Roman"/>
        </w:rPr>
        <w:t>. I</w:t>
      </w:r>
      <w:r w:rsidR="009722F3">
        <w:rPr>
          <w:rFonts w:ascii="Times New Roman" w:hAnsi="Times New Roman" w:cs="Times New Roman"/>
        </w:rPr>
        <w:t xml:space="preserve">n </w:t>
      </w:r>
      <w:r w:rsidR="00654C30">
        <w:rPr>
          <w:rFonts w:ascii="Times New Roman" w:hAnsi="Times New Roman" w:cs="Times New Roman"/>
        </w:rPr>
        <w:t>nature</w:t>
      </w:r>
      <w:r w:rsidR="00011124">
        <w:rPr>
          <w:rFonts w:ascii="Times New Roman" w:hAnsi="Times New Roman" w:cs="Times New Roman"/>
        </w:rPr>
        <w:t>,</w:t>
      </w:r>
      <w:r w:rsidR="009722F3">
        <w:rPr>
          <w:rFonts w:ascii="Times New Roman" w:hAnsi="Times New Roman" w:cs="Times New Roman"/>
        </w:rPr>
        <w:t xml:space="preserve"> </w:t>
      </w:r>
      <w:r w:rsidR="00F2278B">
        <w:rPr>
          <w:rFonts w:ascii="Times New Roman" w:hAnsi="Times New Roman" w:cs="Times New Roman"/>
        </w:rPr>
        <w:t xml:space="preserve">behavioral, </w:t>
      </w:r>
      <w:r w:rsidR="009722F3">
        <w:rPr>
          <w:rFonts w:ascii="Times New Roman" w:hAnsi="Times New Roman" w:cs="Times New Roman"/>
        </w:rPr>
        <w:t xml:space="preserve">developmental and hormonal mechanisms </w:t>
      </w:r>
      <w:r w:rsidR="00502910">
        <w:rPr>
          <w:rFonts w:ascii="Times New Roman" w:hAnsi="Times New Roman" w:cs="Times New Roman"/>
        </w:rPr>
        <w:t xml:space="preserve">likely </w:t>
      </w:r>
      <w:r w:rsidR="009722F3">
        <w:rPr>
          <w:rFonts w:ascii="Times New Roman" w:hAnsi="Times New Roman" w:cs="Times New Roman"/>
        </w:rPr>
        <w:t xml:space="preserve">prevent </w:t>
      </w:r>
      <w:r w:rsidR="000E3529">
        <w:rPr>
          <w:rFonts w:ascii="Times New Roman" w:hAnsi="Times New Roman" w:cs="Times New Roman"/>
        </w:rPr>
        <w:t>this pattern of</w:t>
      </w:r>
      <w:r w:rsidR="009722F3">
        <w:rPr>
          <w:rFonts w:ascii="Times New Roman" w:hAnsi="Times New Roman" w:cs="Times New Roman"/>
        </w:rPr>
        <w:t xml:space="preserve"> maturation</w:t>
      </w:r>
      <w:r w:rsidR="00011124">
        <w:rPr>
          <w:rFonts w:ascii="Times New Roman" w:hAnsi="Times New Roman" w:cs="Times New Roman"/>
        </w:rPr>
        <w:t xml:space="preserve"> in fish</w:t>
      </w:r>
      <w:r w:rsidR="00654C30">
        <w:rPr>
          <w:rFonts w:ascii="Times New Roman" w:hAnsi="Times New Roman" w:cs="Times New Roman"/>
        </w:rPr>
        <w:t xml:space="preserve"> with large asymptotic size</w:t>
      </w:r>
      <w:r w:rsidR="00CA4435">
        <w:rPr>
          <w:rFonts w:ascii="Times New Roman" w:hAnsi="Times New Roman" w:cs="Times New Roman"/>
        </w:rPr>
        <w:t xml:space="preserve">. </w:t>
      </w:r>
      <w:r w:rsidR="00BC7E44">
        <w:rPr>
          <w:rFonts w:ascii="Times New Roman" w:hAnsi="Times New Roman" w:cs="Times New Roman"/>
        </w:rPr>
        <w:t>Detailed studies on cod</w:t>
      </w:r>
      <w:r w:rsidR="004B34CF">
        <w:rPr>
          <w:rFonts w:ascii="Times New Roman" w:hAnsi="Times New Roman" w:cs="Times New Roman"/>
        </w:rPr>
        <w:t>, tunas</w:t>
      </w:r>
      <w:r w:rsidR="00BC7E44">
        <w:rPr>
          <w:rFonts w:ascii="Times New Roman" w:hAnsi="Times New Roman" w:cs="Times New Roman"/>
        </w:rPr>
        <w:t xml:space="preserve"> </w:t>
      </w:r>
      <w:r w:rsidR="00153279">
        <w:rPr>
          <w:rFonts w:ascii="Times New Roman" w:hAnsi="Times New Roman" w:cs="Times New Roman"/>
        </w:rPr>
        <w:t xml:space="preserve">and other </w:t>
      </w:r>
      <w:proofErr w:type="spellStart"/>
      <w:r w:rsidR="00153279">
        <w:rPr>
          <w:rFonts w:ascii="Times New Roman" w:hAnsi="Times New Roman" w:cs="Times New Roman"/>
        </w:rPr>
        <w:t>teleosts</w:t>
      </w:r>
      <w:proofErr w:type="spellEnd"/>
      <w:r w:rsidR="00153279">
        <w:rPr>
          <w:rFonts w:ascii="Times New Roman" w:hAnsi="Times New Roman" w:cs="Times New Roman"/>
        </w:rPr>
        <w:t xml:space="preserve"> </w:t>
      </w:r>
      <w:r w:rsidR="00BC7E44">
        <w:rPr>
          <w:rFonts w:ascii="Times New Roman" w:hAnsi="Times New Roman" w:cs="Times New Roman"/>
        </w:rPr>
        <w:t xml:space="preserve">suggest that </w:t>
      </w:r>
      <w:commentRangeStart w:id="16"/>
      <w:commentRangeStart w:id="17"/>
      <w:r w:rsidR="0082798D">
        <w:rPr>
          <w:rFonts w:ascii="Times New Roman" w:hAnsi="Times New Roman" w:cs="Times New Roman"/>
        </w:rPr>
        <w:t>iteroparous</w:t>
      </w:r>
      <w:r w:rsidR="00BC678C">
        <w:rPr>
          <w:rFonts w:ascii="Times New Roman" w:hAnsi="Times New Roman" w:cs="Times New Roman"/>
        </w:rPr>
        <w:t xml:space="preserve"> fishes do </w:t>
      </w:r>
      <w:r w:rsidR="00D26944">
        <w:rPr>
          <w:rFonts w:ascii="Times New Roman" w:hAnsi="Times New Roman" w:cs="Times New Roman"/>
        </w:rPr>
        <w:t>show substantial variation in size-specific fecundity</w:t>
      </w:r>
      <w:r w:rsidR="00726FA9">
        <w:rPr>
          <w:rFonts w:ascii="Times New Roman" w:hAnsi="Times New Roman" w:cs="Times New Roman"/>
        </w:rPr>
        <w:t xml:space="preserve">, </w:t>
      </w:r>
      <w:r w:rsidR="00B3741B">
        <w:rPr>
          <w:rFonts w:ascii="Times New Roman" w:hAnsi="Times New Roman" w:cs="Times New Roman"/>
        </w:rPr>
        <w:t>which may be</w:t>
      </w:r>
      <w:r w:rsidR="00726FA9">
        <w:rPr>
          <w:rFonts w:ascii="Times New Roman" w:hAnsi="Times New Roman" w:cs="Times New Roman"/>
        </w:rPr>
        <w:t xml:space="preserve"> explained by age differences</w:t>
      </w:r>
      <w:r w:rsidR="00851281">
        <w:rPr>
          <w:rFonts w:ascii="Times New Roman" w:hAnsi="Times New Roman" w:cs="Times New Roman"/>
        </w:rPr>
        <w:t xml:space="preserve"> </w:t>
      </w:r>
      <w:r w:rsidR="003B3B71">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{"citationItems":[{"id":"ITEM-1","itemData":{"DOI":"10.1093/icesjms/48.3.253","ISSN":"10959289","abstract":"Variations in size-specific fecundity were studied over a period of seven years between 1977 and 1985 and fecundity-body length relationships were compared between three periods: 1900-1910, 1947-1949, and 1977-1985. Significant differences were observed between years and areas. The average fecundity for a 40-cm female was 12% less in the German Bight than in the southern North Sea, but the annual variability was higher; 15% and 7% respectively. Length-specific fecundity showed a significant positive correlation with the pre-spawning condition factor, but not with the somatic growth in the preceding year. Fecundity appears to have changed since the early 1900s and 1947-1949. In 30-cm females the present fecundity was about 30-100% higher compared to the first two periods, depending on the area. Fecundity of larger females (50 cm) was similar to that in 1900, but was 30-60% higher than in 1947-1949. The substantial reduction in fecundity in the period 1947-1949 contrasted with the much smaller change in ovary weight, suggesting not a change in the energy allocation over reproduction and somatic growth, but in the energy allocation over a small number of large eggs versus a large number of small eggs. Both length- and weight-specific fecundity decreased with age. The effect was largest in young fish. Weight-specific fecundity decreased by 3.9% when age increased from 4 to 5 years, by 1.7% when age increased from 10 to 11 years, and by 0.8% when age increased from 20 to 21 years. Significant differences in length-specific ovary weight were also observed between years and geographical areas, but the variability between years was less than in fecundity. Ovary growth was not synchronous between age groups, the younger age groups lagging behind by about one month. Egg weight calculated from ovary weight and fecundity was lower than egg weight measured from ripe running females, suggesting that ovary growth continues after the start of spawning in an individual plaice. The differences in fecundity and ovary weight between the three time periods are discussed in relation to the question whether these are a phenotypic response due to changes in the conditions for growth or to a change in the genetical composition of the population. © 1991 Conseil International pour l'Exploration de la Mer.","author":[{"dropping-particle":"","family":"Rijnsdorp","given":"A. D.","non-dropping-particle":"","parse-names":false,"suffix":""}],"container-title":"ICES Journal of Marine Science","id":"ITEM-1","issued":{"date-parts":[["1991"]]},"title":"Changes in fecundity of female north sea plaice (Pleuronectes platessa l.) between three periods since 1900","type":"article-journal"},"uris":["http://www.mendeley.com/documents/?uuid=8baa73d0-7419-45f2-a7f5-a30310f96809"]},{"id":"ITEM-2","itemData":{"DOI":"10.1016/S1385-1101(98)00029-X","ISSN":"13851101","abstract":"Sexually mature Arcto-Norwegian female cod, Gadus morhua, were sampled off northern Norway either during spawning migration (Vesteralen) or at spawning sites (Lofoten) from 1986 to 1996. This period comprised a dramatic, nearly cyclical change in the Barents Sea ecosystem. The stock of the main food item, viz. the Barents Sea capelin Mallotus villosus villosus, changed from a low (1986), to a high (1991) and again to a low (1994) level of abundance while the climate changed from a cold (&lt; 1989) to a warm regime. The relative annual potential fecundity (i.e. number of vitellogenic oocytes per g prespawning fish) increased by approximately 40% from 1987 to 1991. However, information from a back-calculation technique calibrated in the laboratory using spawning fish indicated that this change might have been as high as 80 to 90%. Ovaries were analysed by the gravimetric, the automated particle counting and the stereometric method (modified to use with ovaries too large to section whole). All three methods gave similar fecundity estimates. The latter method was applied to quantify atresia of developing oocytes in the good-condition year of 1991. Atresia was rare, occurring in only 30% of the ovaries and where it was present in only I to 4% of the vitellogenic oocytes. Spawning females sampled from 1991 to 1996 gradually produced fewer eggs and demonstrated clear interannual variations in vitellogenic oocyte mean size and distribution thought to reflect a delicate reproductive tactic to minimise negative nutritional effects on egg size and egg quality. Estimates of annual potential fecundity for the duration of the study were significantly positively correlated with environmental temperature and the availability of capelin during vitellogenesis.","author":[{"dropping-particle":"","family":"Kjesbu","given":"O. S.","non-dropping-particle":"","parse-names":false,"suffix":""},{"dropping-particle":"","family":"Witthames","given":"P. R.","non-dropping-particle":"","parse-names":false,"suffix":""},{"dropping-particle":"","family":"Solemdal","given":"P.","non-dropping-particle":"","parse-names":false,"suffix":""},{"dropping-particle":"","family":"Greer Walker","given":"M.","non-dropping-particle":"","parse-names":false,"suffix":""}],"container-title":"Journal of Sea Research","id":"ITEM-2","issued":{"date-parts":[["1998"]]},"title":"Temporal variations in the fecundity of arcto-Norwegian cod (Gadus morhua) in response to natural changes in food and temperature","type":"article-journal"},"uris":["http://www.mendeley.com/documents/?uuid=a2b9de16-2c98-44c9-a207-b0e51affe55a"]},{"id":"ITEM-3","itemData":{"DOI":"10.1007/978-94-009-1439-1_2","abstract":"Manuscript sent to me by Ed Dec. 1996. p 32.5 Examines: 1. stock egg production; 2. egg size, qualtiy and hatching success; 3. larval size and performance; 4. sperm quality; 5. timing and duration of spawning. \"the reproductive potential of small adults is not equivalent to that from adults of a range of sizes even when their biomass is equivalent, and to assume so in stock-recruitment relationships may seriously bias estimates of a stock's reproductive potential. This result appears to be particularly important for marine batch-spawners. Future investigations of fish-stock recruitment theory are challenged to revise conventional methodologies and incorporate these findings.\"","author":[{"dropping-particle":"","family":"Trippel","given":"Edward A.","non-dropping-particle":"","parse-names":false,"suffix":""},{"dropping-particle":"","family":"Kjesbu","given":"Olav S.","non-dropping-particle":"","parse-names":false,"suffix":""},{"dropping-particle":"","family":"Solemdal","given":"Per","non-dropping-particle":"","parse-names":false,"suffix":""}],"container-title":"Early Life History and Recruitment in Fish Populations","id":"ITEM-3","issued":{"date-parts":[["1997"]]},"title":"Effects of adult age and size structure on reproductive output in marine fishes","type":"chapter"},"uris":["http://www.mendeley.com/documents/?uuid=683459c1-eca8-420f-9cfd-dc238ad66571"]},{"id":"ITEM-4","itemData":{"DOI":"10.1139/f03-090","ISSN":"0706652X","abstract":"Life histories of Atlantic cod (Gadus morhua) from the Gulf of St. Lawrence south to Georges Bank differ significantly through time and space. Within the Southern Gulf, fecundity per unit body mass differed by more than 40% over short (2 years) and long (42-45 years) periods of time. Significant variation in size-specific fecundity is also evident among populations: Southern Gulf cod produce almost 30% more eggs per unit body mass than those on Georges Bank, whereas fecundity of Scotian Shelf cod is almost half that of cod in Sydney Bight. Compared with those on Georges Bank, Southern Gulf cod life histories are characterized by high fecundity, late maturity, high gonadosomatic index, and large eggs. Relative to the influence of body size, neither temporal nor spatial differences in fecundity can be attributed to physiological condition, as reflected by liver weight, hepatosomatic index, and Fulton's K. Delayed maturity and higher reproductive allotment among Southern Gulf cod can be explained as selection responses to slower growth, higher prereproductive mortality, and fewer lifetime reproductive events. Patterns of covariation in heritable, fitness-related traits suggest the existence of adaptive variation and evolutionarily significant units at spatial scales considerably smaller than the species range in the Northwest Atlantic.","author":[{"dropping-particle":"","family":"McIntyre","given":"Tara M.","non-dropping-particle":"","parse-names":false,"suffix":""},{"dropping-particle":"","family":"Hutchings","given":"Jeffrey A.","non-dropping-particle":"","parse-names":false,"suffix":""}],"container-title":"Canadian Journal of Fisheries and Aquatic Sciences","id":"ITEM-4","issued":{"date-parts":[["2003"]]},"title":"Small-scale temporal and spatial variation in Atlantic cod (Gadus morhua) life history","type":"article-journal"},"uris":["http://www.mendeley.com/documents/?uuid=a5a46f13-af2f-446a-a7c0-785ffe5a45f6"]},{"id":"ITEM-5","itemData":{"DOI":"10.1371/journal.pone.0060577","ISBN":"1932-6203","ISSN":"19326203","PMID":"23565258","abstract":"The reproductive biology of albacore tuna, Thunnus alalunga, in the South Pacific Ocean was investigated with samples collected during broad-scale sampling between 2006 and 2011. Histology was done in a single laboratory according to standard protocols and the data analysed using generalized linear mixed-effects models. The sex ratio of albacore was female biased for fish smaller than approximately 60 cm FL and between 85 and 95 cm, and progressively more male biased above 95 cm FL. Spawning activity was synchronised across the region between 10°S and 25°S during the austral spring and summer where sea surface temperatures were ≥24 °C. The average gonad index varied among regions, with fish in easterly longitudes having heavier gonads for their size than fish in westerly longitudes. Albacore, while capable of spawning daily, on average spawn every 1.3 days during the peak spawning months of October to December. Spawning occurs around midnight and the early hours of the morning. Regional variation in spawning frequency and batch fecundity were not significant. The proportion of active females and the spawning fraction increased with length and age, and mature small and young fish were less active at either end of the spawning season than larger, older fish. Batch fecundity estimates ranged from 0.26 to 2.83 million oocytes with a mean relative batch fecundity of 64.4 oocytes per gram of body weight. Predicted batch fecundity and potential annual fecundity increased with both length and age. This extensive set of reproductive parameter estimates provides many of the first quantitative estimates for this population and will substantially improve the quality of biological inputs to the stock assessment for South Pacific albacore.","author":[{"dropping-particle":"","family":"Farley","given":"Jessica H.","non-dropping-particle":"","parse-names":false,"suffix":""},{"dropping-particle":"","family":"Williams","given":"Ashley J.","non-dropping-particle":"","parse-names":false,"suffix":""},{"dropping-particle":"","family":"Hoyle","given":"Simon D.","non-dropping-particle":"","parse-names":false,"suffix":""},{"dropping-particle":"","family":"Davies","given":"Campbell R.","non-dropping-particle":"","parse-names":false,"suffix":""},{"dropping-particle":"","family":"Nicol","given":"Simon J.","non-dropping-particle":"","parse-names":false,"suffix":""}],"container-title":"PLoS ONE","id":"ITEM-5","issue":"4","issued":{"date-parts":[["2013"]]},"title":"Reproductive Dynamics and Potential Annual Fecundity of South Pacific Albacore Tuna (Thunnus alalunga)","type":"article-journal","volume":"8"},"uris":["http://www.mendeley.com/documents/?uuid=aec90f36-1a5a-49b3-ac7a-ec0ca54e0296"]}],"mendeley":{"formattedCitation":"(Rijnsdorp 1991; Trippel et al. 1997; Kjesbu et al. 1998; McIntyre and Hutchings 2003; Farley et al. 2013)","plainTextFormattedCitation":"(Rijnsdorp 1991; Trippel et al. 1997; Kjesbu et al. 1998; McIntyre and Hutchings 2003; Farley et al. 2013)","previouslyFormattedCitation":"(Rijnsdorp 1991; Kjesbu et al. 1998; Trippel, Kjesbu, and Solemdal 1997; McIntyre and Hutchings 2003; Farley et al. 2013)"},"properties":{"noteIndex":0},"schema":"https://github.com/citation-style-language/schema/raw/master/csl-citation.json"}</w:instrText>
      </w:r>
      <w:r w:rsidR="003B3B71">
        <w:rPr>
          <w:rFonts w:ascii="Times New Roman" w:hAnsi="Times New Roman" w:cs="Times New Roman"/>
        </w:rPr>
        <w:fldChar w:fldCharType="separate"/>
      </w:r>
      <w:r w:rsidR="00707E71" w:rsidRPr="00707E71">
        <w:rPr>
          <w:rFonts w:ascii="Times New Roman" w:hAnsi="Times New Roman" w:cs="Times New Roman"/>
          <w:noProof/>
        </w:rPr>
        <w:t>(Rijnsdorp 1991; Trippel et al. 1997; Kjesbu et al. 1998; McIntyre and Hutchings 2003; Farley et al. 2013)</w:t>
      </w:r>
      <w:r w:rsidR="003B3B71">
        <w:rPr>
          <w:rFonts w:ascii="Times New Roman" w:hAnsi="Times New Roman" w:cs="Times New Roman"/>
        </w:rPr>
        <w:fldChar w:fldCharType="end"/>
      </w:r>
      <w:r w:rsidR="00F81666">
        <w:rPr>
          <w:rFonts w:ascii="Times New Roman" w:hAnsi="Times New Roman" w:cs="Times New Roman"/>
        </w:rPr>
        <w:t xml:space="preserve"> so we do not consider this outcome of our model </w:t>
      </w:r>
      <w:r w:rsidR="00866590">
        <w:rPr>
          <w:rFonts w:ascii="Times New Roman" w:hAnsi="Times New Roman" w:cs="Times New Roman"/>
        </w:rPr>
        <w:t>to be wildly inconsistent with reality</w:t>
      </w:r>
      <w:r w:rsidR="009722F3">
        <w:rPr>
          <w:rFonts w:ascii="Times New Roman" w:hAnsi="Times New Roman" w:cs="Times New Roman"/>
        </w:rPr>
        <w:t>.</w:t>
      </w:r>
      <w:r w:rsidR="002C5C02">
        <w:rPr>
          <w:rFonts w:ascii="Times New Roman" w:hAnsi="Times New Roman" w:cs="Times New Roman"/>
        </w:rPr>
        <w:t xml:space="preserve"> </w:t>
      </w:r>
      <w:commentRangeEnd w:id="16"/>
      <w:r w:rsidR="00654C30">
        <w:rPr>
          <w:rStyle w:val="CommentReference"/>
        </w:rPr>
        <w:commentReference w:id="16"/>
      </w:r>
      <w:commentRangeEnd w:id="17"/>
      <w:r w:rsidR="00201283">
        <w:rPr>
          <w:rStyle w:val="CommentReference"/>
        </w:rPr>
        <w:commentReference w:id="17"/>
      </w:r>
    </w:p>
    <w:p w14:paraId="543097C9" w14:textId="77777777" w:rsidR="004B74AD" w:rsidRDefault="004B74AD" w:rsidP="00D34DE9">
      <w:pPr>
        <w:spacing w:line="480" w:lineRule="auto"/>
        <w:jc w:val="both"/>
        <w:rPr>
          <w:rFonts w:ascii="Times New Roman" w:hAnsi="Times New Roman" w:cs="Times New Roman"/>
        </w:rPr>
      </w:pPr>
    </w:p>
    <w:p w14:paraId="5A60CC5A" w14:textId="5BD36D19" w:rsidR="00443F52" w:rsidRDefault="00654C30" w:rsidP="00D34DE9">
      <w:pPr>
        <w:spacing w:line="480" w:lineRule="auto"/>
        <w:jc w:val="both"/>
        <w:rPr>
          <w:rFonts w:ascii="Times New Roman" w:hAnsi="Times New Roman" w:cs="Times New Roman"/>
        </w:rPr>
      </w:pPr>
      <w:r>
        <w:rPr>
          <w:rFonts w:ascii="Times New Roman" w:hAnsi="Times New Roman" w:cs="Times New Roman"/>
        </w:rPr>
        <w:t>Age at m</w:t>
      </w:r>
      <w:r w:rsidR="009875FA">
        <w:rPr>
          <w:rFonts w:ascii="Times New Roman" w:hAnsi="Times New Roman" w:cs="Times New Roman"/>
        </w:rPr>
        <w:t xml:space="preserve">aturation varied with </w:t>
      </w:r>
      <w:r w:rsidR="00FF14B3">
        <w:rPr>
          <w:rFonts w:ascii="Times New Roman" w:hAnsi="Times New Roman" w:cs="Times New Roman"/>
        </w:rPr>
        <w:t>predation, seasonality, food, and</w:t>
      </w:r>
      <w:r w:rsidR="0028585D">
        <w:rPr>
          <w:rFonts w:ascii="Times New Roman" w:hAnsi="Times New Roman" w:cs="Times New Roman"/>
        </w:rPr>
        <w:t>, to a lesser extent,</w:t>
      </w:r>
      <w:r w:rsidR="00FF14B3">
        <w:rPr>
          <w:rFonts w:ascii="Times New Roman" w:hAnsi="Times New Roman" w:cs="Times New Roman"/>
        </w:rPr>
        <w:t xml:space="preserve"> temperature</w:t>
      </w:r>
      <w:r w:rsidR="000F1363" w:rsidRPr="00614AC3">
        <w:rPr>
          <w:rFonts w:ascii="Times New Roman" w:hAnsi="Times New Roman" w:cs="Times New Roman"/>
        </w:rPr>
        <w:t xml:space="preserve">. In the environmental scenarios presented here, </w:t>
      </w:r>
      <w:r w:rsidR="00D53784" w:rsidRPr="00614AC3">
        <w:rPr>
          <w:rFonts w:ascii="Times New Roman" w:hAnsi="Times New Roman" w:cs="Times New Roman"/>
        </w:rPr>
        <w:t xml:space="preserve">our metric of </w:t>
      </w:r>
      <w:r w:rsidR="000F1363" w:rsidRPr="00614AC3">
        <w:rPr>
          <w:rFonts w:ascii="Times New Roman" w:hAnsi="Times New Roman" w:cs="Times New Roman"/>
        </w:rPr>
        <w:t>m</w:t>
      </w:r>
      <w:r w:rsidR="001368E3" w:rsidRPr="00614AC3">
        <w:rPr>
          <w:rFonts w:ascii="Times New Roman" w:hAnsi="Times New Roman" w:cs="Times New Roman"/>
        </w:rPr>
        <w:t xml:space="preserve">aturation age </w:t>
      </w:r>
      <w:r w:rsidR="00614AC3">
        <w:rPr>
          <w:rFonts w:ascii="Times New Roman" w:hAnsi="Times New Roman" w:cs="Times New Roman"/>
        </w:rPr>
        <w:t>ranged from</w:t>
      </w:r>
      <w:r w:rsidR="001368E3" w:rsidRPr="00614AC3">
        <w:rPr>
          <w:rFonts w:ascii="Times New Roman" w:hAnsi="Times New Roman" w:cs="Times New Roman"/>
        </w:rPr>
        <w:t xml:space="preserve"> </w:t>
      </w:r>
      <w:r w:rsidR="00DC25AC" w:rsidRPr="00614AC3">
        <w:rPr>
          <w:rFonts w:ascii="Times New Roman" w:hAnsi="Times New Roman" w:cs="Times New Roman"/>
        </w:rPr>
        <w:t>1.9</w:t>
      </w:r>
      <w:r w:rsidR="001368E3" w:rsidRPr="00614AC3">
        <w:rPr>
          <w:rFonts w:ascii="Times New Roman" w:hAnsi="Times New Roman" w:cs="Times New Roman"/>
        </w:rPr>
        <w:t xml:space="preserve"> </w:t>
      </w:r>
      <w:r w:rsidR="00191A9A">
        <w:rPr>
          <w:rFonts w:ascii="Times New Roman" w:hAnsi="Times New Roman" w:cs="Times New Roman"/>
        </w:rPr>
        <w:t>to</w:t>
      </w:r>
      <w:r w:rsidR="001368E3" w:rsidRPr="00614AC3">
        <w:rPr>
          <w:rFonts w:ascii="Times New Roman" w:hAnsi="Times New Roman" w:cs="Times New Roman"/>
        </w:rPr>
        <w:t xml:space="preserve"> </w:t>
      </w:r>
      <w:r w:rsidR="00D53784" w:rsidRPr="00614AC3">
        <w:rPr>
          <w:rFonts w:ascii="Times New Roman" w:hAnsi="Times New Roman" w:cs="Times New Roman"/>
        </w:rPr>
        <w:t xml:space="preserve">16.2 </w:t>
      </w:r>
      <w:r w:rsidR="001368E3" w:rsidRPr="00614AC3">
        <w:rPr>
          <w:rFonts w:ascii="Times New Roman" w:hAnsi="Times New Roman" w:cs="Times New Roman"/>
        </w:rPr>
        <w:t xml:space="preserve">years. </w:t>
      </w:r>
      <w:r w:rsidR="00D53784" w:rsidRPr="00614AC3">
        <w:rPr>
          <w:rFonts w:ascii="Times New Roman" w:hAnsi="Times New Roman" w:cs="Times New Roman"/>
        </w:rPr>
        <w:t xml:space="preserve">However, with delayed secondary growth (Fig. 2c), individuals were able to reproduce at very low levels </w:t>
      </w:r>
      <w:r w:rsidR="006268B2">
        <w:rPr>
          <w:rFonts w:ascii="Times New Roman" w:hAnsi="Times New Roman" w:cs="Times New Roman"/>
        </w:rPr>
        <w:t xml:space="preserve">for a long period </w:t>
      </w:r>
      <w:r w:rsidR="00D53784" w:rsidRPr="00614AC3">
        <w:rPr>
          <w:rFonts w:ascii="Times New Roman" w:hAnsi="Times New Roman" w:cs="Times New Roman"/>
        </w:rPr>
        <w:t>before</w:t>
      </w:r>
      <w:r w:rsidR="006268B2">
        <w:rPr>
          <w:rFonts w:ascii="Times New Roman" w:hAnsi="Times New Roman" w:cs="Times New Roman"/>
        </w:rPr>
        <w:t xml:space="preserve"> reaching</w:t>
      </w:r>
      <w:r w:rsidR="00D53784" w:rsidRPr="00614AC3">
        <w:rPr>
          <w:rFonts w:ascii="Times New Roman" w:hAnsi="Times New Roman" w:cs="Times New Roman"/>
        </w:rPr>
        <w:t xml:space="preserve"> the age of maturation calculated with our method </w:t>
      </w:r>
      <w:r w:rsidR="00D53784" w:rsidRPr="00614AC3">
        <w:rPr>
          <w:rFonts w:ascii="Times New Roman" w:hAnsi="Times New Roman" w:cs="Times New Roman"/>
        </w:rPr>
        <w:lastRenderedPageBreak/>
        <w:t>(</w:t>
      </w:r>
      <w:r w:rsidR="00D53784" w:rsidRPr="00013012">
        <w:rPr>
          <w:rFonts w:ascii="Times New Roman" w:hAnsi="Times New Roman" w:cs="Times New Roman"/>
        </w:rPr>
        <w:t xml:space="preserve">Supplemental Figure </w:t>
      </w:r>
      <w:r w:rsidR="009777D4">
        <w:rPr>
          <w:rFonts w:ascii="Times New Roman" w:hAnsi="Times New Roman" w:cs="Times New Roman"/>
        </w:rPr>
        <w:t>2</w:t>
      </w:r>
      <w:r w:rsidR="00D53784" w:rsidRPr="00614AC3">
        <w:rPr>
          <w:rFonts w:ascii="Times New Roman" w:hAnsi="Times New Roman" w:cs="Times New Roman"/>
        </w:rPr>
        <w:t>)</w:t>
      </w:r>
      <w:r w:rsidR="00D41300">
        <w:rPr>
          <w:rFonts w:ascii="Times New Roman" w:hAnsi="Times New Roman" w:cs="Times New Roman"/>
        </w:rPr>
        <w:t xml:space="preserve">. </w:t>
      </w:r>
      <w:r w:rsidR="00A3111E" w:rsidRPr="00614AC3">
        <w:rPr>
          <w:rFonts w:ascii="Times New Roman" w:hAnsi="Times New Roman" w:cs="Times New Roman"/>
        </w:rPr>
        <w:t xml:space="preserve">Maturation age </w:t>
      </w:r>
      <w:r w:rsidR="007C0667">
        <w:rPr>
          <w:rFonts w:ascii="Times New Roman" w:hAnsi="Times New Roman" w:cs="Times New Roman"/>
        </w:rPr>
        <w:t>decreased as</w:t>
      </w:r>
      <w:r w:rsidR="00A3111E" w:rsidRPr="00614AC3">
        <w:rPr>
          <w:rFonts w:ascii="Times New Roman" w:hAnsi="Times New Roman" w:cs="Times New Roman"/>
        </w:rPr>
        <w:t xml:space="preserve"> predation risk</w:t>
      </w:r>
      <w:r w:rsidR="003601C8">
        <w:rPr>
          <w:rFonts w:ascii="Times New Roman" w:hAnsi="Times New Roman" w:cs="Times New Roman"/>
        </w:rPr>
        <w:t xml:space="preserve"> increased</w:t>
      </w:r>
      <w:r w:rsidR="00A3111E" w:rsidRPr="00614AC3">
        <w:rPr>
          <w:rFonts w:ascii="Times New Roman" w:hAnsi="Times New Roman" w:cs="Times New Roman"/>
        </w:rPr>
        <w:t xml:space="preserve">, </w:t>
      </w:r>
      <w:r w:rsidR="003601C8">
        <w:rPr>
          <w:rFonts w:ascii="Times New Roman" w:hAnsi="Times New Roman" w:cs="Times New Roman"/>
        </w:rPr>
        <w:t>and also varied</w:t>
      </w:r>
      <w:r w:rsidR="00A3111E" w:rsidRPr="00614AC3">
        <w:rPr>
          <w:rFonts w:ascii="Times New Roman" w:hAnsi="Times New Roman" w:cs="Times New Roman"/>
        </w:rPr>
        <w:t xml:space="preserve"> </w:t>
      </w:r>
      <w:r w:rsidR="003601C8">
        <w:rPr>
          <w:rFonts w:ascii="Times New Roman" w:hAnsi="Times New Roman" w:cs="Times New Roman"/>
        </w:rPr>
        <w:t>with</w:t>
      </w:r>
      <w:r w:rsidR="00A3111E" w:rsidRPr="00614AC3">
        <w:rPr>
          <w:rFonts w:ascii="Times New Roman" w:hAnsi="Times New Roman" w:cs="Times New Roman"/>
        </w:rPr>
        <w:t xml:space="preserve"> food and temperature. With low predation</w:t>
      </w:r>
      <w:r w:rsidR="003B4672">
        <w:rPr>
          <w:rFonts w:ascii="Times New Roman" w:hAnsi="Times New Roman" w:cs="Times New Roman"/>
        </w:rPr>
        <w:t xml:space="preserve"> and </w:t>
      </w:r>
      <w:r w:rsidR="00A3111E" w:rsidRPr="00614AC3">
        <w:rPr>
          <w:rFonts w:ascii="Times New Roman" w:hAnsi="Times New Roman" w:cs="Times New Roman"/>
        </w:rPr>
        <w:t>high food</w:t>
      </w:r>
      <w:r w:rsidR="003B4672">
        <w:rPr>
          <w:rFonts w:ascii="Times New Roman" w:hAnsi="Times New Roman" w:cs="Times New Roman"/>
        </w:rPr>
        <w:t>,</w:t>
      </w:r>
      <w:r w:rsidR="00A3111E" w:rsidRPr="00614AC3">
        <w:rPr>
          <w:rFonts w:ascii="Times New Roman" w:hAnsi="Times New Roman" w:cs="Times New Roman"/>
        </w:rPr>
        <w:t xml:space="preserve"> individuals matured later (Figure 3b)</w:t>
      </w:r>
      <w:r w:rsidR="000D329B" w:rsidRPr="00614AC3">
        <w:rPr>
          <w:rFonts w:ascii="Times New Roman" w:hAnsi="Times New Roman" w:cs="Times New Roman"/>
        </w:rPr>
        <w:t xml:space="preserve">, with </w:t>
      </w:r>
      <w:r w:rsidR="00387A49">
        <w:rPr>
          <w:rFonts w:ascii="Times New Roman" w:hAnsi="Times New Roman" w:cs="Times New Roman"/>
        </w:rPr>
        <w:t xml:space="preserve">the </w:t>
      </w:r>
      <w:r w:rsidR="000D329B" w:rsidRPr="00614AC3">
        <w:rPr>
          <w:rFonts w:ascii="Times New Roman" w:hAnsi="Times New Roman" w:cs="Times New Roman"/>
        </w:rPr>
        <w:t xml:space="preserve">exception </w:t>
      </w:r>
      <w:r w:rsidR="00387A49">
        <w:rPr>
          <w:rFonts w:ascii="Times New Roman" w:hAnsi="Times New Roman" w:cs="Times New Roman"/>
        </w:rPr>
        <w:t>of</w:t>
      </w:r>
      <w:r w:rsidR="000D329B" w:rsidRPr="00614AC3">
        <w:rPr>
          <w:rFonts w:ascii="Times New Roman" w:hAnsi="Times New Roman" w:cs="Times New Roman"/>
        </w:rPr>
        <w:t xml:space="preserve"> the seasonal, low-food </w:t>
      </w:r>
      <w:r w:rsidR="002543CC">
        <w:rPr>
          <w:rFonts w:ascii="Times New Roman" w:hAnsi="Times New Roman" w:cs="Times New Roman"/>
        </w:rPr>
        <w:t>environment</w:t>
      </w:r>
      <w:r w:rsidR="000D329B" w:rsidRPr="00614AC3">
        <w:rPr>
          <w:rFonts w:ascii="Times New Roman" w:hAnsi="Times New Roman" w:cs="Times New Roman"/>
        </w:rPr>
        <w:t xml:space="preserve"> with </w:t>
      </w:r>
      <w:r w:rsidR="00B17E3B">
        <w:rPr>
          <w:rFonts w:ascii="Times New Roman" w:hAnsi="Times New Roman" w:cs="Times New Roman"/>
        </w:rPr>
        <w:t xml:space="preserve">a </w:t>
      </w:r>
      <w:r w:rsidR="000D329B" w:rsidRPr="00614AC3">
        <w:rPr>
          <w:rFonts w:ascii="Times New Roman" w:hAnsi="Times New Roman" w:cs="Times New Roman"/>
        </w:rPr>
        <w:t xml:space="preserve">warm base temperature, </w:t>
      </w:r>
      <w:r w:rsidR="003B4672">
        <w:rPr>
          <w:rFonts w:ascii="Times New Roman" w:hAnsi="Times New Roman" w:cs="Times New Roman"/>
        </w:rPr>
        <w:t xml:space="preserve">where </w:t>
      </w:r>
      <w:r w:rsidR="00614AC3" w:rsidRPr="00614AC3">
        <w:rPr>
          <w:rFonts w:ascii="Times New Roman" w:hAnsi="Times New Roman" w:cs="Times New Roman"/>
        </w:rPr>
        <w:t>individuals</w:t>
      </w:r>
      <w:r w:rsidR="000D329B" w:rsidRPr="00614AC3">
        <w:rPr>
          <w:rFonts w:ascii="Times New Roman" w:hAnsi="Times New Roman" w:cs="Times New Roman"/>
        </w:rPr>
        <w:t xml:space="preserve"> remained small and matured later</w:t>
      </w:r>
      <w:r w:rsidR="003B4672">
        <w:rPr>
          <w:rFonts w:ascii="Times New Roman" w:hAnsi="Times New Roman" w:cs="Times New Roman"/>
        </w:rPr>
        <w:t xml:space="preserve"> (16.2 years)</w:t>
      </w:r>
      <w:r w:rsidR="000D329B" w:rsidRPr="00614AC3">
        <w:rPr>
          <w:rFonts w:ascii="Times New Roman" w:hAnsi="Times New Roman" w:cs="Times New Roman"/>
        </w:rPr>
        <w:t xml:space="preserve"> than in every other </w:t>
      </w:r>
      <w:r w:rsidR="002543CC">
        <w:rPr>
          <w:rFonts w:ascii="Times New Roman" w:hAnsi="Times New Roman" w:cs="Times New Roman"/>
        </w:rPr>
        <w:t>case</w:t>
      </w:r>
      <w:r w:rsidR="003C01D8" w:rsidRPr="00614AC3">
        <w:rPr>
          <w:rFonts w:ascii="Times New Roman" w:hAnsi="Times New Roman" w:cs="Times New Roman"/>
        </w:rPr>
        <w:t xml:space="preserve"> (Figure 3b, </w:t>
      </w:r>
      <w:r w:rsidR="003C01D8" w:rsidRPr="001A2EB2">
        <w:rPr>
          <w:rFonts w:ascii="Times New Roman" w:hAnsi="Times New Roman" w:cs="Times New Roman"/>
        </w:rPr>
        <w:t xml:space="preserve">Supplemental Figure </w:t>
      </w:r>
      <w:r w:rsidR="009777D4">
        <w:rPr>
          <w:rFonts w:ascii="Times New Roman" w:hAnsi="Times New Roman" w:cs="Times New Roman"/>
        </w:rPr>
        <w:t>2</w:t>
      </w:r>
      <w:r w:rsidR="003C01D8" w:rsidRPr="00614AC3">
        <w:rPr>
          <w:rFonts w:ascii="Times New Roman" w:hAnsi="Times New Roman" w:cs="Times New Roman"/>
        </w:rPr>
        <w:t>)</w:t>
      </w:r>
      <w:r w:rsidR="00A3111E" w:rsidRPr="00614AC3">
        <w:rPr>
          <w:rFonts w:ascii="Times New Roman" w:hAnsi="Times New Roman" w:cs="Times New Roman"/>
        </w:rPr>
        <w:t>.</w:t>
      </w:r>
      <w:r w:rsidR="00CF3B96">
        <w:rPr>
          <w:rFonts w:ascii="Times New Roman" w:hAnsi="Times New Roman" w:cs="Times New Roman"/>
        </w:rPr>
        <w:t xml:space="preserve"> </w:t>
      </w:r>
      <w:r w:rsidR="00CF3B96" w:rsidRPr="00CF3B96">
        <w:rPr>
          <w:rFonts w:ascii="Times New Roman" w:hAnsi="Times New Roman" w:cs="Times New Roman"/>
        </w:rPr>
        <w:t xml:space="preserve">This timing </w:t>
      </w:r>
      <w:r w:rsidR="00CF3B96">
        <w:rPr>
          <w:rFonts w:ascii="Times New Roman" w:hAnsi="Times New Roman" w:cs="Times New Roman"/>
        </w:rPr>
        <w:t xml:space="preserve">of maturation </w:t>
      </w:r>
      <w:r w:rsidR="00CF3B96" w:rsidRPr="00CF3B96">
        <w:rPr>
          <w:rFonts w:ascii="Times New Roman" w:hAnsi="Times New Roman" w:cs="Times New Roman"/>
        </w:rPr>
        <w:t xml:space="preserve">coincided with the onset of secondary growth (Figure 2c). </w:t>
      </w:r>
      <w:r w:rsidR="00934F1B">
        <w:rPr>
          <w:rFonts w:ascii="Times New Roman" w:hAnsi="Times New Roman" w:cs="Times New Roman"/>
        </w:rPr>
        <w:t xml:space="preserve"> </w:t>
      </w:r>
      <w:r w:rsidR="00F2278B" w:rsidRPr="00614AC3">
        <w:rPr>
          <w:rFonts w:ascii="Times New Roman" w:hAnsi="Times New Roman" w:cs="Times New Roman"/>
        </w:rPr>
        <w:t>S</w:t>
      </w:r>
      <w:r w:rsidR="005F7855" w:rsidRPr="00614AC3">
        <w:rPr>
          <w:rFonts w:ascii="Times New Roman" w:hAnsi="Times New Roman" w:cs="Times New Roman"/>
        </w:rPr>
        <w:t>easonal</w:t>
      </w:r>
      <w:r w:rsidR="00D36F3A" w:rsidRPr="00614AC3">
        <w:rPr>
          <w:rFonts w:ascii="Times New Roman" w:hAnsi="Times New Roman" w:cs="Times New Roman"/>
        </w:rPr>
        <w:t>ity</w:t>
      </w:r>
      <w:r w:rsidR="00A3111E" w:rsidRPr="00614AC3">
        <w:rPr>
          <w:rFonts w:ascii="Times New Roman" w:hAnsi="Times New Roman" w:cs="Times New Roman"/>
        </w:rPr>
        <w:t xml:space="preserve"> itself </w:t>
      </w:r>
      <w:r w:rsidR="009D4F35">
        <w:rPr>
          <w:rFonts w:ascii="Times New Roman" w:hAnsi="Times New Roman" w:cs="Times New Roman"/>
        </w:rPr>
        <w:t xml:space="preserve">also </w:t>
      </w:r>
      <w:r w:rsidR="00DE4477">
        <w:rPr>
          <w:rFonts w:ascii="Times New Roman" w:hAnsi="Times New Roman" w:cs="Times New Roman"/>
        </w:rPr>
        <w:t>delayed</w:t>
      </w:r>
      <w:r w:rsidR="005F7855" w:rsidRPr="00614AC3">
        <w:rPr>
          <w:rFonts w:ascii="Times New Roman" w:hAnsi="Times New Roman" w:cs="Times New Roman"/>
        </w:rPr>
        <w:t xml:space="preserve"> </w:t>
      </w:r>
      <w:r w:rsidR="00DC25AC" w:rsidRPr="00614AC3">
        <w:rPr>
          <w:rFonts w:ascii="Times New Roman" w:hAnsi="Times New Roman" w:cs="Times New Roman"/>
        </w:rPr>
        <w:t>the age of maturation</w:t>
      </w:r>
      <w:r w:rsidR="00F422E7" w:rsidRPr="00614AC3">
        <w:rPr>
          <w:rFonts w:ascii="Times New Roman" w:hAnsi="Times New Roman" w:cs="Times New Roman"/>
        </w:rPr>
        <w:t xml:space="preserve">, especially </w:t>
      </w:r>
      <w:r w:rsidR="000F1363" w:rsidRPr="00614AC3">
        <w:rPr>
          <w:rFonts w:ascii="Times New Roman" w:hAnsi="Times New Roman" w:cs="Times New Roman"/>
        </w:rPr>
        <w:t xml:space="preserve">with </w:t>
      </w:r>
      <w:r w:rsidR="008C28B9" w:rsidRPr="00614AC3">
        <w:rPr>
          <w:rFonts w:ascii="Times New Roman" w:hAnsi="Times New Roman" w:cs="Times New Roman"/>
        </w:rPr>
        <w:t xml:space="preserve">warmer </w:t>
      </w:r>
      <w:r w:rsidR="00F75292" w:rsidRPr="00614AC3">
        <w:rPr>
          <w:rFonts w:ascii="Times New Roman" w:hAnsi="Times New Roman" w:cs="Times New Roman"/>
        </w:rPr>
        <w:t>base temperature</w:t>
      </w:r>
      <w:r w:rsidR="00A547C0" w:rsidRPr="00614AC3">
        <w:rPr>
          <w:rFonts w:ascii="Times New Roman" w:hAnsi="Times New Roman" w:cs="Times New Roman"/>
        </w:rPr>
        <w:t>s</w:t>
      </w:r>
      <w:r w:rsidR="005F7855" w:rsidRPr="00614AC3">
        <w:rPr>
          <w:rFonts w:ascii="Times New Roman" w:hAnsi="Times New Roman" w:cs="Times New Roman"/>
        </w:rPr>
        <w:t xml:space="preserve"> (Figure 3b)</w:t>
      </w:r>
      <w:r w:rsidR="006A5469" w:rsidRPr="00614AC3">
        <w:rPr>
          <w:rFonts w:ascii="Times New Roman" w:hAnsi="Times New Roman" w:cs="Times New Roman"/>
        </w:rPr>
        <w:t xml:space="preserve">, but these effects were </w:t>
      </w:r>
      <w:r w:rsidR="00CC6A06" w:rsidRPr="00614AC3">
        <w:rPr>
          <w:rFonts w:ascii="Times New Roman" w:hAnsi="Times New Roman" w:cs="Times New Roman"/>
        </w:rPr>
        <w:t>small</w:t>
      </w:r>
      <w:r w:rsidR="00AB29D1" w:rsidRPr="00614AC3">
        <w:rPr>
          <w:rFonts w:ascii="Times New Roman" w:hAnsi="Times New Roman" w:cs="Times New Roman"/>
        </w:rPr>
        <w:t xml:space="preserve"> relative to the</w:t>
      </w:r>
      <w:r w:rsidR="004849EC" w:rsidRPr="00614AC3">
        <w:rPr>
          <w:rFonts w:ascii="Times New Roman" w:hAnsi="Times New Roman" w:cs="Times New Roman"/>
        </w:rPr>
        <w:t xml:space="preserve"> interacting</w:t>
      </w:r>
      <w:r w:rsidR="00AB29D1" w:rsidRPr="00614AC3">
        <w:rPr>
          <w:rFonts w:ascii="Times New Roman" w:hAnsi="Times New Roman" w:cs="Times New Roman"/>
        </w:rPr>
        <w:t xml:space="preserve"> </w:t>
      </w:r>
      <w:r w:rsidR="004849EC" w:rsidRPr="00614AC3">
        <w:rPr>
          <w:rFonts w:ascii="Times New Roman" w:hAnsi="Times New Roman" w:cs="Times New Roman"/>
        </w:rPr>
        <w:t xml:space="preserve">effects </w:t>
      </w:r>
      <w:r w:rsidR="00AB29D1" w:rsidRPr="00614AC3">
        <w:rPr>
          <w:rFonts w:ascii="Times New Roman" w:hAnsi="Times New Roman" w:cs="Times New Roman"/>
        </w:rPr>
        <w:t xml:space="preserve">of food and </w:t>
      </w:r>
      <w:r w:rsidR="006B744D" w:rsidRPr="00614AC3">
        <w:rPr>
          <w:rFonts w:ascii="Times New Roman" w:hAnsi="Times New Roman" w:cs="Times New Roman"/>
        </w:rPr>
        <w:t>predation</w:t>
      </w:r>
      <w:r w:rsidR="005F7855" w:rsidRPr="00614AC3">
        <w:rPr>
          <w:rFonts w:ascii="Times New Roman" w:hAnsi="Times New Roman" w:cs="Times New Roman"/>
        </w:rPr>
        <w:t>.</w:t>
      </w:r>
      <w:r w:rsidR="00AD37A8" w:rsidRPr="00614AC3">
        <w:rPr>
          <w:rFonts w:ascii="Times New Roman" w:hAnsi="Times New Roman" w:cs="Times New Roman"/>
        </w:rPr>
        <w:t xml:space="preserve"> </w:t>
      </w:r>
      <w:r w:rsidR="00A55700" w:rsidRPr="00614AC3">
        <w:rPr>
          <w:rFonts w:ascii="Times New Roman" w:hAnsi="Times New Roman" w:cs="Times New Roman"/>
        </w:rPr>
        <w:t xml:space="preserve">Similar to the patterns </w:t>
      </w:r>
      <w:r w:rsidR="00B4563F" w:rsidRPr="00614AC3">
        <w:rPr>
          <w:rFonts w:ascii="Times New Roman" w:hAnsi="Times New Roman" w:cs="Times New Roman"/>
        </w:rPr>
        <w:t xml:space="preserve">in </w:t>
      </w:r>
      <w:r w:rsidR="001F251E" w:rsidRPr="00614AC3">
        <w:rPr>
          <w:rFonts w:ascii="Times New Roman" w:hAnsi="Times New Roman" w:cs="Times New Roman"/>
        </w:rPr>
        <w:t>maximum body size, t</w:t>
      </w:r>
      <w:r w:rsidR="00AD37A8" w:rsidRPr="00614AC3">
        <w:rPr>
          <w:rFonts w:ascii="Times New Roman" w:hAnsi="Times New Roman" w:cs="Times New Roman"/>
        </w:rPr>
        <w:t>he size of maturation was also larger in seasonal environments</w:t>
      </w:r>
      <w:r w:rsidR="00A55700" w:rsidRPr="00614AC3">
        <w:rPr>
          <w:rFonts w:ascii="Times New Roman" w:hAnsi="Times New Roman" w:cs="Times New Roman"/>
        </w:rPr>
        <w:t xml:space="preserve"> and in high food environments,</w:t>
      </w:r>
      <w:r w:rsidR="00AD37A8" w:rsidRPr="00614AC3">
        <w:rPr>
          <w:rFonts w:ascii="Times New Roman" w:hAnsi="Times New Roman" w:cs="Times New Roman"/>
        </w:rPr>
        <w:t xml:space="preserve"> and did not vary strongly with predation</w:t>
      </w:r>
      <w:r w:rsidR="00614AC3" w:rsidRPr="00614AC3">
        <w:rPr>
          <w:rFonts w:ascii="Times New Roman" w:hAnsi="Times New Roman" w:cs="Times New Roman"/>
        </w:rPr>
        <w:t xml:space="preserve"> </w:t>
      </w:r>
      <w:r w:rsidR="00614AC3" w:rsidRPr="00894E1C">
        <w:rPr>
          <w:rFonts w:ascii="Times New Roman" w:hAnsi="Times New Roman" w:cs="Times New Roman"/>
        </w:rPr>
        <w:t xml:space="preserve">(Supplemental Figure </w:t>
      </w:r>
      <w:r w:rsidR="009777D4" w:rsidRPr="00894E1C">
        <w:rPr>
          <w:rFonts w:ascii="Times New Roman" w:hAnsi="Times New Roman" w:cs="Times New Roman"/>
        </w:rPr>
        <w:t>3</w:t>
      </w:r>
      <w:r w:rsidR="00614AC3" w:rsidRPr="00894E1C">
        <w:rPr>
          <w:rFonts w:ascii="Times New Roman" w:hAnsi="Times New Roman" w:cs="Times New Roman"/>
        </w:rPr>
        <w:t>)</w:t>
      </w:r>
      <w:r w:rsidR="00AD37A8" w:rsidRPr="00894E1C">
        <w:rPr>
          <w:rFonts w:ascii="Times New Roman" w:hAnsi="Times New Roman" w:cs="Times New Roman"/>
        </w:rPr>
        <w:t>.</w:t>
      </w:r>
      <w:r w:rsidR="00AD37A8">
        <w:rPr>
          <w:rFonts w:ascii="Times New Roman" w:hAnsi="Times New Roman" w:cs="Times New Roman"/>
        </w:rPr>
        <w:t xml:space="preserve"> </w:t>
      </w:r>
      <w:r w:rsidR="00A6039E">
        <w:rPr>
          <w:rFonts w:ascii="Times New Roman" w:hAnsi="Times New Roman" w:cs="Times New Roman"/>
        </w:rPr>
        <w:t xml:space="preserve">Sensitivity analyses showed </w:t>
      </w:r>
      <w:r w:rsidR="0022029B">
        <w:rPr>
          <w:rFonts w:ascii="Times New Roman" w:hAnsi="Times New Roman" w:cs="Times New Roman"/>
        </w:rPr>
        <w:t>that</w:t>
      </w:r>
      <w:r w:rsidR="003C5EAE">
        <w:rPr>
          <w:rFonts w:ascii="Times New Roman" w:hAnsi="Times New Roman" w:cs="Times New Roman"/>
        </w:rPr>
        <w:t xml:space="preserve"> </w:t>
      </w:r>
      <w:r w:rsidR="00FC3E81">
        <w:rPr>
          <w:rFonts w:ascii="Times New Roman" w:hAnsi="Times New Roman" w:cs="Times New Roman"/>
        </w:rPr>
        <w:t xml:space="preserve">with low food, </w:t>
      </w:r>
      <w:r w:rsidR="00A6039E">
        <w:rPr>
          <w:rFonts w:ascii="Times New Roman" w:hAnsi="Times New Roman" w:cs="Times New Roman"/>
        </w:rPr>
        <w:t>maturation age</w:t>
      </w:r>
      <w:r w:rsidR="0022029B">
        <w:rPr>
          <w:rFonts w:ascii="Times New Roman" w:hAnsi="Times New Roman" w:cs="Times New Roman"/>
        </w:rPr>
        <w:t xml:space="preserve">s </w:t>
      </w:r>
      <w:r w:rsidR="00331188">
        <w:rPr>
          <w:rFonts w:ascii="Times New Roman" w:hAnsi="Times New Roman" w:cs="Times New Roman"/>
        </w:rPr>
        <w:t>decreased</w:t>
      </w:r>
      <w:r w:rsidR="00A6039E">
        <w:rPr>
          <w:rFonts w:ascii="Times New Roman" w:hAnsi="Times New Roman" w:cs="Times New Roman"/>
        </w:rPr>
        <w:t xml:space="preserve"> </w:t>
      </w:r>
      <w:r w:rsidR="00D60328">
        <w:rPr>
          <w:rFonts w:ascii="Times New Roman" w:hAnsi="Times New Roman" w:cs="Times New Roman"/>
        </w:rPr>
        <w:t xml:space="preserve">predictably </w:t>
      </w:r>
      <w:r w:rsidR="004B74AD">
        <w:rPr>
          <w:rFonts w:ascii="Times New Roman" w:hAnsi="Times New Roman" w:cs="Times New Roman"/>
        </w:rPr>
        <w:t xml:space="preserve">with </w:t>
      </w:r>
      <w:r w:rsidR="00331188">
        <w:rPr>
          <w:rFonts w:ascii="Times New Roman" w:hAnsi="Times New Roman" w:cs="Times New Roman"/>
        </w:rPr>
        <w:t>earlier</w:t>
      </w:r>
      <w:r w:rsidR="004B74AD">
        <w:rPr>
          <w:rFonts w:ascii="Times New Roman" w:hAnsi="Times New Roman" w:cs="Times New Roman"/>
        </w:rPr>
        <w:t xml:space="preserve"> onset of senescence</w:t>
      </w:r>
      <w:r w:rsidR="007E430B">
        <w:rPr>
          <w:rFonts w:ascii="Times New Roman" w:hAnsi="Times New Roman" w:cs="Times New Roman"/>
        </w:rPr>
        <w:t xml:space="preserve"> (</w:t>
      </w:r>
      <w:r w:rsidR="00331188">
        <w:rPr>
          <w:rFonts w:ascii="Times New Roman" w:hAnsi="Times New Roman" w:cs="Times New Roman"/>
        </w:rPr>
        <w:t xml:space="preserve">lower </w:t>
      </w:r>
      <w:r w:rsidR="007E430B" w:rsidRPr="00331188">
        <w:rPr>
          <w:rFonts w:ascii="Times New Roman" w:hAnsi="Times New Roman" w:cs="Times New Roman"/>
          <w:i/>
          <w:iCs/>
        </w:rPr>
        <w:t>T</w:t>
      </w:r>
      <w:r w:rsidR="007E430B">
        <w:rPr>
          <w:rFonts w:ascii="Times New Roman" w:hAnsi="Times New Roman" w:cs="Times New Roman"/>
        </w:rPr>
        <w:t>)</w:t>
      </w:r>
      <w:r w:rsidR="00713CD9">
        <w:rPr>
          <w:rFonts w:ascii="Times New Roman" w:hAnsi="Times New Roman" w:cs="Times New Roman"/>
        </w:rPr>
        <w:t xml:space="preserve"> </w:t>
      </w:r>
      <w:r w:rsidR="007A69E4">
        <w:rPr>
          <w:rFonts w:ascii="Times New Roman" w:hAnsi="Times New Roman" w:cs="Times New Roman"/>
        </w:rPr>
        <w:t>(</w:t>
      </w:r>
      <w:r w:rsidR="001A6461">
        <w:rPr>
          <w:rFonts w:ascii="Times New Roman" w:hAnsi="Times New Roman" w:cs="Times New Roman"/>
        </w:rPr>
        <w:t xml:space="preserve">following the growth trends in </w:t>
      </w:r>
      <w:r w:rsidR="007A69E4" w:rsidRPr="00E7159C">
        <w:rPr>
          <w:rFonts w:ascii="Times New Roman" w:hAnsi="Times New Roman" w:cs="Times New Roman"/>
        </w:rPr>
        <w:t xml:space="preserve">Supplemental Figure </w:t>
      </w:r>
      <w:r w:rsidR="001A6461" w:rsidRPr="00E7159C">
        <w:rPr>
          <w:rFonts w:ascii="Times New Roman" w:hAnsi="Times New Roman" w:cs="Times New Roman"/>
        </w:rPr>
        <w:t>1</w:t>
      </w:r>
      <w:r w:rsidR="007A69E4" w:rsidRPr="00E7159C">
        <w:rPr>
          <w:rFonts w:ascii="Times New Roman" w:hAnsi="Times New Roman" w:cs="Times New Roman"/>
        </w:rPr>
        <w:t>).</w:t>
      </w:r>
    </w:p>
    <w:p w14:paraId="2C55021E" w14:textId="29D77074" w:rsidR="00443F52" w:rsidRDefault="00443F52" w:rsidP="00D34DE9">
      <w:pPr>
        <w:spacing w:line="480" w:lineRule="auto"/>
        <w:jc w:val="both"/>
        <w:rPr>
          <w:rFonts w:ascii="Times New Roman" w:hAnsi="Times New Roman" w:cs="Times New Roman"/>
        </w:rPr>
      </w:pPr>
    </w:p>
    <w:p w14:paraId="4901D700" w14:textId="1D3D1F0C" w:rsidR="0076034A" w:rsidRPr="0076034A" w:rsidRDefault="0076034A" w:rsidP="00D34DE9">
      <w:pPr>
        <w:spacing w:line="480" w:lineRule="auto"/>
        <w:jc w:val="both"/>
        <w:rPr>
          <w:rFonts w:ascii="Times New Roman" w:hAnsi="Times New Roman" w:cs="Times New Roman"/>
          <w:i/>
          <w:iCs/>
        </w:rPr>
      </w:pPr>
      <w:r>
        <w:rPr>
          <w:rFonts w:ascii="Times New Roman" w:hAnsi="Times New Roman" w:cs="Times New Roman"/>
          <w:i/>
          <w:iCs/>
        </w:rPr>
        <w:t>Fecundity</w:t>
      </w:r>
    </w:p>
    <w:p w14:paraId="363953DA" w14:textId="681A6B25" w:rsidR="00CE0045" w:rsidRDefault="00ED0E33" w:rsidP="00D34DE9">
      <w:pPr>
        <w:spacing w:line="480" w:lineRule="auto"/>
        <w:jc w:val="both"/>
        <w:rPr>
          <w:rFonts w:ascii="Times New Roman" w:hAnsi="Times New Roman" w:cs="Times New Roman"/>
        </w:rPr>
      </w:pPr>
      <w:r>
        <w:rPr>
          <w:rFonts w:ascii="Times New Roman" w:hAnsi="Times New Roman" w:cs="Times New Roman"/>
        </w:rPr>
        <w:t>Our model allow</w:t>
      </w:r>
      <w:r w:rsidR="000E65E3">
        <w:rPr>
          <w:rFonts w:ascii="Times New Roman" w:hAnsi="Times New Roman" w:cs="Times New Roman"/>
        </w:rPr>
        <w:t>ed</w:t>
      </w:r>
      <w:r w:rsidR="006C2CBA">
        <w:rPr>
          <w:rFonts w:ascii="Times New Roman" w:hAnsi="Times New Roman" w:cs="Times New Roman"/>
        </w:rPr>
        <w:t xml:space="preserve"> </w:t>
      </w:r>
      <w:r w:rsidR="00654C30">
        <w:rPr>
          <w:rFonts w:ascii="Times New Roman" w:hAnsi="Times New Roman" w:cs="Times New Roman"/>
        </w:rPr>
        <w:t xml:space="preserve">the </w:t>
      </w:r>
      <w:r w:rsidR="00287CCE">
        <w:rPr>
          <w:rFonts w:ascii="Times New Roman" w:hAnsi="Times New Roman" w:cs="Times New Roman"/>
        </w:rPr>
        <w:t>timing</w:t>
      </w:r>
      <w:r w:rsidR="00654C30">
        <w:rPr>
          <w:rFonts w:ascii="Times New Roman" w:hAnsi="Times New Roman" w:cs="Times New Roman"/>
        </w:rPr>
        <w:t xml:space="preserve"> of maturation</w:t>
      </w:r>
      <w:r w:rsidR="006C2CBA">
        <w:rPr>
          <w:rFonts w:ascii="Times New Roman" w:hAnsi="Times New Roman" w:cs="Times New Roman"/>
        </w:rPr>
        <w:t xml:space="preserve"> </w:t>
      </w:r>
      <w:r>
        <w:rPr>
          <w:rFonts w:ascii="Times New Roman" w:hAnsi="Times New Roman" w:cs="Times New Roman"/>
        </w:rPr>
        <w:t xml:space="preserve">to vary independently of maximum </w:t>
      </w:r>
      <w:r w:rsidR="006C2CBA">
        <w:rPr>
          <w:rFonts w:ascii="Times New Roman" w:hAnsi="Times New Roman" w:cs="Times New Roman"/>
        </w:rPr>
        <w:t>reproductive output per month (</w:t>
      </w:r>
      <w:r w:rsidR="00474312">
        <w:rPr>
          <w:rFonts w:ascii="Times New Roman" w:hAnsi="Times New Roman" w:cs="Times New Roman"/>
        </w:rPr>
        <w:t>i.e</w:t>
      </w:r>
      <w:r w:rsidR="006C2CBA">
        <w:rPr>
          <w:rFonts w:ascii="Times New Roman" w:hAnsi="Times New Roman" w:cs="Times New Roman"/>
        </w:rPr>
        <w:t xml:space="preserve">., </w:t>
      </w:r>
      <w:r w:rsidR="00155A1D">
        <w:rPr>
          <w:rFonts w:ascii="Times New Roman" w:hAnsi="Times New Roman" w:cs="Times New Roman"/>
        </w:rPr>
        <w:t xml:space="preserve">total </w:t>
      </w:r>
      <w:r w:rsidR="006C2CBA">
        <w:rPr>
          <w:rFonts w:ascii="Times New Roman" w:hAnsi="Times New Roman" w:cs="Times New Roman"/>
        </w:rPr>
        <w:t>batch fecundity</w:t>
      </w:r>
      <w:r w:rsidR="005D680F">
        <w:rPr>
          <w:rFonts w:ascii="Times New Roman" w:hAnsi="Times New Roman" w:cs="Times New Roman"/>
        </w:rPr>
        <w:t xml:space="preserve"> and oocyte size</w:t>
      </w:r>
      <w:r w:rsidR="006C2CBA">
        <w:rPr>
          <w:rFonts w:ascii="Times New Roman" w:hAnsi="Times New Roman" w:cs="Times New Roman"/>
        </w:rPr>
        <w:t>)</w:t>
      </w:r>
      <w:r w:rsidR="000212DA">
        <w:rPr>
          <w:rFonts w:ascii="Times New Roman" w:hAnsi="Times New Roman" w:cs="Times New Roman"/>
        </w:rPr>
        <w:t xml:space="preserve">, although </w:t>
      </w:r>
      <w:r w:rsidR="00971A0E">
        <w:rPr>
          <w:rFonts w:ascii="Times New Roman" w:hAnsi="Times New Roman" w:cs="Times New Roman"/>
        </w:rPr>
        <w:t xml:space="preserve">total </w:t>
      </w:r>
      <w:r w:rsidR="000212DA">
        <w:rPr>
          <w:rFonts w:ascii="Times New Roman" w:hAnsi="Times New Roman" w:cs="Times New Roman"/>
        </w:rPr>
        <w:t xml:space="preserve">reproductive output </w:t>
      </w:r>
      <w:r w:rsidR="00971A0E">
        <w:rPr>
          <w:rFonts w:ascii="Times New Roman" w:hAnsi="Times New Roman" w:cs="Times New Roman"/>
        </w:rPr>
        <w:t>each month wa</w:t>
      </w:r>
      <w:r w:rsidR="000212DA">
        <w:rPr>
          <w:rFonts w:ascii="Times New Roman" w:hAnsi="Times New Roman" w:cs="Times New Roman"/>
        </w:rPr>
        <w:t xml:space="preserve">s constrained by body </w:t>
      </w:r>
      <w:r w:rsidR="00F4167A">
        <w:rPr>
          <w:rFonts w:ascii="Times New Roman" w:hAnsi="Times New Roman" w:cs="Times New Roman"/>
        </w:rPr>
        <w:t>length</w:t>
      </w:r>
      <w:r w:rsidR="006C2CBA">
        <w:rPr>
          <w:rFonts w:ascii="Times New Roman" w:hAnsi="Times New Roman" w:cs="Times New Roman"/>
        </w:rPr>
        <w:t xml:space="preserve">. We found reproductive output varied over the lifetime </w:t>
      </w:r>
      <w:r w:rsidR="004C0F53">
        <w:rPr>
          <w:rFonts w:ascii="Times New Roman" w:hAnsi="Times New Roman" w:cs="Times New Roman"/>
        </w:rPr>
        <w:t xml:space="preserve">of </w:t>
      </w:r>
      <w:r w:rsidR="007543A2">
        <w:rPr>
          <w:rFonts w:ascii="Times New Roman" w:hAnsi="Times New Roman" w:cs="Times New Roman"/>
        </w:rPr>
        <w:t>mature</w:t>
      </w:r>
      <w:r w:rsidR="006C2CBA">
        <w:rPr>
          <w:rFonts w:ascii="Times New Roman" w:hAnsi="Times New Roman" w:cs="Times New Roman"/>
        </w:rPr>
        <w:t xml:space="preserve"> individual</w:t>
      </w:r>
      <w:r w:rsidR="007543A2">
        <w:rPr>
          <w:rFonts w:ascii="Times New Roman" w:hAnsi="Times New Roman" w:cs="Times New Roman"/>
        </w:rPr>
        <w:t>s</w:t>
      </w:r>
      <w:r w:rsidR="006C2CBA">
        <w:rPr>
          <w:rFonts w:ascii="Times New Roman" w:hAnsi="Times New Roman" w:cs="Times New Roman"/>
        </w:rPr>
        <w:t xml:space="preserve"> according to the </w:t>
      </w:r>
      <w:r w:rsidR="00603337">
        <w:rPr>
          <w:rFonts w:ascii="Times New Roman" w:hAnsi="Times New Roman" w:cs="Times New Roman"/>
        </w:rPr>
        <w:t>growth pattern</w:t>
      </w:r>
      <w:r w:rsidR="006C2CBA">
        <w:rPr>
          <w:rFonts w:ascii="Times New Roman" w:hAnsi="Times New Roman" w:cs="Times New Roman"/>
        </w:rPr>
        <w:t xml:space="preserve">, seasonality, and </w:t>
      </w:r>
      <w:r w:rsidR="006F54E4">
        <w:rPr>
          <w:rFonts w:ascii="Times New Roman" w:hAnsi="Times New Roman" w:cs="Times New Roman"/>
        </w:rPr>
        <w:t xml:space="preserve">temperature-dependent </w:t>
      </w:r>
      <w:r w:rsidR="006C2CBA">
        <w:rPr>
          <w:rFonts w:ascii="Times New Roman" w:hAnsi="Times New Roman" w:cs="Times New Roman"/>
        </w:rPr>
        <w:t xml:space="preserve">metabolic costs </w:t>
      </w:r>
      <w:r w:rsidR="007543A2">
        <w:rPr>
          <w:rFonts w:ascii="Times New Roman" w:hAnsi="Times New Roman" w:cs="Times New Roman"/>
        </w:rPr>
        <w:t>of</w:t>
      </w:r>
      <w:r w:rsidR="006C2CBA">
        <w:rPr>
          <w:rFonts w:ascii="Times New Roman" w:hAnsi="Times New Roman" w:cs="Times New Roman"/>
        </w:rPr>
        <w:t xml:space="preserve"> each environmental scenario. </w:t>
      </w:r>
      <w:r w:rsidR="00896874">
        <w:rPr>
          <w:rFonts w:ascii="Times New Roman" w:hAnsi="Times New Roman" w:cs="Times New Roman"/>
        </w:rPr>
        <w:t>I</w:t>
      </w:r>
      <w:r w:rsidR="006C2CBA">
        <w:rPr>
          <w:rFonts w:ascii="Times New Roman" w:hAnsi="Times New Roman" w:cs="Times New Roman"/>
        </w:rPr>
        <w:t>n seasonal environment</w:t>
      </w:r>
      <w:r w:rsidR="00CB645B">
        <w:rPr>
          <w:rFonts w:ascii="Times New Roman" w:hAnsi="Times New Roman" w:cs="Times New Roman"/>
        </w:rPr>
        <w:t>s</w:t>
      </w:r>
      <w:r w:rsidR="006C2CBA">
        <w:rPr>
          <w:rFonts w:ascii="Times New Roman" w:hAnsi="Times New Roman" w:cs="Times New Roman"/>
        </w:rPr>
        <w:t xml:space="preserve">, reproduction occurred in both seasons, but </w:t>
      </w:r>
      <w:r w:rsidR="004C0F53">
        <w:rPr>
          <w:rFonts w:ascii="Times New Roman" w:hAnsi="Times New Roman" w:cs="Times New Roman"/>
        </w:rPr>
        <w:t xml:space="preserve">increased </w:t>
      </w:r>
      <w:r w:rsidR="006C2CBA">
        <w:rPr>
          <w:rFonts w:ascii="Times New Roman" w:hAnsi="Times New Roman" w:cs="Times New Roman"/>
        </w:rPr>
        <w:t xml:space="preserve">in the cold season (when food </w:t>
      </w:r>
      <w:r w:rsidR="0077489E">
        <w:rPr>
          <w:rFonts w:ascii="Times New Roman" w:hAnsi="Times New Roman" w:cs="Times New Roman"/>
        </w:rPr>
        <w:t>was abundant</w:t>
      </w:r>
      <w:r w:rsidR="006C2CBA">
        <w:rPr>
          <w:rFonts w:ascii="Times New Roman" w:hAnsi="Times New Roman" w:cs="Times New Roman"/>
        </w:rPr>
        <w:t xml:space="preserve"> and </w:t>
      </w:r>
      <w:r w:rsidR="0077489E">
        <w:rPr>
          <w:rFonts w:ascii="Times New Roman" w:hAnsi="Times New Roman" w:cs="Times New Roman"/>
        </w:rPr>
        <w:t xml:space="preserve">metabolic costs lower than in </w:t>
      </w:r>
      <w:r w:rsidR="006C2CBA">
        <w:rPr>
          <w:rFonts w:ascii="Times New Roman" w:hAnsi="Times New Roman" w:cs="Times New Roman"/>
        </w:rPr>
        <w:t xml:space="preserve">the warm season). </w:t>
      </w:r>
      <w:r w:rsidR="007B6A2C">
        <w:rPr>
          <w:rFonts w:ascii="Times New Roman" w:hAnsi="Times New Roman" w:cs="Times New Roman"/>
        </w:rPr>
        <w:t>This seasonal variation in reproductive output was much greater in high food than low food environments (</w:t>
      </w:r>
      <w:r w:rsidR="0018061B">
        <w:rPr>
          <w:rFonts w:ascii="Times New Roman" w:hAnsi="Times New Roman" w:cs="Times New Roman"/>
        </w:rPr>
        <w:t xml:space="preserve">an example is given in </w:t>
      </w:r>
      <w:r w:rsidR="007B6A2C" w:rsidRPr="0018061B">
        <w:rPr>
          <w:rFonts w:ascii="Times New Roman" w:hAnsi="Times New Roman" w:cs="Times New Roman"/>
        </w:rPr>
        <w:t xml:space="preserve">Supplemental Figure </w:t>
      </w:r>
      <w:r w:rsidR="0018061B" w:rsidRPr="0018061B">
        <w:rPr>
          <w:rFonts w:ascii="Times New Roman" w:hAnsi="Times New Roman" w:cs="Times New Roman"/>
        </w:rPr>
        <w:t>2</w:t>
      </w:r>
      <w:r w:rsidR="007B6A2C">
        <w:rPr>
          <w:rFonts w:ascii="Times New Roman" w:hAnsi="Times New Roman" w:cs="Times New Roman"/>
        </w:rPr>
        <w:t xml:space="preserve">). </w:t>
      </w:r>
    </w:p>
    <w:p w14:paraId="1E26B2F5" w14:textId="208792B4" w:rsidR="00DD13D8" w:rsidRDefault="00DD13D8" w:rsidP="00D34DE9">
      <w:pPr>
        <w:spacing w:line="480" w:lineRule="auto"/>
        <w:jc w:val="both"/>
        <w:rPr>
          <w:rFonts w:ascii="Times New Roman" w:hAnsi="Times New Roman" w:cs="Times New Roman"/>
        </w:rPr>
      </w:pPr>
    </w:p>
    <w:p w14:paraId="484EDC65" w14:textId="76E1D568" w:rsidR="00DA287B" w:rsidRDefault="00DD13D8" w:rsidP="00D34DE9">
      <w:pPr>
        <w:spacing w:line="480" w:lineRule="auto"/>
        <w:jc w:val="both"/>
        <w:rPr>
          <w:rFonts w:ascii="Times New Roman" w:hAnsi="Times New Roman" w:cs="Times New Roman"/>
        </w:rPr>
      </w:pPr>
      <w:r>
        <w:rPr>
          <w:rFonts w:ascii="Times New Roman" w:hAnsi="Times New Roman" w:cs="Times New Roman"/>
        </w:rPr>
        <w:lastRenderedPageBreak/>
        <w:t xml:space="preserve">In Figure 3c we </w:t>
      </w:r>
      <w:r w:rsidR="00654C30">
        <w:rPr>
          <w:rFonts w:ascii="Times New Roman" w:hAnsi="Times New Roman" w:cs="Times New Roman"/>
        </w:rPr>
        <w:t xml:space="preserve">show </w:t>
      </w:r>
      <w:r>
        <w:rPr>
          <w:rFonts w:ascii="Times New Roman" w:hAnsi="Times New Roman" w:cs="Times New Roman"/>
        </w:rPr>
        <w:t>the fecundity exponent</w:t>
      </w:r>
      <w:r w:rsidR="00987474">
        <w:rPr>
          <w:rFonts w:ascii="Times New Roman" w:hAnsi="Times New Roman" w:cs="Times New Roman"/>
        </w:rPr>
        <w:t xml:space="preserve"> </w:t>
      </w:r>
      <w:r>
        <w:rPr>
          <w:rFonts w:ascii="Times New Roman" w:hAnsi="Times New Roman" w:cs="Times New Roman"/>
        </w:rPr>
        <w:t xml:space="preserve">for each environmental scenario. </w:t>
      </w:r>
      <w:r w:rsidR="0005542C">
        <w:rPr>
          <w:rFonts w:ascii="Times New Roman" w:hAnsi="Times New Roman" w:cs="Times New Roman"/>
        </w:rPr>
        <w:t xml:space="preserve">Values </w:t>
      </w:r>
      <w:r w:rsidR="00947490">
        <w:rPr>
          <w:rFonts w:ascii="Times New Roman" w:hAnsi="Times New Roman" w:cs="Times New Roman"/>
        </w:rPr>
        <w:t>greater than</w:t>
      </w:r>
      <w:r w:rsidR="0005542C">
        <w:rPr>
          <w:rFonts w:ascii="Times New Roman" w:hAnsi="Times New Roman" w:cs="Times New Roman"/>
        </w:rPr>
        <w:t xml:space="preserve"> </w:t>
      </w:r>
      <w:r w:rsidR="002F55EC">
        <w:rPr>
          <w:rFonts w:ascii="Times New Roman" w:hAnsi="Times New Roman" w:cs="Times New Roman"/>
        </w:rPr>
        <w:t>three</w:t>
      </w:r>
      <w:r w:rsidR="0005542C">
        <w:rPr>
          <w:rFonts w:ascii="Times New Roman" w:hAnsi="Times New Roman" w:cs="Times New Roman"/>
        </w:rPr>
        <w:t xml:space="preserve"> indicate </w:t>
      </w:r>
      <w:proofErr w:type="spellStart"/>
      <w:r w:rsidR="0005542C">
        <w:rPr>
          <w:rFonts w:ascii="Times New Roman" w:hAnsi="Times New Roman" w:cs="Times New Roman"/>
        </w:rPr>
        <w:t>hyperallometry</w:t>
      </w:r>
      <w:proofErr w:type="spellEnd"/>
      <w:r w:rsidR="009F6659">
        <w:rPr>
          <w:rFonts w:ascii="Times New Roman" w:hAnsi="Times New Roman" w:cs="Times New Roman"/>
        </w:rPr>
        <w:t xml:space="preserve"> of the fecundity-length </w:t>
      </w:r>
      <w:r w:rsidR="001161DD">
        <w:rPr>
          <w:rFonts w:ascii="Times New Roman" w:hAnsi="Times New Roman" w:cs="Times New Roman"/>
        </w:rPr>
        <w:t>relationship</w:t>
      </w:r>
      <w:r w:rsidR="00654C30">
        <w:rPr>
          <w:rFonts w:ascii="Times New Roman" w:hAnsi="Times New Roman" w:cs="Times New Roman"/>
        </w:rPr>
        <w:t xml:space="preserve"> </w:t>
      </w:r>
      <w:r w:rsidR="00C47C88">
        <w:rPr>
          <w:rFonts w:ascii="Times New Roman" w:hAnsi="Times New Roman" w:cs="Times New Roman"/>
        </w:rPr>
        <w:fldChar w:fldCharType="begin" w:fldLock="1"/>
      </w:r>
      <w:r w:rsidR="00691898">
        <w:rPr>
          <w:rFonts w:ascii="Times New Roman" w:hAnsi="Times New Roman" w:cs="Times New Roman"/>
        </w:rPr>
        <w:instrText>ADDIN CSL_CITATION {"citationItems":[{"id":"ITEM-1","itemData":{"DOI":"10.1016/j.tree.2018.10.005","ISSN":"01695347","abstract":"Theories of growth have a long history in biology. Two major branches of theory (mechanistic and phenomenological) describe the dynamics of growth and explain variation in the size of organisms. Both theory branches usually assume that reproductive output scales proportionately with body size, in other words that reproductive output is isometric. A meta-analysis of hundreds of marine fishes contradicts this assumption, larger mothers reproduce disproportionately more in 95% of species studied, and patterns in other taxa suggest that reproductive hyperallometry is widespread. We argue here that reproductive hyperallometry represents a profound challenge to mechanistic theories of growth in particular, and that they should be revised accordingly. We suspect that hyperallometric reproduction drives growth trajectories in ways that are largely unanticipated by current theories.","author":[{"dropping-particle":"","family":"Marshall","given":"Dustin J.","non-dropping-particle":"","parse-names":false,"suffix":""},{"dropping-particle":"","family":"White","given":"Craig R.","non-dropping-particle":"","parse-names":false,"suffix":""}],"container-title":"Trends in Ecology and Evolution","id":"ITEM-1","issue":"2","issued":{"date-parts":[["2019","2","1"]]},"page":"102-111","publisher":"Elsevier Ltd","title":"Have We Outgrown the Existing Models of Growth?","type":"article","volume":"34"},"uris":["http://www.mendeley.com/documents/?uuid=5bc820e3-a060-3d46-a10c-30ac3ef4466b"]}],"mendeley":{"formattedCitation":"(Marshall and White 2019)","plainTextFormattedCitation":"(Marshall and White 2019)","previouslyFormattedCitation":"(Marshall and White 2019)"},"properties":{"noteIndex":0},"schema":"https://github.com/citation-style-language/schema/raw/master/csl-citation.json"}</w:instrText>
      </w:r>
      <w:r w:rsidR="00C47C88">
        <w:rPr>
          <w:rFonts w:ascii="Times New Roman" w:hAnsi="Times New Roman" w:cs="Times New Roman"/>
        </w:rPr>
        <w:fldChar w:fldCharType="separate"/>
      </w:r>
      <w:r w:rsidR="00C47C88" w:rsidRPr="00C47C88">
        <w:rPr>
          <w:rFonts w:ascii="Times New Roman" w:hAnsi="Times New Roman" w:cs="Times New Roman"/>
          <w:noProof/>
        </w:rPr>
        <w:t>(Marshall and White 2019)</w:t>
      </w:r>
      <w:r w:rsidR="00C47C88">
        <w:rPr>
          <w:rFonts w:ascii="Times New Roman" w:hAnsi="Times New Roman" w:cs="Times New Roman"/>
        </w:rPr>
        <w:fldChar w:fldCharType="end"/>
      </w:r>
      <w:r w:rsidR="00654C30">
        <w:rPr>
          <w:rFonts w:ascii="Times New Roman" w:hAnsi="Times New Roman" w:cs="Times New Roman"/>
        </w:rPr>
        <w:t>.</w:t>
      </w:r>
      <w:r w:rsidR="0005542C">
        <w:rPr>
          <w:rFonts w:ascii="Times New Roman" w:hAnsi="Times New Roman" w:cs="Times New Roman"/>
        </w:rPr>
        <w:t xml:space="preserve"> </w:t>
      </w:r>
      <w:r w:rsidR="00B5114E">
        <w:rPr>
          <w:rFonts w:ascii="Times New Roman" w:hAnsi="Times New Roman" w:cs="Times New Roman"/>
        </w:rPr>
        <w:t xml:space="preserve">Sensitivity analyses revealed that the size-based limit on reproductive effort </w:t>
      </w:r>
      <w:r w:rsidR="00374465" w:rsidRPr="007E4404">
        <w:rPr>
          <w:rFonts w:ascii="Times New Roman" w:hAnsi="Times New Roman" w:cs="Times New Roman"/>
          <w:noProof/>
          <w:position w:val="-6"/>
          <w:sz w:val="20"/>
          <w:szCs w:val="20"/>
        </w:rPr>
        <w:object w:dxaOrig="220" w:dyaOrig="260" w14:anchorId="0E9A26C6">
          <v:shape id="_x0000_i1045" type="#_x0000_t75" alt="" style="width:11.05pt;height:12.8pt;mso-width-percent:0;mso-height-percent:0;mso-width-percent:0;mso-height-percent:0" o:ole="">
            <v:imagedata r:id="rId82" o:title=""/>
          </v:shape>
          <o:OLEObject Type="Embed" ProgID="Equation.DSMT4" ShapeID="_x0000_i1045" DrawAspect="Content" ObjectID="_1639395620" r:id="rId83"/>
        </w:object>
      </w:r>
      <w:r w:rsidR="00B5114E">
        <w:rPr>
          <w:rFonts w:ascii="Times New Roman" w:hAnsi="Times New Roman" w:cs="Times New Roman"/>
        </w:rPr>
        <w:t xml:space="preserve"> (which depended on structural mass) affected this metric</w:t>
      </w:r>
      <w:r w:rsidR="000674AC">
        <w:rPr>
          <w:rFonts w:ascii="Times New Roman" w:hAnsi="Times New Roman" w:cs="Times New Roman"/>
        </w:rPr>
        <w:t>,</w:t>
      </w:r>
      <w:r w:rsidR="00E36B69">
        <w:rPr>
          <w:rFonts w:ascii="Times New Roman" w:hAnsi="Times New Roman" w:cs="Times New Roman"/>
        </w:rPr>
        <w:t xml:space="preserve"> as it indirectly affected growth as well as fecundity</w:t>
      </w:r>
      <w:r w:rsidR="001D07BC">
        <w:rPr>
          <w:rFonts w:ascii="Times New Roman" w:hAnsi="Times New Roman" w:cs="Times New Roman"/>
        </w:rPr>
        <w:t xml:space="preserve"> (Supplemental Figures 4 and 5)</w:t>
      </w:r>
      <w:r w:rsidR="00E36B69">
        <w:rPr>
          <w:rFonts w:ascii="Times New Roman" w:hAnsi="Times New Roman" w:cs="Times New Roman"/>
        </w:rPr>
        <w:t>.</w:t>
      </w:r>
      <w:r w:rsidR="00896A1D">
        <w:rPr>
          <w:rFonts w:ascii="Times New Roman" w:hAnsi="Times New Roman" w:cs="Times New Roman"/>
        </w:rPr>
        <w:t xml:space="preserve"> Varying </w:t>
      </w:r>
      <w:r w:rsidR="00374465" w:rsidRPr="00A3111E">
        <w:rPr>
          <w:rFonts w:ascii="Times New Roman" w:hAnsi="Times New Roman" w:cs="Times New Roman"/>
          <w:noProof/>
          <w:position w:val="-6"/>
          <w:sz w:val="18"/>
          <w:szCs w:val="18"/>
        </w:rPr>
        <w:object w:dxaOrig="220" w:dyaOrig="260" w14:anchorId="59A0E4EA">
          <v:shape id="_x0000_i1044" type="#_x0000_t75" alt="" style="width:9.3pt;height:11.05pt;mso-width-percent:0;mso-height-percent:0;mso-width-percent:0;mso-height-percent:0" o:ole="">
            <v:imagedata r:id="rId82" o:title=""/>
          </v:shape>
          <o:OLEObject Type="Embed" ProgID="Equation.DSMT4" ShapeID="_x0000_i1044" DrawAspect="Content" ObjectID="_1639395621" r:id="rId84"/>
        </w:object>
      </w:r>
      <w:r w:rsidR="00896A1D">
        <w:rPr>
          <w:rFonts w:ascii="Times New Roman" w:hAnsi="Times New Roman" w:cs="Times New Roman"/>
        </w:rPr>
        <w:t xml:space="preserve"> had stronger effects </w:t>
      </w:r>
      <w:r w:rsidR="000E4D8E">
        <w:rPr>
          <w:rFonts w:ascii="Times New Roman" w:hAnsi="Times New Roman" w:cs="Times New Roman"/>
        </w:rPr>
        <w:t xml:space="preserve">on growth </w:t>
      </w:r>
      <w:r w:rsidR="00896A1D">
        <w:rPr>
          <w:rFonts w:ascii="Times New Roman" w:hAnsi="Times New Roman" w:cs="Times New Roman"/>
        </w:rPr>
        <w:t xml:space="preserve">in low food scenarios. </w:t>
      </w:r>
      <w:r w:rsidR="000E4D8E">
        <w:rPr>
          <w:rFonts w:ascii="Times New Roman" w:hAnsi="Times New Roman" w:cs="Times New Roman"/>
        </w:rPr>
        <w:t xml:space="preserve"> </w:t>
      </w:r>
      <w:r w:rsidR="00896A1D">
        <w:rPr>
          <w:rFonts w:ascii="Times New Roman" w:hAnsi="Times New Roman" w:cs="Times New Roman"/>
        </w:rPr>
        <w:t xml:space="preserve">At higher values of </w:t>
      </w:r>
      <w:r w:rsidR="00374465" w:rsidRPr="00A3111E">
        <w:rPr>
          <w:rFonts w:ascii="Times New Roman" w:hAnsi="Times New Roman" w:cs="Times New Roman"/>
          <w:noProof/>
          <w:position w:val="-6"/>
          <w:sz w:val="18"/>
          <w:szCs w:val="18"/>
        </w:rPr>
        <w:object w:dxaOrig="220" w:dyaOrig="260" w14:anchorId="296945B1">
          <v:shape id="_x0000_i1043" type="#_x0000_t75" alt="" style="width:9.3pt;height:11.05pt;mso-width-percent:0;mso-height-percent:0;mso-width-percent:0;mso-height-percent:0" o:ole="">
            <v:imagedata r:id="rId82" o:title=""/>
          </v:shape>
          <o:OLEObject Type="Embed" ProgID="Equation.DSMT4" ShapeID="_x0000_i1043" DrawAspect="Content" ObjectID="_1639395622" r:id="rId85"/>
        </w:object>
      </w:r>
      <w:r w:rsidR="00896A1D">
        <w:rPr>
          <w:rFonts w:ascii="Times New Roman" w:hAnsi="Times New Roman" w:cs="Times New Roman"/>
          <w:noProof/>
          <w:sz w:val="18"/>
          <w:szCs w:val="18"/>
        </w:rPr>
        <w:t xml:space="preserve"> </w:t>
      </w:r>
      <w:r w:rsidR="00896A1D">
        <w:rPr>
          <w:rFonts w:ascii="Times New Roman" w:hAnsi="Times New Roman" w:cs="Times New Roman"/>
        </w:rPr>
        <w:t>(0.3 and greater) delayed growth</w:t>
      </w:r>
      <w:r w:rsidR="00F76A57">
        <w:rPr>
          <w:rFonts w:ascii="Times New Roman" w:hAnsi="Times New Roman" w:cs="Times New Roman"/>
        </w:rPr>
        <w:t>, smaller body sizes,</w:t>
      </w:r>
      <w:r w:rsidR="00896A1D">
        <w:rPr>
          <w:rFonts w:ascii="Times New Roman" w:hAnsi="Times New Roman" w:cs="Times New Roman"/>
        </w:rPr>
        <w:t xml:space="preserve"> and earlier reproduction w</w:t>
      </w:r>
      <w:r w:rsidR="0088391D">
        <w:rPr>
          <w:rFonts w:ascii="Times New Roman" w:hAnsi="Times New Roman" w:cs="Times New Roman"/>
        </w:rPr>
        <w:t xml:space="preserve">ere </w:t>
      </w:r>
      <w:r w:rsidR="00896A1D">
        <w:rPr>
          <w:rFonts w:ascii="Times New Roman" w:hAnsi="Times New Roman" w:cs="Times New Roman"/>
        </w:rPr>
        <w:t>advantageous (</w:t>
      </w:r>
      <w:r w:rsidR="00896A1D" w:rsidRPr="00BC0917">
        <w:rPr>
          <w:rFonts w:ascii="Times New Roman" w:hAnsi="Times New Roman" w:cs="Times New Roman"/>
        </w:rPr>
        <w:t xml:space="preserve">Supplemental </w:t>
      </w:r>
      <w:r w:rsidR="00BC0917" w:rsidRPr="00BC0917">
        <w:rPr>
          <w:rFonts w:ascii="Times New Roman" w:hAnsi="Times New Roman" w:cs="Times New Roman"/>
        </w:rPr>
        <w:t>F</w:t>
      </w:r>
      <w:r w:rsidR="00896A1D" w:rsidRPr="00BC0917">
        <w:rPr>
          <w:rFonts w:ascii="Times New Roman" w:hAnsi="Times New Roman" w:cs="Times New Roman"/>
        </w:rPr>
        <w:t xml:space="preserve">igure </w:t>
      </w:r>
      <w:r w:rsidR="00BC0917" w:rsidRPr="00BC0917">
        <w:rPr>
          <w:rFonts w:ascii="Times New Roman" w:hAnsi="Times New Roman" w:cs="Times New Roman"/>
        </w:rPr>
        <w:t>4</w:t>
      </w:r>
      <w:r w:rsidR="00896A1D" w:rsidRPr="00BC0917">
        <w:rPr>
          <w:rFonts w:ascii="Times New Roman" w:hAnsi="Times New Roman" w:cs="Times New Roman"/>
        </w:rPr>
        <w:t>, top row).</w:t>
      </w:r>
      <w:r w:rsidR="0088391D" w:rsidRPr="00BC0917">
        <w:rPr>
          <w:rFonts w:ascii="Times New Roman" w:hAnsi="Times New Roman" w:cs="Times New Roman"/>
        </w:rPr>
        <w:t xml:space="preserve"> </w:t>
      </w:r>
      <w:r w:rsidR="00896A1D" w:rsidRPr="00BC0917">
        <w:rPr>
          <w:rFonts w:ascii="Times New Roman" w:hAnsi="Times New Roman" w:cs="Times New Roman"/>
        </w:rPr>
        <w:t xml:space="preserve">This difference disappeared at higher food levels (Supplemental figure </w:t>
      </w:r>
      <w:r w:rsidR="00BC0917" w:rsidRPr="00BC0917">
        <w:rPr>
          <w:rFonts w:ascii="Times New Roman" w:hAnsi="Times New Roman" w:cs="Times New Roman"/>
        </w:rPr>
        <w:t>4</w:t>
      </w:r>
      <w:r w:rsidR="00896A1D" w:rsidRPr="00BC0917">
        <w:rPr>
          <w:rFonts w:ascii="Times New Roman" w:hAnsi="Times New Roman" w:cs="Times New Roman"/>
        </w:rPr>
        <w:t xml:space="preserve">, bottom row). </w:t>
      </w:r>
      <w:r w:rsidR="00E36B69" w:rsidRPr="00BC0917">
        <w:rPr>
          <w:rFonts w:ascii="Times New Roman" w:hAnsi="Times New Roman" w:cs="Times New Roman"/>
        </w:rPr>
        <w:t xml:space="preserve">Varying </w:t>
      </w:r>
      <w:r w:rsidR="00374465" w:rsidRPr="00A3111E">
        <w:rPr>
          <w:rFonts w:ascii="Times New Roman" w:hAnsi="Times New Roman" w:cs="Times New Roman"/>
          <w:noProof/>
          <w:position w:val="-6"/>
          <w:sz w:val="18"/>
          <w:szCs w:val="18"/>
        </w:rPr>
        <w:object w:dxaOrig="220" w:dyaOrig="260" w14:anchorId="1EBD0DA3">
          <v:shape id="_x0000_i1042" type="#_x0000_t75" alt="" style="width:9.3pt;height:11.05pt;mso-width-percent:0;mso-height-percent:0;mso-width-percent:0;mso-height-percent:0" o:ole="">
            <v:imagedata r:id="rId82" o:title=""/>
          </v:shape>
          <o:OLEObject Type="Embed" ProgID="Equation.DSMT4" ShapeID="_x0000_i1042" DrawAspect="Content" ObjectID="_1639395623" r:id="rId86"/>
        </w:object>
      </w:r>
      <w:r w:rsidR="00E36B69" w:rsidRPr="00BC0917">
        <w:rPr>
          <w:rFonts w:ascii="Times New Roman" w:hAnsi="Times New Roman" w:cs="Times New Roman"/>
        </w:rPr>
        <w:t xml:space="preserve"> also affected the fecundity </w:t>
      </w:r>
      <w:r w:rsidR="0088391D" w:rsidRPr="00BC0917">
        <w:rPr>
          <w:rFonts w:ascii="Times New Roman" w:hAnsi="Times New Roman" w:cs="Times New Roman"/>
        </w:rPr>
        <w:t>exponent</w:t>
      </w:r>
      <w:r w:rsidR="00E36B69" w:rsidRPr="00BC0917">
        <w:rPr>
          <w:rFonts w:ascii="Times New Roman" w:hAnsi="Times New Roman" w:cs="Times New Roman"/>
        </w:rPr>
        <w:t xml:space="preserve"> (Supplemental Figure 6</w:t>
      </w:r>
      <w:r w:rsidR="00E36B69">
        <w:rPr>
          <w:rFonts w:ascii="Times New Roman" w:hAnsi="Times New Roman" w:cs="Times New Roman"/>
        </w:rPr>
        <w:t xml:space="preserve">). </w:t>
      </w:r>
      <w:r w:rsidR="004959DC">
        <w:rPr>
          <w:rFonts w:ascii="Times New Roman" w:hAnsi="Times New Roman" w:cs="Times New Roman"/>
        </w:rPr>
        <w:t xml:space="preserve">After </w:t>
      </w:r>
      <w:r w:rsidR="00E9270E">
        <w:rPr>
          <w:rFonts w:ascii="Times New Roman" w:hAnsi="Times New Roman" w:cs="Times New Roman"/>
        </w:rPr>
        <w:t xml:space="preserve">these </w:t>
      </w:r>
      <w:r w:rsidR="004959DC">
        <w:rPr>
          <w:rFonts w:ascii="Times New Roman" w:hAnsi="Times New Roman" w:cs="Times New Roman"/>
        </w:rPr>
        <w:t>exploratory analyses, w</w:t>
      </w:r>
      <w:r w:rsidR="000B10E5">
        <w:rPr>
          <w:rFonts w:ascii="Times New Roman" w:hAnsi="Times New Roman" w:cs="Times New Roman"/>
        </w:rPr>
        <w:t xml:space="preserve">e chose to </w:t>
      </w:r>
      <w:r w:rsidR="0084080B">
        <w:rPr>
          <w:rFonts w:ascii="Times New Roman" w:hAnsi="Times New Roman" w:cs="Times New Roman"/>
        </w:rPr>
        <w:t>limit</w:t>
      </w:r>
      <w:r w:rsidR="000B10E5">
        <w:rPr>
          <w:rFonts w:ascii="Times New Roman" w:hAnsi="Times New Roman" w:cs="Times New Roman"/>
        </w:rPr>
        <w:t xml:space="preserve"> reproductive effort to </w:t>
      </w:r>
      <w:r w:rsidR="00742737">
        <w:rPr>
          <w:rFonts w:ascii="Times New Roman" w:hAnsi="Times New Roman" w:cs="Times New Roman"/>
        </w:rPr>
        <w:t xml:space="preserve">a maximum of </w:t>
      </w:r>
      <w:r w:rsidR="000B10E5">
        <w:rPr>
          <w:rFonts w:ascii="Times New Roman" w:hAnsi="Times New Roman" w:cs="Times New Roman"/>
        </w:rPr>
        <w:t xml:space="preserve">20% of structural mass </w:t>
      </w:r>
      <w:r w:rsidR="000B10E5" w:rsidRPr="00E36B69">
        <w:rPr>
          <w:rFonts w:ascii="Times New Roman" w:hAnsi="Times New Roman" w:cs="Times New Roman"/>
        </w:rPr>
        <w:t>(</w:t>
      </w:r>
      <w:r w:rsidR="00374465" w:rsidRPr="009D153E">
        <w:rPr>
          <w:rFonts w:ascii="Times New Roman" w:hAnsi="Times New Roman" w:cs="Times New Roman"/>
          <w:noProof/>
          <w:position w:val="-6"/>
          <w:sz w:val="20"/>
          <w:szCs w:val="20"/>
        </w:rPr>
        <w:object w:dxaOrig="220" w:dyaOrig="260" w14:anchorId="6BE3E527">
          <v:shape id="_x0000_i1041" type="#_x0000_t75" alt="" style="width:11.05pt;height:12.8pt;mso-width-percent:0;mso-height-percent:0;mso-width-percent:0;mso-height-percent:0" o:ole="">
            <v:imagedata r:id="rId82" o:title=""/>
          </v:shape>
          <o:OLEObject Type="Embed" ProgID="Equation.DSMT4" ShapeID="_x0000_i1041" DrawAspect="Content" ObjectID="_1639395624" r:id="rId87"/>
        </w:object>
      </w:r>
      <w:r w:rsidR="000B10E5" w:rsidRPr="00E36B69">
        <w:rPr>
          <w:rFonts w:ascii="Times New Roman" w:hAnsi="Times New Roman" w:cs="Times New Roman"/>
          <w:noProof/>
        </w:rPr>
        <w:t>= 0.2</w:t>
      </w:r>
      <w:r w:rsidR="000B10E5">
        <w:rPr>
          <w:rFonts w:ascii="Times New Roman" w:hAnsi="Times New Roman" w:cs="Times New Roman"/>
        </w:rPr>
        <w:t>)</w:t>
      </w:r>
      <w:r w:rsidR="00830645">
        <w:rPr>
          <w:rFonts w:ascii="Times New Roman" w:hAnsi="Times New Roman" w:cs="Times New Roman"/>
        </w:rPr>
        <w:t>, because</w:t>
      </w:r>
      <w:r w:rsidR="000B10E5">
        <w:rPr>
          <w:rFonts w:ascii="Times New Roman" w:hAnsi="Times New Roman" w:cs="Times New Roman"/>
        </w:rPr>
        <w:t xml:space="preserve"> </w:t>
      </w:r>
      <w:r w:rsidR="00D22D5F">
        <w:rPr>
          <w:rFonts w:ascii="Times New Roman" w:hAnsi="Times New Roman" w:cs="Times New Roman"/>
        </w:rPr>
        <w:t xml:space="preserve">this value </w:t>
      </w:r>
      <w:r w:rsidR="00A03462">
        <w:rPr>
          <w:rFonts w:ascii="Times New Roman" w:hAnsi="Times New Roman" w:cs="Times New Roman"/>
        </w:rPr>
        <w:t>generates</w:t>
      </w:r>
      <w:r w:rsidR="000B10E5">
        <w:rPr>
          <w:rFonts w:ascii="Times New Roman" w:hAnsi="Times New Roman" w:cs="Times New Roman"/>
        </w:rPr>
        <w:t xml:space="preserve"> fecundity exponents that were consistently</w:t>
      </w:r>
      <w:r w:rsidR="00E9270E">
        <w:rPr>
          <w:rFonts w:ascii="Times New Roman" w:hAnsi="Times New Roman" w:cs="Times New Roman"/>
        </w:rPr>
        <w:t xml:space="preserve"> equal to or</w:t>
      </w:r>
      <w:r w:rsidR="000B10E5">
        <w:rPr>
          <w:rFonts w:ascii="Times New Roman" w:hAnsi="Times New Roman" w:cs="Times New Roman"/>
        </w:rPr>
        <w:t xml:space="preserve"> greater than </w:t>
      </w:r>
      <w:r w:rsidR="00331F80">
        <w:rPr>
          <w:rFonts w:ascii="Times New Roman" w:hAnsi="Times New Roman" w:cs="Times New Roman"/>
        </w:rPr>
        <w:t>the cubic</w:t>
      </w:r>
      <w:r w:rsidR="00F1437B">
        <w:rPr>
          <w:rFonts w:ascii="Times New Roman" w:hAnsi="Times New Roman" w:cs="Times New Roman"/>
        </w:rPr>
        <w:t xml:space="preserve"> (Figure 3c).</w:t>
      </w:r>
      <w:r w:rsidR="00F76A57">
        <w:rPr>
          <w:rFonts w:ascii="Times New Roman" w:hAnsi="Times New Roman" w:cs="Times New Roman"/>
        </w:rPr>
        <w:t xml:space="preserve"> </w:t>
      </w:r>
      <w:r w:rsidR="00DA287B" w:rsidRPr="002448AB">
        <w:rPr>
          <w:rFonts w:ascii="Times New Roman" w:hAnsi="Times New Roman" w:cs="Times New Roman"/>
        </w:rPr>
        <w:t xml:space="preserve">Constant environments had higher exponents than seasonal, and low food </w:t>
      </w:r>
      <w:r w:rsidR="00D95189" w:rsidRPr="002448AB">
        <w:rPr>
          <w:rFonts w:ascii="Times New Roman" w:hAnsi="Times New Roman" w:cs="Times New Roman"/>
        </w:rPr>
        <w:t>environments</w:t>
      </w:r>
      <w:r w:rsidR="00DA287B" w:rsidRPr="002448AB">
        <w:rPr>
          <w:rFonts w:ascii="Times New Roman" w:hAnsi="Times New Roman" w:cs="Times New Roman"/>
        </w:rPr>
        <w:t xml:space="preserve"> had higher exponents than high food. This is </w:t>
      </w:r>
      <w:r w:rsidR="00D95189" w:rsidRPr="002448AB">
        <w:rPr>
          <w:rFonts w:ascii="Times New Roman" w:hAnsi="Times New Roman" w:cs="Times New Roman"/>
        </w:rPr>
        <w:t>l</w:t>
      </w:r>
      <w:r w:rsidR="00DA287B" w:rsidRPr="002448AB">
        <w:rPr>
          <w:rFonts w:ascii="Times New Roman" w:hAnsi="Times New Roman" w:cs="Times New Roman"/>
        </w:rPr>
        <w:t xml:space="preserve">argely the inverse of the pattern in maximum body size. The largest exponent (indicating the greatest </w:t>
      </w:r>
      <w:proofErr w:type="spellStart"/>
      <w:r w:rsidR="00DA287B" w:rsidRPr="002448AB">
        <w:rPr>
          <w:rFonts w:ascii="Times New Roman" w:hAnsi="Times New Roman" w:cs="Times New Roman"/>
        </w:rPr>
        <w:t>hyperallometry</w:t>
      </w:r>
      <w:proofErr w:type="spellEnd"/>
      <w:r w:rsidR="00DA287B" w:rsidRPr="002448AB">
        <w:rPr>
          <w:rFonts w:ascii="Times New Roman" w:hAnsi="Times New Roman" w:cs="Times New Roman"/>
        </w:rPr>
        <w:t xml:space="preserve">) </w:t>
      </w:r>
      <w:r w:rsidR="002D2F38" w:rsidRPr="002448AB">
        <w:rPr>
          <w:rFonts w:ascii="Times New Roman" w:hAnsi="Times New Roman" w:cs="Times New Roman"/>
        </w:rPr>
        <w:t xml:space="preserve">emerged </w:t>
      </w:r>
      <w:r w:rsidR="00DA287B" w:rsidRPr="002448AB">
        <w:rPr>
          <w:rFonts w:ascii="Times New Roman" w:hAnsi="Times New Roman" w:cs="Times New Roman"/>
        </w:rPr>
        <w:t>in the smallest fish (1</w:t>
      </w:r>
      <w:r w:rsidR="00F76A57" w:rsidRPr="002448AB">
        <w:rPr>
          <w:rFonts w:ascii="Times New Roman" w:hAnsi="Times New Roman" w:cs="Times New Roman"/>
        </w:rPr>
        <w:t>60</w:t>
      </w:r>
      <w:r w:rsidR="00DA287B" w:rsidRPr="002448AB">
        <w:rPr>
          <w:rFonts w:ascii="Times New Roman" w:hAnsi="Times New Roman" w:cs="Times New Roman"/>
        </w:rPr>
        <w:t xml:space="preserve"> cm), which evolved in a constant, cool environment with low predation and low food (Figure 3c). </w:t>
      </w:r>
      <w:r w:rsidR="002D2F38" w:rsidRPr="002448AB">
        <w:rPr>
          <w:rFonts w:ascii="Times New Roman" w:hAnsi="Times New Roman" w:cs="Times New Roman"/>
        </w:rPr>
        <w:t xml:space="preserve">In this case, </w:t>
      </w:r>
      <w:r w:rsidR="00DA287B" w:rsidRPr="002448AB">
        <w:rPr>
          <w:rFonts w:ascii="Times New Roman" w:hAnsi="Times New Roman" w:cs="Times New Roman"/>
        </w:rPr>
        <w:t xml:space="preserve">individuals matured early at a small size, and grew very little after beginning to reproduce, but their monthly reproductive output increased once they finished growing (at age </w:t>
      </w:r>
      <w:r w:rsidR="0001211D" w:rsidRPr="002448AB">
        <w:rPr>
          <w:rFonts w:ascii="Times New Roman" w:hAnsi="Times New Roman" w:cs="Times New Roman"/>
        </w:rPr>
        <w:t>three</w:t>
      </w:r>
      <w:r w:rsidR="00DA287B" w:rsidRPr="002448AB">
        <w:rPr>
          <w:rFonts w:ascii="Times New Roman" w:hAnsi="Times New Roman" w:cs="Times New Roman"/>
        </w:rPr>
        <w:t>).</w:t>
      </w:r>
    </w:p>
    <w:p w14:paraId="5361D978" w14:textId="77777777" w:rsidR="00EE31D6" w:rsidRDefault="00EE31D6" w:rsidP="00D34DE9">
      <w:pPr>
        <w:spacing w:line="480" w:lineRule="auto"/>
        <w:jc w:val="both"/>
        <w:rPr>
          <w:rFonts w:ascii="Times New Roman" w:hAnsi="Times New Roman" w:cs="Times New Roman"/>
        </w:rPr>
      </w:pPr>
    </w:p>
    <w:p w14:paraId="044CB582" w14:textId="77777777" w:rsidR="00C97E36" w:rsidRDefault="00404C67" w:rsidP="00D34DE9">
      <w:pPr>
        <w:spacing w:line="480" w:lineRule="auto"/>
        <w:jc w:val="both"/>
        <w:rPr>
          <w:rFonts w:ascii="Times New Roman" w:hAnsi="Times New Roman" w:cs="Times New Roman"/>
          <w:i/>
          <w:iCs/>
        </w:rPr>
      </w:pPr>
      <w:r>
        <w:rPr>
          <w:rFonts w:ascii="Times New Roman" w:hAnsi="Times New Roman" w:cs="Times New Roman"/>
        </w:rPr>
        <w:t xml:space="preserve"> </w:t>
      </w:r>
      <w:r w:rsidR="008139C0" w:rsidRPr="00847E05">
        <w:rPr>
          <w:rFonts w:ascii="Times New Roman" w:hAnsi="Times New Roman" w:cs="Times New Roman"/>
          <w:i/>
          <w:iCs/>
        </w:rPr>
        <w:t>Mortality rate</w:t>
      </w:r>
      <w:r w:rsidR="00C97E36">
        <w:rPr>
          <w:rFonts w:ascii="Times New Roman" w:hAnsi="Times New Roman" w:cs="Times New Roman"/>
          <w:i/>
          <w:iCs/>
        </w:rPr>
        <w:t xml:space="preserve"> </w:t>
      </w:r>
    </w:p>
    <w:p w14:paraId="453A1102" w14:textId="31222290" w:rsidR="005A489C" w:rsidRDefault="00BF661D" w:rsidP="00D34DE9">
      <w:pPr>
        <w:spacing w:line="480" w:lineRule="auto"/>
        <w:jc w:val="both"/>
        <w:rPr>
          <w:rFonts w:ascii="Times New Roman" w:hAnsi="Times New Roman" w:cs="Times New Roman"/>
        </w:rPr>
      </w:pPr>
      <w:r>
        <w:rPr>
          <w:rFonts w:ascii="Times New Roman" w:hAnsi="Times New Roman" w:cs="Times New Roman"/>
        </w:rPr>
        <w:t>Annual mortality rates</w:t>
      </w:r>
      <w:r w:rsidR="00C97E36">
        <w:rPr>
          <w:rFonts w:ascii="Times New Roman" w:hAnsi="Times New Roman" w:cs="Times New Roman"/>
        </w:rPr>
        <w:t xml:space="preserve"> </w:t>
      </w:r>
      <w:r w:rsidR="002D2F38">
        <w:rPr>
          <w:rFonts w:ascii="Times New Roman" w:hAnsi="Times New Roman" w:cs="Times New Roman"/>
        </w:rPr>
        <w:t>were</w:t>
      </w:r>
      <w:r>
        <w:rPr>
          <w:rFonts w:ascii="Times New Roman" w:hAnsi="Times New Roman" w:cs="Times New Roman"/>
        </w:rPr>
        <w:t xml:space="preserve"> strongly affected by</w:t>
      </w:r>
      <w:r w:rsidR="00C97E36">
        <w:rPr>
          <w:rFonts w:ascii="Times New Roman" w:hAnsi="Times New Roman" w:cs="Times New Roman"/>
        </w:rPr>
        <w:t xml:space="preserve"> the overall predation curve of the size spectrum, </w:t>
      </w:r>
      <w:r>
        <w:rPr>
          <w:rFonts w:ascii="Times New Roman" w:hAnsi="Times New Roman" w:cs="Times New Roman"/>
        </w:rPr>
        <w:t>as well as food and temperature</w:t>
      </w:r>
      <w:r w:rsidR="002D2F38">
        <w:rPr>
          <w:rFonts w:ascii="Times New Roman" w:hAnsi="Times New Roman" w:cs="Times New Roman"/>
        </w:rPr>
        <w:t xml:space="preserve"> (Figure 3d)</w:t>
      </w:r>
      <w:r w:rsidR="00BA2C2F">
        <w:rPr>
          <w:rFonts w:ascii="Times New Roman" w:hAnsi="Times New Roman" w:cs="Times New Roman"/>
        </w:rPr>
        <w:t>.</w:t>
      </w:r>
      <w:r>
        <w:rPr>
          <w:rFonts w:ascii="Times New Roman" w:hAnsi="Times New Roman" w:cs="Times New Roman"/>
        </w:rPr>
        <w:t xml:space="preserve"> </w:t>
      </w:r>
      <w:r w:rsidR="00C97E36">
        <w:rPr>
          <w:rFonts w:ascii="Times New Roman" w:hAnsi="Times New Roman" w:cs="Times New Roman"/>
        </w:rPr>
        <w:t xml:space="preserve">Although individuals </w:t>
      </w:r>
      <w:r w:rsidR="001E64CE">
        <w:rPr>
          <w:rFonts w:ascii="Times New Roman" w:hAnsi="Times New Roman" w:cs="Times New Roman"/>
        </w:rPr>
        <w:t>faced</w:t>
      </w:r>
      <w:r w:rsidR="00C97E36">
        <w:rPr>
          <w:rFonts w:ascii="Times New Roman" w:hAnsi="Times New Roman" w:cs="Times New Roman"/>
        </w:rPr>
        <w:t xml:space="preserve"> starvation if their reserves fell below a critical threshold, </w:t>
      </w:r>
      <w:r w:rsidR="002D2F38">
        <w:rPr>
          <w:rFonts w:ascii="Times New Roman" w:hAnsi="Times New Roman" w:cs="Times New Roman"/>
        </w:rPr>
        <w:t>because we used a</w:t>
      </w:r>
      <w:r w:rsidR="00C97E36">
        <w:rPr>
          <w:rFonts w:ascii="Times New Roman" w:hAnsi="Times New Roman" w:cs="Times New Roman"/>
        </w:rPr>
        <w:t xml:space="preserve"> deterministic model, </w:t>
      </w:r>
      <w:r w:rsidR="00800E8A">
        <w:rPr>
          <w:rFonts w:ascii="Times New Roman" w:hAnsi="Times New Roman" w:cs="Times New Roman"/>
        </w:rPr>
        <w:t>individuals</w:t>
      </w:r>
      <w:r w:rsidR="00C97E36">
        <w:rPr>
          <w:rFonts w:ascii="Times New Roman" w:hAnsi="Times New Roman" w:cs="Times New Roman"/>
        </w:rPr>
        <w:t xml:space="preserve"> did not starve</w:t>
      </w:r>
      <w:r w:rsidR="00747F7C">
        <w:rPr>
          <w:rFonts w:ascii="Times New Roman" w:hAnsi="Times New Roman" w:cs="Times New Roman"/>
        </w:rPr>
        <w:t xml:space="preserve">, </w:t>
      </w:r>
      <w:r w:rsidR="00747F7C">
        <w:rPr>
          <w:rFonts w:ascii="Times New Roman" w:hAnsi="Times New Roman" w:cs="Times New Roman"/>
        </w:rPr>
        <w:lastRenderedPageBreak/>
        <w:t>because</w:t>
      </w:r>
      <w:r w:rsidR="00151CE4">
        <w:rPr>
          <w:rFonts w:ascii="Times New Roman" w:hAnsi="Times New Roman" w:cs="Times New Roman"/>
        </w:rPr>
        <w:t xml:space="preserve"> a</w:t>
      </w:r>
      <w:r w:rsidR="00894E32">
        <w:rPr>
          <w:rFonts w:ascii="Times New Roman" w:hAnsi="Times New Roman" w:cs="Times New Roman"/>
        </w:rPr>
        <w:t xml:space="preserve">llocation strategies evolved to ensure individual energy </w:t>
      </w:r>
      <w:r w:rsidR="0024796D">
        <w:rPr>
          <w:rFonts w:ascii="Times New Roman" w:hAnsi="Times New Roman" w:cs="Times New Roman"/>
        </w:rPr>
        <w:t>stores</w:t>
      </w:r>
      <w:r w:rsidR="00894E32">
        <w:rPr>
          <w:rFonts w:ascii="Times New Roman" w:hAnsi="Times New Roman" w:cs="Times New Roman"/>
        </w:rPr>
        <w:t xml:space="preserve"> were above</w:t>
      </w:r>
      <w:r w:rsidR="00FC484E">
        <w:rPr>
          <w:rFonts w:ascii="Times New Roman" w:hAnsi="Times New Roman" w:cs="Times New Roman"/>
        </w:rPr>
        <w:t xml:space="preserve"> this threshold </w:t>
      </w:r>
      <w:r w:rsidR="00894E32">
        <w:rPr>
          <w:rFonts w:ascii="Times New Roman" w:hAnsi="Times New Roman" w:cs="Times New Roman"/>
        </w:rPr>
        <w:t>and were sufficient to meet</w:t>
      </w:r>
      <w:r w:rsidR="00FC484E">
        <w:rPr>
          <w:rFonts w:ascii="Times New Roman" w:hAnsi="Times New Roman" w:cs="Times New Roman"/>
        </w:rPr>
        <w:t xml:space="preserve"> the </w:t>
      </w:r>
      <w:r w:rsidR="00894E32">
        <w:rPr>
          <w:rFonts w:ascii="Times New Roman" w:hAnsi="Times New Roman" w:cs="Times New Roman"/>
        </w:rPr>
        <w:t xml:space="preserve">size-based </w:t>
      </w:r>
      <w:r w:rsidR="00C97E36">
        <w:rPr>
          <w:rFonts w:ascii="Times New Roman" w:hAnsi="Times New Roman" w:cs="Times New Roman"/>
        </w:rPr>
        <w:t>metabolic costs</w:t>
      </w:r>
      <w:r w:rsidR="00800E8A">
        <w:rPr>
          <w:rFonts w:ascii="Times New Roman" w:hAnsi="Times New Roman" w:cs="Times New Roman"/>
        </w:rPr>
        <w:t xml:space="preserve">. </w:t>
      </w:r>
    </w:p>
    <w:p w14:paraId="50886A35" w14:textId="77777777" w:rsidR="005A489C" w:rsidRDefault="005A489C" w:rsidP="00D34DE9">
      <w:pPr>
        <w:spacing w:line="480" w:lineRule="auto"/>
        <w:jc w:val="both"/>
        <w:rPr>
          <w:rFonts w:ascii="Times New Roman" w:hAnsi="Times New Roman" w:cs="Times New Roman"/>
        </w:rPr>
      </w:pPr>
    </w:p>
    <w:p w14:paraId="5431F43D" w14:textId="6989D499" w:rsidR="002D2F38" w:rsidRDefault="0041278B" w:rsidP="00D34DE9">
      <w:pPr>
        <w:spacing w:line="480" w:lineRule="auto"/>
        <w:jc w:val="both"/>
        <w:rPr>
          <w:rFonts w:ascii="Times New Roman" w:hAnsi="Times New Roman" w:cs="Times New Roman"/>
        </w:rPr>
      </w:pPr>
      <w:r w:rsidRPr="00275FF3">
        <w:rPr>
          <w:rFonts w:ascii="Times New Roman" w:hAnsi="Times New Roman" w:cs="Times New Roman"/>
        </w:rPr>
        <w:t>Th</w:t>
      </w:r>
      <w:r w:rsidR="0056326F" w:rsidRPr="00275FF3">
        <w:rPr>
          <w:rFonts w:ascii="Times New Roman" w:hAnsi="Times New Roman" w:cs="Times New Roman"/>
        </w:rPr>
        <w:t xml:space="preserve">e individuals in seasonal environments had, </w:t>
      </w:r>
      <w:r w:rsidR="00522F09" w:rsidRPr="00275FF3">
        <w:rPr>
          <w:rFonts w:ascii="Times New Roman" w:hAnsi="Times New Roman" w:cs="Times New Roman"/>
        </w:rPr>
        <w:t>in general</w:t>
      </w:r>
      <w:r w:rsidR="0056326F" w:rsidRPr="00275FF3">
        <w:rPr>
          <w:rFonts w:ascii="Times New Roman" w:hAnsi="Times New Roman" w:cs="Times New Roman"/>
        </w:rPr>
        <w:t>, lower mortality rates than those in constant environments</w:t>
      </w:r>
      <w:r w:rsidR="00C47142" w:rsidRPr="00275FF3">
        <w:rPr>
          <w:rFonts w:ascii="Times New Roman" w:hAnsi="Times New Roman" w:cs="Times New Roman"/>
        </w:rPr>
        <w:t xml:space="preserve"> (with similar food and predation risk)</w:t>
      </w:r>
      <w:r w:rsidR="00EA4CE1" w:rsidRPr="00275FF3">
        <w:rPr>
          <w:rFonts w:ascii="Times New Roman" w:hAnsi="Times New Roman" w:cs="Times New Roman"/>
        </w:rPr>
        <w:t xml:space="preserve"> </w:t>
      </w:r>
      <w:r w:rsidR="008265A8" w:rsidRPr="00275FF3">
        <w:rPr>
          <w:rFonts w:ascii="Times New Roman" w:hAnsi="Times New Roman" w:cs="Times New Roman"/>
        </w:rPr>
        <w:t>(Figure 3d)</w:t>
      </w:r>
      <w:r w:rsidR="00776B81" w:rsidRPr="00275FF3">
        <w:rPr>
          <w:rFonts w:ascii="Times New Roman" w:hAnsi="Times New Roman" w:cs="Times New Roman"/>
        </w:rPr>
        <w:t>. H</w:t>
      </w:r>
      <w:r w:rsidR="000D1995" w:rsidRPr="00275FF3">
        <w:rPr>
          <w:rFonts w:ascii="Times New Roman" w:hAnsi="Times New Roman" w:cs="Times New Roman"/>
        </w:rPr>
        <w:t xml:space="preserve">igh-food individuals had lower mortality than low-food </w:t>
      </w:r>
      <w:r w:rsidR="00617421" w:rsidRPr="00275FF3">
        <w:rPr>
          <w:rFonts w:ascii="Times New Roman" w:hAnsi="Times New Roman" w:cs="Times New Roman"/>
        </w:rPr>
        <w:t>individuals</w:t>
      </w:r>
      <w:r w:rsidR="000D1995" w:rsidRPr="00275FF3">
        <w:rPr>
          <w:rFonts w:ascii="Times New Roman" w:hAnsi="Times New Roman" w:cs="Times New Roman"/>
        </w:rPr>
        <w:t xml:space="preserve"> (because they were larger</w:t>
      </w:r>
      <w:r w:rsidR="008213B7" w:rsidRPr="00275FF3">
        <w:rPr>
          <w:rFonts w:ascii="Times New Roman" w:hAnsi="Times New Roman" w:cs="Times New Roman"/>
        </w:rPr>
        <w:t>) except in</w:t>
      </w:r>
      <w:r w:rsidR="002F0EE3" w:rsidRPr="00275FF3">
        <w:rPr>
          <w:rFonts w:ascii="Times New Roman" w:hAnsi="Times New Roman" w:cs="Times New Roman"/>
        </w:rPr>
        <w:t xml:space="preserve"> low-predation </w:t>
      </w:r>
      <w:r w:rsidR="008213B7" w:rsidRPr="00275FF3">
        <w:rPr>
          <w:rFonts w:ascii="Times New Roman" w:hAnsi="Times New Roman" w:cs="Times New Roman"/>
        </w:rPr>
        <w:t>environments</w:t>
      </w:r>
      <w:r w:rsidR="002F0EE3" w:rsidRPr="00275FF3">
        <w:rPr>
          <w:rFonts w:ascii="Times New Roman" w:hAnsi="Times New Roman" w:cs="Times New Roman"/>
        </w:rPr>
        <w:t xml:space="preserve">, </w:t>
      </w:r>
      <w:r w:rsidR="00CB56BB" w:rsidRPr="00275FF3">
        <w:rPr>
          <w:rFonts w:ascii="Times New Roman" w:hAnsi="Times New Roman" w:cs="Times New Roman"/>
        </w:rPr>
        <w:t>w</w:t>
      </w:r>
      <w:r w:rsidR="003C5DF6" w:rsidRPr="00275FF3">
        <w:rPr>
          <w:rFonts w:ascii="Times New Roman" w:hAnsi="Times New Roman" w:cs="Times New Roman"/>
        </w:rPr>
        <w:t>h</w:t>
      </w:r>
      <w:r w:rsidR="00CB56BB" w:rsidRPr="00275FF3">
        <w:rPr>
          <w:rFonts w:ascii="Times New Roman" w:hAnsi="Times New Roman" w:cs="Times New Roman"/>
        </w:rPr>
        <w:t xml:space="preserve">ere </w:t>
      </w:r>
      <w:r w:rsidR="002F0EE3" w:rsidRPr="00275FF3">
        <w:rPr>
          <w:rFonts w:ascii="Times New Roman" w:hAnsi="Times New Roman" w:cs="Times New Roman"/>
        </w:rPr>
        <w:t>high</w:t>
      </w:r>
      <w:r w:rsidR="007C0079" w:rsidRPr="00275FF3">
        <w:rPr>
          <w:rFonts w:ascii="Times New Roman" w:hAnsi="Times New Roman" w:cs="Times New Roman"/>
        </w:rPr>
        <w:t>-</w:t>
      </w:r>
      <w:r w:rsidR="00B70306" w:rsidRPr="00275FF3">
        <w:rPr>
          <w:rFonts w:ascii="Times New Roman" w:hAnsi="Times New Roman" w:cs="Times New Roman"/>
        </w:rPr>
        <w:t>f</w:t>
      </w:r>
      <w:r w:rsidR="002F0EE3" w:rsidRPr="00275FF3">
        <w:rPr>
          <w:rFonts w:ascii="Times New Roman" w:hAnsi="Times New Roman" w:cs="Times New Roman"/>
        </w:rPr>
        <w:t>ood individuals had higher mortality</w:t>
      </w:r>
      <w:r w:rsidR="007B437D" w:rsidRPr="00275FF3">
        <w:rPr>
          <w:rFonts w:ascii="Times New Roman" w:hAnsi="Times New Roman" w:cs="Times New Roman"/>
        </w:rPr>
        <w:t>, on average, than low-food individuals</w:t>
      </w:r>
      <w:r w:rsidR="006A3958" w:rsidRPr="00275FF3">
        <w:rPr>
          <w:rFonts w:ascii="Times New Roman" w:hAnsi="Times New Roman" w:cs="Times New Roman"/>
        </w:rPr>
        <w:t>,</w:t>
      </w:r>
      <w:r w:rsidR="007B437D" w:rsidRPr="00275FF3">
        <w:rPr>
          <w:rFonts w:ascii="Times New Roman" w:hAnsi="Times New Roman" w:cs="Times New Roman"/>
        </w:rPr>
        <w:t xml:space="preserve"> </w:t>
      </w:r>
      <w:r w:rsidR="007F5A44" w:rsidRPr="00275FF3">
        <w:rPr>
          <w:rFonts w:ascii="Times New Roman" w:hAnsi="Times New Roman" w:cs="Times New Roman"/>
        </w:rPr>
        <w:t>because they remained small</w:t>
      </w:r>
      <w:r w:rsidR="003E5857" w:rsidRPr="00275FF3">
        <w:rPr>
          <w:rFonts w:ascii="Times New Roman" w:hAnsi="Times New Roman" w:cs="Times New Roman"/>
        </w:rPr>
        <w:t xml:space="preserve"> for a significant proportion of their life</w:t>
      </w:r>
      <w:r w:rsidR="007F5A44" w:rsidRPr="00275FF3">
        <w:rPr>
          <w:rFonts w:ascii="Times New Roman" w:hAnsi="Times New Roman" w:cs="Times New Roman"/>
        </w:rPr>
        <w:t xml:space="preserve"> before the onset of secondary growth</w:t>
      </w:r>
      <w:r w:rsidR="00672E46" w:rsidRPr="00275FF3">
        <w:rPr>
          <w:rFonts w:ascii="Times New Roman" w:hAnsi="Times New Roman" w:cs="Times New Roman"/>
        </w:rPr>
        <w:t xml:space="preserve"> (the one case where secondary growth was also advantageous </w:t>
      </w:r>
      <w:r w:rsidR="00EA6D67">
        <w:rPr>
          <w:rFonts w:ascii="Times New Roman" w:hAnsi="Times New Roman" w:cs="Times New Roman"/>
        </w:rPr>
        <w:t>with</w:t>
      </w:r>
      <w:r w:rsidR="00672E46" w:rsidRPr="00275FF3">
        <w:rPr>
          <w:rFonts w:ascii="Times New Roman" w:hAnsi="Times New Roman" w:cs="Times New Roman"/>
        </w:rPr>
        <w:t xml:space="preserve"> low food,</w:t>
      </w:r>
      <w:r w:rsidR="00EA6D67">
        <w:rPr>
          <w:rFonts w:ascii="Times New Roman" w:hAnsi="Times New Roman" w:cs="Times New Roman"/>
        </w:rPr>
        <w:t xml:space="preserve"> the warm seasonal environment,</w:t>
      </w:r>
      <w:r w:rsidR="00672E46" w:rsidRPr="00275FF3">
        <w:rPr>
          <w:rFonts w:ascii="Times New Roman" w:hAnsi="Times New Roman" w:cs="Times New Roman"/>
        </w:rPr>
        <w:t xml:space="preserve"> also had higher mortality). </w:t>
      </w:r>
      <w:r w:rsidR="00614ADB" w:rsidRPr="00275FF3">
        <w:rPr>
          <w:rFonts w:ascii="Times New Roman" w:hAnsi="Times New Roman" w:cs="Times New Roman"/>
        </w:rPr>
        <w:t>Base</w:t>
      </w:r>
      <w:r w:rsidR="002D2F38" w:rsidRPr="00275FF3">
        <w:rPr>
          <w:rFonts w:ascii="Times New Roman" w:hAnsi="Times New Roman" w:cs="Times New Roman"/>
        </w:rPr>
        <w:t>line</w:t>
      </w:r>
      <w:r w:rsidR="00614ADB" w:rsidRPr="00275FF3">
        <w:rPr>
          <w:rFonts w:ascii="Times New Roman" w:hAnsi="Times New Roman" w:cs="Times New Roman"/>
        </w:rPr>
        <w:t xml:space="preserve"> temperature affected mortality, especially in low-food </w:t>
      </w:r>
      <w:r w:rsidR="000D1B83">
        <w:rPr>
          <w:rFonts w:ascii="Times New Roman" w:hAnsi="Times New Roman" w:cs="Times New Roman"/>
        </w:rPr>
        <w:t>environments</w:t>
      </w:r>
      <w:r w:rsidR="00614ADB" w:rsidRPr="00275FF3">
        <w:rPr>
          <w:rFonts w:ascii="Times New Roman" w:hAnsi="Times New Roman" w:cs="Times New Roman"/>
        </w:rPr>
        <w:t xml:space="preserve">, but </w:t>
      </w:r>
      <w:r w:rsidR="003424E6" w:rsidRPr="00275FF3">
        <w:rPr>
          <w:rFonts w:ascii="Times New Roman" w:hAnsi="Times New Roman" w:cs="Times New Roman"/>
        </w:rPr>
        <w:t>did not have a consistent directional effect (Figure 3d).</w:t>
      </w:r>
      <w:r w:rsidR="008C5E75" w:rsidRPr="00275FF3">
        <w:rPr>
          <w:rFonts w:ascii="Times New Roman" w:hAnsi="Times New Roman" w:cs="Times New Roman"/>
        </w:rPr>
        <w:t xml:space="preserve"> </w:t>
      </w:r>
      <w:r w:rsidR="00154814" w:rsidRPr="00275FF3">
        <w:rPr>
          <w:rFonts w:ascii="Times New Roman" w:hAnsi="Times New Roman" w:cs="Times New Roman"/>
        </w:rPr>
        <w:t xml:space="preserve"> </w:t>
      </w:r>
      <w:r w:rsidR="002D2F38" w:rsidRPr="00275FF3">
        <w:rPr>
          <w:rFonts w:ascii="Times New Roman" w:hAnsi="Times New Roman" w:cs="Times New Roman"/>
        </w:rPr>
        <w:t>However, the highest mortality rate</w:t>
      </w:r>
      <w:r w:rsidR="00275FF3">
        <w:rPr>
          <w:rFonts w:ascii="Times New Roman" w:hAnsi="Times New Roman" w:cs="Times New Roman"/>
        </w:rPr>
        <w:t>s</w:t>
      </w:r>
      <w:r w:rsidR="002D2F38" w:rsidRPr="00275FF3">
        <w:rPr>
          <w:rFonts w:ascii="Times New Roman" w:hAnsi="Times New Roman" w:cs="Times New Roman"/>
        </w:rPr>
        <w:t xml:space="preserve"> emerging from our analyses</w:t>
      </w:r>
      <w:r w:rsidR="00275FF3">
        <w:rPr>
          <w:rFonts w:ascii="Times New Roman" w:hAnsi="Times New Roman" w:cs="Times New Roman"/>
        </w:rPr>
        <w:t xml:space="preserve"> came from</w:t>
      </w:r>
      <w:r w:rsidR="007372EC">
        <w:rPr>
          <w:rFonts w:ascii="Times New Roman" w:hAnsi="Times New Roman" w:cs="Times New Roman"/>
        </w:rPr>
        <w:t xml:space="preserve"> constant</w:t>
      </w:r>
      <w:r w:rsidR="002D2F38" w:rsidRPr="00275FF3">
        <w:rPr>
          <w:rFonts w:ascii="Times New Roman" w:hAnsi="Times New Roman" w:cs="Times New Roman"/>
        </w:rPr>
        <w:t xml:space="preserve"> low-food, high-predation </w:t>
      </w:r>
      <w:r w:rsidR="00BD07AA">
        <w:rPr>
          <w:rFonts w:ascii="Times New Roman" w:hAnsi="Times New Roman" w:cs="Times New Roman"/>
        </w:rPr>
        <w:t>environments</w:t>
      </w:r>
      <w:r w:rsidR="00275FF3">
        <w:rPr>
          <w:rFonts w:ascii="Times New Roman" w:hAnsi="Times New Roman" w:cs="Times New Roman"/>
        </w:rPr>
        <w:t xml:space="preserve">, and </w:t>
      </w:r>
      <w:r w:rsidR="007372EC">
        <w:rPr>
          <w:rFonts w:ascii="Times New Roman" w:hAnsi="Times New Roman" w:cs="Times New Roman"/>
        </w:rPr>
        <w:t xml:space="preserve">the </w:t>
      </w:r>
      <w:r w:rsidR="00275FF3">
        <w:rPr>
          <w:rFonts w:ascii="Times New Roman" w:hAnsi="Times New Roman" w:cs="Times New Roman"/>
        </w:rPr>
        <w:t>warm</w:t>
      </w:r>
      <w:r w:rsidR="007372EC">
        <w:rPr>
          <w:rFonts w:ascii="Times New Roman" w:hAnsi="Times New Roman" w:cs="Times New Roman"/>
        </w:rPr>
        <w:t>,</w:t>
      </w:r>
      <w:r w:rsidR="00275FF3">
        <w:rPr>
          <w:rFonts w:ascii="Times New Roman" w:hAnsi="Times New Roman" w:cs="Times New Roman"/>
        </w:rPr>
        <w:t xml:space="preserve"> seasonal low</w:t>
      </w:r>
      <w:r w:rsidR="007372EC">
        <w:rPr>
          <w:rFonts w:ascii="Times New Roman" w:hAnsi="Times New Roman" w:cs="Times New Roman"/>
        </w:rPr>
        <w:t>-</w:t>
      </w:r>
      <w:r w:rsidR="00275FF3">
        <w:rPr>
          <w:rFonts w:ascii="Times New Roman" w:hAnsi="Times New Roman" w:cs="Times New Roman"/>
        </w:rPr>
        <w:t xml:space="preserve">food </w:t>
      </w:r>
      <w:r w:rsidR="00BD07AA">
        <w:rPr>
          <w:rFonts w:ascii="Times New Roman" w:hAnsi="Times New Roman" w:cs="Times New Roman"/>
        </w:rPr>
        <w:t>environment</w:t>
      </w:r>
      <w:r w:rsidR="007372EC">
        <w:rPr>
          <w:rFonts w:ascii="Times New Roman" w:hAnsi="Times New Roman" w:cs="Times New Roman"/>
        </w:rPr>
        <w:t>,</w:t>
      </w:r>
      <w:r w:rsidR="00275FF3">
        <w:rPr>
          <w:rFonts w:ascii="Times New Roman" w:hAnsi="Times New Roman" w:cs="Times New Roman"/>
        </w:rPr>
        <w:t xml:space="preserve"> as these</w:t>
      </w:r>
      <w:r w:rsidR="005E749B" w:rsidRPr="00275FF3">
        <w:rPr>
          <w:rFonts w:ascii="Times New Roman" w:hAnsi="Times New Roman" w:cs="Times New Roman"/>
        </w:rPr>
        <w:t xml:space="preserve"> </w:t>
      </w:r>
      <w:r w:rsidR="00BD07AA">
        <w:rPr>
          <w:rFonts w:ascii="Times New Roman" w:hAnsi="Times New Roman" w:cs="Times New Roman"/>
        </w:rPr>
        <w:t>conditions</w:t>
      </w:r>
      <w:r w:rsidR="00275FF3">
        <w:rPr>
          <w:rFonts w:ascii="Times New Roman" w:hAnsi="Times New Roman" w:cs="Times New Roman"/>
        </w:rPr>
        <w:t xml:space="preserve"> </w:t>
      </w:r>
      <w:r w:rsidR="007372EC">
        <w:rPr>
          <w:rFonts w:ascii="Times New Roman" w:hAnsi="Times New Roman" w:cs="Times New Roman"/>
        </w:rPr>
        <w:t xml:space="preserve">all </w:t>
      </w:r>
      <w:r w:rsidR="00275FF3">
        <w:rPr>
          <w:rFonts w:ascii="Times New Roman" w:hAnsi="Times New Roman" w:cs="Times New Roman"/>
        </w:rPr>
        <w:t>favored the evolution of</w:t>
      </w:r>
      <w:r w:rsidR="005E749B" w:rsidRPr="00275FF3">
        <w:rPr>
          <w:rFonts w:ascii="Times New Roman" w:hAnsi="Times New Roman" w:cs="Times New Roman"/>
        </w:rPr>
        <w:t xml:space="preserve"> the small </w:t>
      </w:r>
      <w:r w:rsidR="00275FF3">
        <w:rPr>
          <w:rFonts w:ascii="Times New Roman" w:hAnsi="Times New Roman" w:cs="Times New Roman"/>
        </w:rPr>
        <w:t>maximum body sizes</w:t>
      </w:r>
      <w:r w:rsidR="002D2F38" w:rsidRPr="00275FF3">
        <w:rPr>
          <w:rFonts w:ascii="Times New Roman" w:hAnsi="Times New Roman" w:cs="Times New Roman"/>
        </w:rPr>
        <w:t>.</w:t>
      </w:r>
    </w:p>
    <w:p w14:paraId="1FEDACE9" w14:textId="77777777" w:rsidR="000D1995" w:rsidRPr="00847E05" w:rsidRDefault="000D1995" w:rsidP="00D34DE9">
      <w:pPr>
        <w:spacing w:line="480" w:lineRule="auto"/>
        <w:jc w:val="both"/>
        <w:rPr>
          <w:rFonts w:ascii="Times New Roman" w:hAnsi="Times New Roman" w:cs="Times New Roman"/>
          <w:i/>
          <w:iCs/>
        </w:rPr>
      </w:pPr>
    </w:p>
    <w:p w14:paraId="18B687CE" w14:textId="5C851A12" w:rsidR="008139C0" w:rsidRDefault="00234950" w:rsidP="00D34DE9">
      <w:pPr>
        <w:spacing w:line="480" w:lineRule="auto"/>
        <w:jc w:val="both"/>
        <w:rPr>
          <w:rFonts w:ascii="Times New Roman" w:hAnsi="Times New Roman" w:cs="Times New Roman"/>
        </w:rPr>
      </w:pPr>
      <w:r>
        <w:rPr>
          <w:rFonts w:ascii="Times New Roman" w:hAnsi="Times New Roman" w:cs="Times New Roman"/>
          <w:i/>
          <w:iCs/>
        </w:rPr>
        <w:t>T</w:t>
      </w:r>
      <w:r w:rsidR="008139C0" w:rsidRPr="00847E05">
        <w:rPr>
          <w:rFonts w:ascii="Times New Roman" w:hAnsi="Times New Roman" w:cs="Times New Roman"/>
          <w:i/>
          <w:iCs/>
        </w:rPr>
        <w:t>emperature</w:t>
      </w:r>
    </w:p>
    <w:p w14:paraId="4CDB56FB" w14:textId="7E94A570" w:rsidR="001A6E81" w:rsidRDefault="009428F9" w:rsidP="00D34DE9">
      <w:pPr>
        <w:spacing w:line="480" w:lineRule="auto"/>
        <w:jc w:val="both"/>
        <w:rPr>
          <w:rFonts w:ascii="Times New Roman" w:hAnsi="Times New Roman" w:cs="Times New Roman"/>
        </w:rPr>
      </w:pPr>
      <w:r>
        <w:rPr>
          <w:rFonts w:ascii="Times New Roman" w:hAnsi="Times New Roman" w:cs="Times New Roman"/>
        </w:rPr>
        <w:t xml:space="preserve">In Figures 2 and 3, comparing the blue and red lines and symbols shows that individuals </w:t>
      </w:r>
      <w:r w:rsidR="00C3466E">
        <w:rPr>
          <w:rFonts w:ascii="Times New Roman" w:hAnsi="Times New Roman" w:cs="Times New Roman"/>
        </w:rPr>
        <w:t xml:space="preserve">responded to </w:t>
      </w:r>
      <w:r>
        <w:rPr>
          <w:rFonts w:ascii="Times New Roman" w:hAnsi="Times New Roman" w:cs="Times New Roman"/>
        </w:rPr>
        <w:t>the increased metabolic requirements of warmer environments in several ways</w:t>
      </w:r>
      <w:r w:rsidR="005E1B09">
        <w:rPr>
          <w:rFonts w:ascii="Times New Roman" w:hAnsi="Times New Roman" w:cs="Times New Roman"/>
        </w:rPr>
        <w:t xml:space="preserve">, with the result that mortality rates did not vary consistently with temperature, </w:t>
      </w:r>
      <w:r w:rsidR="00C3466E">
        <w:rPr>
          <w:rFonts w:ascii="Times New Roman" w:hAnsi="Times New Roman" w:cs="Times New Roman"/>
        </w:rPr>
        <w:t>because of the</w:t>
      </w:r>
      <w:r w:rsidR="005E1B09">
        <w:rPr>
          <w:rFonts w:ascii="Times New Roman" w:hAnsi="Times New Roman" w:cs="Times New Roman"/>
        </w:rPr>
        <w:t xml:space="preserve"> factors that drove the evolution of body size (</w:t>
      </w:r>
      <w:r w:rsidR="00E0702D">
        <w:rPr>
          <w:rFonts w:ascii="Times New Roman" w:hAnsi="Times New Roman" w:cs="Times New Roman"/>
        </w:rPr>
        <w:t xml:space="preserve">seasonality, </w:t>
      </w:r>
      <w:r w:rsidR="005E1B09">
        <w:rPr>
          <w:rFonts w:ascii="Times New Roman" w:hAnsi="Times New Roman" w:cs="Times New Roman"/>
        </w:rPr>
        <w:t>food</w:t>
      </w:r>
      <w:r w:rsidR="00E9270E">
        <w:rPr>
          <w:rFonts w:ascii="Times New Roman" w:hAnsi="Times New Roman" w:cs="Times New Roman"/>
        </w:rPr>
        <w:t>,</w:t>
      </w:r>
      <w:r w:rsidR="005E1B09">
        <w:rPr>
          <w:rFonts w:ascii="Times New Roman" w:hAnsi="Times New Roman" w:cs="Times New Roman"/>
        </w:rPr>
        <w:t xml:space="preserve"> and predation</w:t>
      </w:r>
      <w:r w:rsidR="005E1B09" w:rsidRPr="0057680C">
        <w:rPr>
          <w:rFonts w:ascii="Times New Roman" w:hAnsi="Times New Roman" w:cs="Times New Roman"/>
        </w:rPr>
        <w:t xml:space="preserve">). </w:t>
      </w:r>
      <w:r w:rsidR="001A2CD3">
        <w:rPr>
          <w:rFonts w:ascii="Times New Roman" w:hAnsi="Times New Roman" w:cs="Times New Roman"/>
        </w:rPr>
        <w:t>With seasonality in food and temperature</w:t>
      </w:r>
      <w:r w:rsidR="00627C9C" w:rsidRPr="0057680C">
        <w:rPr>
          <w:rFonts w:ascii="Times New Roman" w:hAnsi="Times New Roman" w:cs="Times New Roman"/>
        </w:rPr>
        <w:t>,</w:t>
      </w:r>
      <w:r w:rsidRPr="0057680C">
        <w:rPr>
          <w:rFonts w:ascii="Times New Roman" w:hAnsi="Times New Roman" w:cs="Times New Roman"/>
        </w:rPr>
        <w:t xml:space="preserve"> warmer </w:t>
      </w:r>
      <w:r w:rsidR="00F47270">
        <w:rPr>
          <w:rFonts w:ascii="Times New Roman" w:hAnsi="Times New Roman" w:cs="Times New Roman"/>
        </w:rPr>
        <w:t xml:space="preserve">base </w:t>
      </w:r>
      <w:r w:rsidRPr="0057680C">
        <w:rPr>
          <w:rFonts w:ascii="Times New Roman" w:hAnsi="Times New Roman" w:cs="Times New Roman"/>
        </w:rPr>
        <w:t>temperatures</w:t>
      </w:r>
      <w:r w:rsidR="00627C9C" w:rsidRPr="0057680C">
        <w:rPr>
          <w:rFonts w:ascii="Times New Roman" w:hAnsi="Times New Roman" w:cs="Times New Roman"/>
        </w:rPr>
        <w:t xml:space="preserve"> often led to the evolution of smaller body sizes</w:t>
      </w:r>
      <w:r w:rsidRPr="0057680C">
        <w:rPr>
          <w:rFonts w:ascii="Times New Roman" w:hAnsi="Times New Roman" w:cs="Times New Roman"/>
        </w:rPr>
        <w:t xml:space="preserve"> </w:t>
      </w:r>
      <w:r w:rsidR="00627C9C" w:rsidRPr="0057680C">
        <w:rPr>
          <w:rFonts w:ascii="Times New Roman" w:hAnsi="Times New Roman" w:cs="Times New Roman"/>
        </w:rPr>
        <w:t xml:space="preserve">(Figure 2). </w:t>
      </w:r>
      <w:r w:rsidR="00C44C8E" w:rsidRPr="0057680C">
        <w:rPr>
          <w:rFonts w:ascii="Times New Roman" w:hAnsi="Times New Roman" w:cs="Times New Roman"/>
        </w:rPr>
        <w:t>I</w:t>
      </w:r>
      <w:r w:rsidRPr="0057680C">
        <w:rPr>
          <w:rFonts w:ascii="Times New Roman" w:hAnsi="Times New Roman" w:cs="Times New Roman"/>
        </w:rPr>
        <w:t>n constant warm environments</w:t>
      </w:r>
      <w:r w:rsidR="00C44C8E" w:rsidRPr="0057680C">
        <w:rPr>
          <w:rFonts w:ascii="Times New Roman" w:hAnsi="Times New Roman" w:cs="Times New Roman"/>
        </w:rPr>
        <w:t>, individuals</w:t>
      </w:r>
      <w:r w:rsidRPr="0057680C">
        <w:rPr>
          <w:rFonts w:ascii="Times New Roman" w:hAnsi="Times New Roman" w:cs="Times New Roman"/>
        </w:rPr>
        <w:t xml:space="preserve"> were similar in size or </w:t>
      </w:r>
      <w:r w:rsidR="00C44C8E" w:rsidRPr="0057680C">
        <w:rPr>
          <w:rFonts w:ascii="Times New Roman" w:hAnsi="Times New Roman" w:cs="Times New Roman"/>
        </w:rPr>
        <w:t xml:space="preserve">even </w:t>
      </w:r>
      <w:r w:rsidR="005E1B09" w:rsidRPr="0057680C">
        <w:rPr>
          <w:rFonts w:ascii="Times New Roman" w:hAnsi="Times New Roman" w:cs="Times New Roman"/>
        </w:rPr>
        <w:t xml:space="preserve">slightly </w:t>
      </w:r>
      <w:r w:rsidR="00627C9C" w:rsidRPr="0057680C">
        <w:rPr>
          <w:rFonts w:ascii="Times New Roman" w:hAnsi="Times New Roman" w:cs="Times New Roman"/>
        </w:rPr>
        <w:t>large</w:t>
      </w:r>
      <w:r w:rsidRPr="0057680C">
        <w:rPr>
          <w:rFonts w:ascii="Times New Roman" w:hAnsi="Times New Roman" w:cs="Times New Roman"/>
        </w:rPr>
        <w:t>r than</w:t>
      </w:r>
      <w:r w:rsidR="00C3466E" w:rsidRPr="0057680C">
        <w:rPr>
          <w:rFonts w:ascii="Times New Roman" w:hAnsi="Times New Roman" w:cs="Times New Roman"/>
        </w:rPr>
        <w:t xml:space="preserve"> individuals in </w:t>
      </w:r>
      <w:r w:rsidRPr="0057680C">
        <w:rPr>
          <w:rFonts w:ascii="Times New Roman" w:hAnsi="Times New Roman" w:cs="Times New Roman"/>
        </w:rPr>
        <w:t>cool environments</w:t>
      </w:r>
      <w:r w:rsidR="00E9270E" w:rsidRPr="0057680C">
        <w:rPr>
          <w:rFonts w:ascii="Times New Roman" w:hAnsi="Times New Roman" w:cs="Times New Roman"/>
        </w:rPr>
        <w:t xml:space="preserve">. </w:t>
      </w:r>
      <w:r w:rsidR="00DE7CA8" w:rsidRPr="0057680C">
        <w:rPr>
          <w:rFonts w:ascii="Times New Roman" w:hAnsi="Times New Roman" w:cs="Times New Roman"/>
        </w:rPr>
        <w:t xml:space="preserve">Temperature affected size and age </w:t>
      </w:r>
      <w:r w:rsidR="00C44C8E" w:rsidRPr="0057680C">
        <w:rPr>
          <w:rFonts w:ascii="Times New Roman" w:hAnsi="Times New Roman" w:cs="Times New Roman"/>
        </w:rPr>
        <w:t>at</w:t>
      </w:r>
      <w:r w:rsidRPr="0057680C">
        <w:rPr>
          <w:rFonts w:ascii="Times New Roman" w:hAnsi="Times New Roman" w:cs="Times New Roman"/>
        </w:rPr>
        <w:t xml:space="preserve"> maturation </w:t>
      </w:r>
      <w:r w:rsidR="00DE7CA8" w:rsidRPr="0057680C">
        <w:rPr>
          <w:rFonts w:ascii="Times New Roman" w:hAnsi="Times New Roman" w:cs="Times New Roman"/>
        </w:rPr>
        <w:t xml:space="preserve">most in the </w:t>
      </w:r>
      <w:r w:rsidR="00DE7CA8" w:rsidRPr="0057680C">
        <w:rPr>
          <w:rFonts w:ascii="Times New Roman" w:hAnsi="Times New Roman" w:cs="Times New Roman"/>
        </w:rPr>
        <w:lastRenderedPageBreak/>
        <w:t xml:space="preserve">seasonal </w:t>
      </w:r>
      <w:r w:rsidR="00CB6A54" w:rsidRPr="0057680C">
        <w:rPr>
          <w:rFonts w:ascii="Times New Roman" w:hAnsi="Times New Roman" w:cs="Times New Roman"/>
        </w:rPr>
        <w:t xml:space="preserve">environment. </w:t>
      </w:r>
      <w:r w:rsidR="00D51264">
        <w:rPr>
          <w:rFonts w:ascii="Times New Roman" w:hAnsi="Times New Roman" w:cs="Times New Roman"/>
        </w:rPr>
        <w:t>I</w:t>
      </w:r>
      <w:r w:rsidR="009C4939" w:rsidRPr="0057680C">
        <w:rPr>
          <w:rFonts w:ascii="Times New Roman" w:hAnsi="Times New Roman" w:cs="Times New Roman"/>
        </w:rPr>
        <w:t>n</w:t>
      </w:r>
      <w:r w:rsidR="005D09F5" w:rsidRPr="0057680C">
        <w:rPr>
          <w:rFonts w:ascii="Times New Roman" w:hAnsi="Times New Roman" w:cs="Times New Roman"/>
        </w:rPr>
        <w:t xml:space="preserve"> warm </w:t>
      </w:r>
      <w:r w:rsidR="0062062C" w:rsidRPr="0057680C">
        <w:rPr>
          <w:rFonts w:ascii="Times New Roman" w:hAnsi="Times New Roman" w:cs="Times New Roman"/>
        </w:rPr>
        <w:t>environments,</w:t>
      </w:r>
      <w:r w:rsidR="005D09F5" w:rsidRPr="0057680C">
        <w:rPr>
          <w:rFonts w:ascii="Times New Roman" w:hAnsi="Times New Roman" w:cs="Times New Roman"/>
        </w:rPr>
        <w:t xml:space="preserve"> </w:t>
      </w:r>
      <w:r w:rsidR="00DE7CA8" w:rsidRPr="0057680C">
        <w:rPr>
          <w:rFonts w:ascii="Times New Roman" w:hAnsi="Times New Roman" w:cs="Times New Roman"/>
        </w:rPr>
        <w:t xml:space="preserve">size at maturation </w:t>
      </w:r>
      <w:r w:rsidR="005D09F5" w:rsidRPr="0057680C">
        <w:rPr>
          <w:rFonts w:ascii="Times New Roman" w:hAnsi="Times New Roman" w:cs="Times New Roman"/>
        </w:rPr>
        <w:t xml:space="preserve">increased </w:t>
      </w:r>
      <w:r w:rsidR="0062062C" w:rsidRPr="0057680C">
        <w:rPr>
          <w:rFonts w:ascii="Times New Roman" w:hAnsi="Times New Roman" w:cs="Times New Roman"/>
        </w:rPr>
        <w:t xml:space="preserve">relative to cool </w:t>
      </w:r>
      <w:r w:rsidR="00D51264">
        <w:rPr>
          <w:rFonts w:ascii="Times New Roman" w:hAnsi="Times New Roman" w:cs="Times New Roman"/>
        </w:rPr>
        <w:t xml:space="preserve">environments </w:t>
      </w:r>
      <w:r w:rsidR="0062062C" w:rsidRPr="0057680C">
        <w:rPr>
          <w:rFonts w:ascii="Times New Roman" w:hAnsi="Times New Roman" w:cs="Times New Roman"/>
        </w:rPr>
        <w:t xml:space="preserve">with </w:t>
      </w:r>
      <w:r w:rsidR="00C44C8E" w:rsidRPr="0057680C">
        <w:rPr>
          <w:rFonts w:ascii="Times New Roman" w:hAnsi="Times New Roman" w:cs="Times New Roman"/>
        </w:rPr>
        <w:t>high food</w:t>
      </w:r>
      <w:r w:rsidR="0062062C" w:rsidRPr="0057680C">
        <w:rPr>
          <w:rFonts w:ascii="Times New Roman" w:hAnsi="Times New Roman" w:cs="Times New Roman"/>
        </w:rPr>
        <w:t xml:space="preserve"> </w:t>
      </w:r>
      <w:r w:rsidR="002074EB" w:rsidRPr="0057680C">
        <w:rPr>
          <w:rFonts w:ascii="Times New Roman" w:hAnsi="Times New Roman" w:cs="Times New Roman"/>
        </w:rPr>
        <w:t>and low</w:t>
      </w:r>
      <w:r w:rsidR="00DE7CA8" w:rsidRPr="0057680C">
        <w:rPr>
          <w:rFonts w:ascii="Times New Roman" w:hAnsi="Times New Roman" w:cs="Times New Roman"/>
        </w:rPr>
        <w:t xml:space="preserve"> </w:t>
      </w:r>
      <w:r w:rsidR="002074EB" w:rsidRPr="0057680C">
        <w:rPr>
          <w:rFonts w:ascii="Times New Roman" w:hAnsi="Times New Roman" w:cs="Times New Roman"/>
        </w:rPr>
        <w:t>predation</w:t>
      </w:r>
      <w:r w:rsidR="00C44C8E" w:rsidRPr="0057680C">
        <w:rPr>
          <w:rFonts w:ascii="Times New Roman" w:hAnsi="Times New Roman" w:cs="Times New Roman"/>
        </w:rPr>
        <w:t xml:space="preserve">, and </w:t>
      </w:r>
      <w:r w:rsidR="0062062C" w:rsidRPr="0057680C">
        <w:rPr>
          <w:rFonts w:ascii="Times New Roman" w:hAnsi="Times New Roman" w:cs="Times New Roman"/>
        </w:rPr>
        <w:t>decreased</w:t>
      </w:r>
      <w:r w:rsidR="00CC6959" w:rsidRPr="0057680C">
        <w:rPr>
          <w:rFonts w:ascii="Times New Roman" w:hAnsi="Times New Roman" w:cs="Times New Roman"/>
        </w:rPr>
        <w:t xml:space="preserve"> with low food</w:t>
      </w:r>
      <w:r w:rsidR="002074EB" w:rsidRPr="0057680C">
        <w:rPr>
          <w:rFonts w:ascii="Times New Roman" w:hAnsi="Times New Roman" w:cs="Times New Roman"/>
        </w:rPr>
        <w:t xml:space="preserve"> and both</w:t>
      </w:r>
      <w:r w:rsidR="000768F1" w:rsidRPr="0057680C">
        <w:rPr>
          <w:rFonts w:ascii="Times New Roman" w:hAnsi="Times New Roman" w:cs="Times New Roman"/>
        </w:rPr>
        <w:t xml:space="preserve"> levels of</w:t>
      </w:r>
      <w:r w:rsidR="002074EB" w:rsidRPr="0057680C">
        <w:rPr>
          <w:rFonts w:ascii="Times New Roman" w:hAnsi="Times New Roman" w:cs="Times New Roman"/>
        </w:rPr>
        <w:t xml:space="preserve"> predation</w:t>
      </w:r>
      <w:r w:rsidR="00C44C8E" w:rsidRPr="0057680C">
        <w:rPr>
          <w:rFonts w:ascii="Times New Roman" w:hAnsi="Times New Roman" w:cs="Times New Roman"/>
        </w:rPr>
        <w:t xml:space="preserve"> </w:t>
      </w:r>
      <w:r w:rsidRPr="0057680C">
        <w:rPr>
          <w:rFonts w:ascii="Times New Roman" w:hAnsi="Times New Roman" w:cs="Times New Roman"/>
        </w:rPr>
        <w:t>(</w:t>
      </w:r>
      <w:r w:rsidR="006A13CE" w:rsidRPr="00502A25">
        <w:rPr>
          <w:rFonts w:ascii="Times New Roman" w:hAnsi="Times New Roman" w:cs="Times New Roman"/>
        </w:rPr>
        <w:t>Supple</w:t>
      </w:r>
      <w:r w:rsidR="00007F48" w:rsidRPr="00502A25">
        <w:rPr>
          <w:rFonts w:ascii="Times New Roman" w:hAnsi="Times New Roman" w:cs="Times New Roman"/>
        </w:rPr>
        <w:t>m</w:t>
      </w:r>
      <w:r w:rsidR="006A13CE" w:rsidRPr="00502A25">
        <w:rPr>
          <w:rFonts w:ascii="Times New Roman" w:hAnsi="Times New Roman" w:cs="Times New Roman"/>
        </w:rPr>
        <w:t xml:space="preserve">ental Figure </w:t>
      </w:r>
      <w:r w:rsidR="00D10D4D" w:rsidRPr="00502A25">
        <w:rPr>
          <w:rFonts w:ascii="Times New Roman" w:hAnsi="Times New Roman" w:cs="Times New Roman"/>
        </w:rPr>
        <w:t>3</w:t>
      </w:r>
      <w:r w:rsidR="006A13CE" w:rsidRPr="0057680C">
        <w:rPr>
          <w:rFonts w:ascii="Times New Roman" w:hAnsi="Times New Roman" w:cs="Times New Roman"/>
        </w:rPr>
        <w:t>)</w:t>
      </w:r>
      <w:r w:rsidR="002D2F38" w:rsidRPr="0057680C">
        <w:rPr>
          <w:rFonts w:ascii="Times New Roman" w:hAnsi="Times New Roman" w:cs="Times New Roman"/>
        </w:rPr>
        <w:t>.</w:t>
      </w:r>
      <w:r w:rsidR="006A13CE">
        <w:rPr>
          <w:rFonts w:ascii="Times New Roman" w:hAnsi="Times New Roman" w:cs="Times New Roman"/>
        </w:rPr>
        <w:t xml:space="preserve"> </w:t>
      </w:r>
      <w:r w:rsidR="00DE7CA8">
        <w:rPr>
          <w:rFonts w:ascii="Times New Roman" w:hAnsi="Times New Roman" w:cs="Times New Roman"/>
        </w:rPr>
        <w:t xml:space="preserve">Age at maturation not strongly affected by temperature except in the </w:t>
      </w:r>
      <w:r w:rsidR="001B754F">
        <w:rPr>
          <w:rFonts w:ascii="Times New Roman" w:hAnsi="Times New Roman" w:cs="Times New Roman"/>
        </w:rPr>
        <w:t xml:space="preserve">warm </w:t>
      </w:r>
      <w:r w:rsidR="00DE7CA8">
        <w:rPr>
          <w:rFonts w:ascii="Times New Roman" w:hAnsi="Times New Roman" w:cs="Times New Roman"/>
        </w:rPr>
        <w:t>low predation, low</w:t>
      </w:r>
      <w:r w:rsidR="005628F7">
        <w:rPr>
          <w:rFonts w:ascii="Times New Roman" w:hAnsi="Times New Roman" w:cs="Times New Roman"/>
        </w:rPr>
        <w:t>-</w:t>
      </w:r>
      <w:r w:rsidR="00DE7CA8">
        <w:rPr>
          <w:rFonts w:ascii="Times New Roman" w:hAnsi="Times New Roman" w:cs="Times New Roman"/>
        </w:rPr>
        <w:t xml:space="preserve">food </w:t>
      </w:r>
      <w:r w:rsidR="001B754F">
        <w:rPr>
          <w:rFonts w:ascii="Times New Roman" w:hAnsi="Times New Roman" w:cs="Times New Roman"/>
        </w:rPr>
        <w:t>environment</w:t>
      </w:r>
      <w:r w:rsidR="00DE7CA8">
        <w:rPr>
          <w:rFonts w:ascii="Times New Roman" w:hAnsi="Times New Roman" w:cs="Times New Roman"/>
        </w:rPr>
        <w:t xml:space="preserve">, </w:t>
      </w:r>
      <w:r w:rsidR="006C1D78">
        <w:rPr>
          <w:rFonts w:ascii="Times New Roman" w:hAnsi="Times New Roman" w:cs="Times New Roman"/>
        </w:rPr>
        <w:t xml:space="preserve">which favored secondary growth and delayed maturation relative to the cool </w:t>
      </w:r>
      <w:r w:rsidR="00074037">
        <w:rPr>
          <w:rFonts w:ascii="Times New Roman" w:hAnsi="Times New Roman" w:cs="Times New Roman"/>
        </w:rPr>
        <w:t>environment</w:t>
      </w:r>
      <w:r w:rsidR="006C1D78">
        <w:rPr>
          <w:rFonts w:ascii="Times New Roman" w:hAnsi="Times New Roman" w:cs="Times New Roman"/>
        </w:rPr>
        <w:t xml:space="preserve"> (Figure 2d). </w:t>
      </w:r>
    </w:p>
    <w:p w14:paraId="3C0A7EB1" w14:textId="77777777" w:rsidR="001A6E81" w:rsidRDefault="001A6E81" w:rsidP="00D34DE9">
      <w:pPr>
        <w:spacing w:line="480" w:lineRule="auto"/>
        <w:jc w:val="both"/>
        <w:rPr>
          <w:rFonts w:ascii="Times New Roman" w:hAnsi="Times New Roman" w:cs="Times New Roman"/>
        </w:rPr>
      </w:pPr>
    </w:p>
    <w:p w14:paraId="45D6C875" w14:textId="46ACD577" w:rsidR="001A6E81" w:rsidRDefault="001A6E81" w:rsidP="00D34DE9">
      <w:pPr>
        <w:spacing w:line="480" w:lineRule="auto"/>
        <w:jc w:val="both"/>
        <w:rPr>
          <w:rFonts w:ascii="Times New Roman" w:hAnsi="Times New Roman" w:cs="Times New Roman"/>
          <w:b/>
          <w:bCs/>
        </w:rPr>
      </w:pPr>
      <w:r>
        <w:rPr>
          <w:rFonts w:ascii="Times New Roman" w:hAnsi="Times New Roman" w:cs="Times New Roman"/>
          <w:b/>
          <w:bCs/>
        </w:rPr>
        <w:t>Discussion</w:t>
      </w:r>
    </w:p>
    <w:p w14:paraId="3B94E263" w14:textId="781ACAE0" w:rsidR="00627205" w:rsidRDefault="00C3466E" w:rsidP="00D34DE9">
      <w:pPr>
        <w:spacing w:line="480" w:lineRule="auto"/>
        <w:jc w:val="both"/>
        <w:rPr>
          <w:rFonts w:ascii="Times New Roman" w:hAnsi="Times New Roman" w:cs="Times New Roman"/>
        </w:rPr>
      </w:pPr>
      <w:r>
        <w:rPr>
          <w:rFonts w:ascii="Times New Roman" w:hAnsi="Times New Roman" w:cs="Times New Roman"/>
        </w:rPr>
        <w:t>Motivated by understanding the diversity of life histories of the tunas,</w:t>
      </w:r>
      <w:r w:rsidR="00D92794">
        <w:rPr>
          <w:rFonts w:ascii="Times New Roman" w:hAnsi="Times New Roman" w:cs="Times New Roman"/>
        </w:rPr>
        <w:t xml:space="preserve"> we developed a model for the evolution of body size, maturation, and reproductive output from which </w:t>
      </w:r>
      <w:r>
        <w:rPr>
          <w:rFonts w:ascii="Times New Roman" w:hAnsi="Times New Roman" w:cs="Times New Roman"/>
        </w:rPr>
        <w:t xml:space="preserve">schedules of </w:t>
      </w:r>
      <w:r w:rsidR="00D92794">
        <w:rPr>
          <w:rFonts w:ascii="Times New Roman" w:hAnsi="Times New Roman" w:cs="Times New Roman"/>
        </w:rPr>
        <w:t xml:space="preserve">mortality and the length-fecundity relationship also emerge. </w:t>
      </w:r>
      <w:r w:rsidR="00847853">
        <w:rPr>
          <w:rFonts w:ascii="Times New Roman" w:hAnsi="Times New Roman" w:cs="Times New Roman"/>
        </w:rPr>
        <w:t xml:space="preserve">We </w:t>
      </w:r>
      <w:r>
        <w:rPr>
          <w:rFonts w:ascii="Times New Roman" w:hAnsi="Times New Roman" w:cs="Times New Roman"/>
        </w:rPr>
        <w:t xml:space="preserve">used size spectra theory to </w:t>
      </w:r>
      <w:r w:rsidR="00847853">
        <w:rPr>
          <w:rFonts w:ascii="Times New Roman" w:hAnsi="Times New Roman" w:cs="Times New Roman"/>
        </w:rPr>
        <w:t>incorporat</w:t>
      </w:r>
      <w:r>
        <w:rPr>
          <w:rFonts w:ascii="Times New Roman" w:hAnsi="Times New Roman" w:cs="Times New Roman"/>
        </w:rPr>
        <w:t>e</w:t>
      </w:r>
      <w:r w:rsidR="00847853">
        <w:rPr>
          <w:rFonts w:ascii="Times New Roman" w:hAnsi="Times New Roman" w:cs="Times New Roman"/>
        </w:rPr>
        <w:t xml:space="preserve"> mechanistic functions describing the relationship between body size, prey availability (food), predation, and metabolic costs, which also depended on temperature. Finally, we considered seasonal variation in food and temperature. This allowed us to determine how life history traits are shaped by environmental conditions. </w:t>
      </w:r>
      <w:r w:rsidR="000234A5">
        <w:rPr>
          <w:rFonts w:ascii="Times New Roman" w:hAnsi="Times New Roman" w:cs="Times New Roman"/>
        </w:rPr>
        <w:t>We found that the forces shaping body size and reproductive patterns interact in complex ways</w:t>
      </w:r>
      <w:r w:rsidR="00C1566F">
        <w:rPr>
          <w:rFonts w:ascii="Times New Roman" w:hAnsi="Times New Roman" w:cs="Times New Roman"/>
        </w:rPr>
        <w:t xml:space="preserve">. </w:t>
      </w:r>
      <w:r w:rsidR="00627205">
        <w:rPr>
          <w:rFonts w:ascii="Times New Roman" w:hAnsi="Times New Roman" w:cs="Times New Roman"/>
        </w:rPr>
        <w:t>One of the most unexpected results of the model is the finding that</w:t>
      </w:r>
      <w:r w:rsidR="00E9270E" w:rsidRPr="003A24DA">
        <w:rPr>
          <w:rFonts w:ascii="Times New Roman" w:hAnsi="Times New Roman" w:cs="Times New Roman"/>
        </w:rPr>
        <w:t xml:space="preserve"> </w:t>
      </w:r>
      <w:r w:rsidRPr="003A24DA">
        <w:rPr>
          <w:rFonts w:ascii="Times New Roman" w:hAnsi="Times New Roman" w:cs="Times New Roman"/>
        </w:rPr>
        <w:t>predict</w:t>
      </w:r>
      <w:r w:rsidR="0019256C" w:rsidRPr="003A24DA">
        <w:rPr>
          <w:rFonts w:ascii="Times New Roman" w:hAnsi="Times New Roman" w:cs="Times New Roman"/>
        </w:rPr>
        <w:t xml:space="preserve"> that seasonality</w:t>
      </w:r>
      <w:r w:rsidR="00E9270E" w:rsidRPr="003A24DA">
        <w:rPr>
          <w:rFonts w:ascii="Times New Roman" w:hAnsi="Times New Roman" w:cs="Times New Roman"/>
        </w:rPr>
        <w:t xml:space="preserve"> in food availability</w:t>
      </w:r>
      <w:r w:rsidR="0019256C" w:rsidRPr="003A24DA">
        <w:rPr>
          <w:rFonts w:ascii="Times New Roman" w:hAnsi="Times New Roman" w:cs="Times New Roman"/>
        </w:rPr>
        <w:t xml:space="preserve"> favor</w:t>
      </w:r>
      <w:r w:rsidRPr="003A24DA">
        <w:rPr>
          <w:rFonts w:ascii="Times New Roman" w:hAnsi="Times New Roman" w:cs="Times New Roman"/>
        </w:rPr>
        <w:t>s</w:t>
      </w:r>
      <w:r w:rsidR="0019256C" w:rsidRPr="003A24DA">
        <w:rPr>
          <w:rFonts w:ascii="Times New Roman" w:hAnsi="Times New Roman" w:cs="Times New Roman"/>
        </w:rPr>
        <w:t xml:space="preserve"> larger body sizes, despite increased metabolic costs during the warm season</w:t>
      </w:r>
      <w:r w:rsidR="00984719" w:rsidRPr="003A24DA">
        <w:rPr>
          <w:rFonts w:ascii="Times New Roman" w:hAnsi="Times New Roman" w:cs="Times New Roman"/>
        </w:rPr>
        <w:t xml:space="preserve">. We infer </w:t>
      </w:r>
      <w:r w:rsidR="00984719" w:rsidRPr="00DC6C44">
        <w:rPr>
          <w:rFonts w:ascii="Times New Roman" w:hAnsi="Times New Roman" w:cs="Times New Roman"/>
        </w:rPr>
        <w:t>this is b</w:t>
      </w:r>
      <w:r w:rsidR="0019256C" w:rsidRPr="00DC6C44">
        <w:rPr>
          <w:rFonts w:ascii="Times New Roman" w:hAnsi="Times New Roman" w:cs="Times New Roman"/>
        </w:rPr>
        <w:t xml:space="preserve">ecause larger individuals can better take advantage of high food conditions during the cold season. </w:t>
      </w:r>
      <w:r w:rsidR="00627205" w:rsidRPr="00DC6C44">
        <w:rPr>
          <w:rFonts w:ascii="Times New Roman" w:hAnsi="Times New Roman" w:cs="Times New Roman"/>
        </w:rPr>
        <w:t xml:space="preserve">Furthermore, our comparison of two base temperatures suggest that the increased metabolic costs associated </w:t>
      </w:r>
      <w:r w:rsidR="00627205">
        <w:rPr>
          <w:rFonts w:ascii="Times New Roman" w:hAnsi="Times New Roman" w:cs="Times New Roman"/>
        </w:rPr>
        <w:t xml:space="preserve">in </w:t>
      </w:r>
      <w:r w:rsidR="00B85EFF">
        <w:rPr>
          <w:rFonts w:ascii="Times New Roman" w:hAnsi="Times New Roman" w:cs="Times New Roman"/>
        </w:rPr>
        <w:t>with</w:t>
      </w:r>
      <w:r w:rsidR="00627205">
        <w:rPr>
          <w:rFonts w:ascii="Times New Roman" w:hAnsi="Times New Roman" w:cs="Times New Roman"/>
        </w:rPr>
        <w:t xml:space="preserve"> warm</w:t>
      </w:r>
      <w:r w:rsidR="00B85EFF">
        <w:rPr>
          <w:rFonts w:ascii="Times New Roman" w:hAnsi="Times New Roman" w:cs="Times New Roman"/>
        </w:rPr>
        <w:t>er</w:t>
      </w:r>
      <w:r w:rsidR="00627205">
        <w:rPr>
          <w:rFonts w:ascii="Times New Roman" w:hAnsi="Times New Roman" w:cs="Times New Roman"/>
        </w:rPr>
        <w:t xml:space="preserve"> baseline </w:t>
      </w:r>
      <w:r w:rsidR="00B85EFF">
        <w:rPr>
          <w:rFonts w:ascii="Times New Roman" w:hAnsi="Times New Roman" w:cs="Times New Roman"/>
        </w:rPr>
        <w:t xml:space="preserve">temperatures </w:t>
      </w:r>
      <w:r w:rsidR="00627205">
        <w:rPr>
          <w:rFonts w:ascii="Times New Roman" w:hAnsi="Times New Roman" w:cs="Times New Roman"/>
        </w:rPr>
        <w:t xml:space="preserve">do lead to the evolution of smaller body sizes </w:t>
      </w:r>
      <w:r w:rsidR="00691898">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{"citationItems":[{"id":"ITEM-1","itemData":{"DOI":"10.1073/pnas.0902080106","ISSN":"00278424","abstract":"Understanding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author":[{"dropping-particle":"","family":"Daufresne","given":"Martin","non-dropping-particle":"","parse-names":false,"suffix":""},{"dropping-particle":"","family":"Lengfellner","given":"Kathrin","non-dropping-particle":"","parse-names":false,"suffix":""},{"dropping-particle":"","family":"Sommer","given":"Ulrich","non-dropping-particle":"","parse-names":false,"suffix":""}],"container-title":"Proceedings of the National Academy of Sciences of the United States of America","id":"ITEM-1","issue":"31","issued":{"date-parts":[["2009","8","4"]]},"page":"12788-12793","title":"Global warming benefits the small in aquatic ecosystems","type":"article-journal","volume":"106"},"uris":["http://www.mendeley.com/documents/?uuid=968c95ab-1416-3daa-bae4-5a6f15e2dedb"]}],"mendeley":{"formattedCitation":"(Daufresne et al. 2009)","plainTextFormattedCitation":"(Daufresne et al. 2009)","previouslyFormattedCitation":"(Daufresne, Lengfellner, and Sommer 2009)"},"properties":{"noteIndex":0},"schema":"https://github.com/citation-style-language/schema/raw/master/csl-citation.json"}</w:instrText>
      </w:r>
      <w:r w:rsidR="00691898">
        <w:rPr>
          <w:rFonts w:ascii="Times New Roman" w:hAnsi="Times New Roman" w:cs="Times New Roman"/>
        </w:rPr>
        <w:fldChar w:fldCharType="separate"/>
      </w:r>
      <w:r w:rsidR="00707E71" w:rsidRPr="00707E71">
        <w:rPr>
          <w:rFonts w:ascii="Times New Roman" w:hAnsi="Times New Roman" w:cs="Times New Roman"/>
          <w:noProof/>
        </w:rPr>
        <w:t>(Daufresne et al. 2009)</w:t>
      </w:r>
      <w:r w:rsidR="00691898">
        <w:rPr>
          <w:rFonts w:ascii="Times New Roman" w:hAnsi="Times New Roman" w:cs="Times New Roman"/>
        </w:rPr>
        <w:fldChar w:fldCharType="end"/>
      </w:r>
      <w:r w:rsidR="00627205">
        <w:rPr>
          <w:rFonts w:ascii="Times New Roman" w:hAnsi="Times New Roman" w:cs="Times New Roman"/>
        </w:rPr>
        <w:t xml:space="preserve">. However, this difference was only evident when occurred when food was seasonally abundant, and </w:t>
      </w:r>
      <w:r w:rsidR="009A7B75">
        <w:rPr>
          <w:rFonts w:ascii="Times New Roman" w:hAnsi="Times New Roman" w:cs="Times New Roman"/>
        </w:rPr>
        <w:t xml:space="preserve">large </w:t>
      </w:r>
      <w:r w:rsidR="00627205">
        <w:rPr>
          <w:rFonts w:ascii="Times New Roman" w:hAnsi="Times New Roman" w:cs="Times New Roman"/>
        </w:rPr>
        <w:t xml:space="preserve">body sizes were advantageous. In constant environments, warmer base temperatures lead to slightly larger body sizes than cool, but smaller body sizes </w:t>
      </w:r>
      <w:r w:rsidR="00321309">
        <w:rPr>
          <w:rFonts w:ascii="Times New Roman" w:hAnsi="Times New Roman" w:cs="Times New Roman"/>
        </w:rPr>
        <w:t xml:space="preserve">were favored </w:t>
      </w:r>
      <w:r w:rsidR="00627205">
        <w:rPr>
          <w:rFonts w:ascii="Times New Roman" w:hAnsi="Times New Roman" w:cs="Times New Roman"/>
        </w:rPr>
        <w:t xml:space="preserve">overall. </w:t>
      </w:r>
    </w:p>
    <w:p w14:paraId="2CC8A99D" w14:textId="77777777" w:rsidR="00C026C2" w:rsidRDefault="00627205" w:rsidP="00D34DE9">
      <w:pPr>
        <w:spacing w:line="480" w:lineRule="auto"/>
        <w:jc w:val="both"/>
        <w:rPr>
          <w:rFonts w:ascii="Times New Roman" w:hAnsi="Times New Roman" w:cs="Times New Roman"/>
        </w:rPr>
      </w:pPr>
      <w:r>
        <w:rPr>
          <w:rFonts w:ascii="Times New Roman" w:hAnsi="Times New Roman" w:cs="Times New Roman"/>
        </w:rPr>
        <w:lastRenderedPageBreak/>
        <w:t xml:space="preserve"> </w:t>
      </w:r>
    </w:p>
    <w:p w14:paraId="28DDE180" w14:textId="01B63141" w:rsidR="00BD2C68" w:rsidRDefault="008750BA" w:rsidP="00D34DE9">
      <w:pPr>
        <w:spacing w:line="480" w:lineRule="auto"/>
        <w:jc w:val="both"/>
        <w:rPr>
          <w:rFonts w:ascii="Times New Roman" w:hAnsi="Times New Roman" w:cs="Times New Roman"/>
        </w:rPr>
      </w:pPr>
      <w:r>
        <w:rPr>
          <w:rFonts w:ascii="Times New Roman" w:hAnsi="Times New Roman" w:cs="Times New Roman"/>
        </w:rPr>
        <w:t>P</w:t>
      </w:r>
      <w:r w:rsidR="000234A5">
        <w:rPr>
          <w:rFonts w:ascii="Times New Roman" w:hAnsi="Times New Roman" w:cs="Times New Roman"/>
        </w:rPr>
        <w:t>redation</w:t>
      </w:r>
      <w:r w:rsidR="00C1566F">
        <w:rPr>
          <w:rFonts w:ascii="Times New Roman" w:hAnsi="Times New Roman" w:cs="Times New Roman"/>
        </w:rPr>
        <w:t xml:space="preserve"> risk alone</w:t>
      </w:r>
      <w:r w:rsidR="000234A5">
        <w:rPr>
          <w:rFonts w:ascii="Times New Roman" w:hAnsi="Times New Roman" w:cs="Times New Roman"/>
        </w:rPr>
        <w:t xml:space="preserve"> did not strongly affect the maximum body size</w:t>
      </w:r>
      <w:r w:rsidR="00FF29A5">
        <w:rPr>
          <w:rFonts w:ascii="Times New Roman" w:hAnsi="Times New Roman" w:cs="Times New Roman"/>
        </w:rPr>
        <w:t xml:space="preserve"> predicted by our model</w:t>
      </w:r>
      <w:r w:rsidR="000234A5">
        <w:rPr>
          <w:rFonts w:ascii="Times New Roman" w:hAnsi="Times New Roman" w:cs="Times New Roman"/>
        </w:rPr>
        <w:t xml:space="preserve">, but it did affect growth patterns. </w:t>
      </w:r>
      <w:r w:rsidR="00C1566F">
        <w:rPr>
          <w:rFonts w:ascii="Times New Roman" w:hAnsi="Times New Roman" w:cs="Times New Roman"/>
        </w:rPr>
        <w:t>As expected, h</w:t>
      </w:r>
      <w:r>
        <w:rPr>
          <w:rFonts w:ascii="Times New Roman" w:hAnsi="Times New Roman" w:cs="Times New Roman"/>
        </w:rPr>
        <w:t>igher predation rates favored the evolution of</w:t>
      </w:r>
      <w:r w:rsidR="000234A5">
        <w:rPr>
          <w:rFonts w:ascii="Times New Roman" w:hAnsi="Times New Roman" w:cs="Times New Roman"/>
        </w:rPr>
        <w:t xml:space="preserve"> larger b</w:t>
      </w:r>
      <w:r w:rsidR="0019256C">
        <w:rPr>
          <w:rFonts w:ascii="Times New Roman" w:hAnsi="Times New Roman" w:cs="Times New Roman"/>
        </w:rPr>
        <w:t>o</w:t>
      </w:r>
      <w:r w:rsidR="000234A5">
        <w:rPr>
          <w:rFonts w:ascii="Times New Roman" w:hAnsi="Times New Roman" w:cs="Times New Roman"/>
        </w:rPr>
        <w:t>dy sizes</w:t>
      </w:r>
      <w:r w:rsidR="00FD1057">
        <w:rPr>
          <w:rFonts w:ascii="Times New Roman" w:hAnsi="Times New Roman" w:cs="Times New Roman"/>
        </w:rPr>
        <w:t xml:space="preserve"> and </w:t>
      </w:r>
      <w:r w:rsidR="002F18BB">
        <w:rPr>
          <w:rFonts w:ascii="Times New Roman" w:hAnsi="Times New Roman" w:cs="Times New Roman"/>
        </w:rPr>
        <w:t>earl</w:t>
      </w:r>
      <w:r w:rsidR="00FD1057">
        <w:rPr>
          <w:rFonts w:ascii="Times New Roman" w:hAnsi="Times New Roman" w:cs="Times New Roman"/>
        </w:rPr>
        <w:t>ier</w:t>
      </w:r>
      <w:r w:rsidR="002F18BB">
        <w:rPr>
          <w:rFonts w:ascii="Times New Roman" w:hAnsi="Times New Roman" w:cs="Times New Roman"/>
        </w:rPr>
        <w:t xml:space="preserve"> maturation</w:t>
      </w:r>
      <w:r>
        <w:rPr>
          <w:rFonts w:ascii="Times New Roman" w:hAnsi="Times New Roman" w:cs="Times New Roman"/>
        </w:rPr>
        <w:t>,</w:t>
      </w:r>
      <w:r w:rsidR="00C1566F">
        <w:rPr>
          <w:rFonts w:ascii="Times New Roman" w:hAnsi="Times New Roman" w:cs="Times New Roman"/>
        </w:rPr>
        <w:t xml:space="preserve"> a trend which has been demonstrated empirically </w:t>
      </w:r>
      <w:r w:rsidR="00350415">
        <w:rPr>
          <w:rFonts w:ascii="Times New Roman" w:hAnsi="Times New Roman" w:cs="Times New Roman"/>
        </w:rPr>
        <w:fldChar w:fldCharType="begin" w:fldLock="1"/>
      </w:r>
      <w:r w:rsidR="00350415">
        <w:rPr>
          <w:rFonts w:ascii="Times New Roman" w:hAnsi="Times New Roman" w:cs="Times New Roman"/>
        </w:rPr>
        <w:instrText>ADDIN CSL_CITATION {"citationItems":[{"id":"ITEM-1","itemData":{"DOI":"10.1126/science.1074085","ISSN":"00368075","abstract":"Fishery management plans ignore the potential for evolutionary change in harvestable biomass. We subjected populations of an exploited fish (Menidia menidia) to large, small, or random size-selective harvest of adults over four generations. Harvested biomass evolved rapidly in directions counter to the size-dependent force of fishing mortality. Large-harvested populations initially produced the highest catch but quickly evolved a lower yield than controls. Small-harvested populations did the reverse. These shifts were caused by selection of genotypes with slower or faster rates of growth. Management tools that preserve natural genetic variation are necessary for long-term sustainable yield.","author":[{"dropping-particle":"","family":"Conover","given":"David O.","non-dropping-particle":"","parse-names":false,"suffix":""},{"dropping-particle":"","family":"Munch","given":"Stephan B.","non-dropping-particle":"","parse-names":false,"suffix":""}],"container-title":"Science","id":"ITEM-1","issued":{"date-parts":[["2002"]]},"title":"Sustaining fisheries yields over evolutionary time scales","type":"article-journal"},"uris":["http://www.mendeley.com/documents/?uuid=c0585741-4471-4ac1-a647-876da23bb79e"]}],"mendeley":{"formattedCitation":"(Conover and Munch 2002)","plainTextFormattedCitation":"(Conover and Munch 2002)","previouslyFormattedCitation":"(Conover and Munch 2002)"},"properties":{"noteIndex":0},"schema":"https://github.com/citation-style-language/schema/raw/master/csl-citation.json"}</w:instrText>
      </w:r>
      <w:r w:rsidR="00350415">
        <w:rPr>
          <w:rFonts w:ascii="Times New Roman" w:hAnsi="Times New Roman" w:cs="Times New Roman"/>
        </w:rPr>
        <w:fldChar w:fldCharType="separate"/>
      </w:r>
      <w:r w:rsidR="00350415" w:rsidRPr="00350415">
        <w:rPr>
          <w:rFonts w:ascii="Times New Roman" w:hAnsi="Times New Roman" w:cs="Times New Roman"/>
          <w:noProof/>
        </w:rPr>
        <w:t>(Conover and Munch 2002)</w:t>
      </w:r>
      <w:r w:rsidR="00350415">
        <w:rPr>
          <w:rFonts w:ascii="Times New Roman" w:hAnsi="Times New Roman" w:cs="Times New Roman"/>
        </w:rPr>
        <w:fldChar w:fldCharType="end"/>
      </w:r>
      <w:r w:rsidR="00C1566F">
        <w:rPr>
          <w:rFonts w:ascii="Times New Roman" w:hAnsi="Times New Roman" w:cs="Times New Roman"/>
        </w:rPr>
        <w:t xml:space="preserve"> and using fisheries datasets</w:t>
      </w:r>
      <w:r w:rsidR="0061300F">
        <w:rPr>
          <w:rFonts w:ascii="Times New Roman" w:hAnsi="Times New Roman" w:cs="Times New Roman"/>
        </w:rPr>
        <w:t xml:space="preserve"> </w:t>
      </w:r>
      <w:r w:rsidR="0061300F">
        <w:rPr>
          <w:rFonts w:ascii="Times New Roman" w:hAnsi="Times New Roman" w:cs="Times New Roman"/>
        </w:rPr>
        <w:fldChar w:fldCharType="begin" w:fldLock="1"/>
      </w:r>
      <w:r w:rsidR="00C0141D">
        <w:rPr>
          <w:rFonts w:ascii="Times New Roman" w:hAnsi="Times New Roman" w:cs="Times New Roman"/>
        </w:rPr>
        <w:instrText>ADDIN CSL_CITATION {"citationItems":[{"id":"ITEM-1","itemData":{"DOI":"10.1016/j.tree.2007.08.011","ISSN":"01695347","PMID":"17981361","abstract":"Exploitation of fish populations can induce evolutionary responses in life histories. For example, fisheries targeting large individuals are expected to select for early maturation at smaller sizes, leading to reduced fecundity and thus also reduced fisheries yield. These predicted phenotypic shifts have been observed in several fish stocks, but disentangling the environmental and genetic causes behind them has proved difficult. Here, we review recent studies investigating phenotypic shifts in exploited populations and strategies for minimizing fisheries-induced evolution. Responses to selective harvesting will depend on species-specific life-history traits, and on community-level and environmental processes. Therefore, the detection of fisheries-induced evolution and successful fish stock management requires routine population monitoring, and a good understanding of genetics, relevant ecological processes and changing environmental conditions. © 2007 Elsevier Ltd. All rights reserved.","author":[{"dropping-particle":"","family":"Kuparinen","given":"Anna","non-dropping-particle":"","parse-names":false,"suffix":""},{"dropping-particle":"","family":"Merilä","given":"Juha","non-dropping-particle":"","parse-names":false,"suffix":""}],"container-title":"Trends in Ecology and Evolution","id":"ITEM-1","issued":{"date-parts":[["2007"]]},"title":"Detecting and managing fisheries-induced evolution","type":"article"},"uris":["http://www.mendeley.com/documents/?uuid=c180c5ba-5998-4253-8cc5-d6b5a8eff308"]},{"id":"ITEM-2","itemData":{"DOI":"10.1111/j.1752-4571.2009.00077.x","ISSN":"17524563","abstract":"Worldwide depletion of fish stocks has led fisheries managers to become increasingly concerned about rebuilding and recovery planning. To succeed, factors affecting recovery dynamics need to be understood, including the role of fisheries-induced evolution. Here we investigate a stock's response to fishing followed by a harvest moratorium by analyzing an individual-based evolutionary model parameterized for Atlantic cod Gadus morhua from its northern range, representative of long-lived, late-maturing species. The model allows evolution of life-history processes including maturation, reproduction, and growth. It also incorporates environmental variability, phenotypic plasticity, and density-dependent feedbacks. Fisheries-induced evolution affects recovery in several ways. The first decades of recovery were dominated by demographic and density-dependent processes. Biomass rebuilding was only lightly influenced by fisheries-induced evolution, whereas other stock characteristics such as maturation age, spawning stock biomass, and recruitment were substantially affected, recovering to new demographic equilibria below their preharvest levels. This is because genetic traits took thousands of years to evolve back to preharvest levels, indicating that natural selection driving recovery of these traits is weaker than fisheries-induced selection was. Our results strengthen the case for proactive management of fisheries-induced evolution, as the restoration of genetic traits altered by fishing is slow and may even be impractical.","author":[{"dropping-particle":"","family":"Enberg","given":"Katja","non-dropping-particle":"","parse-names":false,"suffix":""},{"dropping-particle":"","family":"Jørgensen","given":"Christian","non-dropping-particle":"","parse-names":false,"suffix":""},{"dropping-particle":"","family":"Dunlop","given":"Erin S.","non-dropping-particle":"","parse-names":false,"suffix":""},{"dropping-particle":"","family":"Heino","given":"Mikko","non-dropping-particle":"","parse-names":false,"suffix":""},{"dropping-particle":"","family":"Dieckmann","given":"Ulf","non-dropping-particle":"","parse-names":false,"suffix":""}],"container-title":"Evolutionary Applications","id":"ITEM-2","issue":"3","issued":{"date-parts":[["2009","8"]]},"page":"394-414","title":"Implications of fisheries-induced evolution for stock rebuilding and recovery","type":"article-journal","volume":"2"},"uris":["http://www.mendeley.com/documents/?uuid=94b15778-aa3e-3725-b001-684096c81f67"]}],"mendeley":{"formattedCitation":"(Kuparinen and Merilä 2007; Enberg et al. 2009)","plainTextFormattedCitation":"(Kuparinen and Merilä 2007; Enberg et al. 2009)","previouslyFormattedCitation":"(Kuparinen and Merilä 2007; Enberg et al. 2009)"},"properties":{"noteIndex":0},"schema":"https://github.com/citation-style-language/schema/raw/master/csl-citation.json"}</w:instrText>
      </w:r>
      <w:r w:rsidR="0061300F">
        <w:rPr>
          <w:rFonts w:ascii="Times New Roman" w:hAnsi="Times New Roman" w:cs="Times New Roman"/>
        </w:rPr>
        <w:fldChar w:fldCharType="separate"/>
      </w:r>
      <w:r w:rsidR="0061300F" w:rsidRPr="0061300F">
        <w:rPr>
          <w:rFonts w:ascii="Times New Roman" w:hAnsi="Times New Roman" w:cs="Times New Roman"/>
          <w:noProof/>
        </w:rPr>
        <w:t>(Kuparinen and Merilä 2007; Enberg et al. 2009)</w:t>
      </w:r>
      <w:r w:rsidR="0061300F">
        <w:rPr>
          <w:rFonts w:ascii="Times New Roman" w:hAnsi="Times New Roman" w:cs="Times New Roman"/>
        </w:rPr>
        <w:fldChar w:fldCharType="end"/>
      </w:r>
      <w:r w:rsidR="00D003B0">
        <w:rPr>
          <w:rFonts w:ascii="Times New Roman" w:hAnsi="Times New Roman" w:cs="Times New Roman"/>
        </w:rPr>
        <w:t xml:space="preserve">. However, </w:t>
      </w:r>
      <w:r w:rsidR="000234A5">
        <w:rPr>
          <w:rFonts w:ascii="Times New Roman" w:hAnsi="Times New Roman" w:cs="Times New Roman"/>
        </w:rPr>
        <w:t>optimal body size</w:t>
      </w:r>
      <w:r w:rsidR="003E0FF6">
        <w:rPr>
          <w:rFonts w:ascii="Times New Roman" w:hAnsi="Times New Roman" w:cs="Times New Roman"/>
        </w:rPr>
        <w:t xml:space="preserve"> and size at maturity</w:t>
      </w:r>
      <w:r w:rsidR="000234A5">
        <w:rPr>
          <w:rFonts w:ascii="Times New Roman" w:hAnsi="Times New Roman" w:cs="Times New Roman"/>
        </w:rPr>
        <w:t xml:space="preserve"> </w:t>
      </w:r>
      <w:r>
        <w:rPr>
          <w:rFonts w:ascii="Times New Roman" w:hAnsi="Times New Roman" w:cs="Times New Roman"/>
        </w:rPr>
        <w:t xml:space="preserve">also depended </w:t>
      </w:r>
      <w:r w:rsidR="000234A5">
        <w:rPr>
          <w:rFonts w:ascii="Times New Roman" w:hAnsi="Times New Roman" w:cs="Times New Roman"/>
        </w:rPr>
        <w:t>largely on food availability</w:t>
      </w:r>
      <w:r w:rsidR="00F13D83">
        <w:rPr>
          <w:rFonts w:ascii="Times New Roman" w:hAnsi="Times New Roman" w:cs="Times New Roman"/>
        </w:rPr>
        <w:t xml:space="preserve"> and seasonality</w:t>
      </w:r>
      <w:r w:rsidR="004E4F2D">
        <w:rPr>
          <w:rFonts w:ascii="Times New Roman" w:hAnsi="Times New Roman" w:cs="Times New Roman"/>
        </w:rPr>
        <w:t xml:space="preserve"> (which also affected food availability)</w:t>
      </w:r>
      <w:r w:rsidR="008071FD">
        <w:rPr>
          <w:rFonts w:ascii="Times New Roman" w:hAnsi="Times New Roman" w:cs="Times New Roman"/>
        </w:rPr>
        <w:t>. In low</w:t>
      </w:r>
      <w:r w:rsidR="003176C5">
        <w:rPr>
          <w:rFonts w:ascii="Times New Roman" w:hAnsi="Times New Roman" w:cs="Times New Roman"/>
        </w:rPr>
        <w:t>-</w:t>
      </w:r>
      <w:r w:rsidR="008071FD">
        <w:rPr>
          <w:rFonts w:ascii="Times New Roman" w:hAnsi="Times New Roman" w:cs="Times New Roman"/>
        </w:rPr>
        <w:t>fo</w:t>
      </w:r>
      <w:r w:rsidR="00921385">
        <w:rPr>
          <w:rFonts w:ascii="Times New Roman" w:hAnsi="Times New Roman" w:cs="Times New Roman"/>
        </w:rPr>
        <w:t>o</w:t>
      </w:r>
      <w:r w:rsidR="008071FD">
        <w:rPr>
          <w:rFonts w:ascii="Times New Roman" w:hAnsi="Times New Roman" w:cs="Times New Roman"/>
        </w:rPr>
        <w:t xml:space="preserve">d </w:t>
      </w:r>
      <w:r w:rsidR="00921385">
        <w:rPr>
          <w:rFonts w:ascii="Times New Roman" w:hAnsi="Times New Roman" w:cs="Times New Roman"/>
        </w:rPr>
        <w:t>environments</w:t>
      </w:r>
      <w:r w:rsidR="008071FD">
        <w:rPr>
          <w:rFonts w:ascii="Times New Roman" w:hAnsi="Times New Roman" w:cs="Times New Roman"/>
        </w:rPr>
        <w:t xml:space="preserve">, the evolution of very </w:t>
      </w:r>
      <w:r w:rsidR="00921385">
        <w:rPr>
          <w:rFonts w:ascii="Times New Roman" w:hAnsi="Times New Roman" w:cs="Times New Roman"/>
        </w:rPr>
        <w:t>large</w:t>
      </w:r>
      <w:r w:rsidR="008071FD">
        <w:rPr>
          <w:rFonts w:ascii="Times New Roman" w:hAnsi="Times New Roman" w:cs="Times New Roman"/>
        </w:rPr>
        <w:t xml:space="preserve"> body sizes was simply not possible</w:t>
      </w:r>
      <w:r w:rsidR="008071FD" w:rsidRPr="007551D3">
        <w:rPr>
          <w:rFonts w:ascii="Times New Roman" w:hAnsi="Times New Roman" w:cs="Times New Roman"/>
        </w:rPr>
        <w:t xml:space="preserve">. </w:t>
      </w:r>
      <w:r w:rsidR="00BD2C68" w:rsidRPr="007551D3">
        <w:rPr>
          <w:rFonts w:ascii="Times New Roman" w:hAnsi="Times New Roman" w:cs="Times New Roman"/>
        </w:rPr>
        <w:t xml:space="preserve">Mortality rates also differed </w:t>
      </w:r>
      <w:r w:rsidR="00237DF2">
        <w:rPr>
          <w:rFonts w:ascii="Times New Roman" w:hAnsi="Times New Roman" w:cs="Times New Roman"/>
        </w:rPr>
        <w:t>with environmental conditions</w:t>
      </w:r>
      <w:r w:rsidR="00BD2C68" w:rsidRPr="007551D3">
        <w:rPr>
          <w:rFonts w:ascii="Times New Roman" w:hAnsi="Times New Roman" w:cs="Times New Roman"/>
        </w:rPr>
        <w:t>, but primarily varied with maximum body size (Figure 3d)</w:t>
      </w:r>
      <w:r w:rsidR="002829A7">
        <w:rPr>
          <w:rFonts w:ascii="Times New Roman" w:hAnsi="Times New Roman" w:cs="Times New Roman"/>
        </w:rPr>
        <w:t xml:space="preserve">, which depended on growth patterns that </w:t>
      </w:r>
      <w:r w:rsidR="00181F46">
        <w:rPr>
          <w:rFonts w:ascii="Times New Roman" w:hAnsi="Times New Roman" w:cs="Times New Roman"/>
        </w:rPr>
        <w:t>were driven by</w:t>
      </w:r>
      <w:r w:rsidR="002829A7">
        <w:rPr>
          <w:rFonts w:ascii="Times New Roman" w:hAnsi="Times New Roman" w:cs="Times New Roman"/>
        </w:rPr>
        <w:t xml:space="preserve"> seasonality, temperature, and food</w:t>
      </w:r>
      <w:r w:rsidR="00BD2C68" w:rsidRPr="007551D3">
        <w:rPr>
          <w:rFonts w:ascii="Times New Roman" w:hAnsi="Times New Roman" w:cs="Times New Roman"/>
        </w:rPr>
        <w:t>.</w:t>
      </w:r>
      <w:r w:rsidR="002829A7">
        <w:rPr>
          <w:rFonts w:ascii="Times New Roman" w:hAnsi="Times New Roman" w:cs="Times New Roman"/>
        </w:rPr>
        <w:t xml:space="preserve"> </w:t>
      </w:r>
      <w:r w:rsidR="00BD2C68">
        <w:rPr>
          <w:rFonts w:ascii="Times New Roman" w:hAnsi="Times New Roman" w:cs="Times New Roman"/>
        </w:rPr>
        <w:t xml:space="preserve">This result </w:t>
      </w:r>
      <w:r w:rsidR="00C3466E">
        <w:rPr>
          <w:rFonts w:ascii="Times New Roman" w:hAnsi="Times New Roman" w:cs="Times New Roman"/>
        </w:rPr>
        <w:t xml:space="preserve">provides a theoretical </w:t>
      </w:r>
      <w:r w:rsidR="008C0D77">
        <w:rPr>
          <w:rFonts w:ascii="Times New Roman" w:hAnsi="Times New Roman" w:cs="Times New Roman"/>
        </w:rPr>
        <w:t>justification</w:t>
      </w:r>
      <w:r w:rsidR="00C3466E">
        <w:rPr>
          <w:rFonts w:ascii="Times New Roman" w:hAnsi="Times New Roman" w:cs="Times New Roman"/>
        </w:rPr>
        <w:t xml:space="preserve"> for the common practice of using</w:t>
      </w:r>
      <w:r w:rsidR="00BD2C68">
        <w:rPr>
          <w:rFonts w:ascii="Times New Roman" w:hAnsi="Times New Roman" w:cs="Times New Roman"/>
        </w:rPr>
        <w:t xml:space="preserve"> body size to estimate mortality rates in different environments</w:t>
      </w:r>
      <w:r w:rsidR="00B41867">
        <w:rPr>
          <w:rFonts w:ascii="Times New Roman" w:hAnsi="Times New Roman" w:cs="Times New Roman"/>
        </w:rPr>
        <w:t xml:space="preserve"> </w:t>
      </w:r>
      <w:r w:rsidR="00350415">
        <w:rPr>
          <w:rFonts w:ascii="Times New Roman" w:hAnsi="Times New Roman" w:cs="Times New Roman"/>
        </w:rPr>
        <w:fldChar w:fldCharType="begin" w:fldLock="1"/>
      </w:r>
      <w:r w:rsidR="00707E71">
        <w:rPr>
          <w:rFonts w:ascii="Times New Roman" w:hAnsi="Times New Roman" w:cs="Times New Roman"/>
        </w:rPr>
        <w:instrText>ADDIN CSL_CITATION {"citationItems":[{"id":"ITEM-1","itemData":{"author":[{"dropping-particle":"","family":"Beverton","given":"Raymond J.H.","non-dropping-particle":"","parse-names":false,"suffix":""},{"dropping-particle":"","family":"Holt","given":"Sidney J","non-dropping-particle":"","parse-names":false,"suffix":""}],"container-title":"CIBA Foundation Colloquium on Ageing","id":"ITEM-1","issued":{"date-parts":[["1959"]]},"page":"142-177","title":"A review of the lifespans and mortality rates of fish in nature, and their relation to growth and other physiological characteristics","type":"chapter"},"uris":["http://www.mendeley.com/documents/?uuid=ccc05f02-6a89-436d-a8d9-e8e2dff37950"]},{"id":"ITEM-2","itemData":{"DOI":"10.1111/j.1467-2979.2009.00350.x","ISBN":"1467-2979","ISSN":"14672960","abstract":"The natural mortality of exploited fish populations is often assumed to be a species- specific constant independent of body size. This assumption has important implica- tions for size-based fish population models and for predicting the outcome of size- dependent fisheries management measures such as mesh-size regulations. To test the assumption, we critically review the empirical estimates of the natural mortality, M(year)1), of marine and brackish water fish stocks and model them as a function of von Bertalanffy growth parameters, L¥ (cm) and K (year)1), temperature (Kelvin) and length, L (cm). Using the Arrhenius equation to describe the relationship between Mand temperature, we find M to be significantly related to length, L¥ and K, but not to temperature (R2 = 0.62, P &lt; 0.0001, n = 168). Temperature and K are signif- icantly correlated and when K is removed from the model the temperature term becomes significant, but the resulting model explains less of the total variance (R2 = 0.42, P &lt; 0.0001, n = 168). The relationships between M, L, L¥, K and temperature are shown to be in general accordance with previous theoretical and empirical investigations. We conclude that natural mortality is significantly related to length and growth characteristics and recommend to use the empirical formula: ln(M) = 0.55 ) 1.61ln(L) + 1.44ln(L¥) + ln(K), for estimating the natural mortality of marine and brackish water fish","author":[{"dropping-particle":"","family":"Gislason","given":"Henrik","non-dropping-particle":"","parse-names":false,"suffix":""},{"dropping-particle":"","family":"Daan","given":"Niels","non-dropping-particle":"","parse-names":false,"suffix":""},{"dropping-particle":"","family":"Rice","given":"Jake C.","non-dropping-particle":"","parse-names":false,"suffix":""},{"dropping-particle":"","family":"Pope","given":"John G.","non-dropping-particle":"","parse-names":false,"suffix":""}],"container-title":"Fish and Fisheries","id":"ITEM-2","issue":"2","issued":{"date-parts":[["2010"]]},"page":"149-158","title":"Size, growth, temperature and the natural mortality of marine fish","type":"article-journal","volume":"11"},"uris":["http://www.mendeley.com/documents/?uuid=13ba571d-9973-47bc-8f9b-5d8dfa7f9d09"]},{"id":"ITEM-3","itemData":{"DOI":"10.1111/j.1467-2979.2012.00467.x","ISSN":"14672960","author":[{"dropping-particle":"","family":"Charnov","given":"Eric L","non-dropping-particle":"","parse-names":false,"suffix":""},{"dropping-particle":"","family":"Gislason","given":"Henrik","non-dropping-particle":"","parse-names":false,"suffix":""},{"dropping-particle":"","family":"Pope","given":"John G","non-dropping-particle":"","parse-names":false,"suffix":""}],"container-title":"Fish and Fisheries","id":"ITEM-3","issue":"2","issued":{"date-parts":[["2013","6"]]},"page":"213-224","title":"Evolutionary assembly rules for fish life histories","type":"article-journal","volume":"14"},"uris":["http://www.mendeley.com/documents/?uuid=44172e89-30be-353f-a673-a9ac201fe122"]},{"id":"ITEM-4","itemData":{"DOI":"10.1111/faf.12247","ISSN":"14672960","author":[{"dropping-particle":"","family":"Mangel","given":"Marc","non-dropping-particle":"","parse-names":false,"suffix":""}],"container-title":"Fish and Fisheries","id":"ITEM-4","issued":{"date-parts":[["2017","10","3"]]},"title":"The inverse life-history problem, size-dependent mortality and two extensions of results of Holt and Beverton","type":"article-journal"},"uris":["http://www.mendeley.com/documents/?uuid=9901e8b6-f018-3ab2-b224-2cea7ea279db"]}],"mendeley":{"formattedCitation":"(Beverton and Holt 1959; Gislason et al. 2010; Charnov et al. 2013; Mangel 2017)","plainTextFormattedCitation":"(Beverton and Holt 1959; Gislason et al. 2010; Charnov et al. 2013; Mangel 2017)","previouslyFormattedCitation":"(Beverton and Holt 1959; Gislason et al. 2010; Charnov, Gislason, and Pope 2013; Mangel 2017)"},"properties":{"noteIndex":0},"schema":"https://github.com/citation-style-language/schema/raw/master/csl-citation.json"}</w:instrText>
      </w:r>
      <w:r w:rsidR="00350415">
        <w:rPr>
          <w:rFonts w:ascii="Times New Roman" w:hAnsi="Times New Roman" w:cs="Times New Roman"/>
        </w:rPr>
        <w:fldChar w:fldCharType="separate"/>
      </w:r>
      <w:r w:rsidR="00707E71" w:rsidRPr="00707E71">
        <w:rPr>
          <w:rFonts w:ascii="Times New Roman" w:hAnsi="Times New Roman" w:cs="Times New Roman"/>
          <w:noProof/>
        </w:rPr>
        <w:t>(Beverton and Holt 1959; Gislason et al. 2010; Charnov et al. 2013; Mangel 2017)</w:t>
      </w:r>
      <w:r w:rsidR="00350415">
        <w:rPr>
          <w:rFonts w:ascii="Times New Roman" w:hAnsi="Times New Roman" w:cs="Times New Roman"/>
        </w:rPr>
        <w:fldChar w:fldCharType="end"/>
      </w:r>
      <w:r w:rsidR="00BD2C68">
        <w:rPr>
          <w:rFonts w:ascii="Times New Roman" w:hAnsi="Times New Roman" w:cs="Times New Roman"/>
        </w:rPr>
        <w:t>, but it also highlights the complex interactions between food, predation, growth, and reproduction that affect mortality rate.</w:t>
      </w:r>
    </w:p>
    <w:p w14:paraId="15CD1EED" w14:textId="77777777" w:rsidR="00003CDD" w:rsidRDefault="00003CDD" w:rsidP="00D34DE9">
      <w:pPr>
        <w:spacing w:line="480" w:lineRule="auto"/>
        <w:jc w:val="both"/>
        <w:rPr>
          <w:rFonts w:ascii="Times New Roman" w:hAnsi="Times New Roman" w:cs="Times New Roman"/>
        </w:rPr>
      </w:pPr>
    </w:p>
    <w:p w14:paraId="74817C4A" w14:textId="6CCE7881" w:rsidR="00456057" w:rsidRDefault="00AD1B36" w:rsidP="00D34DE9">
      <w:pPr>
        <w:spacing w:line="480" w:lineRule="auto"/>
        <w:jc w:val="both"/>
        <w:rPr>
          <w:rFonts w:ascii="Times New Roman" w:hAnsi="Times New Roman" w:cs="Times New Roman"/>
        </w:rPr>
      </w:pPr>
      <w:r w:rsidRPr="00532015">
        <w:rPr>
          <w:rFonts w:ascii="Times New Roman" w:hAnsi="Times New Roman" w:cs="Times New Roman"/>
        </w:rPr>
        <w:t>We found that age at m</w:t>
      </w:r>
      <w:r w:rsidR="009C16FD" w:rsidRPr="00532015">
        <w:rPr>
          <w:rFonts w:ascii="Times New Roman" w:hAnsi="Times New Roman" w:cs="Times New Roman"/>
        </w:rPr>
        <w:t xml:space="preserve">aturation was not </w:t>
      </w:r>
      <w:r w:rsidR="008F3061" w:rsidRPr="00532015">
        <w:rPr>
          <w:rFonts w:ascii="Times New Roman" w:hAnsi="Times New Roman" w:cs="Times New Roman"/>
        </w:rPr>
        <w:t>directly</w:t>
      </w:r>
      <w:r w:rsidR="009C16FD" w:rsidRPr="00532015">
        <w:rPr>
          <w:rFonts w:ascii="Times New Roman" w:hAnsi="Times New Roman" w:cs="Times New Roman"/>
        </w:rPr>
        <w:t xml:space="preserve"> affected by temperature</w:t>
      </w:r>
      <w:r w:rsidR="002323AB">
        <w:rPr>
          <w:rFonts w:ascii="Times New Roman" w:hAnsi="Times New Roman" w:cs="Times New Roman"/>
        </w:rPr>
        <w:t>. I</w:t>
      </w:r>
      <w:r w:rsidR="009C16FD" w:rsidRPr="00532015">
        <w:rPr>
          <w:rFonts w:ascii="Times New Roman" w:hAnsi="Times New Roman" w:cs="Times New Roman"/>
        </w:rPr>
        <w:t xml:space="preserve">nstead it was </w:t>
      </w:r>
      <w:r w:rsidR="00483EF6" w:rsidRPr="00532015">
        <w:rPr>
          <w:rFonts w:ascii="Times New Roman" w:hAnsi="Times New Roman" w:cs="Times New Roman"/>
        </w:rPr>
        <w:t xml:space="preserve">strongly </w:t>
      </w:r>
      <w:r w:rsidR="009C16FD" w:rsidRPr="00532015">
        <w:rPr>
          <w:rFonts w:ascii="Times New Roman" w:hAnsi="Times New Roman" w:cs="Times New Roman"/>
        </w:rPr>
        <w:t>related to body size (length)</w:t>
      </w:r>
      <w:r w:rsidR="005D475D" w:rsidRPr="00532015">
        <w:rPr>
          <w:rFonts w:ascii="Times New Roman" w:hAnsi="Times New Roman" w:cs="Times New Roman"/>
        </w:rPr>
        <w:t xml:space="preserve">, and the growth pattern. </w:t>
      </w:r>
      <w:r w:rsidR="00AB612A" w:rsidRPr="00532015">
        <w:rPr>
          <w:rFonts w:ascii="Times New Roman" w:hAnsi="Times New Roman" w:cs="Times New Roman"/>
        </w:rPr>
        <w:t>Maturation</w:t>
      </w:r>
      <w:r w:rsidR="005D475D" w:rsidRPr="00532015">
        <w:rPr>
          <w:rFonts w:ascii="Times New Roman" w:hAnsi="Times New Roman" w:cs="Times New Roman"/>
        </w:rPr>
        <w:t xml:space="preserve"> was delayed when individuals adopted a secondary growth pattern. In th</w:t>
      </w:r>
      <w:r w:rsidR="005706EE" w:rsidRPr="00532015">
        <w:rPr>
          <w:rFonts w:ascii="Times New Roman" w:hAnsi="Times New Roman" w:cs="Times New Roman"/>
        </w:rPr>
        <w:t>e</w:t>
      </w:r>
      <w:r w:rsidR="005D475D" w:rsidRPr="00532015">
        <w:rPr>
          <w:rFonts w:ascii="Times New Roman" w:hAnsi="Times New Roman" w:cs="Times New Roman"/>
        </w:rPr>
        <w:t>s</w:t>
      </w:r>
      <w:r w:rsidR="005706EE" w:rsidRPr="00532015">
        <w:rPr>
          <w:rFonts w:ascii="Times New Roman" w:hAnsi="Times New Roman" w:cs="Times New Roman"/>
        </w:rPr>
        <w:t>e</w:t>
      </w:r>
      <w:r w:rsidR="005D475D" w:rsidRPr="00532015">
        <w:rPr>
          <w:rFonts w:ascii="Times New Roman" w:hAnsi="Times New Roman" w:cs="Times New Roman"/>
        </w:rPr>
        <w:t xml:space="preserve"> case</w:t>
      </w:r>
      <w:r w:rsidR="005706EE" w:rsidRPr="00532015">
        <w:rPr>
          <w:rFonts w:ascii="Times New Roman" w:hAnsi="Times New Roman" w:cs="Times New Roman"/>
        </w:rPr>
        <w:t>s</w:t>
      </w:r>
      <w:r w:rsidR="005D475D" w:rsidRPr="00532015">
        <w:rPr>
          <w:rFonts w:ascii="Times New Roman" w:hAnsi="Times New Roman" w:cs="Times New Roman"/>
        </w:rPr>
        <w:t>, the optimal strategy was</w:t>
      </w:r>
      <w:r w:rsidR="009C16FD" w:rsidRPr="00532015">
        <w:rPr>
          <w:rFonts w:ascii="Times New Roman" w:hAnsi="Times New Roman" w:cs="Times New Roman"/>
        </w:rPr>
        <w:t xml:space="preserve"> a period of initial growth, followed by many years of reproduction at </w:t>
      </w:r>
      <w:r w:rsidR="005D475D" w:rsidRPr="00532015">
        <w:rPr>
          <w:rFonts w:ascii="Times New Roman" w:hAnsi="Times New Roman" w:cs="Times New Roman"/>
        </w:rPr>
        <w:t xml:space="preserve">very </w:t>
      </w:r>
      <w:r w:rsidR="009C16FD" w:rsidRPr="00532015">
        <w:rPr>
          <w:rFonts w:ascii="Times New Roman" w:hAnsi="Times New Roman" w:cs="Times New Roman"/>
        </w:rPr>
        <w:t>low levels, followed by a period of secondary growth, accompanied by maturation. This pattern of delayed growth and maturation in environments with low intrinsic and extrinsic mortality is highly consistent with expectations from life-history theory</w:t>
      </w:r>
      <w:r w:rsidR="005706EE" w:rsidRPr="00532015">
        <w:rPr>
          <w:rFonts w:ascii="Times New Roman" w:hAnsi="Times New Roman" w:cs="Times New Roman"/>
        </w:rPr>
        <w:t xml:space="preserve"> (Stearns 1992)</w:t>
      </w:r>
      <w:r w:rsidR="009C16FD" w:rsidRPr="00532015">
        <w:rPr>
          <w:rFonts w:ascii="Times New Roman" w:hAnsi="Times New Roman" w:cs="Times New Roman"/>
        </w:rPr>
        <w:t xml:space="preserve">. </w:t>
      </w:r>
      <w:r w:rsidR="00456057">
        <w:rPr>
          <w:rFonts w:ascii="Times New Roman" w:hAnsi="Times New Roman" w:cs="Times New Roman"/>
        </w:rPr>
        <w:t xml:space="preserve">However, it is less clear whether some fish remain small, </w:t>
      </w:r>
      <w:r w:rsidR="00456057">
        <w:rPr>
          <w:rFonts w:ascii="Times New Roman" w:hAnsi="Times New Roman" w:cs="Times New Roman"/>
        </w:rPr>
        <w:lastRenderedPageBreak/>
        <w:t>reproducing at low levels, although there are examples of small, old fish that appear to have delayed growth (</w:t>
      </w:r>
      <w:proofErr w:type="spellStart"/>
      <w:r w:rsidR="00456057">
        <w:rPr>
          <w:rFonts w:ascii="Times New Roman" w:hAnsi="Times New Roman" w:cs="Times New Roman"/>
        </w:rPr>
        <w:t>Rijnsdorp</w:t>
      </w:r>
      <w:proofErr w:type="spellEnd"/>
      <w:r w:rsidR="00456057">
        <w:rPr>
          <w:rFonts w:ascii="Times New Roman" w:hAnsi="Times New Roman" w:cs="Times New Roman"/>
        </w:rPr>
        <w:t xml:space="preserve"> et al. 1991; Hunter et al. 2015). </w:t>
      </w:r>
    </w:p>
    <w:p w14:paraId="20F6BBBF" w14:textId="2F33BB89" w:rsidR="009C16FD" w:rsidRDefault="009953AA" w:rsidP="00D34DE9">
      <w:pPr>
        <w:spacing w:line="480" w:lineRule="auto"/>
        <w:jc w:val="both"/>
        <w:rPr>
          <w:rFonts w:ascii="Times New Roman" w:hAnsi="Times New Roman" w:cs="Times New Roman"/>
        </w:rPr>
      </w:pPr>
      <w:r>
        <w:rPr>
          <w:rFonts w:ascii="Times New Roman" w:hAnsi="Times New Roman" w:cs="Times New Roman"/>
        </w:rPr>
        <w:t xml:space="preserve"> </w:t>
      </w:r>
    </w:p>
    <w:p w14:paraId="1D446C6B" w14:textId="41CDF8CA" w:rsidR="000E65E3" w:rsidRDefault="001202F6" w:rsidP="00D34DE9">
      <w:pPr>
        <w:spacing w:line="480" w:lineRule="auto"/>
        <w:jc w:val="both"/>
        <w:rPr>
          <w:rFonts w:ascii="Times New Roman" w:hAnsi="Times New Roman" w:cs="Times New Roman"/>
        </w:rPr>
      </w:pPr>
      <w:r>
        <w:rPr>
          <w:rFonts w:ascii="Times New Roman" w:hAnsi="Times New Roman" w:cs="Times New Roman"/>
        </w:rPr>
        <w:t xml:space="preserve">Our results suggest </w:t>
      </w:r>
      <w:r w:rsidR="00AD1B36">
        <w:rPr>
          <w:rFonts w:ascii="Times New Roman" w:hAnsi="Times New Roman" w:cs="Times New Roman"/>
        </w:rPr>
        <w:t>that t</w:t>
      </w:r>
      <w:r w:rsidR="000E65E3">
        <w:rPr>
          <w:rFonts w:ascii="Times New Roman" w:hAnsi="Times New Roman" w:cs="Times New Roman"/>
        </w:rPr>
        <w:t>he fecundity exponent</w:t>
      </w:r>
      <w:r w:rsidR="00F06896">
        <w:rPr>
          <w:rFonts w:ascii="Times New Roman" w:hAnsi="Times New Roman" w:cs="Times New Roman"/>
        </w:rPr>
        <w:t xml:space="preserve">, which </w:t>
      </w:r>
      <w:r w:rsidR="00C50F5A">
        <w:rPr>
          <w:rFonts w:ascii="Times New Roman" w:hAnsi="Times New Roman" w:cs="Times New Roman"/>
        </w:rPr>
        <w:t>indicate</w:t>
      </w:r>
      <w:r w:rsidR="00F06896">
        <w:rPr>
          <w:rFonts w:ascii="Times New Roman" w:hAnsi="Times New Roman" w:cs="Times New Roman"/>
        </w:rPr>
        <w:t xml:space="preserve">s how reproductive output changes </w:t>
      </w:r>
      <w:r w:rsidR="00AD1B36">
        <w:rPr>
          <w:rFonts w:ascii="Times New Roman" w:hAnsi="Times New Roman" w:cs="Times New Roman"/>
        </w:rPr>
        <w:t xml:space="preserve">with </w:t>
      </w:r>
      <w:r w:rsidR="00F06896">
        <w:rPr>
          <w:rFonts w:ascii="Times New Roman" w:hAnsi="Times New Roman" w:cs="Times New Roman"/>
        </w:rPr>
        <w:t xml:space="preserve">an </w:t>
      </w:r>
      <w:r w:rsidR="00DA0212">
        <w:rPr>
          <w:rFonts w:ascii="Times New Roman" w:hAnsi="Times New Roman" w:cs="Times New Roman"/>
        </w:rPr>
        <w:t>individual</w:t>
      </w:r>
      <w:r w:rsidR="000319DF">
        <w:rPr>
          <w:rFonts w:ascii="Times New Roman" w:hAnsi="Times New Roman" w:cs="Times New Roman"/>
        </w:rPr>
        <w:t>’</w:t>
      </w:r>
      <w:r w:rsidR="00DA0212">
        <w:rPr>
          <w:rFonts w:ascii="Times New Roman" w:hAnsi="Times New Roman" w:cs="Times New Roman"/>
        </w:rPr>
        <w:t>s</w:t>
      </w:r>
      <w:r w:rsidR="00F06896">
        <w:rPr>
          <w:rFonts w:ascii="Times New Roman" w:hAnsi="Times New Roman" w:cs="Times New Roman"/>
        </w:rPr>
        <w:t xml:space="preserve"> </w:t>
      </w:r>
      <w:r w:rsidR="00AD1B36">
        <w:rPr>
          <w:rFonts w:ascii="Times New Roman" w:hAnsi="Times New Roman" w:cs="Times New Roman"/>
        </w:rPr>
        <w:t>size</w:t>
      </w:r>
      <w:r w:rsidR="00F06896">
        <w:rPr>
          <w:rFonts w:ascii="Times New Roman" w:hAnsi="Times New Roman" w:cs="Times New Roman"/>
        </w:rPr>
        <w:t>,</w:t>
      </w:r>
      <w:r w:rsidR="000E65E3">
        <w:rPr>
          <w:rFonts w:ascii="Times New Roman" w:hAnsi="Times New Roman" w:cs="Times New Roman"/>
        </w:rPr>
        <w:t xml:space="preserve"> i</w:t>
      </w:r>
      <w:r w:rsidR="00AD1B36">
        <w:rPr>
          <w:rFonts w:ascii="Times New Roman" w:hAnsi="Times New Roman" w:cs="Times New Roman"/>
        </w:rPr>
        <w:t>s</w:t>
      </w:r>
      <w:r w:rsidR="000E65E3">
        <w:rPr>
          <w:rFonts w:ascii="Times New Roman" w:hAnsi="Times New Roman" w:cs="Times New Roman"/>
        </w:rPr>
        <w:t xml:space="preserve"> consistently higher when maximum lengths </w:t>
      </w:r>
      <w:r w:rsidR="009E7BB0">
        <w:rPr>
          <w:rFonts w:ascii="Times New Roman" w:hAnsi="Times New Roman" w:cs="Times New Roman"/>
        </w:rPr>
        <w:t>a</w:t>
      </w:r>
      <w:r w:rsidR="000E65E3">
        <w:rPr>
          <w:rFonts w:ascii="Times New Roman" w:hAnsi="Times New Roman" w:cs="Times New Roman"/>
        </w:rPr>
        <w:t xml:space="preserve">re smallest. This highlights one drawback of our method of using the slope of the shortest line to calculate the fecundity exponent, because the size difference between the individual producing the minimum non-zero level of output, and the youngest individual producing the maximum output is small </w:t>
      </w:r>
      <w:commentRangeStart w:id="18"/>
      <w:r w:rsidR="00FA1192">
        <w:rPr>
          <w:rFonts w:ascii="Times New Roman" w:hAnsi="Times New Roman" w:cs="Times New Roman"/>
        </w:rPr>
        <w:t>when</w:t>
      </w:r>
      <w:r w:rsidR="00B013A6">
        <w:rPr>
          <w:rFonts w:ascii="Times New Roman" w:hAnsi="Times New Roman" w:cs="Times New Roman"/>
        </w:rPr>
        <w:t xml:space="preserve"> the</w:t>
      </w:r>
      <w:r w:rsidR="00FA1192">
        <w:rPr>
          <w:rFonts w:ascii="Times New Roman" w:hAnsi="Times New Roman" w:cs="Times New Roman"/>
        </w:rPr>
        <w:t xml:space="preserve"> </w:t>
      </w:r>
      <w:r w:rsidR="00B013A6">
        <w:rPr>
          <w:rFonts w:ascii="Times New Roman" w:hAnsi="Times New Roman" w:cs="Times New Roman"/>
        </w:rPr>
        <w:t xml:space="preserve">maximum </w:t>
      </w:r>
      <w:r w:rsidR="00FA1192">
        <w:rPr>
          <w:rFonts w:ascii="Times New Roman" w:hAnsi="Times New Roman" w:cs="Times New Roman"/>
        </w:rPr>
        <w:t>body size is small</w:t>
      </w:r>
      <w:r w:rsidR="000E65E3">
        <w:rPr>
          <w:rFonts w:ascii="Times New Roman" w:hAnsi="Times New Roman" w:cs="Times New Roman"/>
        </w:rPr>
        <w:t xml:space="preserve">. </w:t>
      </w:r>
      <w:commentRangeEnd w:id="18"/>
      <w:r w:rsidR="00E61BD2">
        <w:rPr>
          <w:rStyle w:val="CommentReference"/>
        </w:rPr>
        <w:commentReference w:id="18"/>
      </w:r>
      <w:r w:rsidR="000E65E3">
        <w:rPr>
          <w:rFonts w:ascii="Times New Roman" w:hAnsi="Times New Roman" w:cs="Times New Roman"/>
        </w:rPr>
        <w:t xml:space="preserve">If we had sampled the population without perfect knowledge and overestimated this difference, </w:t>
      </w:r>
      <w:commentRangeStart w:id="19"/>
      <w:r w:rsidR="000E65E3">
        <w:rPr>
          <w:rFonts w:ascii="Times New Roman" w:hAnsi="Times New Roman" w:cs="Times New Roman"/>
        </w:rPr>
        <w:t>our estimate of the exponent would decrease</w:t>
      </w:r>
      <w:commentRangeEnd w:id="19"/>
      <w:r w:rsidR="00BC79A9">
        <w:rPr>
          <w:rStyle w:val="CommentReference"/>
        </w:rPr>
        <w:commentReference w:id="19"/>
      </w:r>
      <w:r w:rsidR="00BC79A9">
        <w:rPr>
          <w:rFonts w:ascii="Times New Roman" w:hAnsi="Times New Roman" w:cs="Times New Roman"/>
        </w:rPr>
        <w:t>.</w:t>
      </w:r>
      <w:r w:rsidR="000E65E3">
        <w:rPr>
          <w:rFonts w:ascii="Times New Roman" w:hAnsi="Times New Roman" w:cs="Times New Roman"/>
        </w:rPr>
        <w:t xml:space="preserve">  For this reason, seasonality and higher food </w:t>
      </w:r>
      <w:r w:rsidR="001E1CFB">
        <w:rPr>
          <w:rFonts w:ascii="Times New Roman" w:hAnsi="Times New Roman" w:cs="Times New Roman"/>
        </w:rPr>
        <w:t>led to lower</w:t>
      </w:r>
      <w:r w:rsidR="000E65E3">
        <w:rPr>
          <w:rFonts w:ascii="Times New Roman" w:hAnsi="Times New Roman" w:cs="Times New Roman"/>
        </w:rPr>
        <w:t xml:space="preserve"> fecundity exponents</w:t>
      </w:r>
      <w:r w:rsidR="005C6531">
        <w:rPr>
          <w:rFonts w:ascii="Times New Roman" w:hAnsi="Times New Roman" w:cs="Times New Roman"/>
        </w:rPr>
        <w:t xml:space="preserve"> than those measured in constant, low food environments,</w:t>
      </w:r>
      <w:r w:rsidR="000E65E3">
        <w:rPr>
          <w:rFonts w:ascii="Times New Roman" w:hAnsi="Times New Roman" w:cs="Times New Roman"/>
        </w:rPr>
        <w:t xml:space="preserve"> </w:t>
      </w:r>
      <w:r w:rsidR="001E1CFB">
        <w:rPr>
          <w:rFonts w:ascii="Times New Roman" w:hAnsi="Times New Roman" w:cs="Times New Roman"/>
        </w:rPr>
        <w:t xml:space="preserve">because </w:t>
      </w:r>
      <w:r w:rsidR="000E65E3">
        <w:rPr>
          <w:rFonts w:ascii="Times New Roman" w:hAnsi="Times New Roman" w:cs="Times New Roman"/>
        </w:rPr>
        <w:t xml:space="preserve">increased body size was advantageous in these scenarios. Larger body sizes naturally take longer to reach, thereby increasing the x-axis distance used in calculating the slope. </w:t>
      </w:r>
    </w:p>
    <w:p w14:paraId="502F2F1D" w14:textId="52BCDBF2" w:rsidR="00AF269A" w:rsidRDefault="00AF269A" w:rsidP="00D34DE9">
      <w:pPr>
        <w:spacing w:line="480" w:lineRule="auto"/>
        <w:jc w:val="both"/>
        <w:rPr>
          <w:rFonts w:ascii="Times New Roman" w:hAnsi="Times New Roman" w:cs="Times New Roman"/>
        </w:rPr>
      </w:pPr>
    </w:p>
    <w:p w14:paraId="1783BFFF" w14:textId="3DE4FB0B" w:rsidR="000A564C" w:rsidRDefault="00AF269A" w:rsidP="00D34DE9">
      <w:pPr>
        <w:spacing w:line="480" w:lineRule="auto"/>
        <w:jc w:val="both"/>
        <w:rPr>
          <w:rFonts w:ascii="Times New Roman" w:hAnsi="Times New Roman" w:cs="Times New Roman"/>
        </w:rPr>
      </w:pPr>
      <w:r>
        <w:rPr>
          <w:rFonts w:ascii="Times New Roman" w:hAnsi="Times New Roman" w:cs="Times New Roman"/>
        </w:rPr>
        <w:t xml:space="preserve">Our study follows in the steps of previous work linking energy budgets and the scaling of </w:t>
      </w:r>
      <w:r w:rsidR="00B703D0">
        <w:rPr>
          <w:rFonts w:ascii="Times New Roman" w:hAnsi="Times New Roman" w:cs="Times New Roman"/>
        </w:rPr>
        <w:t xml:space="preserve">metabolic requirements </w:t>
      </w:r>
      <w:r>
        <w:rPr>
          <w:rFonts w:ascii="Times New Roman" w:hAnsi="Times New Roman" w:cs="Times New Roman"/>
        </w:rPr>
        <w:t>with body size evolution (</w:t>
      </w:r>
      <w:r w:rsidR="00B703D0">
        <w:rPr>
          <w:rFonts w:ascii="Times New Roman" w:hAnsi="Times New Roman" w:cs="Times New Roman"/>
        </w:rPr>
        <w:t xml:space="preserve">e.g., </w:t>
      </w:r>
      <w:r>
        <w:rPr>
          <w:rFonts w:ascii="Times New Roman" w:hAnsi="Times New Roman" w:cs="Times New Roman"/>
        </w:rPr>
        <w:t>Kozlowski 1994)</w:t>
      </w:r>
      <w:r w:rsidR="00B703D0">
        <w:rPr>
          <w:rFonts w:ascii="Times New Roman" w:hAnsi="Times New Roman" w:cs="Times New Roman"/>
        </w:rPr>
        <w:t xml:space="preserve">. However, ours is the first to incorporate the size-specific changes in prey availability and predation risk that </w:t>
      </w:r>
      <w:r w:rsidR="003D604F">
        <w:rPr>
          <w:rFonts w:ascii="Times New Roman" w:hAnsi="Times New Roman" w:cs="Times New Roman"/>
        </w:rPr>
        <w:t>underlie the phenomenon of aquatic size spectra (Anderson 2019). By synthesizing these two conceptual frameworks, we are able to predict a greater diversity of life histories than p</w:t>
      </w:r>
      <w:r w:rsidR="009C6956">
        <w:rPr>
          <w:rFonts w:ascii="Times New Roman" w:hAnsi="Times New Roman" w:cs="Times New Roman"/>
        </w:rPr>
        <w:t>revious models</w:t>
      </w:r>
      <w:r w:rsidR="001B3D23">
        <w:rPr>
          <w:rFonts w:ascii="Times New Roman" w:hAnsi="Times New Roman" w:cs="Times New Roman"/>
        </w:rPr>
        <w:t xml:space="preserve"> and can potentially explain the diversity of fish life histories beyond </w:t>
      </w:r>
      <w:proofErr w:type="spellStart"/>
      <w:r w:rsidR="001B3D23">
        <w:rPr>
          <w:rFonts w:ascii="Times New Roman" w:hAnsi="Times New Roman" w:cs="Times New Roman"/>
        </w:rPr>
        <w:t>scombrids</w:t>
      </w:r>
      <w:proofErr w:type="spellEnd"/>
      <w:r w:rsidR="001B3D23">
        <w:rPr>
          <w:rFonts w:ascii="Times New Roman" w:hAnsi="Times New Roman" w:cs="Times New Roman"/>
        </w:rPr>
        <w:t xml:space="preserve"> (tunas).</w:t>
      </w:r>
      <w:r w:rsidR="00082F30">
        <w:rPr>
          <w:rFonts w:ascii="Times New Roman" w:hAnsi="Times New Roman" w:cs="Times New Roman"/>
        </w:rPr>
        <w:t xml:space="preserve"> Along with this diversity is the fact that mortality rate is influenced by many factors other than body size, and using trait-based proxies to estimate mortality rates are likely to be unsuccessful (Thorson et al. </w:t>
      </w:r>
      <w:r w:rsidR="00082F30">
        <w:rPr>
          <w:rFonts w:ascii="Times New Roman" w:hAnsi="Times New Roman" w:cs="Times New Roman"/>
        </w:rPr>
        <w:lastRenderedPageBreak/>
        <w:t>2017).</w:t>
      </w:r>
      <w:r w:rsidR="001B3D23">
        <w:rPr>
          <w:rFonts w:ascii="Times New Roman" w:hAnsi="Times New Roman" w:cs="Times New Roman"/>
        </w:rPr>
        <w:t xml:space="preserve"> </w:t>
      </w:r>
      <w:r w:rsidR="000209C4">
        <w:rPr>
          <w:rFonts w:ascii="Times New Roman" w:hAnsi="Times New Roman" w:cs="Times New Roman"/>
        </w:rPr>
        <w:t xml:space="preserve">We also demonstrated that an increase in mortality, which could be due to fishing pressure, can influence the life history in several dimensions. </w:t>
      </w:r>
      <w:r w:rsidR="0001508D">
        <w:rPr>
          <w:rFonts w:ascii="Times New Roman" w:hAnsi="Times New Roman" w:cs="Times New Roman"/>
        </w:rPr>
        <w:t>When food is low, especially in constant environments, optimal growth patterns may not change as much as fecundity (</w:t>
      </w:r>
      <w:r w:rsidR="00300C07">
        <w:rPr>
          <w:rFonts w:ascii="Times New Roman" w:hAnsi="Times New Roman" w:cs="Times New Roman"/>
        </w:rPr>
        <w:t xml:space="preserve">Supplemental Figure; see also </w:t>
      </w:r>
      <w:proofErr w:type="spellStart"/>
      <w:r w:rsidR="001F3291">
        <w:rPr>
          <w:rFonts w:ascii="Times New Roman" w:hAnsi="Times New Roman" w:cs="Times New Roman"/>
        </w:rPr>
        <w:t>Rijnsdorp</w:t>
      </w:r>
      <w:proofErr w:type="spellEnd"/>
      <w:r w:rsidR="001F3291">
        <w:rPr>
          <w:rFonts w:ascii="Times New Roman" w:hAnsi="Times New Roman" w:cs="Times New Roman"/>
        </w:rPr>
        <w:t xml:space="preserve"> et al. 1991</w:t>
      </w:r>
      <w:r w:rsidR="0001508D">
        <w:rPr>
          <w:rFonts w:ascii="Times New Roman" w:hAnsi="Times New Roman" w:cs="Times New Roman"/>
        </w:rPr>
        <w:t xml:space="preserve">). </w:t>
      </w:r>
    </w:p>
    <w:p w14:paraId="1E8868D2" w14:textId="77777777" w:rsidR="000A564C" w:rsidRDefault="000A564C" w:rsidP="00D34DE9">
      <w:pPr>
        <w:spacing w:line="480" w:lineRule="auto"/>
        <w:jc w:val="both"/>
        <w:rPr>
          <w:rFonts w:ascii="Times New Roman" w:hAnsi="Times New Roman" w:cs="Times New Roman"/>
        </w:rPr>
      </w:pPr>
    </w:p>
    <w:p w14:paraId="324EAC9B" w14:textId="37C05BBF" w:rsidR="00AF269A" w:rsidRDefault="00C36639" w:rsidP="00D34DE9">
      <w:pPr>
        <w:spacing w:line="480" w:lineRule="auto"/>
        <w:jc w:val="both"/>
        <w:rPr>
          <w:rFonts w:ascii="Times New Roman" w:hAnsi="Times New Roman" w:cs="Times New Roman"/>
        </w:rPr>
      </w:pPr>
      <w:r>
        <w:rPr>
          <w:rFonts w:ascii="Times New Roman" w:hAnsi="Times New Roman" w:cs="Times New Roman"/>
        </w:rPr>
        <w:t xml:space="preserve">Our model </w:t>
      </w:r>
      <w:proofErr w:type="spellStart"/>
      <w:r w:rsidR="003F3FB8">
        <w:rPr>
          <w:rFonts w:ascii="Times New Roman" w:hAnsi="Times New Roman" w:cs="Times New Roman"/>
        </w:rPr>
        <w:t>adresses</w:t>
      </w:r>
      <w:proofErr w:type="spellEnd"/>
      <w:r w:rsidR="009C6956">
        <w:rPr>
          <w:rFonts w:ascii="Times New Roman" w:hAnsi="Times New Roman" w:cs="Times New Roman"/>
        </w:rPr>
        <w:t xml:space="preserve"> the diversity of market tuna species</w:t>
      </w:r>
      <w:r w:rsidR="00652C0E">
        <w:rPr>
          <w:rFonts w:ascii="Times New Roman" w:hAnsi="Times New Roman" w:cs="Times New Roman"/>
        </w:rPr>
        <w:t xml:space="preserve">. </w:t>
      </w:r>
      <w:r w:rsidR="00EA0758">
        <w:rPr>
          <w:rFonts w:ascii="Times New Roman" w:hAnsi="Times New Roman" w:cs="Times New Roman"/>
        </w:rPr>
        <w:t>T</w:t>
      </w:r>
      <w:r w:rsidR="009C6956">
        <w:rPr>
          <w:rFonts w:ascii="Times New Roman" w:hAnsi="Times New Roman" w:cs="Times New Roman"/>
        </w:rPr>
        <w:t xml:space="preserve">he largest tunas (e.g., </w:t>
      </w:r>
      <w:r w:rsidR="009C6956">
        <w:rPr>
          <w:rFonts w:ascii="Times New Roman" w:hAnsi="Times New Roman" w:cs="Times New Roman"/>
          <w:i/>
          <w:iCs/>
        </w:rPr>
        <w:t xml:space="preserve">T. </w:t>
      </w:r>
      <w:proofErr w:type="spellStart"/>
      <w:r w:rsidR="009C6956">
        <w:rPr>
          <w:rFonts w:ascii="Times New Roman" w:hAnsi="Times New Roman" w:cs="Times New Roman"/>
          <w:i/>
          <w:iCs/>
        </w:rPr>
        <w:t>orientalis</w:t>
      </w:r>
      <w:proofErr w:type="spellEnd"/>
      <w:r w:rsidR="009C6956">
        <w:rPr>
          <w:rFonts w:ascii="Times New Roman" w:hAnsi="Times New Roman" w:cs="Times New Roman"/>
          <w:i/>
          <w:iCs/>
        </w:rPr>
        <w:t xml:space="preserve">, T. </w:t>
      </w:r>
      <w:proofErr w:type="spellStart"/>
      <w:r w:rsidR="009C6956">
        <w:rPr>
          <w:rFonts w:ascii="Times New Roman" w:hAnsi="Times New Roman" w:cs="Times New Roman"/>
          <w:i/>
          <w:iCs/>
        </w:rPr>
        <w:t>thunnus</w:t>
      </w:r>
      <w:proofErr w:type="spellEnd"/>
      <w:r w:rsidR="009C6956" w:rsidRPr="009C6956">
        <w:rPr>
          <w:rFonts w:ascii="Times New Roman" w:hAnsi="Times New Roman" w:cs="Times New Roman"/>
        </w:rPr>
        <w:t>)</w:t>
      </w:r>
      <w:r w:rsidR="009C6956">
        <w:rPr>
          <w:rFonts w:ascii="Times New Roman" w:hAnsi="Times New Roman" w:cs="Times New Roman"/>
          <w:i/>
          <w:iCs/>
        </w:rPr>
        <w:t xml:space="preserve"> </w:t>
      </w:r>
      <w:r w:rsidR="009C6956">
        <w:rPr>
          <w:rFonts w:ascii="Times New Roman" w:hAnsi="Times New Roman" w:cs="Times New Roman"/>
        </w:rPr>
        <w:t>experience seasonal variation in temperature and food availability</w:t>
      </w:r>
      <w:r w:rsidR="00EA0758">
        <w:rPr>
          <w:rFonts w:ascii="Times New Roman" w:hAnsi="Times New Roman" w:cs="Times New Roman"/>
        </w:rPr>
        <w:t xml:space="preserve"> (Chapman et al. 2011, Juan </w:t>
      </w:r>
      <w:proofErr w:type="spellStart"/>
      <w:r w:rsidR="00EA0758">
        <w:rPr>
          <w:rFonts w:ascii="Times New Roman" w:hAnsi="Times New Roman" w:cs="Times New Roman"/>
        </w:rPr>
        <w:t>Jorda</w:t>
      </w:r>
      <w:proofErr w:type="spellEnd"/>
      <w:r w:rsidR="00EA0758">
        <w:rPr>
          <w:rFonts w:ascii="Times New Roman" w:hAnsi="Times New Roman" w:cs="Times New Roman"/>
        </w:rPr>
        <w:t xml:space="preserve"> et al. 2013), which is consistent with our model predictions</w:t>
      </w:r>
      <w:r w:rsidR="009C6956">
        <w:rPr>
          <w:rFonts w:ascii="Times New Roman" w:hAnsi="Times New Roman" w:cs="Times New Roman"/>
        </w:rPr>
        <w:t xml:space="preserve">. Their large body sizes may be an adaptation to take advantage of seasonal fluctuations in resources. Our model suggests that for these species, warming oceans may lead to the evolution of smaller maximum body sizes. By contrast, for species (e.g., </w:t>
      </w:r>
      <w:r w:rsidR="009C6956" w:rsidRPr="009C6956">
        <w:rPr>
          <w:rFonts w:ascii="Times New Roman" w:hAnsi="Times New Roman" w:cs="Times New Roman"/>
          <w:i/>
          <w:iCs/>
        </w:rPr>
        <w:t xml:space="preserve">T. </w:t>
      </w:r>
      <w:proofErr w:type="spellStart"/>
      <w:r w:rsidR="009C6956" w:rsidRPr="009C6956">
        <w:rPr>
          <w:rFonts w:ascii="Times New Roman" w:hAnsi="Times New Roman" w:cs="Times New Roman"/>
          <w:i/>
          <w:iCs/>
        </w:rPr>
        <w:t>macoyii</w:t>
      </w:r>
      <w:proofErr w:type="spellEnd"/>
      <w:r w:rsidR="009C6956">
        <w:rPr>
          <w:rFonts w:ascii="Times New Roman" w:hAnsi="Times New Roman" w:cs="Times New Roman"/>
        </w:rPr>
        <w:t xml:space="preserve">) that do not experience seasonal fluctuations in food and temperature, </w:t>
      </w:r>
      <w:r w:rsidR="00EA0758">
        <w:rPr>
          <w:rFonts w:ascii="Times New Roman" w:hAnsi="Times New Roman" w:cs="Times New Roman"/>
        </w:rPr>
        <w:t xml:space="preserve">but have intermediate body sizes, </w:t>
      </w:r>
      <w:r w:rsidR="009C6956">
        <w:rPr>
          <w:rFonts w:ascii="Times New Roman" w:hAnsi="Times New Roman" w:cs="Times New Roman"/>
        </w:rPr>
        <w:t>the optimal body size may not change, or could increase slightly.</w:t>
      </w:r>
      <w:r w:rsidR="0079792E">
        <w:rPr>
          <w:rFonts w:ascii="Times New Roman" w:hAnsi="Times New Roman" w:cs="Times New Roman"/>
        </w:rPr>
        <w:t xml:space="preserve"> F</w:t>
      </w:r>
      <w:r w:rsidR="003A571C">
        <w:rPr>
          <w:rFonts w:ascii="Times New Roman" w:hAnsi="Times New Roman" w:cs="Times New Roman"/>
        </w:rPr>
        <w:t xml:space="preserve">or species that currently inhabit nutrient-poor waters that vary seasonally, but </w:t>
      </w:r>
      <w:commentRangeStart w:id="20"/>
      <w:r w:rsidR="003A571C">
        <w:rPr>
          <w:rFonts w:ascii="Times New Roman" w:hAnsi="Times New Roman" w:cs="Times New Roman"/>
        </w:rPr>
        <w:t>where predation risk is relatively low</w:t>
      </w:r>
      <w:commentRangeEnd w:id="20"/>
      <w:r w:rsidR="00296CF8">
        <w:rPr>
          <w:rStyle w:val="CommentReference"/>
        </w:rPr>
        <w:commentReference w:id="20"/>
      </w:r>
      <w:r w:rsidR="003A571C">
        <w:rPr>
          <w:rFonts w:ascii="Times New Roman" w:hAnsi="Times New Roman" w:cs="Times New Roman"/>
        </w:rPr>
        <w:t>, increased temperatures c</w:t>
      </w:r>
      <w:r w:rsidR="00296CF8">
        <w:rPr>
          <w:rFonts w:ascii="Times New Roman" w:hAnsi="Times New Roman" w:cs="Times New Roman"/>
        </w:rPr>
        <w:t>ould</w:t>
      </w:r>
      <w:r w:rsidR="003A571C">
        <w:rPr>
          <w:rFonts w:ascii="Times New Roman" w:hAnsi="Times New Roman" w:cs="Times New Roman"/>
        </w:rPr>
        <w:t xml:space="preserve"> favor the evolution of a slow-growing, late maturing strategy</w:t>
      </w:r>
      <w:r w:rsidR="0066384F">
        <w:rPr>
          <w:rFonts w:ascii="Times New Roman" w:hAnsi="Times New Roman" w:cs="Times New Roman"/>
        </w:rPr>
        <w:t xml:space="preserve">, reaching a much </w:t>
      </w:r>
      <w:r w:rsidR="003A571C">
        <w:rPr>
          <w:rFonts w:ascii="Times New Roman" w:hAnsi="Times New Roman" w:cs="Times New Roman"/>
        </w:rPr>
        <w:t xml:space="preserve">smaller body size. </w:t>
      </w:r>
    </w:p>
    <w:p w14:paraId="5117A770" w14:textId="224D6255" w:rsidR="003F3FB8" w:rsidRDefault="000B5288">
      <w:pPr>
        <w:rPr>
          <w:rFonts w:ascii="Times New Roman" w:hAnsi="Times New Roman" w:cs="Times New Roman"/>
        </w:rPr>
      </w:pPr>
      <w:r>
        <w:rPr>
          <w:rFonts w:ascii="Times New Roman" w:hAnsi="Times New Roman" w:cs="Times New Roman"/>
        </w:rPr>
        <w:t xml:space="preserve"> </w:t>
      </w:r>
      <w:bookmarkStart w:id="21" w:name="_GoBack"/>
      <w:bookmarkEnd w:id="21"/>
    </w:p>
    <w:p w14:paraId="279CF8BE" w14:textId="77777777" w:rsidR="003F3FB8" w:rsidRPr="004871FB" w:rsidRDefault="003F3FB8" w:rsidP="003F3FB8">
      <w:pPr>
        <w:spacing w:line="480" w:lineRule="auto"/>
        <w:rPr>
          <w:rFonts w:ascii="Times New Roman" w:hAnsi="Times New Roman" w:cs="Times New Roman"/>
          <w:b/>
        </w:rPr>
      </w:pPr>
      <w:r w:rsidRPr="004871FB">
        <w:rPr>
          <w:rFonts w:ascii="Times New Roman" w:hAnsi="Times New Roman" w:cs="Times New Roman"/>
          <w:b/>
        </w:rPr>
        <w:t xml:space="preserve">Acknowledgements  </w:t>
      </w:r>
    </w:p>
    <w:p w14:paraId="4BFF62EB" w14:textId="77777777" w:rsidR="003F3FB8" w:rsidRPr="004871FB" w:rsidRDefault="003F3FB8" w:rsidP="003F3FB8">
      <w:pPr>
        <w:spacing w:line="480" w:lineRule="auto"/>
        <w:rPr>
          <w:rFonts w:ascii="Times New Roman" w:hAnsi="Times New Roman" w:cs="Times New Roman"/>
        </w:rPr>
      </w:pPr>
      <w:r w:rsidRPr="004871FB">
        <w:rPr>
          <w:rFonts w:ascii="Times New Roman" w:hAnsi="Times New Roman" w:cs="Times New Roman"/>
        </w:rPr>
        <w:t xml:space="preserve">This work was supported by </w:t>
      </w:r>
      <w:r w:rsidRPr="004871FB">
        <w:rPr>
          <w:rFonts w:ascii="Times New Roman" w:hAnsi="Times New Roman" w:cs="Times New Roman"/>
          <w:color w:val="000000"/>
        </w:rPr>
        <w:t>NSF DEB-1556779 to HKK</w:t>
      </w:r>
      <w:r>
        <w:rPr>
          <w:rFonts w:ascii="Times New Roman" w:hAnsi="Times New Roman" w:cs="Times New Roman"/>
          <w:color w:val="000000"/>
        </w:rPr>
        <w:t xml:space="preserve">. We thank Christian </w:t>
      </w:r>
      <w:proofErr w:type="spellStart"/>
      <w:r>
        <w:rPr>
          <w:rFonts w:ascii="Times New Roman" w:hAnsi="Times New Roman" w:cs="Times New Roman"/>
          <w:color w:val="000000"/>
        </w:rPr>
        <w:t>Jørgensen</w:t>
      </w:r>
      <w:proofErr w:type="spellEnd"/>
      <w:r>
        <w:rPr>
          <w:rFonts w:ascii="Times New Roman" w:hAnsi="Times New Roman" w:cs="Times New Roman"/>
          <w:color w:val="000000"/>
        </w:rPr>
        <w:t xml:space="preserve"> and Ken H. Andersen for comments on early drafts. </w:t>
      </w:r>
    </w:p>
    <w:p w14:paraId="4635CA5B" w14:textId="3C778AE1" w:rsidR="005808CA" w:rsidRDefault="005808CA">
      <w:pPr>
        <w:rPr>
          <w:rFonts w:ascii="Times New Roman" w:hAnsi="Times New Roman" w:cs="Times New Roman"/>
        </w:rPr>
      </w:pPr>
      <w:r>
        <w:rPr>
          <w:rFonts w:ascii="Times New Roman" w:hAnsi="Times New Roman" w:cs="Times New Roman"/>
        </w:rPr>
        <w:br w:type="page"/>
      </w:r>
    </w:p>
    <w:p w14:paraId="53B0FAA7" w14:textId="32C1C417" w:rsidR="00652C0E" w:rsidRPr="005808CA" w:rsidRDefault="005808CA" w:rsidP="00D34DE9">
      <w:pPr>
        <w:spacing w:line="480" w:lineRule="auto"/>
        <w:jc w:val="both"/>
        <w:rPr>
          <w:rFonts w:ascii="Times New Roman" w:hAnsi="Times New Roman" w:cs="Times New Roman"/>
          <w:b/>
          <w:bCs/>
        </w:rPr>
      </w:pPr>
      <w:r w:rsidRPr="005808CA">
        <w:rPr>
          <w:rFonts w:ascii="Times New Roman" w:hAnsi="Times New Roman" w:cs="Times New Roman"/>
          <w:b/>
          <w:bCs/>
        </w:rPr>
        <w:lastRenderedPageBreak/>
        <w:t>Appendix 1</w:t>
      </w:r>
    </w:p>
    <w:p w14:paraId="1743999D" w14:textId="7FDA8781" w:rsidR="005808CA" w:rsidRPr="00EC1C71" w:rsidRDefault="005808CA" w:rsidP="005808CA">
      <w:pPr>
        <w:spacing w:line="480" w:lineRule="auto"/>
        <w:rPr>
          <w:rFonts w:ascii="Times New Roman" w:hAnsi="Times New Roman" w:cs="Times New Roman"/>
        </w:rPr>
      </w:pPr>
      <w:r w:rsidRPr="00EC1C71">
        <w:rPr>
          <w:rFonts w:ascii="Times New Roman" w:hAnsi="Times New Roman" w:cs="Times New Roman"/>
        </w:rPr>
        <w:t xml:space="preserve">Derivation of Eq. 6. </w:t>
      </w:r>
    </w:p>
    <w:p w14:paraId="1768D189" w14:textId="77777777" w:rsidR="005808CA" w:rsidRPr="00EC1C71" w:rsidRDefault="005808CA" w:rsidP="005808CA">
      <w:pPr>
        <w:spacing w:line="480" w:lineRule="auto"/>
        <w:rPr>
          <w:rFonts w:ascii="Times New Roman" w:hAnsi="Times New Roman" w:cs="Times New Roman"/>
        </w:rPr>
      </w:pPr>
      <w:r w:rsidRPr="00EC1C71">
        <w:rPr>
          <w:rFonts w:ascii="Times New Roman" w:hAnsi="Times New Roman" w:cs="Times New Roman"/>
        </w:rPr>
        <w:t xml:space="preserve">As </w:t>
      </w:r>
      <w:r>
        <w:rPr>
          <w:rFonts w:ascii="Times New Roman" w:hAnsi="Times New Roman" w:cs="Times New Roman"/>
        </w:rPr>
        <w:t xml:space="preserve">stated in </w:t>
      </w:r>
      <w:r w:rsidRPr="00EC1C71">
        <w:rPr>
          <w:rFonts w:ascii="Times New Roman" w:hAnsi="Times New Roman" w:cs="Times New Roman"/>
        </w:rPr>
        <w:t xml:space="preserve">Eq. 5 in the main text, structural mass </w:t>
      </w:r>
      <m:oMath>
        <m:sSub>
          <m:sSubPr>
            <m:ctrlPr>
              <w:rPr>
                <w:rFonts w:ascii="Cambria Math" w:eastAsiaTheme="minorHAnsi" w:hAnsi="Cambria Math" w:cs="Times New Roman"/>
                <w:i/>
              </w:rPr>
            </m:ctrlPr>
          </m:sSubPr>
          <m:e>
            <m:r>
              <w:rPr>
                <w:rFonts w:ascii="Cambria Math" w:hAnsi="Cambria Math" w:cs="Times New Roman"/>
              </w:rPr>
              <m:t>W</m:t>
            </m:r>
          </m:e>
          <m:sub>
            <m:r>
              <w:rPr>
                <w:rFonts w:ascii="Cambria Math" w:hAnsi="Cambria Math" w:cs="Times New Roman"/>
              </w:rPr>
              <m:t>1</m:t>
            </m:r>
          </m:sub>
        </m:sSub>
      </m:oMath>
      <w:r w:rsidRPr="00EC1C71">
        <w:rPr>
          <w:rFonts w:ascii="Times New Roman" w:hAnsi="Times New Roman" w:cs="Times New Roman"/>
        </w:rPr>
        <w:t xml:space="preserve"> is a cubic function of length. </w:t>
      </w:r>
    </w:p>
    <w:p w14:paraId="2B3B42C5" w14:textId="77777777" w:rsidR="005808CA" w:rsidRPr="00EC1C71" w:rsidRDefault="005808CA" w:rsidP="005808CA">
      <w:pPr>
        <w:spacing w:line="480" w:lineRule="auto"/>
        <w:rPr>
          <w:rFonts w:ascii="Times New Roman" w:hAnsi="Times New Roman" w:cs="Times New Roman"/>
        </w:rPr>
      </w:pPr>
    </w:p>
    <w:p w14:paraId="1B7D5CC8" w14:textId="4CA969F6" w:rsidR="005808CA" w:rsidRDefault="00374465" w:rsidP="005808CA">
      <w:pPr>
        <w:spacing w:line="480" w:lineRule="auto"/>
        <w:ind w:firstLine="720"/>
        <w:jc w:val="right"/>
        <w:rPr>
          <w:rFonts w:ascii="Times New Roman" w:hAnsi="Times New Roman" w:cs="Times New Roman"/>
        </w:rPr>
      </w:pPr>
      <m:oMath>
        <m:sSub>
          <m:sSubPr>
            <m:ctrlPr>
              <w:rPr>
                <w:rFonts w:ascii="Cambria Math" w:eastAsiaTheme="minorHAnsi"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=a</m:t>
        </m:r>
        <m:sSup>
          <m:sSupPr>
            <m:ctrlPr>
              <w:rPr>
                <w:rFonts w:ascii="Cambria Math" w:eastAsiaTheme="minorHAnsi" w:hAnsi="Cambria Math" w:cs="Times New Roman"/>
                <w:i/>
              </w:rPr>
            </m:ctrlPr>
          </m:sSupPr>
          <m:e>
            <m:r>
              <w:rPr>
                <w:rFonts w:ascii="Cambria Math" w:hAnsi="Cambria Math" w:cs="Times New Roman"/>
              </w:rPr>
              <m:t>L</m:t>
            </m:r>
          </m:e>
          <m:sup>
            <m:r>
              <w:rPr>
                <w:rFonts w:ascii="Cambria Math" w:hAnsi="Cambria Math" w:cs="Times New Roman"/>
              </w:rPr>
              <m:t>3</m:t>
            </m:r>
          </m:sup>
        </m:sSup>
      </m:oMath>
      <w:r w:rsidR="005808CA" w:rsidRPr="00EC1C71">
        <w:rPr>
          <w:rFonts w:ascii="Times New Roman" w:hAnsi="Times New Roman" w:cs="Times New Roman"/>
        </w:rPr>
        <w:t xml:space="preserve"> </w:t>
      </w:r>
      <w:r w:rsidR="005808CA" w:rsidRPr="00EC1C71">
        <w:rPr>
          <w:rFonts w:ascii="Times New Roman" w:hAnsi="Times New Roman" w:cs="Times New Roman"/>
        </w:rPr>
        <w:tab/>
      </w:r>
      <w:r w:rsidR="005808CA" w:rsidRPr="00EC1C71">
        <w:rPr>
          <w:rFonts w:ascii="Times New Roman" w:hAnsi="Times New Roman" w:cs="Times New Roman"/>
        </w:rPr>
        <w:tab/>
      </w:r>
      <w:r w:rsidR="005808CA" w:rsidRPr="00EC1C71">
        <w:rPr>
          <w:rFonts w:ascii="Times New Roman" w:hAnsi="Times New Roman" w:cs="Times New Roman"/>
        </w:rPr>
        <w:tab/>
      </w:r>
      <w:r w:rsidR="005808CA">
        <w:rPr>
          <w:rFonts w:ascii="Times New Roman" w:hAnsi="Times New Roman" w:cs="Times New Roman"/>
        </w:rPr>
        <w:tab/>
      </w:r>
      <w:r w:rsidR="005808CA" w:rsidRPr="00EC1C71">
        <w:rPr>
          <w:rFonts w:ascii="Times New Roman" w:hAnsi="Times New Roman" w:cs="Times New Roman"/>
        </w:rPr>
        <w:tab/>
      </w:r>
      <w:r w:rsidR="005808CA" w:rsidRPr="00EC1C71">
        <w:rPr>
          <w:rFonts w:ascii="Times New Roman" w:hAnsi="Times New Roman" w:cs="Times New Roman"/>
        </w:rPr>
        <w:tab/>
      </w:r>
      <w:r w:rsidR="005808CA" w:rsidRPr="00EC1C71">
        <w:rPr>
          <w:rFonts w:ascii="Times New Roman" w:hAnsi="Times New Roman" w:cs="Times New Roman"/>
        </w:rPr>
        <w:tab/>
        <w:t>(</w:t>
      </w:r>
      <w:r w:rsidR="00DB71AE">
        <w:rPr>
          <w:rFonts w:ascii="Times New Roman" w:hAnsi="Times New Roman" w:cs="Times New Roman"/>
        </w:rPr>
        <w:t>A</w:t>
      </w:r>
      <w:r w:rsidR="005808CA" w:rsidRPr="00EC1C71">
        <w:rPr>
          <w:rFonts w:ascii="Times New Roman" w:hAnsi="Times New Roman" w:cs="Times New Roman"/>
        </w:rPr>
        <w:t>1)</w:t>
      </w:r>
    </w:p>
    <w:p w14:paraId="335D16A2" w14:textId="77777777" w:rsidR="005808CA" w:rsidRPr="003379D4" w:rsidRDefault="005808CA" w:rsidP="005808CA">
      <w:pPr>
        <w:spacing w:line="480" w:lineRule="auto"/>
        <w:rPr>
          <w:rFonts w:ascii="Times New Roman" w:hAnsi="Times New Roman" w:cs="Times New Roman"/>
        </w:rPr>
      </w:pPr>
      <w:r w:rsidRPr="00EC1C71">
        <w:rPr>
          <w:rFonts w:ascii="Times New Roman" w:hAnsi="Times New Roman" w:cs="Times New Roman"/>
        </w:rPr>
        <w:t xml:space="preserve">To calculate the equivalent change in length arising from the allocation of a fraction </w:t>
      </w:r>
      <m:oMath>
        <m:r>
          <w:rPr>
            <w:rFonts w:ascii="Cambria Math" w:hAnsi="Cambria Math" w:cs="Times New Roman"/>
          </w:rPr>
          <m:t>g</m:t>
        </m:r>
      </m:oMath>
      <w:r w:rsidRPr="00EC1C71">
        <w:rPr>
          <w:rFonts w:ascii="Times New Roman" w:hAnsi="Times New Roman" w:cs="Times New Roman"/>
        </w:rPr>
        <w:t xml:space="preserve"> of stores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oMath>
      <w:r w:rsidRPr="00EC1C71">
        <w:rPr>
          <w:rFonts w:ascii="Times New Roman" w:hAnsi="Times New Roman" w:cs="Times New Roman"/>
        </w:rPr>
        <w:t xml:space="preserve"> </w:t>
      </w:r>
      <w:r>
        <w:rPr>
          <w:rFonts w:ascii="Times New Roman" w:hAnsi="Times New Roman" w:cs="Times New Roman"/>
        </w:rPr>
        <w:t>to structural mass</w:t>
      </w:r>
      <m:oMath>
        <m:r>
          <w:rPr>
            <w:rFonts w:ascii="Cambria Math" w:hAnsi="Cambria Math" w:cs="Times New Roman"/>
          </w:rPr>
          <m:t xml:space="preserve">, </m:t>
        </m:r>
      </m:oMath>
      <w:r w:rsidRPr="00EC1C71">
        <w:rPr>
          <w:rFonts w:ascii="Times New Roman" w:hAnsi="Times New Roman" w:cs="Times New Roman"/>
        </w:rPr>
        <w:t xml:space="preserve">we first have to convert the energy to mass </w:t>
      </w:r>
    </w:p>
    <w:p w14:paraId="153A249D" w14:textId="77777777" w:rsidR="005808CA" w:rsidRPr="00EC1C71" w:rsidRDefault="005808CA" w:rsidP="005808CA">
      <w:pPr>
        <w:spacing w:line="480" w:lineRule="auto"/>
        <w:rPr>
          <w:rFonts w:ascii="Times New Roman" w:hAnsi="Times New Roman" w:cs="Times New Roman"/>
        </w:rPr>
      </w:pPr>
    </w:p>
    <w:p w14:paraId="729B53C1" w14:textId="7BE7CE4B" w:rsidR="005808CA" w:rsidRPr="00EC1C71" w:rsidRDefault="005808CA" w:rsidP="005808CA">
      <w:pPr>
        <w:spacing w:line="480" w:lineRule="auto"/>
        <w:jc w:val="right"/>
        <w:rPr>
          <w:rFonts w:ascii="Times New Roman" w:hAnsi="Times New Roman" w:cs="Times New Roman"/>
        </w:rPr>
      </w:pP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m:oMath>
        <m:sSub>
          <m:sSubPr>
            <m:ctrlPr>
              <w:rPr>
                <w:rFonts w:ascii="Cambria Math" w:eastAsiaTheme="minorHAnsi"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=g</m:t>
        </m:r>
        <m:f>
          <m:fPr>
            <m:ctrlPr>
              <w:rPr>
                <w:rFonts w:ascii="Cambria Math" w:hAnsi="Cambria Math" w:cs="Times New Roman"/>
                <w:i/>
              </w:rPr>
            </m:ctrlPr>
          </m:fPr>
          <m:num>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ρ</m:t>
            </m:r>
          </m:den>
        </m:f>
      </m:oMath>
      <w:r w:rsidRPr="00EC1C71">
        <w:rPr>
          <w:rFonts w:ascii="Times New Roman" w:hAnsi="Times New Roman" w:cs="Times New Roman"/>
        </w:rPr>
        <w:tab/>
      </w:r>
      <w:r w:rsidRPr="00EC1C71">
        <w:rPr>
          <w:rFonts w:ascii="Times New Roman" w:hAnsi="Times New Roman" w:cs="Times New Roman"/>
        </w:rPr>
        <w:tab/>
      </w:r>
      <w:r>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t>(</w:t>
      </w:r>
      <w:r w:rsidR="00DB71AE">
        <w:rPr>
          <w:rFonts w:ascii="Times New Roman" w:hAnsi="Times New Roman" w:cs="Times New Roman"/>
        </w:rPr>
        <w:t>A</w:t>
      </w:r>
      <w:r w:rsidRPr="00EC1C71">
        <w:rPr>
          <w:rFonts w:ascii="Times New Roman" w:hAnsi="Times New Roman" w:cs="Times New Roman"/>
        </w:rPr>
        <w:t>2)</w:t>
      </w:r>
    </w:p>
    <w:p w14:paraId="4BE90035" w14:textId="77777777" w:rsidR="005808CA" w:rsidRPr="00EC1C71" w:rsidRDefault="005808CA" w:rsidP="005808CA">
      <w:pPr>
        <w:spacing w:line="480" w:lineRule="auto"/>
        <w:rPr>
          <w:rFonts w:ascii="Times New Roman" w:hAnsi="Times New Roman" w:cs="Times New Roman"/>
        </w:rPr>
      </w:pPr>
    </w:p>
    <w:p w14:paraId="44B9DD13" w14:textId="6470CD59" w:rsidR="005808CA" w:rsidRPr="00EC1C71" w:rsidRDefault="005808CA" w:rsidP="005808CA">
      <w:pPr>
        <w:spacing w:line="480" w:lineRule="auto"/>
        <w:rPr>
          <w:rFonts w:ascii="Times New Roman" w:hAnsi="Times New Roman" w:cs="Times New Roman"/>
        </w:rPr>
      </w:pPr>
      <w:r w:rsidRPr="00EC1C71">
        <w:rPr>
          <w:rFonts w:ascii="Times New Roman" w:hAnsi="Times New Roman" w:cs="Times New Roman"/>
        </w:rPr>
        <w:t xml:space="preserve">We then combine </w:t>
      </w:r>
      <w:proofErr w:type="spellStart"/>
      <w:r w:rsidRPr="00EC1C71">
        <w:rPr>
          <w:rFonts w:ascii="Times New Roman" w:hAnsi="Times New Roman" w:cs="Times New Roman"/>
        </w:rPr>
        <w:t>Eqs</w:t>
      </w:r>
      <w:proofErr w:type="spellEnd"/>
      <w:r w:rsidRPr="00EC1C71">
        <w:rPr>
          <w:rFonts w:ascii="Times New Roman" w:hAnsi="Times New Roman" w:cs="Times New Roman"/>
        </w:rPr>
        <w:t xml:space="preserve">. </w:t>
      </w:r>
      <w:r w:rsidR="00DB71AE">
        <w:rPr>
          <w:rFonts w:ascii="Times New Roman" w:hAnsi="Times New Roman" w:cs="Times New Roman"/>
        </w:rPr>
        <w:t>A</w:t>
      </w:r>
      <w:r w:rsidRPr="00EC1C71">
        <w:rPr>
          <w:rFonts w:ascii="Times New Roman" w:hAnsi="Times New Roman" w:cs="Times New Roman"/>
        </w:rPr>
        <w:t xml:space="preserve">1 and </w:t>
      </w:r>
      <w:r w:rsidR="00DB71AE">
        <w:rPr>
          <w:rFonts w:ascii="Times New Roman" w:hAnsi="Times New Roman" w:cs="Times New Roman"/>
        </w:rPr>
        <w:t>A</w:t>
      </w:r>
      <w:r w:rsidRPr="00EC1C71">
        <w:rPr>
          <w:rFonts w:ascii="Times New Roman" w:hAnsi="Times New Roman" w:cs="Times New Roman"/>
        </w:rPr>
        <w:t xml:space="preserve">2 to calculate the incremental addition to length: </w:t>
      </w:r>
    </w:p>
    <w:p w14:paraId="29630A5B" w14:textId="77777777" w:rsidR="005808CA" w:rsidRPr="00EC1C71" w:rsidRDefault="005808CA" w:rsidP="005808CA">
      <w:pPr>
        <w:rPr>
          <w:rFonts w:ascii="Times New Roman" w:hAnsi="Times New Roman" w:cs="Times New Roman"/>
        </w:rPr>
      </w:pPr>
    </w:p>
    <w:p w14:paraId="5791007A" w14:textId="77777777" w:rsidR="005808CA" w:rsidRPr="00EC1C71" w:rsidRDefault="005808CA" w:rsidP="005808CA">
      <w:pPr>
        <w:jc w:val="right"/>
        <w:rPr>
          <w:rFonts w:ascii="Times New Roman" w:hAnsi="Times New Roman" w:cs="Times New Roman"/>
        </w:rPr>
      </w:pPr>
      <w:r w:rsidRPr="00EC1C71">
        <w:rPr>
          <w:rFonts w:ascii="Times New Roman" w:hAnsi="Times New Roman" w:cs="Times New Roman"/>
        </w:rPr>
        <w:tab/>
      </w:r>
      <m:oMath>
        <m:sSup>
          <m:sSupPr>
            <m:ctrlPr>
              <w:rPr>
                <w:rFonts w:ascii="Cambria Math" w:eastAsiaTheme="minorHAnsi" w:hAnsi="Cambria Math" w:cs="Times New Roman"/>
                <w:i/>
              </w:rPr>
            </m:ctrlPr>
          </m:sSupPr>
          <m:e>
            <m:r>
              <w:rPr>
                <w:rFonts w:ascii="Cambria Math" w:hAnsi="Cambria Math" w:cs="Times New Roman"/>
              </w:rPr>
              <m:t>a∆L</m:t>
            </m:r>
          </m:e>
          <m:sup>
            <m:r>
              <w:rPr>
                <w:rFonts w:ascii="Cambria Math" w:hAnsi="Cambria Math" w:cs="Times New Roman"/>
              </w:rPr>
              <m:t>3</m:t>
            </m:r>
          </m:sup>
        </m:sSup>
        <m:r>
          <w:rPr>
            <w:rFonts w:ascii="Cambria Math" w:hAnsi="Cambria Math" w:cs="Times New Roman"/>
          </w:rPr>
          <m:t>=g</m:t>
        </m:r>
        <m:f>
          <m:fPr>
            <m:ctrlPr>
              <w:rPr>
                <w:rFonts w:ascii="Cambria Math" w:hAnsi="Cambria Math" w:cs="Times New Roman"/>
                <w:i/>
              </w:rPr>
            </m:ctrlPr>
          </m:fPr>
          <m:num>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ρ</m:t>
            </m:r>
          </m:den>
        </m:f>
      </m:oMath>
      <w:r w:rsidRPr="00EC1C71">
        <w:rPr>
          <w:rFonts w:ascii="Times New Roman" w:hAnsi="Times New Roman" w:cs="Times New Roman"/>
        </w:rPr>
        <w:tab/>
      </w:r>
      <w:r w:rsidRPr="00EC1C71">
        <w:rPr>
          <w:rFonts w:ascii="Times New Roman" w:hAnsi="Times New Roman" w:cs="Times New Roman"/>
        </w:rPr>
        <w:tab/>
      </w:r>
      <w:r>
        <w:rPr>
          <w:rFonts w:ascii="Times New Roman" w:hAnsi="Times New Roman" w:cs="Times New Roman"/>
        </w:rPr>
        <w:t xml:space="preserve">  </w:t>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p>
    <w:p w14:paraId="70CC23BB" w14:textId="77777777" w:rsidR="005808CA" w:rsidRPr="00EC1C71" w:rsidRDefault="005808CA" w:rsidP="005808CA">
      <w:pPr>
        <w:rPr>
          <w:rFonts w:ascii="Times New Roman" w:hAnsi="Times New Roman" w:cs="Times New Roman"/>
        </w:rPr>
      </w:pPr>
    </w:p>
    <w:p w14:paraId="6283ADD9" w14:textId="6B4267F9" w:rsidR="005808CA" w:rsidRPr="00EC1C71" w:rsidRDefault="00374465" w:rsidP="005808CA">
      <w:pPr>
        <w:jc w:val="right"/>
        <w:rPr>
          <w:rFonts w:ascii="Times New Roman" w:hAnsi="Times New Roman" w:cs="Times New Roman"/>
        </w:rPr>
      </w:pPr>
      <m:oMath>
        <m:sSup>
          <m:sSupPr>
            <m:ctrlPr>
              <w:rPr>
                <w:rFonts w:ascii="Cambria Math" w:eastAsiaTheme="minorHAnsi" w:hAnsi="Cambria Math" w:cs="Times New Roman"/>
                <w:i/>
              </w:rPr>
            </m:ctrlPr>
          </m:sSupPr>
          <m:e>
            <m:r>
              <w:rPr>
                <w:rFonts w:ascii="Cambria Math" w:hAnsi="Cambria Math" w:cs="Times New Roman"/>
              </w:rPr>
              <m:t>∆L</m:t>
            </m:r>
          </m:e>
          <m:sup>
            <m:r>
              <w:rPr>
                <w:rFonts w:ascii="Cambria Math" w:hAnsi="Cambria Math" w:cs="Times New Roman"/>
              </w:rPr>
              <m:t>3</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aρ</m:t>
            </m:r>
          </m:den>
        </m:f>
      </m:oMath>
      <w:r w:rsidR="005808CA" w:rsidRPr="00EC1C71">
        <w:rPr>
          <w:rFonts w:ascii="Times New Roman" w:hAnsi="Times New Roman" w:cs="Times New Roman"/>
        </w:rPr>
        <w:tab/>
      </w:r>
      <w:r w:rsidR="005808CA" w:rsidRPr="00EC1C71">
        <w:rPr>
          <w:rFonts w:ascii="Times New Roman" w:hAnsi="Times New Roman" w:cs="Times New Roman"/>
        </w:rPr>
        <w:tab/>
      </w:r>
      <w:r w:rsidR="005808CA" w:rsidRPr="00EC1C71">
        <w:rPr>
          <w:rFonts w:ascii="Times New Roman" w:hAnsi="Times New Roman" w:cs="Times New Roman"/>
        </w:rPr>
        <w:tab/>
        <w:t xml:space="preserve">   </w:t>
      </w:r>
      <w:r w:rsidR="005808CA">
        <w:rPr>
          <w:rFonts w:ascii="Times New Roman" w:hAnsi="Times New Roman" w:cs="Times New Roman"/>
        </w:rPr>
        <w:t xml:space="preserve">  </w:t>
      </w:r>
      <w:r w:rsidR="005808CA" w:rsidRPr="00EC1C71">
        <w:rPr>
          <w:rFonts w:ascii="Times New Roman" w:hAnsi="Times New Roman" w:cs="Times New Roman"/>
        </w:rPr>
        <w:t xml:space="preserve">        </w:t>
      </w:r>
      <w:r w:rsidR="005808CA" w:rsidRPr="00EC1C71">
        <w:rPr>
          <w:rFonts w:ascii="Times New Roman" w:hAnsi="Times New Roman" w:cs="Times New Roman"/>
        </w:rPr>
        <w:tab/>
      </w:r>
      <w:r w:rsidR="005808CA" w:rsidRPr="00EC1C71">
        <w:rPr>
          <w:rFonts w:ascii="Times New Roman" w:hAnsi="Times New Roman" w:cs="Times New Roman"/>
        </w:rPr>
        <w:tab/>
        <w:t>(</w:t>
      </w:r>
      <w:r w:rsidR="00DB71AE">
        <w:rPr>
          <w:rFonts w:ascii="Times New Roman" w:hAnsi="Times New Roman" w:cs="Times New Roman"/>
        </w:rPr>
        <w:t>A</w:t>
      </w:r>
      <w:r w:rsidR="005808CA" w:rsidRPr="00EC1C71">
        <w:rPr>
          <w:rFonts w:ascii="Times New Roman" w:hAnsi="Times New Roman" w:cs="Times New Roman"/>
        </w:rPr>
        <w:t>3)</w:t>
      </w:r>
    </w:p>
    <w:p w14:paraId="70B153D7" w14:textId="77777777" w:rsidR="005808CA" w:rsidRPr="00EC1C71" w:rsidRDefault="005808CA" w:rsidP="005808CA">
      <w:pPr>
        <w:jc w:val="right"/>
        <w:rPr>
          <w:rFonts w:ascii="Times New Roman" w:hAnsi="Times New Roman" w:cs="Times New Roman"/>
        </w:rPr>
      </w:pPr>
    </w:p>
    <w:p w14:paraId="5DEA6287" w14:textId="77777777" w:rsidR="005808CA" w:rsidRPr="00EC1C71" w:rsidRDefault="005808CA" w:rsidP="005808CA">
      <w:pPr>
        <w:jc w:val="right"/>
        <w:rPr>
          <w:rFonts w:ascii="Times New Roman" w:hAnsi="Times New Roman" w:cs="Times New Roman"/>
        </w:rPr>
      </w:pPr>
      <m:oMath>
        <m:r>
          <w:rPr>
            <w:rFonts w:ascii="Cambria Math" w:hAnsi="Cambria Math" w:cs="Times New Roman"/>
          </w:rPr>
          <m:t>∆L=</m:t>
        </m:r>
        <m:sSup>
          <m:sSupPr>
            <m:ctrlPr>
              <w:rPr>
                <w:rFonts w:ascii="Cambria Math" w:eastAsiaTheme="minorHAnsi" w:hAnsi="Cambria Math" w:cs="Times New Roman"/>
                <w:i/>
              </w:rPr>
            </m:ctrlPr>
          </m:sSup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aρ</m:t>
                </m:r>
              </m:den>
            </m:f>
            <m:r>
              <w:rPr>
                <w:rFonts w:ascii="Cambria Math" w:hAnsi="Cambria Math" w:cs="Times New Roman"/>
              </w:rPr>
              <m:t>)</m:t>
            </m:r>
          </m:e>
          <m:sup>
            <m:f>
              <m:fPr>
                <m:ctrlPr>
                  <w:rPr>
                    <w:rFonts w:ascii="Cambria Math" w:eastAsiaTheme="minorHAnsi" w:hAnsi="Cambria Math" w:cs="Times New Roman"/>
                    <w:i/>
                  </w:rPr>
                </m:ctrlPr>
              </m:fPr>
              <m:num>
                <m:r>
                  <w:rPr>
                    <w:rFonts w:ascii="Cambria Math" w:hAnsi="Cambria Math" w:cs="Times New Roman"/>
                  </w:rPr>
                  <m:t>1</m:t>
                </m:r>
              </m:num>
              <m:den>
                <m:r>
                  <w:rPr>
                    <w:rFonts w:ascii="Cambria Math" w:hAnsi="Cambria Math" w:cs="Times New Roman"/>
                  </w:rPr>
                  <m:t>3</m:t>
                </m:r>
              </m:den>
            </m:f>
          </m:sup>
        </m:sSup>
      </m:oMath>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p>
    <w:p w14:paraId="03D2C5F7" w14:textId="77777777" w:rsidR="005808CA" w:rsidRPr="00EC1C71" w:rsidRDefault="005808CA" w:rsidP="005808CA">
      <w:pPr>
        <w:spacing w:line="480" w:lineRule="auto"/>
        <w:rPr>
          <w:rFonts w:ascii="Times New Roman" w:hAnsi="Times New Roman" w:cs="Times New Roman"/>
        </w:rPr>
      </w:pPr>
    </w:p>
    <w:p w14:paraId="48013DF1" w14:textId="77777777" w:rsidR="005808CA" w:rsidRPr="00EC1C71" w:rsidRDefault="005808CA" w:rsidP="005808CA">
      <w:pPr>
        <w:spacing w:line="480" w:lineRule="auto"/>
        <w:rPr>
          <w:rFonts w:ascii="Times New Roman" w:hAnsi="Times New Roman" w:cs="Times New Roman"/>
        </w:rPr>
      </w:pPr>
      <w:r w:rsidRPr="00EC1C71">
        <w:rPr>
          <w:rFonts w:ascii="Times New Roman" w:hAnsi="Times New Roman" w:cs="Times New Roman"/>
        </w:rPr>
        <w:t xml:space="preserve"> The growth increment depends on the allocation and the energetic stores </w:t>
      </w:r>
      <w:r w:rsidRPr="00EC1C71">
        <w:rPr>
          <w:rFonts w:ascii="Times New Roman" w:hAnsi="Times New Roman" w:cs="Times New Roman"/>
          <w:i/>
          <w:iCs/>
        </w:rPr>
        <w:t xml:space="preserve">S(t), </w:t>
      </w:r>
      <w:r w:rsidRPr="00EC1C71">
        <w:rPr>
          <w:rFonts w:ascii="Times New Roman" w:hAnsi="Times New Roman" w:cs="Times New Roman"/>
        </w:rPr>
        <w:t xml:space="preserve">so we write it as </w:t>
      </w: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g</m:t>
            </m:r>
          </m:e>
        </m:d>
        <m:r>
          <w:rPr>
            <w:rFonts w:ascii="Cambria Math" w:hAnsi="Cambria Math" w:cs="Times New Roman"/>
          </w:rPr>
          <m:t xml:space="preserve">. </m:t>
        </m:r>
      </m:oMath>
      <w:r w:rsidRPr="00EC1C71">
        <w:rPr>
          <w:rFonts w:ascii="Times New Roman" w:hAnsi="Times New Roman" w:cs="Times New Roman"/>
        </w:rPr>
        <w:tab/>
      </w:r>
      <w:r w:rsidRPr="00EC1C71">
        <w:rPr>
          <w:rFonts w:ascii="Times New Roman" w:hAnsi="Times New Roman" w:cs="Times New Roman"/>
        </w:rPr>
        <w:tab/>
      </w:r>
    </w:p>
    <w:p w14:paraId="72B21CA4" w14:textId="77777777" w:rsidR="005808CA" w:rsidRPr="00EC1C71" w:rsidRDefault="005808CA" w:rsidP="005808CA">
      <w:pPr>
        <w:spacing w:line="480" w:lineRule="auto"/>
        <w:rPr>
          <w:rFonts w:ascii="Times New Roman" w:hAnsi="Times New Roman" w:cs="Times New Roman"/>
        </w:rPr>
      </w:pPr>
    </w:p>
    <w:p w14:paraId="3601B478" w14:textId="77777777" w:rsidR="005808CA" w:rsidRPr="00EC1C71" w:rsidRDefault="005808CA" w:rsidP="005808CA">
      <w:pPr>
        <w:spacing w:line="480" w:lineRule="auto"/>
        <w:rPr>
          <w:rFonts w:ascii="Times New Roman" w:hAnsi="Times New Roman" w:cs="Times New Roman"/>
        </w:rPr>
      </w:pPr>
    </w:p>
    <w:p w14:paraId="7A7520DA" w14:textId="77777777" w:rsidR="005808CA" w:rsidRPr="00EC1C71" w:rsidRDefault="005808CA" w:rsidP="005808CA">
      <w:pPr>
        <w:spacing w:line="480" w:lineRule="auto"/>
        <w:rPr>
          <w:rFonts w:ascii="Times New Roman" w:hAnsi="Times New Roman" w:cs="Times New Roman"/>
        </w:rPr>
      </w:pPr>
      <w:r w:rsidRPr="00EC1C71">
        <w:rPr>
          <w:rFonts w:ascii="Times New Roman" w:hAnsi="Times New Roman" w:cs="Times New Roman"/>
        </w:rPr>
        <w:t xml:space="preserve"> </w:t>
      </w:r>
    </w:p>
    <w:p w14:paraId="43EAEDEF" w14:textId="41DEEC0A" w:rsidR="007C7B88" w:rsidRDefault="007C7B88" w:rsidP="00D34DE9">
      <w:pPr>
        <w:spacing w:line="480" w:lineRule="auto"/>
        <w:jc w:val="both"/>
        <w:rPr>
          <w:rFonts w:ascii="Times New Roman" w:hAnsi="Times New Roman" w:cs="Times New Roman"/>
        </w:rPr>
      </w:pPr>
    </w:p>
    <w:p w14:paraId="013C559C" w14:textId="07F6A179" w:rsidR="009E4F8F" w:rsidRDefault="003B1040" w:rsidP="00D34DE9">
      <w:pPr>
        <w:jc w:val="both"/>
        <w:rPr>
          <w:rFonts w:ascii="Times New Roman" w:hAnsi="Times New Roman" w:cs="Times New Roman"/>
          <w:b/>
          <w:bCs/>
        </w:rPr>
      </w:pPr>
      <w:r>
        <w:rPr>
          <w:rFonts w:ascii="Times New Roman" w:hAnsi="Times New Roman" w:cs="Times New Roman"/>
          <w:b/>
          <w:bCs/>
        </w:rPr>
        <w:t>Reference</w:t>
      </w:r>
      <w:r w:rsidR="00047963">
        <w:rPr>
          <w:rFonts w:ascii="Times New Roman" w:hAnsi="Times New Roman" w:cs="Times New Roman"/>
          <w:b/>
          <w:bCs/>
        </w:rPr>
        <w:t>s</w:t>
      </w:r>
    </w:p>
    <w:p w14:paraId="1B9D43D3" w14:textId="2BC25FE0" w:rsidR="00B25015" w:rsidRDefault="00B25015" w:rsidP="00D34DE9">
      <w:pPr>
        <w:jc w:val="both"/>
        <w:rPr>
          <w:rFonts w:ascii="Times New Roman" w:hAnsi="Times New Roman" w:cs="Times New Roman"/>
          <w:b/>
          <w:bCs/>
        </w:rPr>
      </w:pPr>
    </w:p>
    <w:p w14:paraId="4E39B785" w14:textId="17F57559" w:rsidR="00707E71" w:rsidRPr="00707E71" w:rsidRDefault="001927F6" w:rsidP="00707E71">
      <w:pPr>
        <w:widowControl w:val="0"/>
        <w:autoSpaceDE w:val="0"/>
        <w:autoSpaceDN w:val="0"/>
        <w:adjustRightInd w:val="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707E71" w:rsidRPr="00707E71">
        <w:rPr>
          <w:rFonts w:ascii="Times New Roman" w:hAnsi="Times New Roman" w:cs="Times New Roman"/>
          <w:noProof/>
        </w:rPr>
        <w:t xml:space="preserve">Andersen, K. H., N. S. Jacobsen, K. D. Farnsworth, and J. Baum. 2016. The theoretical foundations for size spectrum models of fish communities </w:t>
      </w:r>
      <w:r w:rsidR="00707E71" w:rsidRPr="00707E71">
        <w:rPr>
          <w:rFonts w:ascii="Times New Roman" w:hAnsi="Times New Roman" w:cs="Times New Roman"/>
          <w:noProof/>
          <w:vertAlign w:val="superscript"/>
        </w:rPr>
        <w:t>1</w:t>
      </w:r>
      <w:r w:rsidR="00707E71" w:rsidRPr="00707E71">
        <w:rPr>
          <w:rFonts w:ascii="Times New Roman" w:hAnsi="Times New Roman" w:cs="Times New Roman"/>
          <w:noProof/>
        </w:rPr>
        <w:t>. Canadian Journal of Fisheries and Aquatic Sciences 73:575–588.</w:t>
      </w:r>
    </w:p>
    <w:p w14:paraId="174254FE"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Benoît, E., and M. J. Rochet. 2004. A continuous model of biomass size spectra governed by predation and the effects of fishing on them. Journal of Theoretical Biology.</w:t>
      </w:r>
    </w:p>
    <w:p w14:paraId="66C3486C"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 xml:space="preserve">Beverton, R. J. H., and S. J. Holt. 1959. A review of the lifespans and mortality rates of fish in nature, and their relation to growth and other physiological characteristics. Pages 142–177 </w:t>
      </w:r>
      <w:r w:rsidRPr="00707E71">
        <w:rPr>
          <w:rFonts w:ascii="Times New Roman" w:hAnsi="Times New Roman" w:cs="Times New Roman"/>
          <w:i/>
          <w:iCs/>
          <w:noProof/>
        </w:rPr>
        <w:t>in</w:t>
      </w:r>
      <w:r w:rsidRPr="00707E71">
        <w:rPr>
          <w:rFonts w:ascii="Times New Roman" w:hAnsi="Times New Roman" w:cs="Times New Roman"/>
          <w:noProof/>
        </w:rPr>
        <w:t>CIBA Foundation Colloquium on Ageing.</w:t>
      </w:r>
    </w:p>
    <w:p w14:paraId="6CBE4141"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Blanchard, J. L., R. F. Heneghan, J. D. Everett, R. Trebilco, and A. J. Richardson. 2017. From Bacteria to Whales: Using Functional Size Spectra to Model Marine Ecosystems. Trends in Ecology and Evolution.</w:t>
      </w:r>
    </w:p>
    <w:p w14:paraId="59DA5BA3"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Blanchard, J. L., S. Jennings, R. Law, M. D. Castle, P. McCloghrie, M. J. Rochet, and E. Benoît. 2009. How does abundance scale with body size in coupled size-structured food webs? Journal of Animal Ecology.</w:t>
      </w:r>
    </w:p>
    <w:p w14:paraId="28FA7454"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Brown, J. H., J. F. Gillooly, A. P. Allen, V. M. Savage, and G. B. West. 2004. Toward a metabolic theory of ecology. Ecology.</w:t>
      </w:r>
    </w:p>
    <w:p w14:paraId="2B4D7483"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 xml:space="preserve">Chapman, E. W., C. Jørgensen, and M. E. Lutcavage. 2011. Atlantic bluefin tuna ( </w:t>
      </w:r>
      <w:r w:rsidRPr="00707E71">
        <w:rPr>
          <w:rFonts w:ascii="Times New Roman" w:hAnsi="Times New Roman" w:cs="Times New Roman"/>
          <w:i/>
          <w:iCs/>
          <w:noProof/>
        </w:rPr>
        <w:t>Thunnus thynnus</w:t>
      </w:r>
      <w:r w:rsidRPr="00707E71">
        <w:rPr>
          <w:rFonts w:ascii="Times New Roman" w:hAnsi="Times New Roman" w:cs="Times New Roman"/>
          <w:noProof/>
        </w:rPr>
        <w:t xml:space="preserve"> ): a state-dependent energy allocation model for growth, maturation, and reproductive investment. (R. Hilborn, ed.)Canadian Journal of Fisheries and Aquatic Sciences 68:1934–1951.</w:t>
      </w:r>
    </w:p>
    <w:p w14:paraId="557B8FB1"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Charnov, E. L., D. Berrigan, and R. J. H. Bevertron. 1991. Dimensionless numbers and the assembly rules for life histories. Philosophical Transactions: Biological Sciences 332:41–48.</w:t>
      </w:r>
    </w:p>
    <w:p w14:paraId="00446BCC"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Charnov, E. L., H. Gislason, and J. G. Pope. 2013. Evolutionary assembly rules for fish life histories. Fish and Fisheries 14:213–224.</w:t>
      </w:r>
    </w:p>
    <w:p w14:paraId="5BE81333"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Charnov, E. L., and J. R. Krebs. 1974. ON CLUTCH‐SIZE AND FITNESS. Ibis.</w:t>
      </w:r>
    </w:p>
    <w:p w14:paraId="71357E2B"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Clarke, A., and N. M. Johnston. 1999. Scaling of metabolic rate with body mass and temperature in teleost fish. Journal of Animal Ecology.</w:t>
      </w:r>
    </w:p>
    <w:p w14:paraId="2C361C67"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Conover, D. O., and S. B. Munch. 2002. Sustaining fisheries yields over evolutionary time scales. Science.</w:t>
      </w:r>
    </w:p>
    <w:p w14:paraId="32EC5ABC"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Daufresne, M., K. Lengfellner, and U. Sommer. 2009. Global warming benefits the small in aquatic ecosystems. Proceedings of the National Academy of Sciences of the United States of America 106:12788–12793.</w:t>
      </w:r>
    </w:p>
    <w:p w14:paraId="3061A46E"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Dick, E. J., S. Beyer, M. Mangel, and S. Ralston. 2017. A meta-analysis of fecundity in rockfishes (genus Sebastes). Fisheries Research 187:73–85.</w:t>
      </w:r>
    </w:p>
    <w:p w14:paraId="2CEDEA67"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Enberg, K., C. Jørgensen, E. S. Dunlop, M. Heino, and U. Dieckmann. 2009. Implications of fisheries-induced evolution for stock rebuilding and recovery. Evolutionary Applications 2:394–414.</w:t>
      </w:r>
    </w:p>
    <w:p w14:paraId="3E462E1C"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Farley, J. H., T. L. O. Davis, M. V. Bravington, R. Andamari, and C. R. Davies. 2015. Spawning dynamics and size related trends in reproductive parameters of southern bluefin tuna, Thunnus maccoyii. PLoS ONE 10.</w:t>
      </w:r>
    </w:p>
    <w:p w14:paraId="2563C6F5"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Farley, J. H., A. J. Williams, S. D. Hoyle, C. R. Davies, and S. J. Nicol. 2013. Reproductive Dynamics and Potential Annual Fecundity of South Pacific Albacore Tuna (Thunnus alalunga). PLoS ONE 8.</w:t>
      </w:r>
    </w:p>
    <w:p w14:paraId="7FD47639"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Ferraro, S. P. 2013. Ecological periodic tables: in principle and practice. Oikos 122:1541–1553.</w:t>
      </w:r>
    </w:p>
    <w:p w14:paraId="14C86504"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Gadgil, M., and W. H. Bossert. 1970. Life Historical Consequences of Natural Selection. The American Naturalist.</w:t>
      </w:r>
    </w:p>
    <w:p w14:paraId="66D80B1D"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lastRenderedPageBreak/>
        <w:t>Gillooly, J. F., J. H. Brown, G. B. West, V. M. Savage, and E. L. Charnov. 2001. Effects of size and temperature on metabolic rate. Science 293:2248–2251.</w:t>
      </w:r>
    </w:p>
    <w:p w14:paraId="092F4E60"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Gislason, H., N. Daan, J. C. Rice, and J. G. Pope. 2010. Size, growth, temperature and the natural mortality of marine fish. Fish and Fisheries 11:149–158.</w:t>
      </w:r>
    </w:p>
    <w:p w14:paraId="76DE6F7F"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Horswill, C., H. K. Kindsvater, M. J. Juan‐Jordá, N. K. Dulvy, M. Mangel, and J. Matthiopoulos. 2019. Global reconstruction of life‐history strategies: A case study using tunas. (R. Arlinghaus, ed.)Journal of Applied Ecology 56:855–865.</w:t>
      </w:r>
    </w:p>
    <w:p w14:paraId="4E6844EF"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Jørgensen, C., K. Enberg, and M. Mangel. 2016. Modelling and interpreting fish bioenergetics: a role for behaviour, life-history traits and survival trade-offs. Journal of Fish Biology 88:389–402.</w:t>
      </w:r>
    </w:p>
    <w:p w14:paraId="112970F3"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 xml:space="preserve">Jørgensen, C., and Ø. Fiksen. 2006. State-dependent energy allocation in cod ( </w:t>
      </w:r>
      <w:r w:rsidRPr="00707E71">
        <w:rPr>
          <w:rFonts w:ascii="Times New Roman" w:hAnsi="Times New Roman" w:cs="Times New Roman"/>
          <w:i/>
          <w:iCs/>
          <w:noProof/>
        </w:rPr>
        <w:t>Gadus morhua</w:t>
      </w:r>
      <w:r w:rsidRPr="00707E71">
        <w:rPr>
          <w:rFonts w:ascii="Times New Roman" w:hAnsi="Times New Roman" w:cs="Times New Roman"/>
          <w:noProof/>
        </w:rPr>
        <w:t xml:space="preserve"> ). Canadian Journal of Fisheries and Aquatic Sciences 63:186–199.</w:t>
      </w:r>
    </w:p>
    <w:p w14:paraId="7DDED1DF"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Kamler, E. n.d. Parent-egg-progeny relationships in teleost fishes: an energetics perspective.</w:t>
      </w:r>
    </w:p>
    <w:p w14:paraId="68264FAC"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Kingsolver, J. G., and R. B. Huey. 2008. Size , temperature , and fitness : three rules. Evolutionary Ecology Research 10:251–268.</w:t>
      </w:r>
    </w:p>
    <w:p w14:paraId="20CB5679"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Kiørboe, T., and A. G. Hirst. 2014. Shifts in Mass Scaling of Respiration, Feeding, and Growth Rates across Life-Form Transitions in Marine Pelagic Organisms. The American Naturalist 183:E118–E130.</w:t>
      </w:r>
    </w:p>
    <w:p w14:paraId="33C12365"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Kjesbu, O. S., P. R. Witthames, P. Solemdal, and M. Greer Walker. 1998. Temporal variations in the fecundity of arcto-Norwegian cod (Gadus morhua) in response to natural changes in food and temperature. Journal of Sea Research.</w:t>
      </w:r>
    </w:p>
    <w:p w14:paraId="13779F74"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Kozlowski, J. 1996. Optimal Allocation of Resources Explains Interspecific Life-History Patterns in Animals with Indeterminate Growth.</w:t>
      </w:r>
    </w:p>
    <w:p w14:paraId="6F2CDCBC"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Kuparinen, A., and J. Merilä. 2007. Detecting and managing fisheries-induced evolution. Trends in Ecology and Evolution.</w:t>
      </w:r>
    </w:p>
    <w:p w14:paraId="271D0FF6"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Law, R., M. J. Plank, A. James, and J. L. Blanchard. 2009. Size-spectra dynamics from stochastic predation and growth of individuals. Ecology 90:802–811.</w:t>
      </w:r>
    </w:p>
    <w:p w14:paraId="20FA06FE"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Lowerre-Barbieri, S. K., J. M. Lowerre, and L. R. Barbieri. 1998. Multiple spawning and the dynamics of fish populations: Inferences from an individual-based simulation model. Canadian Journal of Fisheries and Aquatic Sciences 55:2244–2254.</w:t>
      </w:r>
    </w:p>
    <w:p w14:paraId="32EB01B6"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Mangel, M. 2006. The theoretical biologist’s toolbox : quantitative methods for ecology and evolutionary biology. Cambridge University Press.</w:t>
      </w:r>
    </w:p>
    <w:p w14:paraId="7CAD68DF"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Mangel, M. 2015. Stochastic Dynamic Programming Illuminates the Link Between Environment, Physiology, and Evolution. Bulletin of Mathematical Biology 77:857–877.</w:t>
      </w:r>
    </w:p>
    <w:p w14:paraId="239D3756"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 2017. The inverse life-history problem, size-dependent mortality and two extensions of results of Holt and Beverton. Fish and Fisheries.</w:t>
      </w:r>
    </w:p>
    <w:p w14:paraId="6160AFB0"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Marshall, D. J., and C. R. White. 2019. Have We Outgrown the Existing Models of Growth? Trends in Ecology and Evolution. Elsevier Ltd.</w:t>
      </w:r>
    </w:p>
    <w:p w14:paraId="5540DDC9"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McIntyre, T. M., and J. A. Hutchings. 2003. Small-scale temporal and spatial variation in Atlantic cod (Gadus morhua) life history. Canadian Journal of Fisheries and Aquatic Sciences.</w:t>
      </w:r>
    </w:p>
    <w:p w14:paraId="3489429C"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Neubauer, P., and K. H. Andersen. 2019. Thermal performance of fish is explained by an interplay between physiology, behaviour and ecology. (N. Fangue, ed.)Conservation Physiology 7.</w:t>
      </w:r>
    </w:p>
    <w:p w14:paraId="10CD254E"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Reum, J. C. P., K. K. Holsman, K. Y. Aydin, J. L. Blanchard, and S. Jennings. 2019. Energetically relevant predator–prey body mass ratios and their relationship with predator body size. Ecology and Evolution 9:201–211.</w:t>
      </w:r>
    </w:p>
    <w:p w14:paraId="291CD184"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 xml:space="preserve">Rijnsdorp, A. D. 1991. Changes in fecundity of female north sea plaice (Pleuronectes platessa l.) </w:t>
      </w:r>
      <w:r w:rsidRPr="00707E71">
        <w:rPr>
          <w:rFonts w:ascii="Times New Roman" w:hAnsi="Times New Roman" w:cs="Times New Roman"/>
          <w:noProof/>
        </w:rPr>
        <w:lastRenderedPageBreak/>
        <w:t>between three periods since 1900. ICES Journal of Marine Science.</w:t>
      </w:r>
    </w:p>
    <w:p w14:paraId="519E86ED"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Roff, D. 1992. The evolution of life histories: theory and analysis. Chapman and Hall, New York.</w:t>
      </w:r>
    </w:p>
    <w:p w14:paraId="49AB00FF"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Southwood, T. R. E. 1977. Habitat, the Templet for Ecological Strategies? The Journal of Animal Ecology.</w:t>
      </w:r>
    </w:p>
    <w:p w14:paraId="40521ABE"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Sprules, W. G., and L. E. Barth. 2016. Surfing the biomass size spectrum: some remarks on history, theory, and application. (H. Giacomini, ed.)Canadian Journal of Fisheries and Aquatic Sciences 73:477–495.</w:t>
      </w:r>
    </w:p>
    <w:p w14:paraId="28D8B847"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Stearns, S. 1992. The Evolution of Life Histories. Oxford University Press, New York.</w:t>
      </w:r>
    </w:p>
    <w:p w14:paraId="1D2239B0"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Trebilco, R., J. K. Baum, A. K. Salomon, and N. K. Dulvy. 2013. Ecosystem ecology: Size-based constraints on the pyramids of life. Trends in Ecology and Evolution.</w:t>
      </w:r>
    </w:p>
    <w:p w14:paraId="450BC9C3"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Trippel, E. A., O. S. Kjesbu, and P. Solemdal. 1997. Effects of adult age and size structure on reproductive output in marine fishes. Early Life History and Recruitment in Fish Populations.</w:t>
      </w:r>
    </w:p>
    <w:p w14:paraId="704819D9"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Winemiller, K. O. 1992. Life-History Strategies and the Effectiveness of Sexual Selection. Oikos.</w:t>
      </w:r>
    </w:p>
    <w:p w14:paraId="19149C23"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Winemiller, K. O., D. B. Fitzgerald, L. M. Bower, and E. R. Pianka. 2015. Functional traits, convergent evolution, and periodic tables of niches. (H. Arita, ed.)Ecology Letters 18:737–751.</w:t>
      </w:r>
    </w:p>
    <w:p w14:paraId="46B69965"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Winemiller, K. O., and K. A. Rose. 1992. Patterns of life-history diversification in North American fishes: implications for population regulation. Canadian Journal of Fisheries and Aquatic Sciences.</w:t>
      </w:r>
    </w:p>
    <w:p w14:paraId="6D24B41B" w14:textId="662797BF" w:rsidR="00013CAD" w:rsidRDefault="001927F6" w:rsidP="00707E71">
      <w:pPr>
        <w:widowControl w:val="0"/>
        <w:autoSpaceDE w:val="0"/>
        <w:autoSpaceDN w:val="0"/>
        <w:adjustRightInd w:val="0"/>
        <w:ind w:left="480" w:hanging="480"/>
        <w:rPr>
          <w:rFonts w:ascii="Times New Roman" w:hAnsi="Times New Roman" w:cs="Times New Roman"/>
          <w:b/>
          <w:bCs/>
        </w:rPr>
      </w:pPr>
      <w:r>
        <w:rPr>
          <w:rFonts w:ascii="Times New Roman" w:hAnsi="Times New Roman" w:cs="Times New Roman"/>
          <w:b/>
          <w:bCs/>
        </w:rPr>
        <w:fldChar w:fldCharType="end"/>
      </w:r>
    </w:p>
    <w:p w14:paraId="75EA3BF1" w14:textId="201BB5C2" w:rsidR="00013CAD" w:rsidRPr="00013CAD" w:rsidRDefault="00745664" w:rsidP="00D34DE9">
      <w:pPr>
        <w:jc w:val="both"/>
        <w:rPr>
          <w:rFonts w:ascii="Times New Roman" w:hAnsi="Times New Roman" w:cs="Times New Roman"/>
        </w:rPr>
      </w:pPr>
      <w:r>
        <w:rPr>
          <w:rFonts w:ascii="Times New Roman" w:hAnsi="Times New Roman" w:cs="Times New Roman"/>
        </w:rPr>
        <w:t xml:space="preserve"> </w:t>
      </w:r>
    </w:p>
    <w:p w14:paraId="161115E0" w14:textId="33272ED4" w:rsidR="00EF7FCD" w:rsidRPr="00B36EED" w:rsidRDefault="00EF7FCD" w:rsidP="00D34DE9">
      <w:pPr>
        <w:jc w:val="both"/>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036"/>
        <w:gridCol w:w="6406"/>
        <w:gridCol w:w="1635"/>
      </w:tblGrid>
      <w:tr w:rsidR="004807CB" w:rsidRPr="00214959" w14:paraId="43CF80A2" w14:textId="77777777" w:rsidTr="001169F5">
        <w:tc>
          <w:tcPr>
            <w:tcW w:w="0" w:type="auto"/>
            <w:vAlign w:val="center"/>
          </w:tcPr>
          <w:p w14:paraId="3C7E6A4B"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lastRenderedPageBreak/>
              <w:t>Parameter</w:t>
            </w:r>
          </w:p>
        </w:tc>
        <w:tc>
          <w:tcPr>
            <w:tcW w:w="6406" w:type="dxa"/>
            <w:vAlign w:val="center"/>
          </w:tcPr>
          <w:p w14:paraId="58C09ACF"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t>Description</w:t>
            </w:r>
          </w:p>
        </w:tc>
        <w:tc>
          <w:tcPr>
            <w:tcW w:w="1635" w:type="dxa"/>
            <w:vAlign w:val="center"/>
          </w:tcPr>
          <w:p w14:paraId="6FFFCFB0"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t>Value</w:t>
            </w:r>
          </w:p>
        </w:tc>
      </w:tr>
      <w:tr w:rsidR="004807CB" w:rsidRPr="00214959" w14:paraId="724F1EF2" w14:textId="77777777" w:rsidTr="001169F5">
        <w:tc>
          <w:tcPr>
            <w:tcW w:w="0" w:type="auto"/>
            <w:vAlign w:val="center"/>
          </w:tcPr>
          <w:p w14:paraId="0A869DB2"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 xml:space="preserve">w </w:t>
            </w:r>
          </w:p>
        </w:tc>
        <w:tc>
          <w:tcPr>
            <w:tcW w:w="6406" w:type="dxa"/>
            <w:vAlign w:val="center"/>
          </w:tcPr>
          <w:p w14:paraId="695C7D2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Body mass in kg</w:t>
            </w:r>
          </w:p>
        </w:tc>
        <w:tc>
          <w:tcPr>
            <w:tcW w:w="1635" w:type="dxa"/>
            <w:vAlign w:val="center"/>
          </w:tcPr>
          <w:p w14:paraId="1C39D93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varies</w:t>
            </w:r>
          </w:p>
        </w:tc>
      </w:tr>
      <w:tr w:rsidR="004807CB" w:rsidRPr="00214959" w14:paraId="27E55FE5" w14:textId="77777777" w:rsidTr="001169F5">
        <w:tc>
          <w:tcPr>
            <w:tcW w:w="0" w:type="auto"/>
            <w:vAlign w:val="center"/>
          </w:tcPr>
          <w:p w14:paraId="60630F7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B</w:t>
            </w:r>
          </w:p>
        </w:tc>
        <w:tc>
          <w:tcPr>
            <w:tcW w:w="6406" w:type="dxa"/>
            <w:vAlign w:val="center"/>
          </w:tcPr>
          <w:p w14:paraId="535440A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Absolute biomass in a trophic level (prey or predators) when considering a community size spectrum </w:t>
            </w:r>
          </w:p>
        </w:tc>
        <w:tc>
          <w:tcPr>
            <w:tcW w:w="1635" w:type="dxa"/>
            <w:vAlign w:val="center"/>
          </w:tcPr>
          <w:p w14:paraId="6242633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25A2B66" w14:textId="77777777" w:rsidTr="001169F5">
        <w:tc>
          <w:tcPr>
            <w:tcW w:w="0" w:type="auto"/>
            <w:vAlign w:val="center"/>
          </w:tcPr>
          <w:p w14:paraId="259C9408"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𝜆</w:t>
            </w:r>
          </w:p>
        </w:tc>
        <w:tc>
          <w:tcPr>
            <w:tcW w:w="6406" w:type="dxa"/>
            <w:vAlign w:val="center"/>
          </w:tcPr>
          <w:p w14:paraId="02E7C77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635" w:type="dxa"/>
            <w:vAlign w:val="center"/>
          </w:tcPr>
          <w:p w14:paraId="10DB911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1.95</w:t>
            </w:r>
          </w:p>
        </w:tc>
      </w:tr>
      <w:tr w:rsidR="004807CB" w:rsidRPr="00214959" w14:paraId="4BC3B612" w14:textId="77777777" w:rsidTr="001169F5">
        <w:tc>
          <w:tcPr>
            <w:tcW w:w="0" w:type="auto"/>
            <w:vAlign w:val="center"/>
          </w:tcPr>
          <w:p w14:paraId="683FC530" w14:textId="77777777" w:rsidR="004807CB" w:rsidRPr="00214959" w:rsidRDefault="00374465" w:rsidP="00D34DE9">
            <w:pPr>
              <w:jc w:val="both"/>
              <w:rPr>
                <w:rFonts w:ascii="Times New Roman" w:hAnsi="Times New Roman" w:cs="Times New Roman"/>
                <w:i/>
                <w:sz w:val="18"/>
                <w:szCs w:val="18"/>
              </w:rPr>
            </w:pPr>
            <w:r w:rsidRPr="00374465">
              <w:rPr>
                <w:rFonts w:ascii="Times New Roman" w:eastAsiaTheme="minorEastAsia" w:hAnsi="Times New Roman" w:cs="Times New Roman"/>
                <w:i/>
                <w:noProof/>
                <w:position w:val="-12"/>
                <w:sz w:val="18"/>
                <w:szCs w:val="18"/>
              </w:rPr>
              <w:object w:dxaOrig="300" w:dyaOrig="400" w14:anchorId="054C7435">
                <v:shape id="_x0000_i1040" type="#_x0000_t75" alt="" style="width:14.15pt;height:19.9pt;mso-width-percent:0;mso-height-percent:0;mso-width-percent:0;mso-height-percent:0" o:ole="">
                  <v:imagedata r:id="rId11" o:title=""/>
                </v:shape>
                <o:OLEObject Type="Embed" ProgID="Equation.DSMT4" ShapeID="_x0000_i1040" DrawAspect="Content" ObjectID="_1639395625" r:id="rId88"/>
              </w:object>
            </w:r>
          </w:p>
        </w:tc>
        <w:tc>
          <w:tcPr>
            <w:tcW w:w="6406" w:type="dxa"/>
            <w:vAlign w:val="center"/>
          </w:tcPr>
          <w:p w14:paraId="717CBA2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intercept of a biomass size spectrum, which defines the total biomass of organisms of the smallest body size </w:t>
            </w:r>
            <w:proofErr w:type="gramStart"/>
            <w:r w:rsidRPr="00214959">
              <w:rPr>
                <w:rFonts w:ascii="Times New Roman" w:hAnsi="Times New Roman" w:cs="Times New Roman"/>
                <w:i/>
                <w:sz w:val="18"/>
                <w:szCs w:val="18"/>
              </w:rPr>
              <w:t xml:space="preserve">w </w:t>
            </w:r>
            <w:r w:rsidRPr="00214959">
              <w:rPr>
                <w:rFonts w:ascii="Times New Roman" w:hAnsi="Times New Roman" w:cs="Times New Roman"/>
                <w:sz w:val="18"/>
                <w:szCs w:val="18"/>
              </w:rPr>
              <w:t xml:space="preserve"> in</w:t>
            </w:r>
            <w:proofErr w:type="gramEnd"/>
            <w:r w:rsidRPr="00214959">
              <w:rPr>
                <w:rFonts w:ascii="Times New Roman" w:hAnsi="Times New Roman" w:cs="Times New Roman"/>
                <w:sz w:val="18"/>
                <w:szCs w:val="18"/>
              </w:rPr>
              <w:t xml:space="preserve"> a given ecosystem; Andersen (2019) gives an estimate of 10 gained by averaging over all PPMR estimates measured from gut contents. We vary it to represent ecosystem differences in overall ecosystem richness</w:t>
            </w:r>
          </w:p>
        </w:tc>
        <w:tc>
          <w:tcPr>
            <w:tcW w:w="1635" w:type="dxa"/>
            <w:vAlign w:val="center"/>
          </w:tcPr>
          <w:p w14:paraId="58FF0DDD" w14:textId="45CFE768"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 </w:t>
            </w:r>
            <w:r w:rsidR="005C3100">
              <w:rPr>
                <w:rFonts w:ascii="Times New Roman" w:hAnsi="Times New Roman" w:cs="Times New Roman"/>
                <w:sz w:val="18"/>
                <w:szCs w:val="18"/>
              </w:rPr>
              <w:t>4.16, 12.5</w:t>
            </w:r>
          </w:p>
        </w:tc>
      </w:tr>
      <w:tr w:rsidR="004807CB" w:rsidRPr="00214959" w14:paraId="20D3502E" w14:textId="77777777" w:rsidTr="001169F5">
        <w:tc>
          <w:tcPr>
            <w:tcW w:w="0" w:type="auto"/>
            <w:vAlign w:val="center"/>
          </w:tcPr>
          <w:p w14:paraId="2E2CA1C3" w14:textId="77777777" w:rsidR="004807CB" w:rsidRPr="00214959" w:rsidRDefault="00374465" w:rsidP="00D34DE9">
            <w:pPr>
              <w:jc w:val="both"/>
              <w:rPr>
                <w:rFonts w:ascii="Times New Roman" w:hAnsi="Times New Roman" w:cs="Times New Roman"/>
                <w:i/>
                <w:sz w:val="18"/>
                <w:szCs w:val="18"/>
              </w:rPr>
            </w:pPr>
            <w:r w:rsidRPr="00374465">
              <w:rPr>
                <w:rFonts w:ascii="Times New Roman" w:eastAsiaTheme="minorEastAsia" w:hAnsi="Times New Roman" w:cs="Times New Roman"/>
                <w:noProof/>
                <w:position w:val="-12"/>
                <w:sz w:val="18"/>
                <w:szCs w:val="18"/>
              </w:rPr>
              <w:object w:dxaOrig="340" w:dyaOrig="380" w14:anchorId="4F0629C6">
                <v:shape id="_x0000_i1039" type="#_x0000_t75" alt="" style="width:15pt;height:16.35pt;mso-width-percent:0;mso-height-percent:0;mso-width-percent:0;mso-height-percent:0" o:ole="">
                  <v:imagedata r:id="rId89" o:title=""/>
                </v:shape>
                <o:OLEObject Type="Embed" ProgID="Equation.DSMT4" ShapeID="_x0000_i1039" DrawAspect="Content" ObjectID="_1639395626" r:id="rId90"/>
              </w:object>
            </w:r>
          </w:p>
        </w:tc>
        <w:tc>
          <w:tcPr>
            <w:tcW w:w="6406" w:type="dxa"/>
            <w:vAlign w:val="center"/>
          </w:tcPr>
          <w:p w14:paraId="01468BC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Size spectrum “abundance factor” that integrates prey encounter rates, predator prey mass ratios, and prey preferences (value derived from mechanistic principles in Andersen 2019; Ch. 2 Table 2.2). </w:t>
            </w:r>
          </w:p>
        </w:tc>
        <w:tc>
          <w:tcPr>
            <w:tcW w:w="1635" w:type="dxa"/>
            <w:vAlign w:val="center"/>
          </w:tcPr>
          <w:p w14:paraId="0A6D5E9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3</w:t>
            </w:r>
          </w:p>
        </w:tc>
      </w:tr>
      <w:tr w:rsidR="004807CB" w:rsidRPr="00214959" w14:paraId="27E6EF45" w14:textId="77777777" w:rsidTr="001169F5">
        <w:tc>
          <w:tcPr>
            <w:tcW w:w="0" w:type="auto"/>
            <w:vAlign w:val="center"/>
          </w:tcPr>
          <w:p w14:paraId="65B7BAF4" w14:textId="77777777" w:rsidR="004807CB" w:rsidRPr="00214959" w:rsidRDefault="004807CB" w:rsidP="00D34DE9">
            <w:pPr>
              <w:jc w:val="both"/>
              <w:rPr>
                <w:rFonts w:ascii="Times New Roman" w:hAnsi="Times New Roman" w:cs="Times New Roman"/>
                <w:noProof/>
                <w:sz w:val="18"/>
                <w:szCs w:val="18"/>
              </w:rPr>
            </w:pPr>
            <w:proofErr w:type="spellStart"/>
            <w:r w:rsidRPr="00214959">
              <w:rPr>
                <w:rFonts w:ascii="Times New Roman" w:hAnsi="Times New Roman" w:cs="Times New Roman"/>
                <w:i/>
                <w:sz w:val="18"/>
                <w:szCs w:val="18"/>
              </w:rPr>
              <w:t>B</w:t>
            </w:r>
            <w:r w:rsidRPr="00214959">
              <w:rPr>
                <w:rFonts w:ascii="Times New Roman" w:hAnsi="Times New Roman" w:cs="Times New Roman"/>
                <w:i/>
                <w:sz w:val="18"/>
                <w:szCs w:val="18"/>
                <w:vertAlign w:val="subscript"/>
              </w:rPr>
              <w:t>prey</w:t>
            </w:r>
            <w:proofErr w:type="spellEnd"/>
          </w:p>
        </w:tc>
        <w:tc>
          <w:tcPr>
            <w:tcW w:w="6406" w:type="dxa"/>
            <w:vAlign w:val="center"/>
          </w:tcPr>
          <w:p w14:paraId="548C1AB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Biomass of prey expected by a focal individual </w:t>
            </w:r>
          </w:p>
        </w:tc>
        <w:tc>
          <w:tcPr>
            <w:tcW w:w="1635" w:type="dxa"/>
            <w:vAlign w:val="center"/>
          </w:tcPr>
          <w:p w14:paraId="1DE9A83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7DF1A008" w14:textId="77777777" w:rsidTr="001169F5">
        <w:tc>
          <w:tcPr>
            <w:tcW w:w="0" w:type="auto"/>
            <w:vAlign w:val="center"/>
          </w:tcPr>
          <w:p w14:paraId="6175E0C3" w14:textId="77777777" w:rsidR="004807CB" w:rsidRPr="00214959" w:rsidRDefault="00374465" w:rsidP="00D34DE9">
            <w:pPr>
              <w:jc w:val="both"/>
              <w:rPr>
                <w:rFonts w:ascii="Times New Roman" w:hAnsi="Times New Roman" w:cs="Times New Roman"/>
                <w:noProof/>
                <w:sz w:val="18"/>
                <w:szCs w:val="18"/>
                <w:vertAlign w:val="subscript"/>
              </w:rPr>
            </w:pPr>
            <w:r w:rsidRPr="00374465">
              <w:rPr>
                <w:rFonts w:ascii="Times New Roman" w:eastAsiaTheme="minorEastAsia" w:hAnsi="Times New Roman" w:cs="Times New Roman"/>
                <w:noProof/>
                <w:position w:val="-16"/>
                <w:sz w:val="18"/>
                <w:szCs w:val="18"/>
              </w:rPr>
              <w:object w:dxaOrig="320" w:dyaOrig="420" w14:anchorId="088799D8">
                <v:shape id="_x0000_i1038" type="#_x0000_t75" alt="" style="width:15pt;height:20.75pt;mso-width-percent:0;mso-height-percent:0;mso-width-percent:0;mso-height-percent:0" o:ole="">
                  <v:imagedata r:id="rId91" o:title=""/>
                </v:shape>
                <o:OLEObject Type="Embed" ProgID="Equation.DSMT4" ShapeID="_x0000_i1038" DrawAspect="Content" ObjectID="_1639395627" r:id="rId92"/>
              </w:object>
            </w:r>
            <w:r w:rsidR="004807CB" w:rsidRPr="00214959">
              <w:rPr>
                <w:rFonts w:ascii="Times New Roman" w:hAnsi="Times New Roman" w:cs="Times New Roman"/>
                <w:noProof/>
                <w:sz w:val="18"/>
                <w:szCs w:val="18"/>
                <w:vertAlign w:val="subscript"/>
              </w:rPr>
              <w:t xml:space="preserve"> </w:t>
            </w:r>
          </w:p>
        </w:tc>
        <w:tc>
          <w:tcPr>
            <w:tcW w:w="6406" w:type="dxa"/>
            <w:vAlign w:val="center"/>
          </w:tcPr>
          <w:p w14:paraId="023C899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Risk of mortality due to predation, which depends on body mass and position in the size spectrum</w:t>
            </w:r>
          </w:p>
        </w:tc>
        <w:tc>
          <w:tcPr>
            <w:tcW w:w="1635" w:type="dxa"/>
            <w:vAlign w:val="center"/>
          </w:tcPr>
          <w:p w14:paraId="6777E74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3EE5E2A4" w14:textId="77777777" w:rsidTr="001169F5">
        <w:tc>
          <w:tcPr>
            <w:tcW w:w="0" w:type="auto"/>
            <w:vAlign w:val="center"/>
          </w:tcPr>
          <w:p w14:paraId="39955E0C" w14:textId="77777777" w:rsidR="004807CB" w:rsidRPr="00214959" w:rsidRDefault="00374465" w:rsidP="00D34DE9">
            <w:pPr>
              <w:jc w:val="both"/>
              <w:rPr>
                <w:rFonts w:ascii="Times New Roman" w:hAnsi="Times New Roman" w:cs="Times New Roman"/>
                <w:i/>
                <w:sz w:val="18"/>
                <w:szCs w:val="18"/>
              </w:rPr>
            </w:pPr>
            <w:r w:rsidRPr="00374465">
              <w:rPr>
                <w:rFonts w:ascii="Times New Roman" w:eastAsiaTheme="minorEastAsia" w:hAnsi="Times New Roman" w:cs="Times New Roman"/>
                <w:noProof/>
                <w:position w:val="-16"/>
                <w:sz w:val="18"/>
                <w:szCs w:val="18"/>
              </w:rPr>
              <w:object w:dxaOrig="360" w:dyaOrig="420" w14:anchorId="77E47B9B">
                <v:shape id="_x0000_i1037" type="#_x0000_t75" alt="" style="width:12.8pt;height:15pt;mso-width-percent:0;mso-height-percent:0;mso-width-percent:0;mso-height-percent:0" o:ole="">
                  <v:imagedata r:id="rId23" o:title=""/>
                </v:shape>
                <o:OLEObject Type="Embed" ProgID="Equation.DSMT4" ShapeID="_x0000_i1037" DrawAspect="Content" ObjectID="_1639395628" r:id="rId93"/>
              </w:object>
            </w:r>
          </w:p>
        </w:tc>
        <w:tc>
          <w:tcPr>
            <w:tcW w:w="6406" w:type="dxa"/>
            <w:vAlign w:val="center"/>
          </w:tcPr>
          <w:p w14:paraId="3245D80A"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Size spectrum “predation factor” that is an </w:t>
            </w:r>
            <w:proofErr w:type="spellStart"/>
            <w:r w:rsidRPr="00214959">
              <w:rPr>
                <w:rFonts w:ascii="Times New Roman" w:hAnsi="Times New Roman" w:cs="Times New Roman"/>
                <w:sz w:val="18"/>
                <w:szCs w:val="18"/>
              </w:rPr>
              <w:t>anology</w:t>
            </w:r>
            <w:proofErr w:type="spellEnd"/>
            <w:r w:rsidRPr="00214959">
              <w:rPr>
                <w:rFonts w:ascii="Times New Roman" w:hAnsi="Times New Roman" w:cs="Times New Roman"/>
                <w:sz w:val="18"/>
                <w:szCs w:val="18"/>
              </w:rPr>
              <w:t xml:space="preserve"> to </w:t>
            </w:r>
            <w:r w:rsidR="00374465" w:rsidRPr="00374465">
              <w:rPr>
                <w:rFonts w:ascii="Times New Roman" w:eastAsiaTheme="minorEastAsia" w:hAnsi="Times New Roman" w:cs="Times New Roman"/>
                <w:noProof/>
                <w:position w:val="-12"/>
                <w:sz w:val="18"/>
                <w:szCs w:val="18"/>
              </w:rPr>
              <w:object w:dxaOrig="340" w:dyaOrig="380" w14:anchorId="3F2FEB3E">
                <v:shape id="_x0000_i1036" type="#_x0000_t75" alt="" style="width:15pt;height:16.35pt;mso-width-percent:0;mso-height-percent:0;mso-width-percent:0;mso-height-percent:0" o:ole="">
                  <v:imagedata r:id="rId94" o:title=""/>
                </v:shape>
                <o:OLEObject Type="Embed" ProgID="Equation.DSMT4" ShapeID="_x0000_i1036" DrawAspect="Content" ObjectID="_1639395629" r:id="rId95"/>
              </w:object>
            </w:r>
            <w:r w:rsidRPr="00214959">
              <w:rPr>
                <w:rFonts w:ascii="Times New Roman" w:hAnsi="Times New Roman" w:cs="Times New Roman"/>
                <w:sz w:val="18"/>
                <w:szCs w:val="18"/>
              </w:rPr>
              <w:t>(value derived from mechanistic principles regarding predator preferences in Andersen 2019; reported Ch. 2 Table 2.2)</w:t>
            </w:r>
          </w:p>
        </w:tc>
        <w:tc>
          <w:tcPr>
            <w:tcW w:w="1635" w:type="dxa"/>
            <w:vAlign w:val="center"/>
          </w:tcPr>
          <w:p w14:paraId="3C7DBDC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0.07</w:t>
            </w:r>
          </w:p>
        </w:tc>
      </w:tr>
      <w:tr w:rsidR="004807CB" w:rsidRPr="00214959" w14:paraId="7BDB01A0" w14:textId="77777777" w:rsidTr="001169F5">
        <w:tc>
          <w:tcPr>
            <w:tcW w:w="0" w:type="auto"/>
            <w:vAlign w:val="center"/>
          </w:tcPr>
          <w:p w14:paraId="143490A3" w14:textId="77777777" w:rsidR="004807CB" w:rsidRPr="00214959" w:rsidRDefault="00374465" w:rsidP="00D34DE9">
            <w:pPr>
              <w:jc w:val="both"/>
              <w:rPr>
                <w:rFonts w:ascii="Times New Roman" w:hAnsi="Times New Roman" w:cs="Times New Roman"/>
                <w:i/>
                <w:sz w:val="18"/>
                <w:szCs w:val="18"/>
              </w:rPr>
            </w:pPr>
            <w:r w:rsidRPr="00374465">
              <w:rPr>
                <w:rFonts w:ascii="Times New Roman" w:eastAsiaTheme="minorEastAsia" w:hAnsi="Times New Roman" w:cs="Times New Roman"/>
                <w:noProof/>
                <w:position w:val="-12"/>
                <w:sz w:val="18"/>
                <w:szCs w:val="18"/>
              </w:rPr>
              <w:object w:dxaOrig="400" w:dyaOrig="380" w14:anchorId="2E888D54">
                <v:shape id="_x0000_i1035" type="#_x0000_t75" alt="" style="width:14.15pt;height:14.15pt;mso-width-percent:0;mso-height-percent:0;mso-width-percent:0;mso-height-percent:0" o:ole="">
                  <v:imagedata r:id="rId96" o:title=""/>
                </v:shape>
                <o:OLEObject Type="Embed" ProgID="Equation.DSMT4" ShapeID="_x0000_i1035" DrawAspect="Content" ObjectID="_1639395630" r:id="rId97"/>
              </w:object>
            </w:r>
          </w:p>
        </w:tc>
        <w:tc>
          <w:tcPr>
            <w:tcW w:w="6406" w:type="dxa"/>
            <w:vAlign w:val="center"/>
          </w:tcPr>
          <w:p w14:paraId="3F9D75A3" w14:textId="68C5F26B" w:rsidR="004807CB" w:rsidRPr="00214959" w:rsidRDefault="001B7CB5" w:rsidP="00D34DE9">
            <w:pPr>
              <w:jc w:val="both"/>
              <w:rPr>
                <w:rFonts w:ascii="Times New Roman" w:hAnsi="Times New Roman" w:cs="Times New Roman"/>
                <w:sz w:val="18"/>
                <w:szCs w:val="18"/>
              </w:rPr>
            </w:pPr>
            <w:r w:rsidRPr="00214959">
              <w:rPr>
                <w:rFonts w:ascii="Times New Roman" w:hAnsi="Times New Roman" w:cs="Times New Roman"/>
                <w:sz w:val="18"/>
                <w:szCs w:val="18"/>
              </w:rPr>
              <w:t>P</w:t>
            </w:r>
            <w:r w:rsidR="004807CB" w:rsidRPr="00214959">
              <w:rPr>
                <w:rFonts w:ascii="Times New Roman" w:hAnsi="Times New Roman" w:cs="Times New Roman"/>
                <w:sz w:val="18"/>
                <w:szCs w:val="18"/>
              </w:rPr>
              <w:t xml:space="preserve">redation risk, </w:t>
            </w:r>
            <w:r w:rsidRPr="00214959">
              <w:rPr>
                <w:rFonts w:ascii="Times New Roman" w:hAnsi="Times New Roman" w:cs="Times New Roman"/>
                <w:sz w:val="18"/>
                <w:szCs w:val="18"/>
              </w:rPr>
              <w:t>comprised of</w:t>
            </w:r>
            <w:r w:rsidR="004807CB" w:rsidRPr="00214959">
              <w:rPr>
                <w:rFonts w:ascii="Times New Roman" w:hAnsi="Times New Roman" w:cs="Times New Roman"/>
                <w:sz w:val="18"/>
                <w:szCs w:val="18"/>
              </w:rPr>
              <w:t xml:space="preserve"> predator satiation estimates</w:t>
            </w:r>
            <w:r w:rsidRPr="00214959">
              <w:rPr>
                <w:rFonts w:ascii="Times New Roman" w:hAnsi="Times New Roman" w:cs="Times New Roman"/>
                <w:sz w:val="18"/>
                <w:szCs w:val="18"/>
              </w:rPr>
              <w:t xml:space="preserve"> </w:t>
            </w:r>
            <w:r w:rsidR="00374465" w:rsidRPr="00374465">
              <w:rPr>
                <w:rFonts w:ascii="Times New Roman" w:eastAsiaTheme="minorEastAsia" w:hAnsi="Times New Roman" w:cs="Times New Roman"/>
                <w:noProof/>
                <w:position w:val="-4"/>
                <w:sz w:val="18"/>
                <w:szCs w:val="18"/>
              </w:rPr>
              <w:object w:dxaOrig="260" w:dyaOrig="380" w14:anchorId="2AAE93B8">
                <v:shape id="_x0000_i1034" type="#_x0000_t75" alt="" style="width:9.3pt;height:12.8pt;mso-width-percent:0;mso-height-percent:0;mso-width-percent:0;mso-height-percent:0" o:ole="">
                  <v:imagedata r:id="rId98" o:title=""/>
                </v:shape>
                <o:OLEObject Type="Embed" ProgID="Equation.DSMT4" ShapeID="_x0000_i1034" DrawAspect="Content" ObjectID="_1639395631" r:id="rId99"/>
              </w:object>
            </w:r>
            <w:r w:rsidR="004807CB" w:rsidRPr="00214959">
              <w:rPr>
                <w:rFonts w:ascii="Times New Roman" w:hAnsi="Times New Roman" w:cs="Times New Roman"/>
                <w:sz w:val="18"/>
                <w:szCs w:val="18"/>
              </w:rPr>
              <w:t xml:space="preserve"> (estimated from gut contents) and predator preference (or effectiveness) </w:t>
            </w:r>
            <w:r w:rsidRPr="00214959">
              <w:rPr>
                <w:rFonts w:ascii="Times New Roman" w:hAnsi="Times New Roman" w:cs="Times New Roman"/>
                <w:sz w:val="18"/>
                <w:szCs w:val="18"/>
              </w:rPr>
              <w:t xml:space="preserve">for </w:t>
            </w:r>
            <w:r w:rsidR="004807CB" w:rsidRPr="00214959">
              <w:rPr>
                <w:rFonts w:ascii="Times New Roman" w:hAnsi="Times New Roman" w:cs="Times New Roman"/>
                <w:sz w:val="18"/>
                <w:szCs w:val="18"/>
              </w:rPr>
              <w:t>consuming prey of a given mass</w:t>
            </w:r>
            <w:r w:rsidRPr="00214959">
              <w:rPr>
                <w:rFonts w:ascii="Times New Roman" w:hAnsi="Times New Roman" w:cs="Times New Roman"/>
                <w:sz w:val="18"/>
                <w:szCs w:val="18"/>
              </w:rPr>
              <w:t xml:space="preserve"> </w:t>
            </w:r>
            <w:r w:rsidRPr="00214959">
              <w:rPr>
                <w:rFonts w:ascii="Times New Roman" w:hAnsi="Times New Roman" w:cs="Times New Roman"/>
                <w:i/>
                <w:iCs/>
                <w:sz w:val="18"/>
                <w:szCs w:val="18"/>
              </w:rPr>
              <w:t>h</w:t>
            </w:r>
            <w:r w:rsidR="004807CB" w:rsidRPr="00214959">
              <w:rPr>
                <w:rFonts w:ascii="Times New Roman" w:hAnsi="Times New Roman" w:cs="Times New Roman"/>
                <w:sz w:val="18"/>
                <w:szCs w:val="18"/>
              </w:rPr>
              <w:t xml:space="preserve"> (Andersen 2019)  </w:t>
            </w:r>
          </w:p>
        </w:tc>
        <w:tc>
          <w:tcPr>
            <w:tcW w:w="1635" w:type="dxa"/>
            <w:vAlign w:val="center"/>
          </w:tcPr>
          <w:p w14:paraId="16B6BF71" w14:textId="0945D58F" w:rsidR="004807CB" w:rsidRPr="00214959" w:rsidRDefault="009029B5" w:rsidP="00D34DE9">
            <w:pPr>
              <w:jc w:val="both"/>
              <w:rPr>
                <w:rFonts w:ascii="Times New Roman" w:hAnsi="Times New Roman" w:cs="Times New Roman"/>
                <w:sz w:val="18"/>
                <w:szCs w:val="18"/>
              </w:rPr>
            </w:pPr>
            <w:r w:rsidRPr="00214959">
              <w:rPr>
                <w:rFonts w:ascii="Times New Roman" w:hAnsi="Times New Roman" w:cs="Times New Roman"/>
                <w:sz w:val="18"/>
                <w:szCs w:val="18"/>
              </w:rPr>
              <w:t>1</w:t>
            </w:r>
            <w:r w:rsidR="004807CB" w:rsidRPr="00214959">
              <w:rPr>
                <w:rFonts w:ascii="Times New Roman" w:hAnsi="Times New Roman" w:cs="Times New Roman"/>
                <w:sz w:val="18"/>
                <w:szCs w:val="18"/>
              </w:rPr>
              <w:t>5,</w:t>
            </w:r>
            <w:r w:rsidRPr="00214959">
              <w:rPr>
                <w:rFonts w:ascii="Times New Roman" w:hAnsi="Times New Roman" w:cs="Times New Roman"/>
                <w:sz w:val="18"/>
                <w:szCs w:val="18"/>
              </w:rPr>
              <w:t>20</w:t>
            </w:r>
          </w:p>
        </w:tc>
      </w:tr>
      <w:tr w:rsidR="004807CB" w:rsidRPr="00214959" w14:paraId="7D9E3781" w14:textId="77777777" w:rsidTr="001169F5">
        <w:tc>
          <w:tcPr>
            <w:tcW w:w="0" w:type="auto"/>
            <w:vAlign w:val="center"/>
          </w:tcPr>
          <w:p w14:paraId="1BDA647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n</w:t>
            </w:r>
          </w:p>
        </w:tc>
        <w:tc>
          <w:tcPr>
            <w:tcW w:w="6406" w:type="dxa"/>
            <w:vAlign w:val="center"/>
          </w:tcPr>
          <w:p w14:paraId="244C0CB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Predator consumption exponent that determines how metabolic requirements increase with body mass (estimated in Andersen 2019; Ch. 2 Table 2.2)</w:t>
            </w:r>
          </w:p>
        </w:tc>
        <w:tc>
          <w:tcPr>
            <w:tcW w:w="1635" w:type="dxa"/>
            <w:vAlign w:val="center"/>
          </w:tcPr>
          <w:p w14:paraId="14904470"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0.75</w:t>
            </w:r>
          </w:p>
        </w:tc>
      </w:tr>
      <w:tr w:rsidR="004807CB" w:rsidRPr="00214959" w14:paraId="67ACF925" w14:textId="77777777" w:rsidTr="001169F5">
        <w:tc>
          <w:tcPr>
            <w:tcW w:w="0" w:type="auto"/>
            <w:vAlign w:val="center"/>
          </w:tcPr>
          <w:p w14:paraId="39C44042"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𝜏</w:t>
            </w:r>
          </w:p>
        </w:tc>
        <w:tc>
          <w:tcPr>
            <w:tcW w:w="6406" w:type="dxa"/>
            <w:vAlign w:val="center"/>
          </w:tcPr>
          <w:p w14:paraId="38E1E92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Temperature of the environment (in degrees Kelvin)</w:t>
            </w:r>
          </w:p>
        </w:tc>
        <w:tc>
          <w:tcPr>
            <w:tcW w:w="1635" w:type="dxa"/>
            <w:vAlign w:val="center"/>
          </w:tcPr>
          <w:p w14:paraId="4DB9B04B"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290,295</w:t>
            </w:r>
          </w:p>
        </w:tc>
      </w:tr>
      <w:tr w:rsidR="004807CB" w:rsidRPr="00214959" w14:paraId="0F5756E6" w14:textId="77777777" w:rsidTr="001169F5">
        <w:tc>
          <w:tcPr>
            <w:tcW w:w="0" w:type="auto"/>
            <w:vAlign w:val="center"/>
          </w:tcPr>
          <w:p w14:paraId="71DF00B7"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132B6B7D"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Metabolic requirements (costs) that scale with mass and temperature</w:t>
            </w:r>
          </w:p>
        </w:tc>
        <w:tc>
          <w:tcPr>
            <w:tcW w:w="1635" w:type="dxa"/>
            <w:vAlign w:val="center"/>
          </w:tcPr>
          <w:p w14:paraId="03C7496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56415C5" w14:textId="77777777" w:rsidTr="001169F5">
        <w:tc>
          <w:tcPr>
            <w:tcW w:w="0" w:type="auto"/>
            <w:vAlign w:val="center"/>
          </w:tcPr>
          <w:p w14:paraId="24AD79AB"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2E214CDF" w14:textId="3D2CD60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Normalization constant scaling metabolic costs</w:t>
            </w:r>
            <w:r w:rsidR="00C90570" w:rsidRPr="00214959">
              <w:rPr>
                <w:rFonts w:ascii="Times New Roman" w:hAnsi="Times New Roman" w:cs="Times New Roman"/>
                <w:sz w:val="18"/>
                <w:szCs w:val="18"/>
              </w:rPr>
              <w:t xml:space="preserve"> (in J)</w:t>
            </w:r>
            <w:r w:rsidR="00752E91" w:rsidRPr="00214959">
              <w:rPr>
                <w:rFonts w:ascii="Times New Roman" w:hAnsi="Times New Roman" w:cs="Times New Roman"/>
                <w:sz w:val="18"/>
                <w:szCs w:val="18"/>
              </w:rPr>
              <w:t xml:space="preserve">, based on </w:t>
            </w:r>
            <w:r w:rsidR="00DF380C" w:rsidRPr="00214959">
              <w:rPr>
                <w:rFonts w:ascii="Times New Roman" w:hAnsi="Times New Roman" w:cs="Times New Roman"/>
                <w:sz w:val="18"/>
                <w:szCs w:val="18"/>
              </w:rPr>
              <w:t xml:space="preserve">metabolic rate data from </w:t>
            </w:r>
            <w:r w:rsidR="00E25E3E" w:rsidRPr="00214959">
              <w:rPr>
                <w:rFonts w:ascii="Times New Roman" w:hAnsi="Times New Roman" w:cs="Times New Roman"/>
                <w:sz w:val="18"/>
                <w:szCs w:val="18"/>
              </w:rPr>
              <w:t>tunas</w:t>
            </w:r>
            <w:r w:rsidR="00AC1406" w:rsidRPr="00214959">
              <w:rPr>
                <w:rFonts w:ascii="Times New Roman" w:hAnsi="Times New Roman" w:cs="Times New Roman"/>
                <w:sz w:val="18"/>
                <w:szCs w:val="18"/>
              </w:rPr>
              <w:t xml:space="preserve"> (</w:t>
            </w:r>
            <w:proofErr w:type="spellStart"/>
            <w:r w:rsidR="00AC1406" w:rsidRPr="00214959">
              <w:rPr>
                <w:rFonts w:ascii="Times New Roman" w:hAnsi="Times New Roman" w:cs="Times New Roman"/>
                <w:sz w:val="18"/>
                <w:szCs w:val="18"/>
              </w:rPr>
              <w:t>Kitchell</w:t>
            </w:r>
            <w:proofErr w:type="spellEnd"/>
            <w:r w:rsidR="00AC1406" w:rsidRPr="00214959">
              <w:rPr>
                <w:rFonts w:ascii="Times New Roman" w:hAnsi="Times New Roman" w:cs="Times New Roman"/>
                <w:sz w:val="18"/>
                <w:szCs w:val="18"/>
              </w:rPr>
              <w:t xml:space="preserve"> et al. 1978)</w:t>
            </w:r>
          </w:p>
        </w:tc>
        <w:tc>
          <w:tcPr>
            <w:tcW w:w="1635" w:type="dxa"/>
            <w:vAlign w:val="center"/>
          </w:tcPr>
          <w:p w14:paraId="2252E3F4" w14:textId="77777777" w:rsidR="001169F5" w:rsidRPr="00214959" w:rsidRDefault="005B5F49"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1.67</w:t>
            </w:r>
            <w:r w:rsidR="004807CB" w:rsidRPr="00214959">
              <w:rPr>
                <w:rFonts w:ascii="Times New Roman" w:hAnsi="Times New Roman" w:cs="Times New Roman"/>
                <w:color w:val="212121"/>
                <w:sz w:val="18"/>
                <w:szCs w:val="18"/>
              </w:rPr>
              <w:t xml:space="preserve"> × 10</w:t>
            </w:r>
            <w:r w:rsidR="004807CB" w:rsidRPr="00214959">
              <w:rPr>
                <w:rFonts w:ascii="Times New Roman" w:hAnsi="Times New Roman" w:cs="Times New Roman"/>
                <w:color w:val="212121"/>
                <w:sz w:val="18"/>
                <w:szCs w:val="18"/>
                <w:vertAlign w:val="superscript"/>
              </w:rPr>
              <w:t>1</w:t>
            </w:r>
            <w:r w:rsidR="00E63CEC" w:rsidRPr="00214959">
              <w:rPr>
                <w:rFonts w:ascii="Times New Roman" w:hAnsi="Times New Roman" w:cs="Times New Roman"/>
                <w:color w:val="212121"/>
                <w:sz w:val="18"/>
                <w:szCs w:val="18"/>
                <w:vertAlign w:val="superscript"/>
              </w:rPr>
              <w:t>6</w:t>
            </w:r>
            <w:r w:rsidR="001169F5" w:rsidRPr="00214959">
              <w:rPr>
                <w:rFonts w:ascii="Times New Roman" w:hAnsi="Times New Roman" w:cs="Times New Roman"/>
                <w:color w:val="212121"/>
                <w:sz w:val="18"/>
                <w:szCs w:val="18"/>
              </w:rPr>
              <w:t xml:space="preserve">, </w:t>
            </w:r>
          </w:p>
          <w:p w14:paraId="4E8EBFE2" w14:textId="442D8BA4" w:rsidR="004807CB" w:rsidRPr="00214959" w:rsidRDefault="001169F5" w:rsidP="00D34DE9">
            <w:pPr>
              <w:jc w:val="both"/>
              <w:rPr>
                <w:rFonts w:ascii="Times New Roman" w:hAnsi="Times New Roman" w:cs="Times New Roman"/>
                <w:sz w:val="18"/>
                <w:szCs w:val="18"/>
              </w:rPr>
            </w:pPr>
            <w:r w:rsidRPr="00214959">
              <w:rPr>
                <w:rFonts w:ascii="Times New Roman" w:hAnsi="Times New Roman" w:cs="Times New Roman"/>
                <w:color w:val="212121"/>
                <w:sz w:val="18"/>
                <w:szCs w:val="18"/>
              </w:rPr>
              <w:t>5× 10</w:t>
            </w:r>
            <w:r w:rsidRPr="00214959">
              <w:rPr>
                <w:rFonts w:ascii="Times New Roman" w:hAnsi="Times New Roman" w:cs="Times New Roman"/>
                <w:color w:val="212121"/>
                <w:sz w:val="18"/>
                <w:szCs w:val="18"/>
                <w:vertAlign w:val="superscript"/>
              </w:rPr>
              <w:t>16</w:t>
            </w:r>
          </w:p>
        </w:tc>
      </w:tr>
      <w:tr w:rsidR="004807CB" w:rsidRPr="00214959" w14:paraId="432B37FE" w14:textId="77777777" w:rsidTr="001169F5">
        <w:tc>
          <w:tcPr>
            <w:tcW w:w="0" w:type="auto"/>
            <w:vAlign w:val="center"/>
          </w:tcPr>
          <w:p w14:paraId="7BA40A25"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k</w:t>
            </w:r>
          </w:p>
        </w:tc>
        <w:tc>
          <w:tcPr>
            <w:tcW w:w="6406" w:type="dxa"/>
            <w:vAlign w:val="center"/>
          </w:tcPr>
          <w:p w14:paraId="5F2616A4" w14:textId="77777777" w:rsidR="004807CB" w:rsidRPr="00214959" w:rsidRDefault="004807CB" w:rsidP="00D34DE9">
            <w:pPr>
              <w:shd w:val="clear" w:color="auto" w:fill="FFFFFF"/>
              <w:jc w:val="both"/>
              <w:rPr>
                <w:rFonts w:ascii="Times New Roman" w:hAnsi="Times New Roman" w:cs="Times New Roman"/>
                <w:color w:val="212121"/>
                <w:sz w:val="18"/>
                <w:szCs w:val="18"/>
              </w:rPr>
            </w:pPr>
            <w:r w:rsidRPr="00214959">
              <w:rPr>
                <w:rFonts w:ascii="Times New Roman" w:hAnsi="Times New Roman" w:cs="Times New Roman"/>
                <w:sz w:val="18"/>
                <w:szCs w:val="18"/>
              </w:rPr>
              <w:t xml:space="preserve">Boltzmann constant, relating particle energy to temperature in units of </w:t>
            </w:r>
            <w:r w:rsidRPr="00214959">
              <w:rPr>
                <w:rFonts w:ascii="Times New Roman" w:hAnsi="Times New Roman" w:cs="Times New Roman"/>
                <w:color w:val="212121"/>
                <w:sz w:val="18"/>
                <w:szCs w:val="18"/>
              </w:rPr>
              <w:t>m</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kg s</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w:t>
            </w:r>
            <w:r w:rsidRPr="00214959">
              <w:rPr>
                <w:rFonts w:ascii="Times New Roman" w:hAnsi="Times New Roman" w:cs="Times New Roman"/>
                <w:color w:val="212121"/>
                <w:sz w:val="18"/>
                <w:szCs w:val="18"/>
                <w:vertAlign w:val="superscript"/>
              </w:rPr>
              <w:t>-1</w:t>
            </w:r>
          </w:p>
        </w:tc>
        <w:tc>
          <w:tcPr>
            <w:tcW w:w="1635" w:type="dxa"/>
            <w:vAlign w:val="center"/>
          </w:tcPr>
          <w:p w14:paraId="533F6C51"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1.3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-23</w:t>
            </w:r>
            <w:r w:rsidRPr="00214959">
              <w:rPr>
                <w:rFonts w:ascii="Times New Roman" w:hAnsi="Times New Roman" w:cs="Times New Roman"/>
                <w:color w:val="212121"/>
                <w:sz w:val="18"/>
                <w:szCs w:val="18"/>
              </w:rPr>
              <w:t> </w:t>
            </w:r>
          </w:p>
        </w:tc>
      </w:tr>
      <w:tr w:rsidR="004807CB" w:rsidRPr="00214959" w14:paraId="147A1DF2" w14:textId="77777777" w:rsidTr="001169F5">
        <w:tc>
          <w:tcPr>
            <w:tcW w:w="0" w:type="auto"/>
            <w:vAlign w:val="center"/>
          </w:tcPr>
          <w:p w14:paraId="6C0FD992"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E</w:t>
            </w:r>
          </w:p>
        </w:tc>
        <w:tc>
          <w:tcPr>
            <w:tcW w:w="6406" w:type="dxa"/>
            <w:vAlign w:val="center"/>
          </w:tcPr>
          <w:p w14:paraId="371AAF20"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average activation energy for the rate limiting enzymes in metabolism in units of joules; from the metabolic theory of ecology (</w:t>
            </w:r>
            <w:proofErr w:type="spellStart"/>
            <w:r w:rsidRPr="00214959">
              <w:rPr>
                <w:rFonts w:ascii="Times New Roman" w:hAnsi="Times New Roman" w:cs="Times New Roman"/>
                <w:sz w:val="18"/>
                <w:szCs w:val="18"/>
              </w:rPr>
              <w:t>Gilooly</w:t>
            </w:r>
            <w:proofErr w:type="spellEnd"/>
            <w:r w:rsidRPr="00214959">
              <w:rPr>
                <w:rFonts w:ascii="Times New Roman" w:hAnsi="Times New Roman" w:cs="Times New Roman"/>
                <w:sz w:val="18"/>
                <w:szCs w:val="18"/>
              </w:rPr>
              <w:t xml:space="preserve"> et al. 2001).</w:t>
            </w:r>
          </w:p>
        </w:tc>
        <w:tc>
          <w:tcPr>
            <w:tcW w:w="1635" w:type="dxa"/>
            <w:vAlign w:val="center"/>
          </w:tcPr>
          <w:p w14:paraId="15BD267C"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1.04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-19</w:t>
            </w:r>
            <w:r w:rsidRPr="00214959">
              <w:rPr>
                <w:rFonts w:ascii="Times New Roman" w:hAnsi="Times New Roman" w:cs="Times New Roman"/>
                <w:color w:val="212121"/>
                <w:sz w:val="18"/>
                <w:szCs w:val="18"/>
              </w:rPr>
              <w:t> </w:t>
            </w:r>
          </w:p>
        </w:tc>
      </w:tr>
      <w:tr w:rsidR="004807CB" w:rsidRPr="00214959" w14:paraId="2B03E5A1" w14:textId="77777777" w:rsidTr="001169F5">
        <w:tc>
          <w:tcPr>
            <w:tcW w:w="0" w:type="auto"/>
            <w:vAlign w:val="center"/>
          </w:tcPr>
          <w:p w14:paraId="2BDB778D"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𝜃</w:t>
            </w:r>
          </w:p>
        </w:tc>
        <w:tc>
          <w:tcPr>
            <w:tcW w:w="6406" w:type="dxa"/>
            <w:vAlign w:val="center"/>
          </w:tcPr>
          <w:p w14:paraId="1D861D4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Metabolic scaling exponent; values vary among clade, here we use a value reported for tunas (Clarke and Johnston 1999)</w:t>
            </w:r>
          </w:p>
        </w:tc>
        <w:tc>
          <w:tcPr>
            <w:tcW w:w="1635" w:type="dxa"/>
            <w:vAlign w:val="center"/>
          </w:tcPr>
          <w:p w14:paraId="3D1D604B"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0.66</w:t>
            </w:r>
          </w:p>
        </w:tc>
      </w:tr>
      <w:tr w:rsidR="004807CB" w:rsidRPr="00214959" w14:paraId="4C56DCC2" w14:textId="77777777" w:rsidTr="001169F5">
        <w:tc>
          <w:tcPr>
            <w:tcW w:w="0" w:type="auto"/>
            <w:vAlign w:val="center"/>
          </w:tcPr>
          <w:p w14:paraId="4F8D16CC"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𝜌</w:t>
            </w:r>
          </w:p>
        </w:tc>
        <w:tc>
          <w:tcPr>
            <w:tcW w:w="6406" w:type="dxa"/>
            <w:vAlign w:val="center"/>
          </w:tcPr>
          <w:p w14:paraId="72B06A9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energy density of tuna body mass in our model in J/kg (estimated empirically and reported in Chapman et al. 2011)</w:t>
            </w:r>
          </w:p>
        </w:tc>
        <w:tc>
          <w:tcPr>
            <w:tcW w:w="1635" w:type="dxa"/>
            <w:vAlign w:val="center"/>
          </w:tcPr>
          <w:p w14:paraId="74F73FC8"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4.2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6</w:t>
            </w:r>
            <w:r w:rsidRPr="00214959">
              <w:rPr>
                <w:rFonts w:ascii="Times New Roman" w:hAnsi="Times New Roman" w:cs="Times New Roman"/>
                <w:color w:val="212121"/>
                <w:sz w:val="18"/>
                <w:szCs w:val="18"/>
              </w:rPr>
              <w:t> </w:t>
            </w:r>
          </w:p>
        </w:tc>
      </w:tr>
      <w:tr w:rsidR="004807CB" w:rsidRPr="00214959" w14:paraId="4209B9F0" w14:textId="77777777" w:rsidTr="001169F5">
        <w:tc>
          <w:tcPr>
            <w:tcW w:w="0" w:type="auto"/>
            <w:vAlign w:val="center"/>
          </w:tcPr>
          <w:p w14:paraId="3B5FD71E"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t</w:t>
            </w:r>
          </w:p>
        </w:tc>
        <w:tc>
          <w:tcPr>
            <w:tcW w:w="6406" w:type="dxa"/>
            <w:vAlign w:val="center"/>
          </w:tcPr>
          <w:p w14:paraId="66CC6F2A"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Time in monthly time steps in the dynamic model</w:t>
            </w:r>
          </w:p>
        </w:tc>
        <w:tc>
          <w:tcPr>
            <w:tcW w:w="1635" w:type="dxa"/>
            <w:vAlign w:val="center"/>
          </w:tcPr>
          <w:p w14:paraId="4BD19338"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131C48" w14:textId="77777777" w:rsidTr="001169F5">
        <w:tc>
          <w:tcPr>
            <w:tcW w:w="0" w:type="auto"/>
            <w:vAlign w:val="center"/>
          </w:tcPr>
          <w:p w14:paraId="0A2F09ED" w14:textId="77777777" w:rsidR="004807CB" w:rsidRPr="00214959" w:rsidRDefault="004807CB" w:rsidP="00D34DE9">
            <w:pPr>
              <w:jc w:val="both"/>
              <w:rPr>
                <w:rFonts w:ascii="Times New Roman" w:hAnsi="Times New Roman" w:cs="Times New Roman"/>
                <w:i/>
                <w:sz w:val="18"/>
                <w:szCs w:val="18"/>
              </w:rPr>
            </w:pPr>
            <w:proofErr w:type="spellStart"/>
            <w:r w:rsidRPr="00214959">
              <w:rPr>
                <w:rFonts w:ascii="Times New Roman" w:hAnsi="Times New Roman" w:cs="Times New Roman"/>
                <w:i/>
                <w:sz w:val="18"/>
                <w:szCs w:val="18"/>
              </w:rPr>
              <w:t>T</w:t>
            </w:r>
            <w:r w:rsidRPr="00214959">
              <w:rPr>
                <w:rFonts w:ascii="Times New Roman" w:hAnsi="Times New Roman" w:cs="Times New Roman"/>
                <w:i/>
                <w:sz w:val="18"/>
                <w:szCs w:val="18"/>
                <w:vertAlign w:val="subscript"/>
              </w:rPr>
              <w:t>max</w:t>
            </w:r>
            <w:proofErr w:type="spellEnd"/>
          </w:p>
        </w:tc>
        <w:tc>
          <w:tcPr>
            <w:tcW w:w="6406" w:type="dxa"/>
            <w:vAlign w:val="center"/>
          </w:tcPr>
          <w:p w14:paraId="499C857D" w14:textId="23863AE6"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Maximum lifespan in years</w:t>
            </w:r>
          </w:p>
        </w:tc>
        <w:tc>
          <w:tcPr>
            <w:tcW w:w="1635" w:type="dxa"/>
            <w:vAlign w:val="center"/>
          </w:tcPr>
          <w:p w14:paraId="14B9F5B0" w14:textId="40E77523"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18</w:t>
            </w:r>
          </w:p>
        </w:tc>
      </w:tr>
      <w:tr w:rsidR="004807CB" w:rsidRPr="00214959" w14:paraId="1456F4FC" w14:textId="77777777" w:rsidTr="001169F5">
        <w:tc>
          <w:tcPr>
            <w:tcW w:w="0" w:type="auto"/>
            <w:vAlign w:val="center"/>
          </w:tcPr>
          <w:p w14:paraId="2130CA9A"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l</w:t>
            </w:r>
          </w:p>
        </w:tc>
        <w:tc>
          <w:tcPr>
            <w:tcW w:w="6406" w:type="dxa"/>
            <w:vAlign w:val="center"/>
          </w:tcPr>
          <w:p w14:paraId="67D9449E"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Body length (in cm) – this is a dynamic state variable but can only increase with time. The maximum value is 375 cm.</w:t>
            </w:r>
          </w:p>
        </w:tc>
        <w:tc>
          <w:tcPr>
            <w:tcW w:w="1635" w:type="dxa"/>
            <w:vAlign w:val="center"/>
          </w:tcPr>
          <w:p w14:paraId="152A56F7"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5D384BDC" w14:textId="77777777" w:rsidTr="001169F5">
        <w:tc>
          <w:tcPr>
            <w:tcW w:w="0" w:type="auto"/>
            <w:vAlign w:val="center"/>
          </w:tcPr>
          <w:p w14:paraId="67012450"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s</w:t>
            </w:r>
          </w:p>
        </w:tc>
        <w:tc>
          <w:tcPr>
            <w:tcW w:w="6406" w:type="dxa"/>
            <w:vAlign w:val="center"/>
          </w:tcPr>
          <w:p w14:paraId="31DAF6D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Lipid stores (in joules) – this is a dynamic state variable representing energy stores that can be used for metabolism, growth, and reproduction. </w:t>
            </w:r>
          </w:p>
        </w:tc>
        <w:tc>
          <w:tcPr>
            <w:tcW w:w="1635" w:type="dxa"/>
            <w:vAlign w:val="center"/>
          </w:tcPr>
          <w:p w14:paraId="383B7D07"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78F6016F" w14:textId="77777777" w:rsidTr="001169F5">
        <w:tc>
          <w:tcPr>
            <w:tcW w:w="0" w:type="auto"/>
            <w:vAlign w:val="center"/>
          </w:tcPr>
          <w:p w14:paraId="53C31A5A" w14:textId="77777777" w:rsidR="004807CB" w:rsidRPr="00214959" w:rsidRDefault="00374465" w:rsidP="00D34DE9">
            <w:pPr>
              <w:jc w:val="both"/>
              <w:rPr>
                <w:rFonts w:ascii="Times New Roman" w:hAnsi="Times New Roman" w:cs="Times New Roman"/>
                <w:i/>
                <w:sz w:val="18"/>
                <w:szCs w:val="18"/>
                <w:vertAlign w:val="subscript"/>
              </w:rPr>
            </w:pPr>
            <w:r w:rsidRPr="00374465">
              <w:rPr>
                <w:rFonts w:ascii="Times New Roman" w:eastAsiaTheme="minorEastAsia" w:hAnsi="Times New Roman" w:cs="Times New Roman"/>
                <w:noProof/>
                <w:position w:val="-12"/>
                <w:sz w:val="18"/>
                <w:szCs w:val="18"/>
              </w:rPr>
              <w:object w:dxaOrig="280" w:dyaOrig="380" w14:anchorId="1B697485">
                <v:shape id="_x0000_i1033" type="#_x0000_t75" alt="" style="width:14.15pt;height:19pt;mso-width-percent:0;mso-height-percent:0;mso-width-percent:0;mso-height-percent:0" o:ole="">
                  <v:imagedata r:id="rId100" o:title=""/>
                </v:shape>
                <o:OLEObject Type="Embed" ProgID="Equation.DSMT4" ShapeID="_x0000_i1033" DrawAspect="Content" ObjectID="_1639395632" r:id="rId101"/>
              </w:object>
            </w:r>
            <w:r w:rsidR="004807CB" w:rsidRPr="00214959">
              <w:rPr>
                <w:rFonts w:ascii="Times New Roman" w:hAnsi="Times New Roman" w:cs="Times New Roman"/>
                <w:i/>
                <w:sz w:val="18"/>
                <w:szCs w:val="18"/>
                <w:vertAlign w:val="subscript"/>
              </w:rPr>
              <w:t xml:space="preserve"> </w:t>
            </w:r>
          </w:p>
        </w:tc>
        <w:tc>
          <w:tcPr>
            <w:tcW w:w="6406" w:type="dxa"/>
            <w:vAlign w:val="center"/>
          </w:tcPr>
          <w:p w14:paraId="7ED6C9F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Structural mass of the individual (in kg); a cubic function of length</w:t>
            </w:r>
          </w:p>
        </w:tc>
        <w:tc>
          <w:tcPr>
            <w:tcW w:w="1635" w:type="dxa"/>
            <w:vAlign w:val="center"/>
          </w:tcPr>
          <w:p w14:paraId="110E9EFD"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161407EE" w14:textId="77777777" w:rsidTr="001169F5">
        <w:tc>
          <w:tcPr>
            <w:tcW w:w="0" w:type="auto"/>
            <w:vAlign w:val="center"/>
          </w:tcPr>
          <w:p w14:paraId="10A2020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a</w:t>
            </w:r>
          </w:p>
        </w:tc>
        <w:tc>
          <w:tcPr>
            <w:tcW w:w="6406" w:type="dxa"/>
            <w:vAlign w:val="center"/>
          </w:tcPr>
          <w:p w14:paraId="32338B7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Scale coefficient relating length to structural mass, estimated empirically for bluefin tuna and reported in ICCAT (2015)</w:t>
            </w:r>
          </w:p>
        </w:tc>
        <w:tc>
          <w:tcPr>
            <w:tcW w:w="1635" w:type="dxa"/>
            <w:vAlign w:val="center"/>
          </w:tcPr>
          <w:p w14:paraId="7E797F42" w14:textId="77777777" w:rsidR="004807CB" w:rsidRPr="00214959" w:rsidRDefault="004807CB" w:rsidP="00D34DE9">
            <w:pPr>
              <w:jc w:val="both"/>
              <w:rPr>
                <w:rFonts w:ascii="Times New Roman" w:hAnsi="Times New Roman" w:cs="Times New Roman"/>
                <w:color w:val="212121"/>
                <w:sz w:val="18"/>
                <w:szCs w:val="18"/>
              </w:rPr>
            </w:pPr>
            <w:proofErr w:type="gramStart"/>
            <w:r w:rsidRPr="00214959">
              <w:rPr>
                <w:rFonts w:ascii="Times New Roman" w:hAnsi="Times New Roman" w:cs="Times New Roman"/>
                <w:color w:val="212121"/>
                <w:sz w:val="18"/>
                <w:szCs w:val="18"/>
              </w:rPr>
              <w:t>1.0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-5</w:t>
            </w:r>
          </w:p>
        </w:tc>
      </w:tr>
      <w:tr w:rsidR="004807CB" w:rsidRPr="00214959" w14:paraId="47E66725" w14:textId="77777777" w:rsidTr="001169F5">
        <w:tc>
          <w:tcPr>
            <w:tcW w:w="0" w:type="auto"/>
            <w:vAlign w:val="center"/>
          </w:tcPr>
          <w:p w14:paraId="1981002B" w14:textId="77777777" w:rsidR="004807CB" w:rsidRPr="00214959" w:rsidRDefault="00374465" w:rsidP="00D34DE9">
            <w:pPr>
              <w:jc w:val="both"/>
              <w:rPr>
                <w:rFonts w:ascii="Times New Roman" w:hAnsi="Times New Roman" w:cs="Times New Roman"/>
                <w:i/>
                <w:sz w:val="18"/>
                <w:szCs w:val="18"/>
              </w:rPr>
            </w:pPr>
            <w:r w:rsidRPr="00374465">
              <w:rPr>
                <w:rFonts w:ascii="Times New Roman" w:eastAsiaTheme="minorEastAsia" w:hAnsi="Times New Roman" w:cs="Times New Roman"/>
                <w:noProof/>
                <w:position w:val="-12"/>
                <w:sz w:val="18"/>
                <w:szCs w:val="18"/>
              </w:rPr>
              <w:object w:dxaOrig="300" w:dyaOrig="380" w14:anchorId="67AC8CEC">
                <v:shape id="_x0000_i1032" type="#_x0000_t75" alt="" style="width:11.95pt;height:16.8pt;mso-width-percent:0;mso-height-percent:0;mso-width-percent:0;mso-height-percent:0" o:ole="">
                  <v:imagedata r:id="rId102" o:title=""/>
                </v:shape>
                <o:OLEObject Type="Embed" ProgID="Equation.DSMT4" ShapeID="_x0000_i1032" DrawAspect="Content" ObjectID="_1639395633" r:id="rId103"/>
              </w:object>
            </w:r>
          </w:p>
        </w:tc>
        <w:tc>
          <w:tcPr>
            <w:tcW w:w="6406" w:type="dxa"/>
            <w:vAlign w:val="center"/>
          </w:tcPr>
          <w:p w14:paraId="04F028C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Lipid mass of the individual (in kg); </w:t>
            </w:r>
            <w:r w:rsidR="00374465" w:rsidRPr="00374465">
              <w:rPr>
                <w:rFonts w:ascii="Times New Roman" w:eastAsiaTheme="minorEastAsia" w:hAnsi="Times New Roman" w:cs="Times New Roman"/>
                <w:noProof/>
                <w:position w:val="-12"/>
                <w:sz w:val="18"/>
                <w:szCs w:val="18"/>
              </w:rPr>
              <w:object w:dxaOrig="300" w:dyaOrig="380" w14:anchorId="47B01919">
                <v:shape id="_x0000_i1031" type="#_x0000_t75" alt="" style="width:14.15pt;height:19pt;mso-width-percent:0;mso-height-percent:0;mso-width-percent:0;mso-height-percent:0" o:ole="">
                  <v:imagedata r:id="rId104" o:title=""/>
                </v:shape>
                <o:OLEObject Type="Embed" ProgID="Equation.DSMT4" ShapeID="_x0000_i1031" DrawAspect="Content" ObjectID="_1639395634" r:id="rId105"/>
              </w:object>
            </w:r>
            <w:r w:rsidRPr="00214959">
              <w:rPr>
                <w:rFonts w:ascii="Times New Roman" w:hAnsi="Times New Roman" w:cs="Times New Roman"/>
                <w:sz w:val="18"/>
                <w:szCs w:val="18"/>
              </w:rPr>
              <w:t xml:space="preserve"> cannot exceed </w:t>
            </w:r>
            <w:r w:rsidR="00374465" w:rsidRPr="00374465">
              <w:rPr>
                <w:rFonts w:ascii="Times New Roman" w:eastAsiaTheme="minorEastAsia" w:hAnsi="Times New Roman" w:cs="Times New Roman"/>
                <w:noProof/>
                <w:position w:val="-12"/>
                <w:sz w:val="18"/>
                <w:szCs w:val="18"/>
              </w:rPr>
              <w:object w:dxaOrig="700" w:dyaOrig="380" w14:anchorId="74D46568">
                <v:shape id="_x0000_i1030" type="#_x0000_t75" alt="" style="width:31.8pt;height:18.1pt;mso-width-percent:0;mso-height-percent:0;mso-width-percent:0;mso-height-percent:0" o:ole="">
                  <v:imagedata r:id="rId106" o:title=""/>
                </v:shape>
                <o:OLEObject Type="Embed" ProgID="Equation.DSMT4" ShapeID="_x0000_i1030" DrawAspect="Content" ObjectID="_1639395635" r:id="rId107"/>
              </w:object>
            </w:r>
            <w:r w:rsidRPr="00214959">
              <w:rPr>
                <w:rFonts w:ascii="Times New Roman" w:hAnsi="Times New Roman" w:cs="Times New Roman"/>
                <w:sz w:val="18"/>
                <w:szCs w:val="18"/>
              </w:rPr>
              <w:t xml:space="preserve"> </w:t>
            </w:r>
          </w:p>
        </w:tc>
        <w:tc>
          <w:tcPr>
            <w:tcW w:w="1635" w:type="dxa"/>
            <w:vAlign w:val="center"/>
          </w:tcPr>
          <w:p w14:paraId="0C58DB6C"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0660BF42" w14:textId="77777777" w:rsidTr="001169F5">
        <w:tc>
          <w:tcPr>
            <w:tcW w:w="0" w:type="auto"/>
            <w:vAlign w:val="center"/>
          </w:tcPr>
          <w:p w14:paraId="6D0FD706" w14:textId="77777777" w:rsidR="004807CB" w:rsidRPr="00214959" w:rsidRDefault="00374465" w:rsidP="00D34DE9">
            <w:pPr>
              <w:jc w:val="both"/>
              <w:rPr>
                <w:rFonts w:ascii="Times New Roman" w:hAnsi="Times New Roman" w:cs="Times New Roman"/>
                <w:i/>
                <w:sz w:val="18"/>
                <w:szCs w:val="18"/>
              </w:rPr>
            </w:pPr>
            <w:r w:rsidRPr="00374465">
              <w:rPr>
                <w:rFonts w:ascii="Times New Roman" w:eastAsiaTheme="minorEastAsia" w:hAnsi="Times New Roman" w:cs="Times New Roman"/>
                <w:noProof/>
                <w:position w:val="-12"/>
                <w:sz w:val="18"/>
                <w:szCs w:val="18"/>
              </w:rPr>
              <w:object w:dxaOrig="500" w:dyaOrig="380" w14:anchorId="154D364A">
                <v:shape id="_x0000_i1029" type="#_x0000_t75" alt="" style="width:20.75pt;height:16.35pt;mso-width-percent:0;mso-height-percent:0;mso-width-percent:0;mso-height-percent:0" o:ole="">
                  <v:imagedata r:id="rId108" o:title=""/>
                </v:shape>
                <o:OLEObject Type="Embed" ProgID="Equation.DSMT4" ShapeID="_x0000_i1029" DrawAspect="Content" ObjectID="_1639395636" r:id="rId109"/>
              </w:object>
            </w:r>
            <w:r w:rsidR="004807CB" w:rsidRPr="00214959">
              <w:rPr>
                <w:rFonts w:ascii="Times New Roman" w:hAnsi="Times New Roman" w:cs="Times New Roman"/>
                <w:i/>
                <w:sz w:val="18"/>
                <w:szCs w:val="18"/>
              </w:rPr>
              <w:t xml:space="preserve"> </w:t>
            </w:r>
          </w:p>
        </w:tc>
        <w:tc>
          <w:tcPr>
            <w:tcW w:w="6406" w:type="dxa"/>
            <w:vAlign w:val="center"/>
          </w:tcPr>
          <w:p w14:paraId="13B8E03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Total mass of the individual (in kg)</w:t>
            </w:r>
          </w:p>
        </w:tc>
        <w:tc>
          <w:tcPr>
            <w:tcW w:w="1635" w:type="dxa"/>
            <w:vAlign w:val="center"/>
          </w:tcPr>
          <w:p w14:paraId="367D7791"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054664" w14:textId="77777777" w:rsidTr="001169F5">
        <w:tc>
          <w:tcPr>
            <w:tcW w:w="0" w:type="auto"/>
            <w:vAlign w:val="center"/>
          </w:tcPr>
          <w:p w14:paraId="489608B0" w14:textId="77777777" w:rsidR="004807CB" w:rsidRPr="00214959" w:rsidRDefault="00374465" w:rsidP="00D34DE9">
            <w:pPr>
              <w:jc w:val="both"/>
              <w:rPr>
                <w:rFonts w:ascii="Times New Roman" w:hAnsi="Times New Roman" w:cs="Times New Roman"/>
                <w:sz w:val="18"/>
                <w:szCs w:val="18"/>
              </w:rPr>
            </w:pPr>
            <w:r w:rsidRPr="00374465">
              <w:rPr>
                <w:rFonts w:ascii="Times New Roman" w:eastAsiaTheme="minorEastAsia" w:hAnsi="Times New Roman" w:cs="Times New Roman"/>
                <w:noProof/>
                <w:position w:val="-6"/>
                <w:sz w:val="18"/>
                <w:szCs w:val="18"/>
              </w:rPr>
              <w:object w:dxaOrig="200" w:dyaOrig="220" w14:anchorId="0D4DA9EC">
                <v:shape id="_x0000_i1028" type="#_x0000_t75" alt="" style="width:9.3pt;height:9.3pt;mso-width-percent:0;mso-height-percent:0;mso-width-percent:0;mso-height-percent:0" o:ole="">
                  <v:imagedata r:id="rId110" o:title=""/>
                </v:shape>
                <o:OLEObject Type="Embed" ProgID="Equation.DSMT4" ShapeID="_x0000_i1028" DrawAspect="Content" ObjectID="_1639395637" r:id="rId111"/>
              </w:object>
            </w:r>
          </w:p>
        </w:tc>
        <w:tc>
          <w:tcPr>
            <w:tcW w:w="6406" w:type="dxa"/>
            <w:vAlign w:val="center"/>
          </w:tcPr>
          <w:p w14:paraId="3ED82D3E"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fraction of structural mass that determines the critical threshold of energetic mass needed for survival; if  </w:t>
            </w:r>
            <w:r w:rsidR="00374465" w:rsidRPr="00374465">
              <w:rPr>
                <w:rFonts w:ascii="Times New Roman" w:eastAsiaTheme="minorEastAsia" w:hAnsi="Times New Roman" w:cs="Times New Roman"/>
                <w:noProof/>
                <w:position w:val="-12"/>
                <w:sz w:val="18"/>
                <w:szCs w:val="18"/>
                <w:vertAlign w:val="subscript"/>
              </w:rPr>
              <w:object w:dxaOrig="880" w:dyaOrig="380" w14:anchorId="727351E7">
                <v:shape id="_x0000_i1027" type="#_x0000_t75" alt="" style="width:45.05pt;height:19pt;mso-width-percent:0;mso-height-percent:0;mso-width-percent:0;mso-height-percent:0" o:ole="">
                  <v:imagedata r:id="rId112" o:title=""/>
                </v:shape>
                <o:OLEObject Type="Embed" ProgID="Equation.DSMT4" ShapeID="_x0000_i1027" DrawAspect="Content" ObjectID="_1639395638" r:id="rId113"/>
              </w:object>
            </w:r>
            <w:r w:rsidRPr="00214959">
              <w:rPr>
                <w:rFonts w:ascii="Times New Roman" w:hAnsi="Times New Roman" w:cs="Times New Roman"/>
                <w:sz w:val="18"/>
                <w:szCs w:val="18"/>
              </w:rPr>
              <w:t xml:space="preserve"> the individual starves</w:t>
            </w:r>
          </w:p>
        </w:tc>
        <w:tc>
          <w:tcPr>
            <w:tcW w:w="1635" w:type="dxa"/>
            <w:vAlign w:val="center"/>
          </w:tcPr>
          <w:p w14:paraId="064C6D2F"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0.1</w:t>
            </w:r>
          </w:p>
        </w:tc>
      </w:tr>
      <w:tr w:rsidR="004807CB" w:rsidRPr="00214959" w14:paraId="1A29DC50" w14:textId="77777777" w:rsidTr="001169F5">
        <w:tc>
          <w:tcPr>
            <w:tcW w:w="0" w:type="auto"/>
            <w:vAlign w:val="center"/>
          </w:tcPr>
          <w:p w14:paraId="0E6A4B83" w14:textId="77777777" w:rsidR="004807CB" w:rsidRPr="00214959" w:rsidRDefault="00374465" w:rsidP="00D34DE9">
            <w:pPr>
              <w:jc w:val="both"/>
              <w:rPr>
                <w:rFonts w:ascii="Times New Roman" w:eastAsiaTheme="minorEastAsia" w:hAnsi="Times New Roman" w:cs="Times New Roman"/>
                <w:noProof/>
                <w:sz w:val="18"/>
                <w:szCs w:val="18"/>
              </w:rPr>
            </w:pPr>
            <w:r w:rsidRPr="00374465">
              <w:rPr>
                <w:rFonts w:ascii="Times New Roman" w:eastAsiaTheme="minorEastAsia" w:hAnsi="Times New Roman" w:cs="Times New Roman"/>
                <w:noProof/>
                <w:position w:val="-6"/>
                <w:sz w:val="18"/>
                <w:szCs w:val="18"/>
              </w:rPr>
              <w:object w:dxaOrig="220" w:dyaOrig="260" w14:anchorId="3F5BD8AE">
                <v:shape id="_x0000_i1026" type="#_x0000_t75" alt="" style="width:9.3pt;height:11.05pt;mso-width-percent:0;mso-height-percent:0;mso-width-percent:0;mso-height-percent:0" o:ole="">
                  <v:imagedata r:id="rId82" o:title=""/>
                </v:shape>
                <o:OLEObject Type="Embed" ProgID="Equation.DSMT4" ShapeID="_x0000_i1026" DrawAspect="Content" ObjectID="_1639395639" r:id="rId114"/>
              </w:object>
            </w:r>
          </w:p>
        </w:tc>
        <w:tc>
          <w:tcPr>
            <w:tcW w:w="6406" w:type="dxa"/>
            <w:vAlign w:val="center"/>
          </w:tcPr>
          <w:p w14:paraId="1EDFAA9F" w14:textId="647BA024"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fraction of structural mass that determines the maximum limit on reproductive ou</w:t>
            </w:r>
            <w:r w:rsidR="00F81939">
              <w:rPr>
                <w:rFonts w:ascii="Times New Roman" w:hAnsi="Times New Roman" w:cs="Times New Roman"/>
                <w:sz w:val="18"/>
                <w:szCs w:val="18"/>
              </w:rPr>
              <w:t>t</w:t>
            </w:r>
            <w:r w:rsidRPr="00214959">
              <w:rPr>
                <w:rFonts w:ascii="Times New Roman" w:hAnsi="Times New Roman" w:cs="Times New Roman"/>
                <w:sz w:val="18"/>
                <w:szCs w:val="18"/>
              </w:rPr>
              <w:t>put in a monthly time step.</w:t>
            </w:r>
          </w:p>
        </w:tc>
        <w:tc>
          <w:tcPr>
            <w:tcW w:w="1635" w:type="dxa"/>
            <w:vAlign w:val="center"/>
          </w:tcPr>
          <w:p w14:paraId="05A15AED"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0.2</w:t>
            </w:r>
          </w:p>
        </w:tc>
      </w:tr>
      <w:tr w:rsidR="004807CB" w:rsidRPr="00214959" w14:paraId="08313C67" w14:textId="77777777" w:rsidTr="001169F5">
        <w:tc>
          <w:tcPr>
            <w:tcW w:w="0" w:type="auto"/>
            <w:vAlign w:val="center"/>
          </w:tcPr>
          <w:p w14:paraId="52F5B4F7"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γ</w:t>
            </w:r>
          </w:p>
        </w:tc>
        <w:tc>
          <w:tcPr>
            <w:tcW w:w="6406" w:type="dxa"/>
            <w:vAlign w:val="center"/>
          </w:tcPr>
          <w:p w14:paraId="372C41A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Survival from one month to the next, which is a function of predation risk </w:t>
            </w:r>
            <w:r w:rsidR="00374465" w:rsidRPr="00374465">
              <w:rPr>
                <w:rFonts w:ascii="Times New Roman" w:eastAsiaTheme="minorEastAsia" w:hAnsi="Times New Roman" w:cs="Times New Roman"/>
                <w:i/>
                <w:noProof/>
                <w:position w:val="-16"/>
                <w:sz w:val="18"/>
                <w:szCs w:val="18"/>
              </w:rPr>
              <w:object w:dxaOrig="680" w:dyaOrig="420" w14:anchorId="286481FB">
                <v:shape id="_x0000_i1025" type="#_x0000_t75" alt="" style="width:26.05pt;height:15pt;mso-width-percent:0;mso-height-percent:0;mso-width-percent:0;mso-height-percent:0" o:ole="">
                  <v:imagedata r:id="rId115" o:title=""/>
                </v:shape>
                <o:OLEObject Type="Embed" ProgID="Equation.DSMT4" ShapeID="_x0000_i1025" DrawAspect="Content" ObjectID="_1639395640" r:id="rId116"/>
              </w:object>
            </w:r>
            <w:r w:rsidRPr="00214959">
              <w:rPr>
                <w:rFonts w:ascii="Times New Roman" w:hAnsi="Times New Roman" w:cs="Times New Roman"/>
                <w:i/>
                <w:noProof/>
                <w:sz w:val="18"/>
                <w:szCs w:val="18"/>
              </w:rPr>
              <w:t xml:space="preserve"> </w:t>
            </w:r>
          </w:p>
        </w:tc>
        <w:tc>
          <w:tcPr>
            <w:tcW w:w="1635" w:type="dxa"/>
            <w:vAlign w:val="center"/>
          </w:tcPr>
          <w:p w14:paraId="37DF2F95"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685ACFA8" w14:textId="77777777" w:rsidTr="001169F5">
        <w:tc>
          <w:tcPr>
            <w:tcW w:w="0" w:type="auto"/>
            <w:vAlign w:val="center"/>
          </w:tcPr>
          <w:p w14:paraId="63E6E3A7"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i/>
                <w:sz w:val="18"/>
                <w:szCs w:val="18"/>
              </w:rPr>
              <w:t>g</w:t>
            </w:r>
          </w:p>
        </w:tc>
        <w:tc>
          <w:tcPr>
            <w:tcW w:w="6406" w:type="dxa"/>
            <w:vAlign w:val="center"/>
          </w:tcPr>
          <w:p w14:paraId="2BB86C4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Proportion of lipid stores allocated to growth (this allocation decision is optimized by the dynamic programming equation); can take values between 0 and 1</w:t>
            </w:r>
          </w:p>
        </w:tc>
        <w:tc>
          <w:tcPr>
            <w:tcW w:w="1635" w:type="dxa"/>
            <w:vAlign w:val="center"/>
          </w:tcPr>
          <w:p w14:paraId="5D1E2413"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73EB1EB9" w14:textId="77777777" w:rsidTr="001169F5">
        <w:tc>
          <w:tcPr>
            <w:tcW w:w="0" w:type="auto"/>
            <w:vAlign w:val="center"/>
          </w:tcPr>
          <w:p w14:paraId="7EDD494D"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i/>
                <w:sz w:val="18"/>
                <w:szCs w:val="18"/>
              </w:rPr>
              <w:lastRenderedPageBreak/>
              <w:t>r</w:t>
            </w:r>
          </w:p>
        </w:tc>
        <w:tc>
          <w:tcPr>
            <w:tcW w:w="6406" w:type="dxa"/>
            <w:vAlign w:val="center"/>
          </w:tcPr>
          <w:p w14:paraId="0A52170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Proportion of lipid stores allocated to reproduction (this allocation decision is optimized by the dynamic programming equation); can take values between 0 and 1 and the sum of </w:t>
            </w:r>
            <w:r w:rsidRPr="00214959">
              <w:rPr>
                <w:rFonts w:ascii="Times New Roman" w:hAnsi="Times New Roman" w:cs="Times New Roman"/>
                <w:i/>
                <w:sz w:val="18"/>
                <w:szCs w:val="18"/>
              </w:rPr>
              <w:t xml:space="preserve">g </w:t>
            </w:r>
            <w:r w:rsidRPr="00214959">
              <w:rPr>
                <w:rFonts w:ascii="Times New Roman" w:hAnsi="Times New Roman" w:cs="Times New Roman"/>
                <w:sz w:val="18"/>
                <w:szCs w:val="18"/>
              </w:rPr>
              <w:t xml:space="preserve">and </w:t>
            </w:r>
            <w:r w:rsidRPr="00214959">
              <w:rPr>
                <w:rFonts w:ascii="Times New Roman" w:hAnsi="Times New Roman" w:cs="Times New Roman"/>
                <w:i/>
                <w:sz w:val="18"/>
                <w:szCs w:val="18"/>
              </w:rPr>
              <w:t xml:space="preserve">r </w:t>
            </w:r>
            <w:r w:rsidRPr="00214959">
              <w:rPr>
                <w:rFonts w:ascii="Times New Roman" w:hAnsi="Times New Roman" w:cs="Times New Roman"/>
                <w:sz w:val="18"/>
                <w:szCs w:val="18"/>
              </w:rPr>
              <w:t xml:space="preserve">cannot exceed one. </w:t>
            </w:r>
          </w:p>
        </w:tc>
        <w:tc>
          <w:tcPr>
            <w:tcW w:w="1635" w:type="dxa"/>
            <w:vAlign w:val="center"/>
          </w:tcPr>
          <w:p w14:paraId="0A4AD572"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02554DC1" w14:textId="77777777" w:rsidTr="001169F5">
        <w:tc>
          <w:tcPr>
            <w:tcW w:w="0" w:type="auto"/>
            <w:vAlign w:val="center"/>
          </w:tcPr>
          <w:p w14:paraId="1E0694C6"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V</w:t>
            </w:r>
          </w:p>
        </w:tc>
        <w:tc>
          <w:tcPr>
            <w:tcW w:w="6406" w:type="dxa"/>
            <w:vAlign w:val="center"/>
          </w:tcPr>
          <w:p w14:paraId="7D86234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Expected lifetime fitness for an individual of a given state at a given time. </w:t>
            </w:r>
          </w:p>
        </w:tc>
        <w:tc>
          <w:tcPr>
            <w:tcW w:w="1635" w:type="dxa"/>
            <w:vAlign w:val="center"/>
          </w:tcPr>
          <w:p w14:paraId="1E035EB7" w14:textId="77777777" w:rsidR="004807CB" w:rsidRPr="00214959" w:rsidRDefault="004807CB" w:rsidP="00D34DE9">
            <w:pPr>
              <w:jc w:val="both"/>
              <w:rPr>
                <w:rFonts w:ascii="Times New Roman" w:hAnsi="Times New Roman" w:cs="Times New Roman"/>
                <w:color w:val="212121"/>
                <w:sz w:val="18"/>
                <w:szCs w:val="18"/>
              </w:rPr>
            </w:pPr>
          </w:p>
        </w:tc>
      </w:tr>
    </w:tbl>
    <w:p w14:paraId="112C65F4" w14:textId="77777777" w:rsidR="00EF7FCD" w:rsidRPr="00B36EED" w:rsidRDefault="00EF7FCD" w:rsidP="00D34DE9">
      <w:pPr>
        <w:jc w:val="both"/>
        <w:rPr>
          <w:rFonts w:ascii="Times New Roman" w:hAnsi="Times New Roman" w:cs="Times New Roman"/>
        </w:rPr>
      </w:pPr>
    </w:p>
    <w:sectPr w:rsidR="00EF7FCD" w:rsidRPr="00B36EED" w:rsidSect="000D482A">
      <w:footerReference w:type="even" r:id="rId117"/>
      <w:footerReference w:type="default" r:id="rId118"/>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 w:date="2019-11-25T13:48:00Z" w:initials="HK">
    <w:p w14:paraId="1E317FE8" w14:textId="79113532" w:rsidR="00594BC8" w:rsidRDefault="00594BC8">
      <w:pPr>
        <w:pStyle w:val="CommentText"/>
      </w:pPr>
      <w:r>
        <w:rPr>
          <w:rStyle w:val="CommentReference"/>
        </w:rPr>
        <w:annotationRef/>
      </w:r>
      <w:r>
        <w:t>Is this still correct, Maria?</w:t>
      </w:r>
    </w:p>
  </w:comment>
  <w:comment w:id="1" w:author="Holly Kindsvater" w:date="2019-12-28T21:08:00Z" w:initials="HK">
    <w:p w14:paraId="079ECB9A" w14:textId="5BE61BF3" w:rsidR="00594BC8" w:rsidRDefault="00594BC8">
      <w:pPr>
        <w:pStyle w:val="CommentText"/>
      </w:pPr>
      <w:r>
        <w:rPr>
          <w:rStyle w:val="CommentReference"/>
        </w:rPr>
        <w:annotationRef/>
      </w:r>
      <w:r>
        <w:t xml:space="preserve">This is the most surprising result of the paper. But it is not the only result. Could include more up here. </w:t>
      </w:r>
    </w:p>
  </w:comment>
  <w:comment w:id="2" w:author="Holly K" w:date="2019-11-25T15:23:00Z" w:initials="HK">
    <w:p w14:paraId="5AFEAA64" w14:textId="617BE6A1" w:rsidR="00594BC8" w:rsidRDefault="00594BC8">
      <w:pPr>
        <w:pStyle w:val="CommentText"/>
      </w:pPr>
      <w:r>
        <w:rPr>
          <w:rStyle w:val="CommentReference"/>
        </w:rPr>
        <w:annotationRef/>
      </w:r>
      <w:r>
        <w:t xml:space="preserve">We can go into these differences among bluefin even further if we want, but I could use some help from experts. </w:t>
      </w:r>
      <w:r>
        <w:sym w:font="Wingdings" w:char="F04A"/>
      </w:r>
      <w:r>
        <w:t xml:space="preserve"> </w:t>
      </w:r>
    </w:p>
  </w:comment>
  <w:comment w:id="5" w:author="Holly Kindsvater" w:date="2019-11-20T12:27:00Z" w:initials="HKK">
    <w:p w14:paraId="7DAC26F1" w14:textId="67D17D28" w:rsidR="00594BC8" w:rsidRDefault="00594BC8">
      <w:pPr>
        <w:pStyle w:val="CommentText"/>
      </w:pPr>
      <w:r>
        <w:rPr>
          <w:rStyle w:val="CommentReference"/>
        </w:rPr>
        <w:annotationRef/>
      </w:r>
      <w:r>
        <w:t>Is there a reason for not calling this the intercept? That is how we describe it in Eq. 1</w:t>
      </w:r>
    </w:p>
  </w:comment>
  <w:comment w:id="6" w:author="Holly Kindsvater" w:date="2019-11-20T12:50:00Z" w:initials="HKK">
    <w:p w14:paraId="77CFA24C" w14:textId="22714B1D" w:rsidR="00594BC8" w:rsidRDefault="00594BC8">
      <w:pPr>
        <w:pStyle w:val="CommentText"/>
      </w:pPr>
      <w:r>
        <w:rPr>
          <w:rStyle w:val="CommentReference"/>
        </w:rPr>
        <w:annotationRef/>
      </w:r>
      <w:r>
        <w:t xml:space="preserve">I am happy to have the equations for </w:t>
      </w:r>
      <w:proofErr w:type="spellStart"/>
      <w:r>
        <w:t>Bprey</w:t>
      </w:r>
      <w:proofErr w:type="spellEnd"/>
      <w:r>
        <w:t xml:space="preserve"> and Mu numbered – they were numbered in an early draft of these methods but your feedback was I spent too much time explaining/emphasizing them. </w:t>
      </w:r>
      <w:proofErr w:type="gramStart"/>
      <w:r>
        <w:t>Obviously</w:t>
      </w:r>
      <w:proofErr w:type="gramEnd"/>
      <w:r>
        <w:t xml:space="preserve"> I overcompensated. </w:t>
      </w:r>
      <w:r>
        <w:sym w:font="Wingdings" w:char="F04A"/>
      </w:r>
      <w:r>
        <w:t xml:space="preserve"> </w:t>
      </w:r>
    </w:p>
  </w:comment>
  <w:comment w:id="7" w:author="Microsoft Office User" w:date="2019-11-11T07:13:00Z" w:initials="MOU">
    <w:p w14:paraId="7AFEB81D" w14:textId="61EE4BE7" w:rsidR="00594BC8" w:rsidRDefault="00594BC8">
      <w:pPr>
        <w:pStyle w:val="CommentText"/>
      </w:pPr>
      <w:r>
        <w:rPr>
          <w:rStyle w:val="CommentReference"/>
        </w:rPr>
        <w:annotationRef/>
      </w:r>
      <w:r>
        <w:rPr>
          <w:rFonts w:ascii="Times New Roman" w:hAnsi="Times New Roman" w:cs="Times New Roman"/>
        </w:rPr>
        <w:t xml:space="preserve">Later </w:t>
      </w:r>
      <w:proofErr w:type="gramStart"/>
      <w:r>
        <w:rPr>
          <w:rFonts w:ascii="Times New Roman" w:hAnsi="Times New Roman" w:cs="Times New Roman"/>
        </w:rPr>
        <w:t>on</w:t>
      </w:r>
      <w:proofErr w:type="gramEnd"/>
      <w:r>
        <w:rPr>
          <w:rFonts w:ascii="Times New Roman" w:hAnsi="Times New Roman" w:cs="Times New Roman"/>
        </w:rPr>
        <w:t xml:space="preserve"> you, treat the state dynamics as deterministic and then explain that no individuals starve because this is a deterministic model. I am confused. </w:t>
      </w:r>
      <w:r w:rsidRPr="00B36EED">
        <w:rPr>
          <w:rFonts w:ascii="Times New Roman" w:hAnsi="Times New Roman" w:cs="Times New Roman"/>
        </w:rPr>
        <w:t xml:space="preserve"> </w:t>
      </w:r>
    </w:p>
  </w:comment>
  <w:comment w:id="8" w:author="Holly Kindsvater" w:date="2019-11-20T12:34:00Z" w:initials="HKK">
    <w:p w14:paraId="149EF73C" w14:textId="281FC30A" w:rsidR="00594BC8" w:rsidRDefault="00594BC8">
      <w:pPr>
        <w:pStyle w:val="CommentText"/>
      </w:pPr>
      <w:r>
        <w:rPr>
          <w:rStyle w:val="CommentReference"/>
        </w:rPr>
        <w:annotationRef/>
      </w:r>
      <w:r>
        <w:t>At our meeting in June we agreed to leave the stochastic version of the model for a later paper, and stick to deterministic results. But I missed taking out the sentence in this methods section.</w:t>
      </w:r>
    </w:p>
  </w:comment>
  <w:comment w:id="9" w:author="Microsoft Office User" w:date="2019-11-11T07:18:00Z" w:initials="MOU">
    <w:p w14:paraId="5BAB9BF1" w14:textId="486AC668" w:rsidR="00594BC8" w:rsidRDefault="00594BC8">
      <w:pPr>
        <w:pStyle w:val="CommentText"/>
      </w:pPr>
      <w:r>
        <w:rPr>
          <w:rStyle w:val="CommentReference"/>
        </w:rPr>
        <w:annotationRef/>
      </w:r>
      <w:r>
        <w:t xml:space="preserve">I thought that </w:t>
      </w:r>
      <w:proofErr w:type="spellStart"/>
      <w:r>
        <w:t>B_prey</w:t>
      </w:r>
      <w:proofErr w:type="spellEnd"/>
      <w:r>
        <w:t xml:space="preserve"> depends on structural not total mass?  These are deterministic dynamics</w:t>
      </w:r>
    </w:p>
  </w:comment>
  <w:comment w:id="10" w:author="Holly Kindsvater" w:date="2019-11-20T14:06:00Z" w:initials="HKK">
    <w:p w14:paraId="6620E6E6" w14:textId="5B910B74" w:rsidR="00594BC8" w:rsidRDefault="00594BC8">
      <w:pPr>
        <w:pStyle w:val="CommentText"/>
      </w:pPr>
      <w:r>
        <w:rPr>
          <w:rStyle w:val="CommentReference"/>
        </w:rPr>
        <w:annotationRef/>
      </w:r>
      <w:r>
        <w:t xml:space="preserve">Great point. I have changed them to reference structural mass. </w:t>
      </w:r>
    </w:p>
  </w:comment>
  <w:comment w:id="11" w:author="Microsoft Office User" w:date="2019-11-11T06:40:00Z" w:initials="MOU">
    <w:p w14:paraId="6A1DD014" w14:textId="22520B69" w:rsidR="00594BC8" w:rsidRDefault="00594BC8">
      <w:pPr>
        <w:pStyle w:val="CommentText"/>
      </w:pPr>
      <w:r>
        <w:rPr>
          <w:rStyle w:val="CommentReference"/>
        </w:rPr>
        <w:annotationRef/>
      </w:r>
      <w:r>
        <w:t xml:space="preserve">Where is the stochastic nature of </w:t>
      </w:r>
      <w:proofErr w:type="spellStart"/>
      <w:r>
        <w:t>B_prey</w:t>
      </w:r>
      <w:proofErr w:type="spellEnd"/>
      <w:r>
        <w:t xml:space="preserve"> in this equation?</w:t>
      </w:r>
    </w:p>
  </w:comment>
  <w:comment w:id="12" w:author="Holly Kindsvater" w:date="2019-11-20T14:06:00Z" w:initials="HKK">
    <w:p w14:paraId="5BA4F7E7" w14:textId="21BF68B6" w:rsidR="00594BC8" w:rsidRDefault="00594BC8">
      <w:pPr>
        <w:pStyle w:val="CommentText"/>
      </w:pPr>
      <w:r>
        <w:rPr>
          <w:rStyle w:val="CommentReference"/>
        </w:rPr>
        <w:annotationRef/>
      </w:r>
      <w:r>
        <w:t xml:space="preserve">In the next paper </w:t>
      </w:r>
      <w:r>
        <w:sym w:font="Wingdings" w:char="F04A"/>
      </w:r>
    </w:p>
  </w:comment>
  <w:comment w:id="16" w:author="Microsoft Office User" w:date="2019-11-12T05:58:00Z" w:initials="MOU">
    <w:p w14:paraId="58595218" w14:textId="55FFA5B3" w:rsidR="00594BC8" w:rsidRDefault="00594BC8">
      <w:pPr>
        <w:pStyle w:val="CommentText"/>
      </w:pPr>
      <w:r>
        <w:rPr>
          <w:rStyle w:val="CommentReference"/>
        </w:rPr>
        <w:annotationRef/>
      </w:r>
      <w:r w:rsidR="004871FB">
        <w:t xml:space="preserve">Marc: </w:t>
      </w:r>
      <w:r>
        <w:t xml:space="preserve">Can we provide a cite or two.  In general, can we compare our predictions with observations on tuna? For </w:t>
      </w:r>
      <w:proofErr w:type="gramStart"/>
      <w:r>
        <w:t>example</w:t>
      </w:r>
      <w:proofErr w:type="gramEnd"/>
      <w:r>
        <w:t xml:space="preserve"> a table in which we list a prediction, a tuna species that is consistent and a citation?</w:t>
      </w:r>
    </w:p>
  </w:comment>
  <w:comment w:id="17" w:author="Microsoft Office User" w:date="2019-12-25T17:18:00Z" w:initials="MOU">
    <w:p w14:paraId="1DA2252B" w14:textId="3B38E6AD" w:rsidR="00594BC8" w:rsidRDefault="00594BC8">
      <w:pPr>
        <w:pStyle w:val="CommentText"/>
      </w:pPr>
      <w:r>
        <w:rPr>
          <w:rStyle w:val="CommentReference"/>
        </w:rPr>
        <w:annotationRef/>
      </w:r>
      <w:r w:rsidR="004871FB">
        <w:t xml:space="preserve">Holly: </w:t>
      </w:r>
      <w:r>
        <w:t xml:space="preserve">This literature is large but I haven’t been able to find much on tunas, except it is indirectly implied by the fecundity estimates in Farley et al. 2013 on albacore.  </w:t>
      </w:r>
    </w:p>
  </w:comment>
  <w:comment w:id="18" w:author="Microsoft Office User" w:date="2019-12-28T15:22:00Z" w:initials="MOU">
    <w:p w14:paraId="04F5AED9" w14:textId="7CC2723F" w:rsidR="00594BC8" w:rsidRDefault="00594BC8">
      <w:pPr>
        <w:pStyle w:val="CommentText"/>
      </w:pPr>
      <w:r>
        <w:rPr>
          <w:rStyle w:val="CommentReference"/>
        </w:rPr>
        <w:annotationRef/>
      </w:r>
      <w:r>
        <w:t>I am tempted to just throw this analysis/result/figure out</w:t>
      </w:r>
      <w:r w:rsidR="004871FB">
        <w:t xml:space="preserve">. It isn’t the main point of the paper. We have such a hard time estimating annual fecundity for </w:t>
      </w:r>
      <w:proofErr w:type="spellStart"/>
      <w:r w:rsidR="004871FB">
        <w:t>tuans</w:t>
      </w:r>
      <w:proofErr w:type="spellEnd"/>
      <w:r w:rsidR="004871FB">
        <w:t xml:space="preserve"> as it is, because smaller ones undoubtedly </w:t>
      </w:r>
      <w:proofErr w:type="gramStart"/>
      <w:r w:rsidR="004871FB">
        <w:t>have  shorter</w:t>
      </w:r>
      <w:proofErr w:type="gramEnd"/>
      <w:r w:rsidR="004871FB">
        <w:t xml:space="preserve"> spawning season. Trying to actually infer the size-dependence seems like a fool’s errand. </w:t>
      </w:r>
    </w:p>
  </w:comment>
  <w:comment w:id="19" w:author="Microsoft Office User" w:date="2019-12-28T15:07:00Z" w:initials="MOU">
    <w:p w14:paraId="5D94B7C7" w14:textId="6F32A5BB" w:rsidR="00594BC8" w:rsidRDefault="00594BC8">
      <w:pPr>
        <w:pStyle w:val="CommentText"/>
      </w:pPr>
      <w:r>
        <w:rPr>
          <w:rStyle w:val="CommentReference"/>
        </w:rPr>
        <w:annotationRef/>
      </w:r>
      <w:r>
        <w:t xml:space="preserve">Not happy about this but it is the most consistent way I have found to estimate the exp. Using a fitted slope causes a LOT of variation, e.g., 2-4. </w:t>
      </w:r>
    </w:p>
  </w:comment>
  <w:comment w:id="20" w:author="Microsoft Office User" w:date="2019-12-28T15:05:00Z" w:initials="MOU">
    <w:p w14:paraId="22888021" w14:textId="409C80ED" w:rsidR="00594BC8" w:rsidRDefault="00594BC8">
      <w:pPr>
        <w:pStyle w:val="CommentText"/>
      </w:pPr>
      <w:r>
        <w:rPr>
          <w:rStyle w:val="CommentReference"/>
        </w:rPr>
        <w:annotationRef/>
      </w:r>
      <w:r>
        <w:t>Not sure of a tuna that is an example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317FE8" w15:done="0"/>
  <w15:commentEx w15:paraId="079ECB9A" w15:done="0"/>
  <w15:commentEx w15:paraId="5AFEAA64" w15:done="0"/>
  <w15:commentEx w15:paraId="7DAC26F1" w15:done="0"/>
  <w15:commentEx w15:paraId="77CFA24C" w15:done="0"/>
  <w15:commentEx w15:paraId="7AFEB81D" w15:done="0"/>
  <w15:commentEx w15:paraId="149EF73C" w15:paraIdParent="7AFEB81D" w15:done="0"/>
  <w15:commentEx w15:paraId="5BAB9BF1" w15:done="0"/>
  <w15:commentEx w15:paraId="6620E6E6" w15:paraIdParent="5BAB9BF1" w15:done="0"/>
  <w15:commentEx w15:paraId="6A1DD014" w15:done="0"/>
  <w15:commentEx w15:paraId="5BA4F7E7" w15:paraIdParent="6A1DD014" w15:done="0"/>
  <w15:commentEx w15:paraId="58595218" w15:done="0"/>
  <w15:commentEx w15:paraId="1DA2252B" w15:paraIdParent="58595218" w15:done="0"/>
  <w15:commentEx w15:paraId="04F5AED9" w15:done="0"/>
  <w15:commentEx w15:paraId="5D94B7C7" w15:done="0"/>
  <w15:commentEx w15:paraId="228880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317FE8" w16cid:durableId="21865A40"/>
  <w16cid:commentId w16cid:paraId="079ECB9A" w16cid:durableId="21B242D8"/>
  <w16cid:commentId w16cid:paraId="5AFEAA64" w16cid:durableId="21867061"/>
  <w16cid:commentId w16cid:paraId="7DAC26F1" w16cid:durableId="217FAFB2"/>
  <w16cid:commentId w16cid:paraId="77CFA24C" w16cid:durableId="217FB52A"/>
  <w16cid:commentId w16cid:paraId="7AFEB81D" w16cid:durableId="21738891"/>
  <w16cid:commentId w16cid:paraId="149EF73C" w16cid:durableId="217FB142"/>
  <w16cid:commentId w16cid:paraId="5BAB9BF1" w16cid:durableId="217389CD"/>
  <w16cid:commentId w16cid:paraId="6620E6E6" w16cid:durableId="217FC6C9"/>
  <w16cid:commentId w16cid:paraId="6A1DD014" w16cid:durableId="217380F2"/>
  <w16cid:commentId w16cid:paraId="5BA4F7E7" w16cid:durableId="217FC6DB"/>
  <w16cid:commentId w16cid:paraId="58595218" w16cid:durableId="2174C8A1"/>
  <w16cid:commentId w16cid:paraId="1DA2252B" w16cid:durableId="21AE186B"/>
  <w16cid:commentId w16cid:paraId="04F5AED9" w16cid:durableId="21B1F1CB"/>
  <w16cid:commentId w16cid:paraId="5D94B7C7" w16cid:durableId="21B1EE16"/>
  <w16cid:commentId w16cid:paraId="22888021" w16cid:durableId="21B1ED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93CB2" w14:textId="77777777" w:rsidR="00374465" w:rsidRDefault="00374465" w:rsidP="003B50DD">
      <w:r>
        <w:separator/>
      </w:r>
    </w:p>
  </w:endnote>
  <w:endnote w:type="continuationSeparator" w:id="0">
    <w:p w14:paraId="4979F49E" w14:textId="77777777" w:rsidR="00374465" w:rsidRDefault="00374465"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8C5B" w14:textId="77777777" w:rsidR="00594BC8" w:rsidRDefault="00594BC8"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594BC8" w:rsidRDefault="00594BC8" w:rsidP="003B5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1E42" w14:textId="77777777" w:rsidR="00594BC8" w:rsidRDefault="00594BC8"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0FD914F" w14:textId="77777777" w:rsidR="00594BC8" w:rsidRDefault="00594BC8" w:rsidP="003B5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CA0E7" w14:textId="77777777" w:rsidR="00374465" w:rsidRDefault="00374465" w:rsidP="003B50DD">
      <w:r>
        <w:separator/>
      </w:r>
    </w:p>
  </w:footnote>
  <w:footnote w:type="continuationSeparator" w:id="0">
    <w:p w14:paraId="28C82CFD" w14:textId="77777777" w:rsidR="00374465" w:rsidRDefault="00374465" w:rsidP="003B50DD">
      <w:r>
        <w:continuationSeparator/>
      </w:r>
    </w:p>
  </w:footnote>
  <w:footnote w:id="1">
    <w:p w14:paraId="0B8969D3" w14:textId="1BAE1FF9" w:rsidR="00594BC8" w:rsidRDefault="00594BC8"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p>
  </w:footnote>
  <w:footnote w:id="2">
    <w:p w14:paraId="3F7D855E" w14:textId="523464C3" w:rsidR="00594BC8" w:rsidRDefault="00594BC8">
      <w:pPr>
        <w:pStyle w:val="FootnoteText"/>
      </w:pPr>
      <w:r>
        <w:rPr>
          <w:rStyle w:val="FootnoteReference"/>
        </w:rPr>
        <w:footnoteRef/>
      </w:r>
      <w:r>
        <w:t xml:space="preserve">In light of Eq. 1 </w:t>
      </w:r>
      <w:r w:rsidRPr="00BE1CC3">
        <w:rPr>
          <w:noProof/>
        </w:rPr>
        <w:drawing>
          <wp:inline distT="0" distB="0" distL="0" distR="0" wp14:anchorId="775E8FD4" wp14:editId="01C0AA6F">
            <wp:extent cx="21590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59000" cy="241300"/>
                    </a:xfrm>
                    <a:prstGeom prst="rect">
                      <a:avLst/>
                    </a:prstGeom>
                  </pic:spPr>
                </pic:pic>
              </a:graphicData>
            </a:graphic>
          </wp:inline>
        </w:drawing>
      </w:r>
      <w:r>
        <w:t xml:space="preserve"> which in log-log space is a line with slope </w:t>
      </w:r>
      <w:r w:rsidRPr="00226F30">
        <w:rPr>
          <w:noProof/>
        </w:rPr>
        <w:drawing>
          <wp:inline distT="0" distB="0" distL="0" distR="0" wp14:anchorId="19B796B4" wp14:editId="331D4458">
            <wp:extent cx="330200" cy="177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30200" cy="177800"/>
                    </a:xfrm>
                    <a:prstGeom prst="rect">
                      <a:avLst/>
                    </a:prstGeom>
                  </pic:spPr>
                </pic:pic>
              </a:graphicData>
            </a:graphic>
          </wp:inline>
        </w:drawing>
      </w:r>
      <w:r>
        <w:t xml:space="preserve"> and intercept </w:t>
      </w:r>
      <w:r w:rsidRPr="00226F30">
        <w:rPr>
          <w:noProof/>
        </w:rPr>
        <w:drawing>
          <wp:inline distT="0" distB="0" distL="0" distR="0" wp14:anchorId="37C3573E" wp14:editId="5BF6AA9B">
            <wp:extent cx="495300" cy="2413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495300" cy="241300"/>
                    </a:xfrm>
                    <a:prstGeom prst="rect">
                      <a:avLst/>
                    </a:prstGeom>
                  </pic:spPr>
                </pic:pic>
              </a:graphicData>
            </a:graphic>
          </wp:inline>
        </w:drawing>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BE"/>
    <w:rsid w:val="00000E02"/>
    <w:rsid w:val="000015CE"/>
    <w:rsid w:val="000019B6"/>
    <w:rsid w:val="00003249"/>
    <w:rsid w:val="00003CDD"/>
    <w:rsid w:val="00003D7A"/>
    <w:rsid w:val="00005BDD"/>
    <w:rsid w:val="000078E3"/>
    <w:rsid w:val="00007F48"/>
    <w:rsid w:val="00010B66"/>
    <w:rsid w:val="00011124"/>
    <w:rsid w:val="0001211D"/>
    <w:rsid w:val="000128B9"/>
    <w:rsid w:val="00013012"/>
    <w:rsid w:val="000135C1"/>
    <w:rsid w:val="00013CAD"/>
    <w:rsid w:val="00014711"/>
    <w:rsid w:val="00014D0A"/>
    <w:rsid w:val="00014F50"/>
    <w:rsid w:val="0001508D"/>
    <w:rsid w:val="000178F3"/>
    <w:rsid w:val="000179E1"/>
    <w:rsid w:val="00017C0B"/>
    <w:rsid w:val="00017F7D"/>
    <w:rsid w:val="00020937"/>
    <w:rsid w:val="000209C4"/>
    <w:rsid w:val="000212DA"/>
    <w:rsid w:val="0002349D"/>
    <w:rsid w:val="000234A5"/>
    <w:rsid w:val="00023E45"/>
    <w:rsid w:val="00023FE4"/>
    <w:rsid w:val="0002434D"/>
    <w:rsid w:val="00024CC3"/>
    <w:rsid w:val="00025288"/>
    <w:rsid w:val="0002582F"/>
    <w:rsid w:val="00026410"/>
    <w:rsid w:val="000266DC"/>
    <w:rsid w:val="00026BA7"/>
    <w:rsid w:val="00030E33"/>
    <w:rsid w:val="00031957"/>
    <w:rsid w:val="000319DF"/>
    <w:rsid w:val="00031C01"/>
    <w:rsid w:val="0003597D"/>
    <w:rsid w:val="00035C0E"/>
    <w:rsid w:val="000371CC"/>
    <w:rsid w:val="0004007A"/>
    <w:rsid w:val="00040DA3"/>
    <w:rsid w:val="00040F19"/>
    <w:rsid w:val="0004107A"/>
    <w:rsid w:val="0004315F"/>
    <w:rsid w:val="0004715D"/>
    <w:rsid w:val="00047963"/>
    <w:rsid w:val="00050183"/>
    <w:rsid w:val="0005274D"/>
    <w:rsid w:val="000550CC"/>
    <w:rsid w:val="00055100"/>
    <w:rsid w:val="0005542C"/>
    <w:rsid w:val="00055C39"/>
    <w:rsid w:val="0005665D"/>
    <w:rsid w:val="000568D6"/>
    <w:rsid w:val="000610B4"/>
    <w:rsid w:val="000618D6"/>
    <w:rsid w:val="000627FD"/>
    <w:rsid w:val="0006298D"/>
    <w:rsid w:val="00062A69"/>
    <w:rsid w:val="00062E0D"/>
    <w:rsid w:val="0006501A"/>
    <w:rsid w:val="00066788"/>
    <w:rsid w:val="000674AC"/>
    <w:rsid w:val="00074037"/>
    <w:rsid w:val="0007575A"/>
    <w:rsid w:val="00075E67"/>
    <w:rsid w:val="000768F1"/>
    <w:rsid w:val="00076FB6"/>
    <w:rsid w:val="00077AFA"/>
    <w:rsid w:val="00080503"/>
    <w:rsid w:val="00080A4D"/>
    <w:rsid w:val="000811E6"/>
    <w:rsid w:val="000815BA"/>
    <w:rsid w:val="000816D6"/>
    <w:rsid w:val="00082E65"/>
    <w:rsid w:val="00082F30"/>
    <w:rsid w:val="0008317E"/>
    <w:rsid w:val="00083AD5"/>
    <w:rsid w:val="0008693F"/>
    <w:rsid w:val="000911C4"/>
    <w:rsid w:val="00091848"/>
    <w:rsid w:val="00093030"/>
    <w:rsid w:val="000936FE"/>
    <w:rsid w:val="00093C97"/>
    <w:rsid w:val="00093D03"/>
    <w:rsid w:val="0009497C"/>
    <w:rsid w:val="00095387"/>
    <w:rsid w:val="00095BAF"/>
    <w:rsid w:val="00096ABF"/>
    <w:rsid w:val="000970E7"/>
    <w:rsid w:val="00097107"/>
    <w:rsid w:val="00097323"/>
    <w:rsid w:val="000A2563"/>
    <w:rsid w:val="000A28B4"/>
    <w:rsid w:val="000A28F8"/>
    <w:rsid w:val="000A519F"/>
    <w:rsid w:val="000A564C"/>
    <w:rsid w:val="000A60B5"/>
    <w:rsid w:val="000A7B0A"/>
    <w:rsid w:val="000A7CB7"/>
    <w:rsid w:val="000B10E5"/>
    <w:rsid w:val="000B1BDB"/>
    <w:rsid w:val="000B370A"/>
    <w:rsid w:val="000B3AEA"/>
    <w:rsid w:val="000B4516"/>
    <w:rsid w:val="000B5288"/>
    <w:rsid w:val="000B7B09"/>
    <w:rsid w:val="000B7C61"/>
    <w:rsid w:val="000C0E29"/>
    <w:rsid w:val="000C11E6"/>
    <w:rsid w:val="000C12FF"/>
    <w:rsid w:val="000C202A"/>
    <w:rsid w:val="000C24E1"/>
    <w:rsid w:val="000C2ADA"/>
    <w:rsid w:val="000C3A06"/>
    <w:rsid w:val="000C4405"/>
    <w:rsid w:val="000C481E"/>
    <w:rsid w:val="000C4F92"/>
    <w:rsid w:val="000C685B"/>
    <w:rsid w:val="000C7103"/>
    <w:rsid w:val="000C7ABA"/>
    <w:rsid w:val="000C7F14"/>
    <w:rsid w:val="000D04AA"/>
    <w:rsid w:val="000D1995"/>
    <w:rsid w:val="000D1B83"/>
    <w:rsid w:val="000D2469"/>
    <w:rsid w:val="000D2DFF"/>
    <w:rsid w:val="000D329B"/>
    <w:rsid w:val="000D4767"/>
    <w:rsid w:val="000D482A"/>
    <w:rsid w:val="000D6242"/>
    <w:rsid w:val="000D68B4"/>
    <w:rsid w:val="000D706D"/>
    <w:rsid w:val="000D72DE"/>
    <w:rsid w:val="000E004F"/>
    <w:rsid w:val="000E10AB"/>
    <w:rsid w:val="000E17B7"/>
    <w:rsid w:val="000E3529"/>
    <w:rsid w:val="000E4CDA"/>
    <w:rsid w:val="000E4D8E"/>
    <w:rsid w:val="000E5076"/>
    <w:rsid w:val="000E5624"/>
    <w:rsid w:val="000E5766"/>
    <w:rsid w:val="000E61EF"/>
    <w:rsid w:val="000E65E3"/>
    <w:rsid w:val="000F1363"/>
    <w:rsid w:val="000F1E63"/>
    <w:rsid w:val="000F264A"/>
    <w:rsid w:val="000F2B07"/>
    <w:rsid w:val="000F2B26"/>
    <w:rsid w:val="000F2EF7"/>
    <w:rsid w:val="000F4226"/>
    <w:rsid w:val="000F4611"/>
    <w:rsid w:val="000F54B4"/>
    <w:rsid w:val="000F6EE3"/>
    <w:rsid w:val="000F6F3E"/>
    <w:rsid w:val="00100330"/>
    <w:rsid w:val="001006AC"/>
    <w:rsid w:val="001014CD"/>
    <w:rsid w:val="00101936"/>
    <w:rsid w:val="001035EC"/>
    <w:rsid w:val="00103B8F"/>
    <w:rsid w:val="0010422D"/>
    <w:rsid w:val="0010493F"/>
    <w:rsid w:val="0010632F"/>
    <w:rsid w:val="001069C9"/>
    <w:rsid w:val="00107598"/>
    <w:rsid w:val="00107F9B"/>
    <w:rsid w:val="00110204"/>
    <w:rsid w:val="0011154C"/>
    <w:rsid w:val="0011162D"/>
    <w:rsid w:val="001118B7"/>
    <w:rsid w:val="001119C1"/>
    <w:rsid w:val="00111DD6"/>
    <w:rsid w:val="00111EA7"/>
    <w:rsid w:val="001134F0"/>
    <w:rsid w:val="001141EC"/>
    <w:rsid w:val="00114FC1"/>
    <w:rsid w:val="00115499"/>
    <w:rsid w:val="00115F8A"/>
    <w:rsid w:val="001161DD"/>
    <w:rsid w:val="001169F5"/>
    <w:rsid w:val="00117479"/>
    <w:rsid w:val="001201DE"/>
    <w:rsid w:val="001202F6"/>
    <w:rsid w:val="001204C5"/>
    <w:rsid w:val="0012052C"/>
    <w:rsid w:val="0012160B"/>
    <w:rsid w:val="00123631"/>
    <w:rsid w:val="0012580F"/>
    <w:rsid w:val="00126B36"/>
    <w:rsid w:val="0012767B"/>
    <w:rsid w:val="00130726"/>
    <w:rsid w:val="0013084F"/>
    <w:rsid w:val="001310D2"/>
    <w:rsid w:val="001316AB"/>
    <w:rsid w:val="00132297"/>
    <w:rsid w:val="00133039"/>
    <w:rsid w:val="00134D44"/>
    <w:rsid w:val="0013523F"/>
    <w:rsid w:val="001353A2"/>
    <w:rsid w:val="001368E3"/>
    <w:rsid w:val="001371A8"/>
    <w:rsid w:val="00137842"/>
    <w:rsid w:val="00141A1A"/>
    <w:rsid w:val="00142C96"/>
    <w:rsid w:val="00143439"/>
    <w:rsid w:val="00143729"/>
    <w:rsid w:val="00143F83"/>
    <w:rsid w:val="00145996"/>
    <w:rsid w:val="00145C60"/>
    <w:rsid w:val="00150350"/>
    <w:rsid w:val="00151A26"/>
    <w:rsid w:val="00151CE4"/>
    <w:rsid w:val="00151EB0"/>
    <w:rsid w:val="00153279"/>
    <w:rsid w:val="0015378C"/>
    <w:rsid w:val="00153A47"/>
    <w:rsid w:val="001542D1"/>
    <w:rsid w:val="001544E7"/>
    <w:rsid w:val="00154814"/>
    <w:rsid w:val="00155A1D"/>
    <w:rsid w:val="00156A61"/>
    <w:rsid w:val="0016022E"/>
    <w:rsid w:val="00160C43"/>
    <w:rsid w:val="00160EC4"/>
    <w:rsid w:val="0016133F"/>
    <w:rsid w:val="00162468"/>
    <w:rsid w:val="0016340C"/>
    <w:rsid w:val="001636BC"/>
    <w:rsid w:val="001656DC"/>
    <w:rsid w:val="00165C1D"/>
    <w:rsid w:val="001672CF"/>
    <w:rsid w:val="00170234"/>
    <w:rsid w:val="00171761"/>
    <w:rsid w:val="00172CBB"/>
    <w:rsid w:val="00174768"/>
    <w:rsid w:val="00175699"/>
    <w:rsid w:val="001760D3"/>
    <w:rsid w:val="00176261"/>
    <w:rsid w:val="00176A1F"/>
    <w:rsid w:val="0018061B"/>
    <w:rsid w:val="00180895"/>
    <w:rsid w:val="001809B5"/>
    <w:rsid w:val="00181F46"/>
    <w:rsid w:val="0018225D"/>
    <w:rsid w:val="0018447B"/>
    <w:rsid w:val="00184A5C"/>
    <w:rsid w:val="00185D42"/>
    <w:rsid w:val="001900A1"/>
    <w:rsid w:val="0019076F"/>
    <w:rsid w:val="00190E0B"/>
    <w:rsid w:val="0019193E"/>
    <w:rsid w:val="00191A9A"/>
    <w:rsid w:val="00191EFE"/>
    <w:rsid w:val="0019216F"/>
    <w:rsid w:val="0019256C"/>
    <w:rsid w:val="001927F6"/>
    <w:rsid w:val="001929B4"/>
    <w:rsid w:val="0019331C"/>
    <w:rsid w:val="00193E49"/>
    <w:rsid w:val="001956ED"/>
    <w:rsid w:val="00197ED3"/>
    <w:rsid w:val="001A018E"/>
    <w:rsid w:val="001A0ADE"/>
    <w:rsid w:val="001A2CD3"/>
    <w:rsid w:val="001A2EB2"/>
    <w:rsid w:val="001A3672"/>
    <w:rsid w:val="001A3A1B"/>
    <w:rsid w:val="001A61F8"/>
    <w:rsid w:val="001A6461"/>
    <w:rsid w:val="001A6A09"/>
    <w:rsid w:val="001A6E81"/>
    <w:rsid w:val="001B02F7"/>
    <w:rsid w:val="001B0DFF"/>
    <w:rsid w:val="001B187D"/>
    <w:rsid w:val="001B2026"/>
    <w:rsid w:val="001B2A97"/>
    <w:rsid w:val="001B3D23"/>
    <w:rsid w:val="001B3EB7"/>
    <w:rsid w:val="001B48A2"/>
    <w:rsid w:val="001B5DB4"/>
    <w:rsid w:val="001B6967"/>
    <w:rsid w:val="001B6B74"/>
    <w:rsid w:val="001B74DC"/>
    <w:rsid w:val="001B754F"/>
    <w:rsid w:val="001B7B03"/>
    <w:rsid w:val="001B7CB5"/>
    <w:rsid w:val="001C08AC"/>
    <w:rsid w:val="001C09E3"/>
    <w:rsid w:val="001C09FB"/>
    <w:rsid w:val="001C17CA"/>
    <w:rsid w:val="001C3FDC"/>
    <w:rsid w:val="001C4A9D"/>
    <w:rsid w:val="001C4FD6"/>
    <w:rsid w:val="001C5ADF"/>
    <w:rsid w:val="001C6C0C"/>
    <w:rsid w:val="001C76A9"/>
    <w:rsid w:val="001C7772"/>
    <w:rsid w:val="001C7DD0"/>
    <w:rsid w:val="001C7F08"/>
    <w:rsid w:val="001D07BC"/>
    <w:rsid w:val="001D1184"/>
    <w:rsid w:val="001D31C8"/>
    <w:rsid w:val="001D3AD5"/>
    <w:rsid w:val="001D3DA5"/>
    <w:rsid w:val="001D45DD"/>
    <w:rsid w:val="001D474C"/>
    <w:rsid w:val="001D4C1A"/>
    <w:rsid w:val="001E0972"/>
    <w:rsid w:val="001E15B6"/>
    <w:rsid w:val="001E1CFB"/>
    <w:rsid w:val="001E1DAA"/>
    <w:rsid w:val="001E4820"/>
    <w:rsid w:val="001E64CE"/>
    <w:rsid w:val="001E6E31"/>
    <w:rsid w:val="001E79B2"/>
    <w:rsid w:val="001F0381"/>
    <w:rsid w:val="001F051A"/>
    <w:rsid w:val="001F111C"/>
    <w:rsid w:val="001F251E"/>
    <w:rsid w:val="001F3232"/>
    <w:rsid w:val="001F3291"/>
    <w:rsid w:val="001F34DE"/>
    <w:rsid w:val="001F3A31"/>
    <w:rsid w:val="001F3B65"/>
    <w:rsid w:val="001F3D29"/>
    <w:rsid w:val="001F4028"/>
    <w:rsid w:val="001F4EA4"/>
    <w:rsid w:val="001F5054"/>
    <w:rsid w:val="001F5825"/>
    <w:rsid w:val="001F76F0"/>
    <w:rsid w:val="001F7FBF"/>
    <w:rsid w:val="001F7FD4"/>
    <w:rsid w:val="002010B7"/>
    <w:rsid w:val="00201283"/>
    <w:rsid w:val="00203DA3"/>
    <w:rsid w:val="00206A95"/>
    <w:rsid w:val="002074EB"/>
    <w:rsid w:val="00207A68"/>
    <w:rsid w:val="00213FE4"/>
    <w:rsid w:val="002142BD"/>
    <w:rsid w:val="00214959"/>
    <w:rsid w:val="002167CA"/>
    <w:rsid w:val="0021798C"/>
    <w:rsid w:val="0022029B"/>
    <w:rsid w:val="00220477"/>
    <w:rsid w:val="00220500"/>
    <w:rsid w:val="00221DEF"/>
    <w:rsid w:val="002238CA"/>
    <w:rsid w:val="00223B3A"/>
    <w:rsid w:val="00223E43"/>
    <w:rsid w:val="0022553E"/>
    <w:rsid w:val="00225A8D"/>
    <w:rsid w:val="00226A8A"/>
    <w:rsid w:val="00226F30"/>
    <w:rsid w:val="00227448"/>
    <w:rsid w:val="00230307"/>
    <w:rsid w:val="002307CA"/>
    <w:rsid w:val="00230FF3"/>
    <w:rsid w:val="00230FF4"/>
    <w:rsid w:val="002321C0"/>
    <w:rsid w:val="002323AB"/>
    <w:rsid w:val="00232FDB"/>
    <w:rsid w:val="002335B1"/>
    <w:rsid w:val="00234950"/>
    <w:rsid w:val="002353E1"/>
    <w:rsid w:val="00237432"/>
    <w:rsid w:val="00237BEF"/>
    <w:rsid w:val="00237DF2"/>
    <w:rsid w:val="00241FF6"/>
    <w:rsid w:val="00244499"/>
    <w:rsid w:val="00244630"/>
    <w:rsid w:val="002448AB"/>
    <w:rsid w:val="00244FBB"/>
    <w:rsid w:val="0024687E"/>
    <w:rsid w:val="0024796D"/>
    <w:rsid w:val="0025007A"/>
    <w:rsid w:val="00250A94"/>
    <w:rsid w:val="002514EA"/>
    <w:rsid w:val="00251A38"/>
    <w:rsid w:val="00253B10"/>
    <w:rsid w:val="002543CC"/>
    <w:rsid w:val="00254688"/>
    <w:rsid w:val="00254959"/>
    <w:rsid w:val="0025658B"/>
    <w:rsid w:val="002569A5"/>
    <w:rsid w:val="00261C4A"/>
    <w:rsid w:val="0026273D"/>
    <w:rsid w:val="002628FD"/>
    <w:rsid w:val="0026361F"/>
    <w:rsid w:val="00263F81"/>
    <w:rsid w:val="00264F31"/>
    <w:rsid w:val="002652B8"/>
    <w:rsid w:val="0026579B"/>
    <w:rsid w:val="00265C4F"/>
    <w:rsid w:val="002675CD"/>
    <w:rsid w:val="00270953"/>
    <w:rsid w:val="002740B7"/>
    <w:rsid w:val="00274307"/>
    <w:rsid w:val="002749FF"/>
    <w:rsid w:val="00274E65"/>
    <w:rsid w:val="00275671"/>
    <w:rsid w:val="00275FF3"/>
    <w:rsid w:val="00276A82"/>
    <w:rsid w:val="00281520"/>
    <w:rsid w:val="00281689"/>
    <w:rsid w:val="00281772"/>
    <w:rsid w:val="00281D66"/>
    <w:rsid w:val="002829A7"/>
    <w:rsid w:val="00282B1E"/>
    <w:rsid w:val="00283405"/>
    <w:rsid w:val="00283594"/>
    <w:rsid w:val="00284657"/>
    <w:rsid w:val="0028585D"/>
    <w:rsid w:val="00286DCB"/>
    <w:rsid w:val="00287A95"/>
    <w:rsid w:val="00287CCE"/>
    <w:rsid w:val="00291D2A"/>
    <w:rsid w:val="00291FDE"/>
    <w:rsid w:val="00292489"/>
    <w:rsid w:val="0029308C"/>
    <w:rsid w:val="00293A1B"/>
    <w:rsid w:val="00293FF2"/>
    <w:rsid w:val="002951B2"/>
    <w:rsid w:val="00295BDC"/>
    <w:rsid w:val="00295F9C"/>
    <w:rsid w:val="00296CF8"/>
    <w:rsid w:val="00297A2D"/>
    <w:rsid w:val="002A05D1"/>
    <w:rsid w:val="002A1251"/>
    <w:rsid w:val="002A35F7"/>
    <w:rsid w:val="002A4890"/>
    <w:rsid w:val="002A4F2D"/>
    <w:rsid w:val="002A59BB"/>
    <w:rsid w:val="002A6074"/>
    <w:rsid w:val="002A6EAD"/>
    <w:rsid w:val="002A7005"/>
    <w:rsid w:val="002A7943"/>
    <w:rsid w:val="002B06DA"/>
    <w:rsid w:val="002B07EF"/>
    <w:rsid w:val="002B1271"/>
    <w:rsid w:val="002B16B5"/>
    <w:rsid w:val="002B1C9E"/>
    <w:rsid w:val="002B2084"/>
    <w:rsid w:val="002B6713"/>
    <w:rsid w:val="002C0E85"/>
    <w:rsid w:val="002C2338"/>
    <w:rsid w:val="002C27C6"/>
    <w:rsid w:val="002C5165"/>
    <w:rsid w:val="002C5C02"/>
    <w:rsid w:val="002C5F85"/>
    <w:rsid w:val="002C6AAC"/>
    <w:rsid w:val="002C7EBF"/>
    <w:rsid w:val="002D1466"/>
    <w:rsid w:val="002D2DB2"/>
    <w:rsid w:val="002D2F38"/>
    <w:rsid w:val="002D484C"/>
    <w:rsid w:val="002D55BA"/>
    <w:rsid w:val="002D5AA0"/>
    <w:rsid w:val="002D6591"/>
    <w:rsid w:val="002D6B45"/>
    <w:rsid w:val="002D6F4C"/>
    <w:rsid w:val="002D7398"/>
    <w:rsid w:val="002E04E4"/>
    <w:rsid w:val="002E1D49"/>
    <w:rsid w:val="002E2AE5"/>
    <w:rsid w:val="002E2CB4"/>
    <w:rsid w:val="002F0EE3"/>
    <w:rsid w:val="002F18BB"/>
    <w:rsid w:val="002F3047"/>
    <w:rsid w:val="002F3403"/>
    <w:rsid w:val="002F3606"/>
    <w:rsid w:val="002F3EE4"/>
    <w:rsid w:val="002F3FB4"/>
    <w:rsid w:val="002F46B5"/>
    <w:rsid w:val="002F504E"/>
    <w:rsid w:val="002F55EC"/>
    <w:rsid w:val="002F6D34"/>
    <w:rsid w:val="00300C07"/>
    <w:rsid w:val="00301D74"/>
    <w:rsid w:val="00301E00"/>
    <w:rsid w:val="00302617"/>
    <w:rsid w:val="003032A9"/>
    <w:rsid w:val="00304D2C"/>
    <w:rsid w:val="00305505"/>
    <w:rsid w:val="00310457"/>
    <w:rsid w:val="003134B8"/>
    <w:rsid w:val="00315B9D"/>
    <w:rsid w:val="003166EF"/>
    <w:rsid w:val="00316A59"/>
    <w:rsid w:val="00316BC2"/>
    <w:rsid w:val="003176C5"/>
    <w:rsid w:val="00317839"/>
    <w:rsid w:val="00317FC9"/>
    <w:rsid w:val="003211DA"/>
    <w:rsid w:val="00321309"/>
    <w:rsid w:val="0032145E"/>
    <w:rsid w:val="00322DDF"/>
    <w:rsid w:val="00323295"/>
    <w:rsid w:val="0032443B"/>
    <w:rsid w:val="00325058"/>
    <w:rsid w:val="00326D3D"/>
    <w:rsid w:val="00326EAE"/>
    <w:rsid w:val="00331188"/>
    <w:rsid w:val="00331F80"/>
    <w:rsid w:val="00332A61"/>
    <w:rsid w:val="00333A30"/>
    <w:rsid w:val="00334DEA"/>
    <w:rsid w:val="003376E8"/>
    <w:rsid w:val="00341426"/>
    <w:rsid w:val="00341C80"/>
    <w:rsid w:val="003424E6"/>
    <w:rsid w:val="00342F1E"/>
    <w:rsid w:val="00343941"/>
    <w:rsid w:val="00343A88"/>
    <w:rsid w:val="003448D2"/>
    <w:rsid w:val="003449D5"/>
    <w:rsid w:val="0034730E"/>
    <w:rsid w:val="00350415"/>
    <w:rsid w:val="003507CC"/>
    <w:rsid w:val="00352774"/>
    <w:rsid w:val="00355763"/>
    <w:rsid w:val="00355E5F"/>
    <w:rsid w:val="003601C8"/>
    <w:rsid w:val="00361835"/>
    <w:rsid w:val="003620AB"/>
    <w:rsid w:val="003636FF"/>
    <w:rsid w:val="0036397C"/>
    <w:rsid w:val="00363B92"/>
    <w:rsid w:val="00363CC5"/>
    <w:rsid w:val="00365869"/>
    <w:rsid w:val="00366398"/>
    <w:rsid w:val="003707DB"/>
    <w:rsid w:val="0037366C"/>
    <w:rsid w:val="00373EFC"/>
    <w:rsid w:val="00374465"/>
    <w:rsid w:val="003774E6"/>
    <w:rsid w:val="00381081"/>
    <w:rsid w:val="0038220A"/>
    <w:rsid w:val="0038515F"/>
    <w:rsid w:val="00385DDE"/>
    <w:rsid w:val="00387636"/>
    <w:rsid w:val="00387A49"/>
    <w:rsid w:val="00392E73"/>
    <w:rsid w:val="00393EC5"/>
    <w:rsid w:val="00394593"/>
    <w:rsid w:val="00394DA8"/>
    <w:rsid w:val="003962E6"/>
    <w:rsid w:val="00396609"/>
    <w:rsid w:val="00397A69"/>
    <w:rsid w:val="003A08BD"/>
    <w:rsid w:val="003A138A"/>
    <w:rsid w:val="003A24DA"/>
    <w:rsid w:val="003A3F31"/>
    <w:rsid w:val="003A3F6C"/>
    <w:rsid w:val="003A4FB3"/>
    <w:rsid w:val="003A5106"/>
    <w:rsid w:val="003A571C"/>
    <w:rsid w:val="003A6D0E"/>
    <w:rsid w:val="003B0CA6"/>
    <w:rsid w:val="003B1040"/>
    <w:rsid w:val="003B1AEE"/>
    <w:rsid w:val="003B3B71"/>
    <w:rsid w:val="003B4672"/>
    <w:rsid w:val="003B4ECE"/>
    <w:rsid w:val="003B50DD"/>
    <w:rsid w:val="003B737C"/>
    <w:rsid w:val="003B7464"/>
    <w:rsid w:val="003B7A10"/>
    <w:rsid w:val="003B7F88"/>
    <w:rsid w:val="003C01D8"/>
    <w:rsid w:val="003C1618"/>
    <w:rsid w:val="003C291B"/>
    <w:rsid w:val="003C3075"/>
    <w:rsid w:val="003C572D"/>
    <w:rsid w:val="003C57CD"/>
    <w:rsid w:val="003C5DF6"/>
    <w:rsid w:val="003C5EAE"/>
    <w:rsid w:val="003C685A"/>
    <w:rsid w:val="003C721C"/>
    <w:rsid w:val="003D00AA"/>
    <w:rsid w:val="003D0F86"/>
    <w:rsid w:val="003D2432"/>
    <w:rsid w:val="003D3727"/>
    <w:rsid w:val="003D4D4A"/>
    <w:rsid w:val="003D57FB"/>
    <w:rsid w:val="003D5C63"/>
    <w:rsid w:val="003D604F"/>
    <w:rsid w:val="003E0FF6"/>
    <w:rsid w:val="003E4797"/>
    <w:rsid w:val="003E5663"/>
    <w:rsid w:val="003E5857"/>
    <w:rsid w:val="003F060B"/>
    <w:rsid w:val="003F3FB8"/>
    <w:rsid w:val="003F4A1D"/>
    <w:rsid w:val="003F4B37"/>
    <w:rsid w:val="003F5C5F"/>
    <w:rsid w:val="003F63AD"/>
    <w:rsid w:val="003F6BB9"/>
    <w:rsid w:val="00401FDF"/>
    <w:rsid w:val="004027C5"/>
    <w:rsid w:val="004028B8"/>
    <w:rsid w:val="004028BD"/>
    <w:rsid w:val="004029AE"/>
    <w:rsid w:val="00402A1F"/>
    <w:rsid w:val="004033DB"/>
    <w:rsid w:val="00403631"/>
    <w:rsid w:val="00403BEF"/>
    <w:rsid w:val="00403CD8"/>
    <w:rsid w:val="004041D5"/>
    <w:rsid w:val="00404C67"/>
    <w:rsid w:val="00404CCF"/>
    <w:rsid w:val="00404E65"/>
    <w:rsid w:val="00404FE2"/>
    <w:rsid w:val="00405608"/>
    <w:rsid w:val="0040597F"/>
    <w:rsid w:val="004061A2"/>
    <w:rsid w:val="0040636B"/>
    <w:rsid w:val="00407EB7"/>
    <w:rsid w:val="0041278B"/>
    <w:rsid w:val="004139F1"/>
    <w:rsid w:val="00415E0E"/>
    <w:rsid w:val="00416290"/>
    <w:rsid w:val="00417097"/>
    <w:rsid w:val="00421084"/>
    <w:rsid w:val="00422BB9"/>
    <w:rsid w:val="0042362F"/>
    <w:rsid w:val="004242A4"/>
    <w:rsid w:val="00425FB2"/>
    <w:rsid w:val="00430719"/>
    <w:rsid w:val="004326B1"/>
    <w:rsid w:val="00433A63"/>
    <w:rsid w:val="004344E2"/>
    <w:rsid w:val="00436DCE"/>
    <w:rsid w:val="00437AB1"/>
    <w:rsid w:val="004400A6"/>
    <w:rsid w:val="0044189F"/>
    <w:rsid w:val="00441ACA"/>
    <w:rsid w:val="00442247"/>
    <w:rsid w:val="00442A3C"/>
    <w:rsid w:val="00442DE7"/>
    <w:rsid w:val="00443042"/>
    <w:rsid w:val="0044313D"/>
    <w:rsid w:val="00443EF7"/>
    <w:rsid w:val="00443F52"/>
    <w:rsid w:val="00443F91"/>
    <w:rsid w:val="00445EFE"/>
    <w:rsid w:val="0044602A"/>
    <w:rsid w:val="00446301"/>
    <w:rsid w:val="0044648A"/>
    <w:rsid w:val="00446787"/>
    <w:rsid w:val="00446820"/>
    <w:rsid w:val="00447FC2"/>
    <w:rsid w:val="00451557"/>
    <w:rsid w:val="00451EC3"/>
    <w:rsid w:val="0045366C"/>
    <w:rsid w:val="004545E7"/>
    <w:rsid w:val="00454A5E"/>
    <w:rsid w:val="00454B39"/>
    <w:rsid w:val="00456057"/>
    <w:rsid w:val="0045697F"/>
    <w:rsid w:val="00457BBC"/>
    <w:rsid w:val="00460D55"/>
    <w:rsid w:val="0046197E"/>
    <w:rsid w:val="004625F3"/>
    <w:rsid w:val="00463807"/>
    <w:rsid w:val="00464707"/>
    <w:rsid w:val="00466419"/>
    <w:rsid w:val="00471F2E"/>
    <w:rsid w:val="00474312"/>
    <w:rsid w:val="00476EC0"/>
    <w:rsid w:val="00477FE0"/>
    <w:rsid w:val="004807CB"/>
    <w:rsid w:val="00480981"/>
    <w:rsid w:val="004815B3"/>
    <w:rsid w:val="0048250A"/>
    <w:rsid w:val="004829A7"/>
    <w:rsid w:val="004829F7"/>
    <w:rsid w:val="00483EF6"/>
    <w:rsid w:val="004840C7"/>
    <w:rsid w:val="004849EC"/>
    <w:rsid w:val="00484B19"/>
    <w:rsid w:val="0048506D"/>
    <w:rsid w:val="004871FB"/>
    <w:rsid w:val="00491035"/>
    <w:rsid w:val="004910A0"/>
    <w:rsid w:val="00491A13"/>
    <w:rsid w:val="00491DDE"/>
    <w:rsid w:val="00492211"/>
    <w:rsid w:val="00492D84"/>
    <w:rsid w:val="00494A8C"/>
    <w:rsid w:val="004954AA"/>
    <w:rsid w:val="004959DC"/>
    <w:rsid w:val="004A0F92"/>
    <w:rsid w:val="004A1118"/>
    <w:rsid w:val="004A27A2"/>
    <w:rsid w:val="004A6660"/>
    <w:rsid w:val="004A7AA3"/>
    <w:rsid w:val="004B06EA"/>
    <w:rsid w:val="004B196C"/>
    <w:rsid w:val="004B2CE6"/>
    <w:rsid w:val="004B34CF"/>
    <w:rsid w:val="004B3F09"/>
    <w:rsid w:val="004B41EF"/>
    <w:rsid w:val="004B4C4A"/>
    <w:rsid w:val="004B5F61"/>
    <w:rsid w:val="004B652F"/>
    <w:rsid w:val="004B6CA9"/>
    <w:rsid w:val="004B702F"/>
    <w:rsid w:val="004B74AD"/>
    <w:rsid w:val="004B778A"/>
    <w:rsid w:val="004B7DD1"/>
    <w:rsid w:val="004C0F53"/>
    <w:rsid w:val="004C1AD5"/>
    <w:rsid w:val="004C2149"/>
    <w:rsid w:val="004C3037"/>
    <w:rsid w:val="004C4698"/>
    <w:rsid w:val="004C487A"/>
    <w:rsid w:val="004C5194"/>
    <w:rsid w:val="004C6A50"/>
    <w:rsid w:val="004C7828"/>
    <w:rsid w:val="004C7995"/>
    <w:rsid w:val="004D0BBE"/>
    <w:rsid w:val="004D1923"/>
    <w:rsid w:val="004D1CD2"/>
    <w:rsid w:val="004D3EA4"/>
    <w:rsid w:val="004D48C2"/>
    <w:rsid w:val="004D4A38"/>
    <w:rsid w:val="004D519D"/>
    <w:rsid w:val="004D537C"/>
    <w:rsid w:val="004D5944"/>
    <w:rsid w:val="004E0230"/>
    <w:rsid w:val="004E02E2"/>
    <w:rsid w:val="004E0F79"/>
    <w:rsid w:val="004E22A4"/>
    <w:rsid w:val="004E3E38"/>
    <w:rsid w:val="004E4F2D"/>
    <w:rsid w:val="004E66E9"/>
    <w:rsid w:val="004E7955"/>
    <w:rsid w:val="004E7C42"/>
    <w:rsid w:val="004F0AC3"/>
    <w:rsid w:val="004F0AED"/>
    <w:rsid w:val="004F1A5A"/>
    <w:rsid w:val="004F2968"/>
    <w:rsid w:val="004F2DFB"/>
    <w:rsid w:val="004F2EE0"/>
    <w:rsid w:val="004F3F61"/>
    <w:rsid w:val="004F4574"/>
    <w:rsid w:val="004F4B3F"/>
    <w:rsid w:val="004F4D02"/>
    <w:rsid w:val="004F5AE2"/>
    <w:rsid w:val="004F5DEC"/>
    <w:rsid w:val="004F5EA6"/>
    <w:rsid w:val="004F773A"/>
    <w:rsid w:val="004F7A24"/>
    <w:rsid w:val="0050026E"/>
    <w:rsid w:val="00501D8B"/>
    <w:rsid w:val="005020D3"/>
    <w:rsid w:val="0050214B"/>
    <w:rsid w:val="00502910"/>
    <w:rsid w:val="00502A25"/>
    <w:rsid w:val="005033C9"/>
    <w:rsid w:val="0050396C"/>
    <w:rsid w:val="00504BBE"/>
    <w:rsid w:val="00504C47"/>
    <w:rsid w:val="00511067"/>
    <w:rsid w:val="00511771"/>
    <w:rsid w:val="00511FD9"/>
    <w:rsid w:val="005145D0"/>
    <w:rsid w:val="00514BAB"/>
    <w:rsid w:val="005152AC"/>
    <w:rsid w:val="00515527"/>
    <w:rsid w:val="00515DDF"/>
    <w:rsid w:val="005172E0"/>
    <w:rsid w:val="00520176"/>
    <w:rsid w:val="00521A5F"/>
    <w:rsid w:val="00521FEE"/>
    <w:rsid w:val="0052263E"/>
    <w:rsid w:val="00522F09"/>
    <w:rsid w:val="0052675C"/>
    <w:rsid w:val="00526822"/>
    <w:rsid w:val="00527B62"/>
    <w:rsid w:val="00527F26"/>
    <w:rsid w:val="005304B0"/>
    <w:rsid w:val="00531589"/>
    <w:rsid w:val="00532015"/>
    <w:rsid w:val="00533036"/>
    <w:rsid w:val="0053324D"/>
    <w:rsid w:val="00534AAE"/>
    <w:rsid w:val="00536AFF"/>
    <w:rsid w:val="00537E6B"/>
    <w:rsid w:val="0054023D"/>
    <w:rsid w:val="00540C68"/>
    <w:rsid w:val="00540EEC"/>
    <w:rsid w:val="005425F2"/>
    <w:rsid w:val="005437FE"/>
    <w:rsid w:val="00543803"/>
    <w:rsid w:val="005454E9"/>
    <w:rsid w:val="005473DB"/>
    <w:rsid w:val="0054748B"/>
    <w:rsid w:val="005504A9"/>
    <w:rsid w:val="00550A5A"/>
    <w:rsid w:val="005533B3"/>
    <w:rsid w:val="005541FF"/>
    <w:rsid w:val="00560E2C"/>
    <w:rsid w:val="005628F7"/>
    <w:rsid w:val="0056326F"/>
    <w:rsid w:val="005641A6"/>
    <w:rsid w:val="0056679D"/>
    <w:rsid w:val="00566890"/>
    <w:rsid w:val="00566D00"/>
    <w:rsid w:val="0057015C"/>
    <w:rsid w:val="005706EE"/>
    <w:rsid w:val="00570BA7"/>
    <w:rsid w:val="0057134B"/>
    <w:rsid w:val="005719E4"/>
    <w:rsid w:val="0057383B"/>
    <w:rsid w:val="00573FAF"/>
    <w:rsid w:val="00574278"/>
    <w:rsid w:val="0057680C"/>
    <w:rsid w:val="00576F0C"/>
    <w:rsid w:val="0057722F"/>
    <w:rsid w:val="005775E4"/>
    <w:rsid w:val="00577767"/>
    <w:rsid w:val="005808CA"/>
    <w:rsid w:val="00583376"/>
    <w:rsid w:val="005846E1"/>
    <w:rsid w:val="005854D7"/>
    <w:rsid w:val="005857BC"/>
    <w:rsid w:val="00586C63"/>
    <w:rsid w:val="00587728"/>
    <w:rsid w:val="00590759"/>
    <w:rsid w:val="00592FC6"/>
    <w:rsid w:val="00594BC8"/>
    <w:rsid w:val="005962F3"/>
    <w:rsid w:val="005970ED"/>
    <w:rsid w:val="005A0932"/>
    <w:rsid w:val="005A0A3B"/>
    <w:rsid w:val="005A1C61"/>
    <w:rsid w:val="005A24A7"/>
    <w:rsid w:val="005A489C"/>
    <w:rsid w:val="005A4D2D"/>
    <w:rsid w:val="005A5D04"/>
    <w:rsid w:val="005A5D7A"/>
    <w:rsid w:val="005A6464"/>
    <w:rsid w:val="005A6960"/>
    <w:rsid w:val="005A720D"/>
    <w:rsid w:val="005A7986"/>
    <w:rsid w:val="005B2209"/>
    <w:rsid w:val="005B2AA2"/>
    <w:rsid w:val="005B2FC5"/>
    <w:rsid w:val="005B3E47"/>
    <w:rsid w:val="005B4E03"/>
    <w:rsid w:val="005B5371"/>
    <w:rsid w:val="005B5CFC"/>
    <w:rsid w:val="005B5F49"/>
    <w:rsid w:val="005C1F88"/>
    <w:rsid w:val="005C2520"/>
    <w:rsid w:val="005C25A2"/>
    <w:rsid w:val="005C3100"/>
    <w:rsid w:val="005C3C0F"/>
    <w:rsid w:val="005C412E"/>
    <w:rsid w:val="005C4A97"/>
    <w:rsid w:val="005C6531"/>
    <w:rsid w:val="005C6B42"/>
    <w:rsid w:val="005D0069"/>
    <w:rsid w:val="005D0625"/>
    <w:rsid w:val="005D09F5"/>
    <w:rsid w:val="005D0C7B"/>
    <w:rsid w:val="005D2907"/>
    <w:rsid w:val="005D39D3"/>
    <w:rsid w:val="005D475D"/>
    <w:rsid w:val="005D5322"/>
    <w:rsid w:val="005D642E"/>
    <w:rsid w:val="005D680F"/>
    <w:rsid w:val="005D7D6F"/>
    <w:rsid w:val="005E0F5D"/>
    <w:rsid w:val="005E1B09"/>
    <w:rsid w:val="005E1C97"/>
    <w:rsid w:val="005E27FE"/>
    <w:rsid w:val="005E2989"/>
    <w:rsid w:val="005E39A6"/>
    <w:rsid w:val="005E44EA"/>
    <w:rsid w:val="005E55B5"/>
    <w:rsid w:val="005E636C"/>
    <w:rsid w:val="005E70D3"/>
    <w:rsid w:val="005E73CE"/>
    <w:rsid w:val="005E749B"/>
    <w:rsid w:val="005E77B0"/>
    <w:rsid w:val="005F01AE"/>
    <w:rsid w:val="005F0C0E"/>
    <w:rsid w:val="005F1AD0"/>
    <w:rsid w:val="005F2B49"/>
    <w:rsid w:val="005F354F"/>
    <w:rsid w:val="005F39F2"/>
    <w:rsid w:val="005F4360"/>
    <w:rsid w:val="005F515D"/>
    <w:rsid w:val="005F5B3F"/>
    <w:rsid w:val="005F7188"/>
    <w:rsid w:val="005F7855"/>
    <w:rsid w:val="005F7BFB"/>
    <w:rsid w:val="005F7CC1"/>
    <w:rsid w:val="006004FF"/>
    <w:rsid w:val="006020C8"/>
    <w:rsid w:val="00602478"/>
    <w:rsid w:val="0060266B"/>
    <w:rsid w:val="006027E9"/>
    <w:rsid w:val="00603337"/>
    <w:rsid w:val="00603E22"/>
    <w:rsid w:val="00603F84"/>
    <w:rsid w:val="006043A8"/>
    <w:rsid w:val="006062A7"/>
    <w:rsid w:val="0060707B"/>
    <w:rsid w:val="0060722B"/>
    <w:rsid w:val="00607EB3"/>
    <w:rsid w:val="00610DC8"/>
    <w:rsid w:val="00612107"/>
    <w:rsid w:val="0061300F"/>
    <w:rsid w:val="0061318F"/>
    <w:rsid w:val="00614AC3"/>
    <w:rsid w:val="00614ADB"/>
    <w:rsid w:val="00617421"/>
    <w:rsid w:val="0062062C"/>
    <w:rsid w:val="00620EF1"/>
    <w:rsid w:val="006215D3"/>
    <w:rsid w:val="006234FB"/>
    <w:rsid w:val="00623FC2"/>
    <w:rsid w:val="00624A09"/>
    <w:rsid w:val="00624A0E"/>
    <w:rsid w:val="00625A3B"/>
    <w:rsid w:val="0062682F"/>
    <w:rsid w:val="006268B2"/>
    <w:rsid w:val="00626F8A"/>
    <w:rsid w:val="00627205"/>
    <w:rsid w:val="00627810"/>
    <w:rsid w:val="00627BC3"/>
    <w:rsid w:val="00627C9C"/>
    <w:rsid w:val="006323E5"/>
    <w:rsid w:val="0063259B"/>
    <w:rsid w:val="00632BF7"/>
    <w:rsid w:val="0063355F"/>
    <w:rsid w:val="006337BA"/>
    <w:rsid w:val="00635B53"/>
    <w:rsid w:val="00636DC6"/>
    <w:rsid w:val="006407EB"/>
    <w:rsid w:val="00640905"/>
    <w:rsid w:val="00640F6C"/>
    <w:rsid w:val="006412D6"/>
    <w:rsid w:val="00642924"/>
    <w:rsid w:val="0064404C"/>
    <w:rsid w:val="00644A81"/>
    <w:rsid w:val="00644C07"/>
    <w:rsid w:val="006453B2"/>
    <w:rsid w:val="00645A51"/>
    <w:rsid w:val="0064697E"/>
    <w:rsid w:val="00647673"/>
    <w:rsid w:val="00647D0B"/>
    <w:rsid w:val="00652649"/>
    <w:rsid w:val="006526CD"/>
    <w:rsid w:val="00652C0E"/>
    <w:rsid w:val="00653288"/>
    <w:rsid w:val="00653C8D"/>
    <w:rsid w:val="00654237"/>
    <w:rsid w:val="0065438E"/>
    <w:rsid w:val="00654C30"/>
    <w:rsid w:val="00655F92"/>
    <w:rsid w:val="006561FF"/>
    <w:rsid w:val="00656FE9"/>
    <w:rsid w:val="00660BF9"/>
    <w:rsid w:val="006620C2"/>
    <w:rsid w:val="0066367B"/>
    <w:rsid w:val="0066384F"/>
    <w:rsid w:val="00663E9C"/>
    <w:rsid w:val="006656DF"/>
    <w:rsid w:val="00665725"/>
    <w:rsid w:val="006666E6"/>
    <w:rsid w:val="00666F3B"/>
    <w:rsid w:val="006670AA"/>
    <w:rsid w:val="00667DF6"/>
    <w:rsid w:val="00670057"/>
    <w:rsid w:val="00670205"/>
    <w:rsid w:val="00672B36"/>
    <w:rsid w:val="00672E46"/>
    <w:rsid w:val="00676B1F"/>
    <w:rsid w:val="006770BC"/>
    <w:rsid w:val="006774A9"/>
    <w:rsid w:val="00677D98"/>
    <w:rsid w:val="00680DC2"/>
    <w:rsid w:val="00681CD9"/>
    <w:rsid w:val="00682B86"/>
    <w:rsid w:val="0068307C"/>
    <w:rsid w:val="006836A6"/>
    <w:rsid w:val="00685B7B"/>
    <w:rsid w:val="00685F01"/>
    <w:rsid w:val="006874C3"/>
    <w:rsid w:val="00687866"/>
    <w:rsid w:val="00691898"/>
    <w:rsid w:val="00693EF6"/>
    <w:rsid w:val="00694005"/>
    <w:rsid w:val="00694F72"/>
    <w:rsid w:val="00695AE5"/>
    <w:rsid w:val="00696197"/>
    <w:rsid w:val="006969E4"/>
    <w:rsid w:val="00696BAA"/>
    <w:rsid w:val="00697300"/>
    <w:rsid w:val="00697F07"/>
    <w:rsid w:val="006A03F7"/>
    <w:rsid w:val="006A07D7"/>
    <w:rsid w:val="006A09DB"/>
    <w:rsid w:val="006A13CE"/>
    <w:rsid w:val="006A1771"/>
    <w:rsid w:val="006A1B59"/>
    <w:rsid w:val="006A2CA5"/>
    <w:rsid w:val="006A3291"/>
    <w:rsid w:val="006A3958"/>
    <w:rsid w:val="006A4F7B"/>
    <w:rsid w:val="006A5469"/>
    <w:rsid w:val="006A6149"/>
    <w:rsid w:val="006A6D1C"/>
    <w:rsid w:val="006B0192"/>
    <w:rsid w:val="006B090C"/>
    <w:rsid w:val="006B38E5"/>
    <w:rsid w:val="006B407B"/>
    <w:rsid w:val="006B53E4"/>
    <w:rsid w:val="006B5FE0"/>
    <w:rsid w:val="006B6207"/>
    <w:rsid w:val="006B66A9"/>
    <w:rsid w:val="006B69F2"/>
    <w:rsid w:val="006B6CC6"/>
    <w:rsid w:val="006B6E74"/>
    <w:rsid w:val="006B744D"/>
    <w:rsid w:val="006C0E50"/>
    <w:rsid w:val="006C1C5B"/>
    <w:rsid w:val="006C1C73"/>
    <w:rsid w:val="006C1D78"/>
    <w:rsid w:val="006C2CBA"/>
    <w:rsid w:val="006C5EE1"/>
    <w:rsid w:val="006C6FAD"/>
    <w:rsid w:val="006C7268"/>
    <w:rsid w:val="006C7512"/>
    <w:rsid w:val="006C7671"/>
    <w:rsid w:val="006D2218"/>
    <w:rsid w:val="006D421D"/>
    <w:rsid w:val="006D46F1"/>
    <w:rsid w:val="006D4875"/>
    <w:rsid w:val="006D49FE"/>
    <w:rsid w:val="006D4AF3"/>
    <w:rsid w:val="006D60FD"/>
    <w:rsid w:val="006D6853"/>
    <w:rsid w:val="006D6B26"/>
    <w:rsid w:val="006D7624"/>
    <w:rsid w:val="006D76BE"/>
    <w:rsid w:val="006E456F"/>
    <w:rsid w:val="006E4E4A"/>
    <w:rsid w:val="006E521F"/>
    <w:rsid w:val="006E5886"/>
    <w:rsid w:val="006F10F3"/>
    <w:rsid w:val="006F1FA0"/>
    <w:rsid w:val="006F2877"/>
    <w:rsid w:val="006F2E53"/>
    <w:rsid w:val="006F4977"/>
    <w:rsid w:val="006F4E32"/>
    <w:rsid w:val="006F4EDE"/>
    <w:rsid w:val="006F529D"/>
    <w:rsid w:val="006F54E4"/>
    <w:rsid w:val="007000F1"/>
    <w:rsid w:val="0070018F"/>
    <w:rsid w:val="00702E7A"/>
    <w:rsid w:val="00704682"/>
    <w:rsid w:val="0070539F"/>
    <w:rsid w:val="00705A98"/>
    <w:rsid w:val="00707E71"/>
    <w:rsid w:val="00710536"/>
    <w:rsid w:val="0071061B"/>
    <w:rsid w:val="00710FD1"/>
    <w:rsid w:val="00711CE0"/>
    <w:rsid w:val="00712C2C"/>
    <w:rsid w:val="00713ACA"/>
    <w:rsid w:val="00713CD9"/>
    <w:rsid w:val="00715123"/>
    <w:rsid w:val="00715772"/>
    <w:rsid w:val="00715CB3"/>
    <w:rsid w:val="00716C8E"/>
    <w:rsid w:val="00720325"/>
    <w:rsid w:val="00720892"/>
    <w:rsid w:val="007214F9"/>
    <w:rsid w:val="00722690"/>
    <w:rsid w:val="007228FF"/>
    <w:rsid w:val="007232B5"/>
    <w:rsid w:val="0072381F"/>
    <w:rsid w:val="00723A9B"/>
    <w:rsid w:val="00723F3C"/>
    <w:rsid w:val="00726CB6"/>
    <w:rsid w:val="00726FA9"/>
    <w:rsid w:val="00727B06"/>
    <w:rsid w:val="007306BB"/>
    <w:rsid w:val="007309FD"/>
    <w:rsid w:val="00730C6E"/>
    <w:rsid w:val="00732473"/>
    <w:rsid w:val="00732500"/>
    <w:rsid w:val="00732C5A"/>
    <w:rsid w:val="007332FF"/>
    <w:rsid w:val="00735C11"/>
    <w:rsid w:val="00735D0E"/>
    <w:rsid w:val="0073686B"/>
    <w:rsid w:val="007372EC"/>
    <w:rsid w:val="00737580"/>
    <w:rsid w:val="00740EFE"/>
    <w:rsid w:val="007424DF"/>
    <w:rsid w:val="00742737"/>
    <w:rsid w:val="007432B6"/>
    <w:rsid w:val="0074390F"/>
    <w:rsid w:val="00743C85"/>
    <w:rsid w:val="00744057"/>
    <w:rsid w:val="0074438F"/>
    <w:rsid w:val="00744BC0"/>
    <w:rsid w:val="00745664"/>
    <w:rsid w:val="0074588C"/>
    <w:rsid w:val="00745B5D"/>
    <w:rsid w:val="0074638C"/>
    <w:rsid w:val="0074756D"/>
    <w:rsid w:val="00747F7C"/>
    <w:rsid w:val="00751F96"/>
    <w:rsid w:val="00752E91"/>
    <w:rsid w:val="0075376C"/>
    <w:rsid w:val="00753FB8"/>
    <w:rsid w:val="007543A2"/>
    <w:rsid w:val="0075454D"/>
    <w:rsid w:val="007551D3"/>
    <w:rsid w:val="0075758D"/>
    <w:rsid w:val="0076034A"/>
    <w:rsid w:val="00760614"/>
    <w:rsid w:val="00760DF0"/>
    <w:rsid w:val="00761AED"/>
    <w:rsid w:val="00762034"/>
    <w:rsid w:val="00762509"/>
    <w:rsid w:val="007628E8"/>
    <w:rsid w:val="00766CE6"/>
    <w:rsid w:val="007672F7"/>
    <w:rsid w:val="00767562"/>
    <w:rsid w:val="00770A02"/>
    <w:rsid w:val="007711C4"/>
    <w:rsid w:val="00772786"/>
    <w:rsid w:val="007728A9"/>
    <w:rsid w:val="00772D41"/>
    <w:rsid w:val="0077489E"/>
    <w:rsid w:val="0077507A"/>
    <w:rsid w:val="00776421"/>
    <w:rsid w:val="0077672B"/>
    <w:rsid w:val="00776B81"/>
    <w:rsid w:val="0077725C"/>
    <w:rsid w:val="007773CA"/>
    <w:rsid w:val="0077743B"/>
    <w:rsid w:val="00781378"/>
    <w:rsid w:val="0078277F"/>
    <w:rsid w:val="00782BC4"/>
    <w:rsid w:val="00783533"/>
    <w:rsid w:val="0078363B"/>
    <w:rsid w:val="00783AA4"/>
    <w:rsid w:val="00784FFE"/>
    <w:rsid w:val="00785BC4"/>
    <w:rsid w:val="00786350"/>
    <w:rsid w:val="007864B3"/>
    <w:rsid w:val="00786EE6"/>
    <w:rsid w:val="00790D8B"/>
    <w:rsid w:val="00791D4D"/>
    <w:rsid w:val="0079252A"/>
    <w:rsid w:val="00793526"/>
    <w:rsid w:val="0079482E"/>
    <w:rsid w:val="007952F6"/>
    <w:rsid w:val="00796797"/>
    <w:rsid w:val="007967CA"/>
    <w:rsid w:val="00797280"/>
    <w:rsid w:val="00797792"/>
    <w:rsid w:val="0079792E"/>
    <w:rsid w:val="007A0E79"/>
    <w:rsid w:val="007A156D"/>
    <w:rsid w:val="007A24A2"/>
    <w:rsid w:val="007A67D8"/>
    <w:rsid w:val="007A69E4"/>
    <w:rsid w:val="007A6F88"/>
    <w:rsid w:val="007A7BC8"/>
    <w:rsid w:val="007B0637"/>
    <w:rsid w:val="007B0D7B"/>
    <w:rsid w:val="007B17EF"/>
    <w:rsid w:val="007B195D"/>
    <w:rsid w:val="007B3195"/>
    <w:rsid w:val="007B3D68"/>
    <w:rsid w:val="007B437D"/>
    <w:rsid w:val="007B56F4"/>
    <w:rsid w:val="007B6118"/>
    <w:rsid w:val="007B6A2C"/>
    <w:rsid w:val="007B710B"/>
    <w:rsid w:val="007C0079"/>
    <w:rsid w:val="007C0667"/>
    <w:rsid w:val="007C0A3A"/>
    <w:rsid w:val="007C1D18"/>
    <w:rsid w:val="007C1F98"/>
    <w:rsid w:val="007C6E4A"/>
    <w:rsid w:val="007C7B88"/>
    <w:rsid w:val="007D06E4"/>
    <w:rsid w:val="007D19D1"/>
    <w:rsid w:val="007D1BF3"/>
    <w:rsid w:val="007D38AC"/>
    <w:rsid w:val="007D3B46"/>
    <w:rsid w:val="007D4DE8"/>
    <w:rsid w:val="007D5156"/>
    <w:rsid w:val="007D51FB"/>
    <w:rsid w:val="007D5BF9"/>
    <w:rsid w:val="007D5E38"/>
    <w:rsid w:val="007D798B"/>
    <w:rsid w:val="007E044B"/>
    <w:rsid w:val="007E0EE7"/>
    <w:rsid w:val="007E358B"/>
    <w:rsid w:val="007E35F5"/>
    <w:rsid w:val="007E3CA9"/>
    <w:rsid w:val="007E4127"/>
    <w:rsid w:val="007E430B"/>
    <w:rsid w:val="007E4404"/>
    <w:rsid w:val="007E7184"/>
    <w:rsid w:val="007F186C"/>
    <w:rsid w:val="007F2661"/>
    <w:rsid w:val="007F2EE3"/>
    <w:rsid w:val="007F2F48"/>
    <w:rsid w:val="007F4EE1"/>
    <w:rsid w:val="007F58E2"/>
    <w:rsid w:val="007F5A44"/>
    <w:rsid w:val="00800E8A"/>
    <w:rsid w:val="0080265F"/>
    <w:rsid w:val="008033E0"/>
    <w:rsid w:val="008046F6"/>
    <w:rsid w:val="008047CD"/>
    <w:rsid w:val="00804957"/>
    <w:rsid w:val="0080541F"/>
    <w:rsid w:val="00806087"/>
    <w:rsid w:val="00806F9C"/>
    <w:rsid w:val="008070BE"/>
    <w:rsid w:val="008071FD"/>
    <w:rsid w:val="008075C4"/>
    <w:rsid w:val="00807C6D"/>
    <w:rsid w:val="00810211"/>
    <w:rsid w:val="00812353"/>
    <w:rsid w:val="008125A3"/>
    <w:rsid w:val="008139C0"/>
    <w:rsid w:val="00814503"/>
    <w:rsid w:val="008145AE"/>
    <w:rsid w:val="008167CF"/>
    <w:rsid w:val="00816D89"/>
    <w:rsid w:val="00817029"/>
    <w:rsid w:val="00817DAD"/>
    <w:rsid w:val="00817FEB"/>
    <w:rsid w:val="008211AE"/>
    <w:rsid w:val="008211F7"/>
    <w:rsid w:val="008213B7"/>
    <w:rsid w:val="008222E7"/>
    <w:rsid w:val="008244B4"/>
    <w:rsid w:val="00825293"/>
    <w:rsid w:val="00825E2E"/>
    <w:rsid w:val="008265A8"/>
    <w:rsid w:val="0082670A"/>
    <w:rsid w:val="0082798D"/>
    <w:rsid w:val="00830007"/>
    <w:rsid w:val="00830645"/>
    <w:rsid w:val="008327FB"/>
    <w:rsid w:val="0083302D"/>
    <w:rsid w:val="00833081"/>
    <w:rsid w:val="008348A1"/>
    <w:rsid w:val="008351FE"/>
    <w:rsid w:val="00835453"/>
    <w:rsid w:val="008354E0"/>
    <w:rsid w:val="00835A8A"/>
    <w:rsid w:val="00837C2B"/>
    <w:rsid w:val="00837DA6"/>
    <w:rsid w:val="00840697"/>
    <w:rsid w:val="0084080B"/>
    <w:rsid w:val="00841549"/>
    <w:rsid w:val="00842045"/>
    <w:rsid w:val="00842179"/>
    <w:rsid w:val="0084350A"/>
    <w:rsid w:val="00844AFE"/>
    <w:rsid w:val="00845ADC"/>
    <w:rsid w:val="00845E48"/>
    <w:rsid w:val="00847853"/>
    <w:rsid w:val="00847BD2"/>
    <w:rsid w:val="00847E05"/>
    <w:rsid w:val="00851281"/>
    <w:rsid w:val="008512E1"/>
    <w:rsid w:val="008514A9"/>
    <w:rsid w:val="00853817"/>
    <w:rsid w:val="00854304"/>
    <w:rsid w:val="0085549D"/>
    <w:rsid w:val="00855E0C"/>
    <w:rsid w:val="00855E2D"/>
    <w:rsid w:val="00855E48"/>
    <w:rsid w:val="008566AF"/>
    <w:rsid w:val="008616D2"/>
    <w:rsid w:val="008618AD"/>
    <w:rsid w:val="00861A49"/>
    <w:rsid w:val="00863ACB"/>
    <w:rsid w:val="00863D98"/>
    <w:rsid w:val="00863EE5"/>
    <w:rsid w:val="00864D31"/>
    <w:rsid w:val="00865974"/>
    <w:rsid w:val="00865BC8"/>
    <w:rsid w:val="00866590"/>
    <w:rsid w:val="008672B1"/>
    <w:rsid w:val="00867B81"/>
    <w:rsid w:val="008700D4"/>
    <w:rsid w:val="00870F1E"/>
    <w:rsid w:val="008710B9"/>
    <w:rsid w:val="00871DE4"/>
    <w:rsid w:val="00872166"/>
    <w:rsid w:val="00873778"/>
    <w:rsid w:val="00874975"/>
    <w:rsid w:val="008750BA"/>
    <w:rsid w:val="00875182"/>
    <w:rsid w:val="008753E0"/>
    <w:rsid w:val="00875E1A"/>
    <w:rsid w:val="008767D7"/>
    <w:rsid w:val="0087717C"/>
    <w:rsid w:val="00877226"/>
    <w:rsid w:val="008779B9"/>
    <w:rsid w:val="00877AA6"/>
    <w:rsid w:val="00880713"/>
    <w:rsid w:val="0088133D"/>
    <w:rsid w:val="008825FB"/>
    <w:rsid w:val="008830FD"/>
    <w:rsid w:val="0088391D"/>
    <w:rsid w:val="00883F08"/>
    <w:rsid w:val="008863C8"/>
    <w:rsid w:val="008913BC"/>
    <w:rsid w:val="00891E75"/>
    <w:rsid w:val="00892A70"/>
    <w:rsid w:val="00892CD8"/>
    <w:rsid w:val="00893630"/>
    <w:rsid w:val="00893E89"/>
    <w:rsid w:val="00894645"/>
    <w:rsid w:val="00894E1C"/>
    <w:rsid w:val="00894E32"/>
    <w:rsid w:val="008954A4"/>
    <w:rsid w:val="00895950"/>
    <w:rsid w:val="00895968"/>
    <w:rsid w:val="008959E3"/>
    <w:rsid w:val="00895E17"/>
    <w:rsid w:val="00896874"/>
    <w:rsid w:val="00896A1D"/>
    <w:rsid w:val="00897D85"/>
    <w:rsid w:val="008A1094"/>
    <w:rsid w:val="008A118C"/>
    <w:rsid w:val="008A1A1E"/>
    <w:rsid w:val="008A1EEA"/>
    <w:rsid w:val="008A2341"/>
    <w:rsid w:val="008A2349"/>
    <w:rsid w:val="008A26B6"/>
    <w:rsid w:val="008A2F58"/>
    <w:rsid w:val="008A4612"/>
    <w:rsid w:val="008A5281"/>
    <w:rsid w:val="008A64B6"/>
    <w:rsid w:val="008A7312"/>
    <w:rsid w:val="008A77AA"/>
    <w:rsid w:val="008B035B"/>
    <w:rsid w:val="008B198A"/>
    <w:rsid w:val="008B377C"/>
    <w:rsid w:val="008B4465"/>
    <w:rsid w:val="008B540B"/>
    <w:rsid w:val="008B6FBD"/>
    <w:rsid w:val="008C0B5F"/>
    <w:rsid w:val="008C0D77"/>
    <w:rsid w:val="008C18C8"/>
    <w:rsid w:val="008C23AA"/>
    <w:rsid w:val="008C28B9"/>
    <w:rsid w:val="008C29CA"/>
    <w:rsid w:val="008C2BB2"/>
    <w:rsid w:val="008C304E"/>
    <w:rsid w:val="008C4BD5"/>
    <w:rsid w:val="008C5E75"/>
    <w:rsid w:val="008C5E8D"/>
    <w:rsid w:val="008C665B"/>
    <w:rsid w:val="008C74BF"/>
    <w:rsid w:val="008D1B82"/>
    <w:rsid w:val="008D1C67"/>
    <w:rsid w:val="008D3316"/>
    <w:rsid w:val="008D3949"/>
    <w:rsid w:val="008D4101"/>
    <w:rsid w:val="008D6227"/>
    <w:rsid w:val="008D6ECF"/>
    <w:rsid w:val="008E01A6"/>
    <w:rsid w:val="008E1636"/>
    <w:rsid w:val="008E24A2"/>
    <w:rsid w:val="008E3E4F"/>
    <w:rsid w:val="008E43FD"/>
    <w:rsid w:val="008E473C"/>
    <w:rsid w:val="008E633A"/>
    <w:rsid w:val="008E640B"/>
    <w:rsid w:val="008F025A"/>
    <w:rsid w:val="008F0B5C"/>
    <w:rsid w:val="008F1FC6"/>
    <w:rsid w:val="008F3061"/>
    <w:rsid w:val="008F51F9"/>
    <w:rsid w:val="008F65D0"/>
    <w:rsid w:val="008F6986"/>
    <w:rsid w:val="008F7D74"/>
    <w:rsid w:val="00900454"/>
    <w:rsid w:val="009007A6"/>
    <w:rsid w:val="00901311"/>
    <w:rsid w:val="009027A3"/>
    <w:rsid w:val="009029B5"/>
    <w:rsid w:val="00902EC5"/>
    <w:rsid w:val="009036F1"/>
    <w:rsid w:val="00905A7F"/>
    <w:rsid w:val="00905B7E"/>
    <w:rsid w:val="00906664"/>
    <w:rsid w:val="00910895"/>
    <w:rsid w:val="009108DD"/>
    <w:rsid w:val="00911BCD"/>
    <w:rsid w:val="0091240C"/>
    <w:rsid w:val="00912D08"/>
    <w:rsid w:val="00913163"/>
    <w:rsid w:val="0091341A"/>
    <w:rsid w:val="0091406C"/>
    <w:rsid w:val="009165C6"/>
    <w:rsid w:val="0091733C"/>
    <w:rsid w:val="00921385"/>
    <w:rsid w:val="0092299C"/>
    <w:rsid w:val="00923467"/>
    <w:rsid w:val="00925778"/>
    <w:rsid w:val="009270B4"/>
    <w:rsid w:val="00927448"/>
    <w:rsid w:val="009276EA"/>
    <w:rsid w:val="00927DA6"/>
    <w:rsid w:val="00930183"/>
    <w:rsid w:val="00930ABB"/>
    <w:rsid w:val="00930B57"/>
    <w:rsid w:val="00932580"/>
    <w:rsid w:val="0093440B"/>
    <w:rsid w:val="00934F1B"/>
    <w:rsid w:val="00935BB6"/>
    <w:rsid w:val="00935F68"/>
    <w:rsid w:val="0093680B"/>
    <w:rsid w:val="00937102"/>
    <w:rsid w:val="00940BB5"/>
    <w:rsid w:val="009428F9"/>
    <w:rsid w:val="00943A48"/>
    <w:rsid w:val="00943AEA"/>
    <w:rsid w:val="00944118"/>
    <w:rsid w:val="00944739"/>
    <w:rsid w:val="00945215"/>
    <w:rsid w:val="009459C5"/>
    <w:rsid w:val="00947490"/>
    <w:rsid w:val="00947957"/>
    <w:rsid w:val="00950D09"/>
    <w:rsid w:val="00951210"/>
    <w:rsid w:val="009519D2"/>
    <w:rsid w:val="009532E1"/>
    <w:rsid w:val="009544E0"/>
    <w:rsid w:val="00954A4D"/>
    <w:rsid w:val="009553D0"/>
    <w:rsid w:val="00955BA5"/>
    <w:rsid w:val="00957F90"/>
    <w:rsid w:val="00960575"/>
    <w:rsid w:val="0096086E"/>
    <w:rsid w:val="00961B39"/>
    <w:rsid w:val="00961DEE"/>
    <w:rsid w:val="00962685"/>
    <w:rsid w:val="00962812"/>
    <w:rsid w:val="00962B54"/>
    <w:rsid w:val="0096369F"/>
    <w:rsid w:val="00964569"/>
    <w:rsid w:val="009646BF"/>
    <w:rsid w:val="00964870"/>
    <w:rsid w:val="00964AA4"/>
    <w:rsid w:val="0096790D"/>
    <w:rsid w:val="00970B1D"/>
    <w:rsid w:val="00970E12"/>
    <w:rsid w:val="0097137E"/>
    <w:rsid w:val="00971A0E"/>
    <w:rsid w:val="009722F3"/>
    <w:rsid w:val="00972B7F"/>
    <w:rsid w:val="009742BE"/>
    <w:rsid w:val="00974453"/>
    <w:rsid w:val="009745A4"/>
    <w:rsid w:val="00975F94"/>
    <w:rsid w:val="00975FA5"/>
    <w:rsid w:val="00976772"/>
    <w:rsid w:val="00977260"/>
    <w:rsid w:val="00977770"/>
    <w:rsid w:val="009777D4"/>
    <w:rsid w:val="009779C5"/>
    <w:rsid w:val="009817CE"/>
    <w:rsid w:val="00983295"/>
    <w:rsid w:val="00984719"/>
    <w:rsid w:val="009855B0"/>
    <w:rsid w:val="009858EB"/>
    <w:rsid w:val="00986A38"/>
    <w:rsid w:val="00987474"/>
    <w:rsid w:val="009875FA"/>
    <w:rsid w:val="00987FDA"/>
    <w:rsid w:val="00990081"/>
    <w:rsid w:val="00990304"/>
    <w:rsid w:val="00990395"/>
    <w:rsid w:val="00990E95"/>
    <w:rsid w:val="009916CD"/>
    <w:rsid w:val="0099220E"/>
    <w:rsid w:val="009922F4"/>
    <w:rsid w:val="00992F5C"/>
    <w:rsid w:val="009953AA"/>
    <w:rsid w:val="00995C63"/>
    <w:rsid w:val="009973B7"/>
    <w:rsid w:val="0099793D"/>
    <w:rsid w:val="009A134C"/>
    <w:rsid w:val="009A27F0"/>
    <w:rsid w:val="009A31FA"/>
    <w:rsid w:val="009A3D7D"/>
    <w:rsid w:val="009A435F"/>
    <w:rsid w:val="009A491E"/>
    <w:rsid w:val="009A7B75"/>
    <w:rsid w:val="009B1BB8"/>
    <w:rsid w:val="009B2CAB"/>
    <w:rsid w:val="009B33C5"/>
    <w:rsid w:val="009B4799"/>
    <w:rsid w:val="009B5681"/>
    <w:rsid w:val="009B61A1"/>
    <w:rsid w:val="009B6DD8"/>
    <w:rsid w:val="009B6F13"/>
    <w:rsid w:val="009B749C"/>
    <w:rsid w:val="009B7849"/>
    <w:rsid w:val="009B7ACD"/>
    <w:rsid w:val="009B7E57"/>
    <w:rsid w:val="009C0633"/>
    <w:rsid w:val="009C16FD"/>
    <w:rsid w:val="009C3BF9"/>
    <w:rsid w:val="009C4939"/>
    <w:rsid w:val="009C4AC1"/>
    <w:rsid w:val="009C5F92"/>
    <w:rsid w:val="009C6956"/>
    <w:rsid w:val="009C7234"/>
    <w:rsid w:val="009D09AC"/>
    <w:rsid w:val="009D0C41"/>
    <w:rsid w:val="009D153E"/>
    <w:rsid w:val="009D32AA"/>
    <w:rsid w:val="009D3831"/>
    <w:rsid w:val="009D43FF"/>
    <w:rsid w:val="009D4F35"/>
    <w:rsid w:val="009D5C75"/>
    <w:rsid w:val="009E1718"/>
    <w:rsid w:val="009E3B0E"/>
    <w:rsid w:val="009E4E2B"/>
    <w:rsid w:val="009E4F8F"/>
    <w:rsid w:val="009E50A1"/>
    <w:rsid w:val="009E5CB0"/>
    <w:rsid w:val="009E6169"/>
    <w:rsid w:val="009E62E7"/>
    <w:rsid w:val="009E71E2"/>
    <w:rsid w:val="009E7BB0"/>
    <w:rsid w:val="009F2413"/>
    <w:rsid w:val="009F298B"/>
    <w:rsid w:val="009F3793"/>
    <w:rsid w:val="009F4C0D"/>
    <w:rsid w:val="009F5FC5"/>
    <w:rsid w:val="009F6659"/>
    <w:rsid w:val="009F6A3B"/>
    <w:rsid w:val="009F7544"/>
    <w:rsid w:val="009F7864"/>
    <w:rsid w:val="009F7C1A"/>
    <w:rsid w:val="00A00ECC"/>
    <w:rsid w:val="00A018A2"/>
    <w:rsid w:val="00A03462"/>
    <w:rsid w:val="00A0437F"/>
    <w:rsid w:val="00A0597C"/>
    <w:rsid w:val="00A05CF0"/>
    <w:rsid w:val="00A137AA"/>
    <w:rsid w:val="00A14C01"/>
    <w:rsid w:val="00A15080"/>
    <w:rsid w:val="00A16498"/>
    <w:rsid w:val="00A167AD"/>
    <w:rsid w:val="00A17B23"/>
    <w:rsid w:val="00A217D2"/>
    <w:rsid w:val="00A21A11"/>
    <w:rsid w:val="00A227CB"/>
    <w:rsid w:val="00A22ED0"/>
    <w:rsid w:val="00A3111E"/>
    <w:rsid w:val="00A32430"/>
    <w:rsid w:val="00A33D9B"/>
    <w:rsid w:val="00A34D06"/>
    <w:rsid w:val="00A36443"/>
    <w:rsid w:val="00A37276"/>
    <w:rsid w:val="00A3729B"/>
    <w:rsid w:val="00A37959"/>
    <w:rsid w:val="00A40CB3"/>
    <w:rsid w:val="00A4160F"/>
    <w:rsid w:val="00A418ED"/>
    <w:rsid w:val="00A422D1"/>
    <w:rsid w:val="00A42648"/>
    <w:rsid w:val="00A432BD"/>
    <w:rsid w:val="00A43565"/>
    <w:rsid w:val="00A43817"/>
    <w:rsid w:val="00A44190"/>
    <w:rsid w:val="00A44D42"/>
    <w:rsid w:val="00A45373"/>
    <w:rsid w:val="00A459D2"/>
    <w:rsid w:val="00A46D07"/>
    <w:rsid w:val="00A47A91"/>
    <w:rsid w:val="00A5013F"/>
    <w:rsid w:val="00A51A43"/>
    <w:rsid w:val="00A51F8E"/>
    <w:rsid w:val="00A52161"/>
    <w:rsid w:val="00A5247A"/>
    <w:rsid w:val="00A52B2D"/>
    <w:rsid w:val="00A52EFD"/>
    <w:rsid w:val="00A53E55"/>
    <w:rsid w:val="00A53F85"/>
    <w:rsid w:val="00A547C0"/>
    <w:rsid w:val="00A54BC6"/>
    <w:rsid w:val="00A55700"/>
    <w:rsid w:val="00A56CC5"/>
    <w:rsid w:val="00A5751B"/>
    <w:rsid w:val="00A57E79"/>
    <w:rsid w:val="00A6039E"/>
    <w:rsid w:val="00A61F9A"/>
    <w:rsid w:val="00A62301"/>
    <w:rsid w:val="00A6339B"/>
    <w:rsid w:val="00A64E05"/>
    <w:rsid w:val="00A65C3A"/>
    <w:rsid w:val="00A663A5"/>
    <w:rsid w:val="00A66754"/>
    <w:rsid w:val="00A672B1"/>
    <w:rsid w:val="00A678CF"/>
    <w:rsid w:val="00A701F7"/>
    <w:rsid w:val="00A70CDF"/>
    <w:rsid w:val="00A70DEA"/>
    <w:rsid w:val="00A7294F"/>
    <w:rsid w:val="00A72F07"/>
    <w:rsid w:val="00A733E0"/>
    <w:rsid w:val="00A73EDB"/>
    <w:rsid w:val="00A74291"/>
    <w:rsid w:val="00A74FA1"/>
    <w:rsid w:val="00A776D8"/>
    <w:rsid w:val="00A77969"/>
    <w:rsid w:val="00A80665"/>
    <w:rsid w:val="00A81575"/>
    <w:rsid w:val="00A8328B"/>
    <w:rsid w:val="00A836CD"/>
    <w:rsid w:val="00A83981"/>
    <w:rsid w:val="00A83A62"/>
    <w:rsid w:val="00A848ED"/>
    <w:rsid w:val="00A84C58"/>
    <w:rsid w:val="00A86305"/>
    <w:rsid w:val="00A86E40"/>
    <w:rsid w:val="00A87481"/>
    <w:rsid w:val="00A91C7B"/>
    <w:rsid w:val="00A91D31"/>
    <w:rsid w:val="00A92201"/>
    <w:rsid w:val="00A92436"/>
    <w:rsid w:val="00A96B65"/>
    <w:rsid w:val="00A97881"/>
    <w:rsid w:val="00AA1425"/>
    <w:rsid w:val="00AA2945"/>
    <w:rsid w:val="00AA3371"/>
    <w:rsid w:val="00AA41B4"/>
    <w:rsid w:val="00AA7312"/>
    <w:rsid w:val="00AA73DC"/>
    <w:rsid w:val="00AB0286"/>
    <w:rsid w:val="00AB056A"/>
    <w:rsid w:val="00AB0A0F"/>
    <w:rsid w:val="00AB0B71"/>
    <w:rsid w:val="00AB1388"/>
    <w:rsid w:val="00AB150A"/>
    <w:rsid w:val="00AB29D1"/>
    <w:rsid w:val="00AB34A5"/>
    <w:rsid w:val="00AB4A3A"/>
    <w:rsid w:val="00AB54AB"/>
    <w:rsid w:val="00AB612A"/>
    <w:rsid w:val="00AB714F"/>
    <w:rsid w:val="00AC1406"/>
    <w:rsid w:val="00AC2C9D"/>
    <w:rsid w:val="00AC329D"/>
    <w:rsid w:val="00AC5469"/>
    <w:rsid w:val="00AC6970"/>
    <w:rsid w:val="00AC7033"/>
    <w:rsid w:val="00AC7C56"/>
    <w:rsid w:val="00AD0914"/>
    <w:rsid w:val="00AD0BC2"/>
    <w:rsid w:val="00AD1B36"/>
    <w:rsid w:val="00AD2734"/>
    <w:rsid w:val="00AD2955"/>
    <w:rsid w:val="00AD37A8"/>
    <w:rsid w:val="00AD4203"/>
    <w:rsid w:val="00AD5498"/>
    <w:rsid w:val="00AD5C10"/>
    <w:rsid w:val="00AD5E75"/>
    <w:rsid w:val="00AD60F1"/>
    <w:rsid w:val="00AD6578"/>
    <w:rsid w:val="00AD78BF"/>
    <w:rsid w:val="00AE2B39"/>
    <w:rsid w:val="00AE47B3"/>
    <w:rsid w:val="00AE51DC"/>
    <w:rsid w:val="00AE5514"/>
    <w:rsid w:val="00AE5E43"/>
    <w:rsid w:val="00AF17DB"/>
    <w:rsid w:val="00AF269A"/>
    <w:rsid w:val="00AF5413"/>
    <w:rsid w:val="00AF553A"/>
    <w:rsid w:val="00AF66EF"/>
    <w:rsid w:val="00B013A6"/>
    <w:rsid w:val="00B01B10"/>
    <w:rsid w:val="00B02AA1"/>
    <w:rsid w:val="00B03D3F"/>
    <w:rsid w:val="00B04BDC"/>
    <w:rsid w:val="00B050E6"/>
    <w:rsid w:val="00B05A2B"/>
    <w:rsid w:val="00B0757F"/>
    <w:rsid w:val="00B07BCE"/>
    <w:rsid w:val="00B07D4C"/>
    <w:rsid w:val="00B10DC0"/>
    <w:rsid w:val="00B12510"/>
    <w:rsid w:val="00B12FD4"/>
    <w:rsid w:val="00B13263"/>
    <w:rsid w:val="00B13415"/>
    <w:rsid w:val="00B13449"/>
    <w:rsid w:val="00B13B26"/>
    <w:rsid w:val="00B148A7"/>
    <w:rsid w:val="00B162B7"/>
    <w:rsid w:val="00B166AE"/>
    <w:rsid w:val="00B17E3B"/>
    <w:rsid w:val="00B201BF"/>
    <w:rsid w:val="00B22138"/>
    <w:rsid w:val="00B22A37"/>
    <w:rsid w:val="00B2331F"/>
    <w:rsid w:val="00B23C0F"/>
    <w:rsid w:val="00B23D17"/>
    <w:rsid w:val="00B2478E"/>
    <w:rsid w:val="00B25015"/>
    <w:rsid w:val="00B25E6A"/>
    <w:rsid w:val="00B2621F"/>
    <w:rsid w:val="00B274C8"/>
    <w:rsid w:val="00B27E83"/>
    <w:rsid w:val="00B3030F"/>
    <w:rsid w:val="00B31B94"/>
    <w:rsid w:val="00B33817"/>
    <w:rsid w:val="00B34231"/>
    <w:rsid w:val="00B35011"/>
    <w:rsid w:val="00B355B5"/>
    <w:rsid w:val="00B3696A"/>
    <w:rsid w:val="00B36970"/>
    <w:rsid w:val="00B36EED"/>
    <w:rsid w:val="00B3741B"/>
    <w:rsid w:val="00B378CB"/>
    <w:rsid w:val="00B41843"/>
    <w:rsid w:val="00B41867"/>
    <w:rsid w:val="00B42ACD"/>
    <w:rsid w:val="00B42B97"/>
    <w:rsid w:val="00B44F6B"/>
    <w:rsid w:val="00B4563F"/>
    <w:rsid w:val="00B45C6B"/>
    <w:rsid w:val="00B45FF1"/>
    <w:rsid w:val="00B47176"/>
    <w:rsid w:val="00B50A23"/>
    <w:rsid w:val="00B5114E"/>
    <w:rsid w:val="00B5156F"/>
    <w:rsid w:val="00B51832"/>
    <w:rsid w:val="00B51EC0"/>
    <w:rsid w:val="00B52658"/>
    <w:rsid w:val="00B52B91"/>
    <w:rsid w:val="00B5310D"/>
    <w:rsid w:val="00B532B2"/>
    <w:rsid w:val="00B53637"/>
    <w:rsid w:val="00B5366F"/>
    <w:rsid w:val="00B5396D"/>
    <w:rsid w:val="00B53DDD"/>
    <w:rsid w:val="00B53EBD"/>
    <w:rsid w:val="00B557ED"/>
    <w:rsid w:val="00B55AC5"/>
    <w:rsid w:val="00B562B7"/>
    <w:rsid w:val="00B5709F"/>
    <w:rsid w:val="00B6067A"/>
    <w:rsid w:val="00B613A7"/>
    <w:rsid w:val="00B61C09"/>
    <w:rsid w:val="00B6221C"/>
    <w:rsid w:val="00B62793"/>
    <w:rsid w:val="00B63086"/>
    <w:rsid w:val="00B63304"/>
    <w:rsid w:val="00B63749"/>
    <w:rsid w:val="00B63CD8"/>
    <w:rsid w:val="00B6597E"/>
    <w:rsid w:val="00B6688B"/>
    <w:rsid w:val="00B66BF4"/>
    <w:rsid w:val="00B66D2B"/>
    <w:rsid w:val="00B67927"/>
    <w:rsid w:val="00B70306"/>
    <w:rsid w:val="00B703D0"/>
    <w:rsid w:val="00B72E87"/>
    <w:rsid w:val="00B734E3"/>
    <w:rsid w:val="00B742E0"/>
    <w:rsid w:val="00B749C7"/>
    <w:rsid w:val="00B75E2F"/>
    <w:rsid w:val="00B76D9A"/>
    <w:rsid w:val="00B77217"/>
    <w:rsid w:val="00B774F1"/>
    <w:rsid w:val="00B77F09"/>
    <w:rsid w:val="00B8091E"/>
    <w:rsid w:val="00B80D1E"/>
    <w:rsid w:val="00B80DC8"/>
    <w:rsid w:val="00B80F67"/>
    <w:rsid w:val="00B819EC"/>
    <w:rsid w:val="00B81CF8"/>
    <w:rsid w:val="00B83149"/>
    <w:rsid w:val="00B83BE8"/>
    <w:rsid w:val="00B83C44"/>
    <w:rsid w:val="00B83DEC"/>
    <w:rsid w:val="00B84A2C"/>
    <w:rsid w:val="00B84C4D"/>
    <w:rsid w:val="00B84E47"/>
    <w:rsid w:val="00B85EFF"/>
    <w:rsid w:val="00B86D65"/>
    <w:rsid w:val="00B87664"/>
    <w:rsid w:val="00B876B0"/>
    <w:rsid w:val="00B904C5"/>
    <w:rsid w:val="00B90CC4"/>
    <w:rsid w:val="00B934CC"/>
    <w:rsid w:val="00B951F6"/>
    <w:rsid w:val="00B95764"/>
    <w:rsid w:val="00B9718C"/>
    <w:rsid w:val="00B97E83"/>
    <w:rsid w:val="00BA0B6F"/>
    <w:rsid w:val="00BA2072"/>
    <w:rsid w:val="00BA2BAA"/>
    <w:rsid w:val="00BA2C2F"/>
    <w:rsid w:val="00BA5FCA"/>
    <w:rsid w:val="00BA6F77"/>
    <w:rsid w:val="00BB0460"/>
    <w:rsid w:val="00BB1430"/>
    <w:rsid w:val="00BB1F60"/>
    <w:rsid w:val="00BB3A8B"/>
    <w:rsid w:val="00BB3AF7"/>
    <w:rsid w:val="00BB3C8F"/>
    <w:rsid w:val="00BB4018"/>
    <w:rsid w:val="00BB49EA"/>
    <w:rsid w:val="00BB4CD2"/>
    <w:rsid w:val="00BB51FF"/>
    <w:rsid w:val="00BB6D27"/>
    <w:rsid w:val="00BB6DDA"/>
    <w:rsid w:val="00BC015A"/>
    <w:rsid w:val="00BC06F9"/>
    <w:rsid w:val="00BC0917"/>
    <w:rsid w:val="00BC0F8C"/>
    <w:rsid w:val="00BC268E"/>
    <w:rsid w:val="00BC2B1C"/>
    <w:rsid w:val="00BC509F"/>
    <w:rsid w:val="00BC6025"/>
    <w:rsid w:val="00BC678C"/>
    <w:rsid w:val="00BC6C19"/>
    <w:rsid w:val="00BC6E39"/>
    <w:rsid w:val="00BC79A9"/>
    <w:rsid w:val="00BC7E44"/>
    <w:rsid w:val="00BD068A"/>
    <w:rsid w:val="00BD06F6"/>
    <w:rsid w:val="00BD07AA"/>
    <w:rsid w:val="00BD0B4D"/>
    <w:rsid w:val="00BD107D"/>
    <w:rsid w:val="00BD2C68"/>
    <w:rsid w:val="00BD33DD"/>
    <w:rsid w:val="00BD389A"/>
    <w:rsid w:val="00BD3C32"/>
    <w:rsid w:val="00BD3C82"/>
    <w:rsid w:val="00BD58C8"/>
    <w:rsid w:val="00BD59A5"/>
    <w:rsid w:val="00BD670F"/>
    <w:rsid w:val="00BE0703"/>
    <w:rsid w:val="00BE0B71"/>
    <w:rsid w:val="00BE0C30"/>
    <w:rsid w:val="00BE10A9"/>
    <w:rsid w:val="00BE11FA"/>
    <w:rsid w:val="00BE1CC3"/>
    <w:rsid w:val="00BE2484"/>
    <w:rsid w:val="00BE286A"/>
    <w:rsid w:val="00BE3520"/>
    <w:rsid w:val="00BE57C5"/>
    <w:rsid w:val="00BE7043"/>
    <w:rsid w:val="00BE71D0"/>
    <w:rsid w:val="00BE7378"/>
    <w:rsid w:val="00BF203A"/>
    <w:rsid w:val="00BF2394"/>
    <w:rsid w:val="00BF42A6"/>
    <w:rsid w:val="00BF57F2"/>
    <w:rsid w:val="00BF61B9"/>
    <w:rsid w:val="00BF661D"/>
    <w:rsid w:val="00BF66D8"/>
    <w:rsid w:val="00C00507"/>
    <w:rsid w:val="00C0141D"/>
    <w:rsid w:val="00C026C2"/>
    <w:rsid w:val="00C03D66"/>
    <w:rsid w:val="00C06296"/>
    <w:rsid w:val="00C07123"/>
    <w:rsid w:val="00C078E7"/>
    <w:rsid w:val="00C07C3C"/>
    <w:rsid w:val="00C14FD3"/>
    <w:rsid w:val="00C15136"/>
    <w:rsid w:val="00C1566F"/>
    <w:rsid w:val="00C17B11"/>
    <w:rsid w:val="00C23286"/>
    <w:rsid w:val="00C23725"/>
    <w:rsid w:val="00C24AC6"/>
    <w:rsid w:val="00C24F35"/>
    <w:rsid w:val="00C25961"/>
    <w:rsid w:val="00C26DE1"/>
    <w:rsid w:val="00C27F8A"/>
    <w:rsid w:val="00C302B4"/>
    <w:rsid w:val="00C30306"/>
    <w:rsid w:val="00C30899"/>
    <w:rsid w:val="00C3165A"/>
    <w:rsid w:val="00C316E1"/>
    <w:rsid w:val="00C3258C"/>
    <w:rsid w:val="00C3466E"/>
    <w:rsid w:val="00C346E2"/>
    <w:rsid w:val="00C34DAF"/>
    <w:rsid w:val="00C35F9F"/>
    <w:rsid w:val="00C3638F"/>
    <w:rsid w:val="00C36639"/>
    <w:rsid w:val="00C3697E"/>
    <w:rsid w:val="00C44C8E"/>
    <w:rsid w:val="00C45973"/>
    <w:rsid w:val="00C45F2C"/>
    <w:rsid w:val="00C467F6"/>
    <w:rsid w:val="00C46A9D"/>
    <w:rsid w:val="00C47142"/>
    <w:rsid w:val="00C47C88"/>
    <w:rsid w:val="00C500CD"/>
    <w:rsid w:val="00C50D5E"/>
    <w:rsid w:val="00C50F5A"/>
    <w:rsid w:val="00C52CB9"/>
    <w:rsid w:val="00C539CB"/>
    <w:rsid w:val="00C53C24"/>
    <w:rsid w:val="00C56EF5"/>
    <w:rsid w:val="00C575B0"/>
    <w:rsid w:val="00C57713"/>
    <w:rsid w:val="00C6165A"/>
    <w:rsid w:val="00C61686"/>
    <w:rsid w:val="00C63906"/>
    <w:rsid w:val="00C642EE"/>
    <w:rsid w:val="00C646A2"/>
    <w:rsid w:val="00C66E9B"/>
    <w:rsid w:val="00C70839"/>
    <w:rsid w:val="00C70BA1"/>
    <w:rsid w:val="00C749E4"/>
    <w:rsid w:val="00C74E92"/>
    <w:rsid w:val="00C7650B"/>
    <w:rsid w:val="00C81C13"/>
    <w:rsid w:val="00C82220"/>
    <w:rsid w:val="00C85316"/>
    <w:rsid w:val="00C85B05"/>
    <w:rsid w:val="00C86AB6"/>
    <w:rsid w:val="00C87B9E"/>
    <w:rsid w:val="00C90570"/>
    <w:rsid w:val="00C916A3"/>
    <w:rsid w:val="00C91D08"/>
    <w:rsid w:val="00C93C01"/>
    <w:rsid w:val="00C9420B"/>
    <w:rsid w:val="00C94A4D"/>
    <w:rsid w:val="00C95A4F"/>
    <w:rsid w:val="00C96530"/>
    <w:rsid w:val="00C97A01"/>
    <w:rsid w:val="00C97E36"/>
    <w:rsid w:val="00CA0524"/>
    <w:rsid w:val="00CA1A5C"/>
    <w:rsid w:val="00CA1EA2"/>
    <w:rsid w:val="00CA29E0"/>
    <w:rsid w:val="00CA4435"/>
    <w:rsid w:val="00CA5A62"/>
    <w:rsid w:val="00CB0631"/>
    <w:rsid w:val="00CB0F16"/>
    <w:rsid w:val="00CB3157"/>
    <w:rsid w:val="00CB3D81"/>
    <w:rsid w:val="00CB4E30"/>
    <w:rsid w:val="00CB4F07"/>
    <w:rsid w:val="00CB502B"/>
    <w:rsid w:val="00CB5333"/>
    <w:rsid w:val="00CB56BB"/>
    <w:rsid w:val="00CB645B"/>
    <w:rsid w:val="00CB6934"/>
    <w:rsid w:val="00CB6A54"/>
    <w:rsid w:val="00CB6DE7"/>
    <w:rsid w:val="00CC10B2"/>
    <w:rsid w:val="00CC18E8"/>
    <w:rsid w:val="00CC1A2C"/>
    <w:rsid w:val="00CC2152"/>
    <w:rsid w:val="00CC2866"/>
    <w:rsid w:val="00CC2EAA"/>
    <w:rsid w:val="00CC3EBF"/>
    <w:rsid w:val="00CC6959"/>
    <w:rsid w:val="00CC6A06"/>
    <w:rsid w:val="00CC7E59"/>
    <w:rsid w:val="00CD01DC"/>
    <w:rsid w:val="00CD0D05"/>
    <w:rsid w:val="00CD1248"/>
    <w:rsid w:val="00CD2887"/>
    <w:rsid w:val="00CD46E6"/>
    <w:rsid w:val="00CD52A0"/>
    <w:rsid w:val="00CD63DB"/>
    <w:rsid w:val="00CE0045"/>
    <w:rsid w:val="00CE06A2"/>
    <w:rsid w:val="00CE17E9"/>
    <w:rsid w:val="00CE1945"/>
    <w:rsid w:val="00CE2026"/>
    <w:rsid w:val="00CE424F"/>
    <w:rsid w:val="00CE42D1"/>
    <w:rsid w:val="00CE5331"/>
    <w:rsid w:val="00CE6C02"/>
    <w:rsid w:val="00CF0B42"/>
    <w:rsid w:val="00CF202A"/>
    <w:rsid w:val="00CF34B0"/>
    <w:rsid w:val="00CF3B96"/>
    <w:rsid w:val="00CF5BD3"/>
    <w:rsid w:val="00CF621A"/>
    <w:rsid w:val="00CF7198"/>
    <w:rsid w:val="00CF797B"/>
    <w:rsid w:val="00D003B0"/>
    <w:rsid w:val="00D00D8C"/>
    <w:rsid w:val="00D01A87"/>
    <w:rsid w:val="00D01B07"/>
    <w:rsid w:val="00D02A6E"/>
    <w:rsid w:val="00D02E0E"/>
    <w:rsid w:val="00D032EB"/>
    <w:rsid w:val="00D03481"/>
    <w:rsid w:val="00D049E5"/>
    <w:rsid w:val="00D05776"/>
    <w:rsid w:val="00D07748"/>
    <w:rsid w:val="00D077E5"/>
    <w:rsid w:val="00D10D4D"/>
    <w:rsid w:val="00D11990"/>
    <w:rsid w:val="00D11FD3"/>
    <w:rsid w:val="00D12E66"/>
    <w:rsid w:val="00D14557"/>
    <w:rsid w:val="00D1553E"/>
    <w:rsid w:val="00D17246"/>
    <w:rsid w:val="00D17529"/>
    <w:rsid w:val="00D20210"/>
    <w:rsid w:val="00D20B04"/>
    <w:rsid w:val="00D20D5B"/>
    <w:rsid w:val="00D214BE"/>
    <w:rsid w:val="00D22C9E"/>
    <w:rsid w:val="00D22D1E"/>
    <w:rsid w:val="00D22D5F"/>
    <w:rsid w:val="00D2560F"/>
    <w:rsid w:val="00D2624B"/>
    <w:rsid w:val="00D26944"/>
    <w:rsid w:val="00D27F63"/>
    <w:rsid w:val="00D318AD"/>
    <w:rsid w:val="00D31912"/>
    <w:rsid w:val="00D31AE6"/>
    <w:rsid w:val="00D31E5D"/>
    <w:rsid w:val="00D326A5"/>
    <w:rsid w:val="00D3322D"/>
    <w:rsid w:val="00D347CB"/>
    <w:rsid w:val="00D34DE9"/>
    <w:rsid w:val="00D3598D"/>
    <w:rsid w:val="00D35D7B"/>
    <w:rsid w:val="00D36F3A"/>
    <w:rsid w:val="00D37460"/>
    <w:rsid w:val="00D37E8A"/>
    <w:rsid w:val="00D402E6"/>
    <w:rsid w:val="00D41300"/>
    <w:rsid w:val="00D4220D"/>
    <w:rsid w:val="00D4284A"/>
    <w:rsid w:val="00D42E83"/>
    <w:rsid w:val="00D43047"/>
    <w:rsid w:val="00D43861"/>
    <w:rsid w:val="00D45033"/>
    <w:rsid w:val="00D45244"/>
    <w:rsid w:val="00D45A38"/>
    <w:rsid w:val="00D46907"/>
    <w:rsid w:val="00D47F40"/>
    <w:rsid w:val="00D51067"/>
    <w:rsid w:val="00D51264"/>
    <w:rsid w:val="00D53294"/>
    <w:rsid w:val="00D53784"/>
    <w:rsid w:val="00D545F2"/>
    <w:rsid w:val="00D54A8A"/>
    <w:rsid w:val="00D553B9"/>
    <w:rsid w:val="00D55E89"/>
    <w:rsid w:val="00D56108"/>
    <w:rsid w:val="00D56120"/>
    <w:rsid w:val="00D56A97"/>
    <w:rsid w:val="00D5722E"/>
    <w:rsid w:val="00D60328"/>
    <w:rsid w:val="00D603F9"/>
    <w:rsid w:val="00D606D1"/>
    <w:rsid w:val="00D6094B"/>
    <w:rsid w:val="00D60C63"/>
    <w:rsid w:val="00D60F64"/>
    <w:rsid w:val="00D61497"/>
    <w:rsid w:val="00D614CC"/>
    <w:rsid w:val="00D61D6E"/>
    <w:rsid w:val="00D62B48"/>
    <w:rsid w:val="00D63342"/>
    <w:rsid w:val="00D64070"/>
    <w:rsid w:val="00D647E3"/>
    <w:rsid w:val="00D64B30"/>
    <w:rsid w:val="00D65012"/>
    <w:rsid w:val="00D66DD8"/>
    <w:rsid w:val="00D67805"/>
    <w:rsid w:val="00D67956"/>
    <w:rsid w:val="00D72D22"/>
    <w:rsid w:val="00D7381E"/>
    <w:rsid w:val="00D740E9"/>
    <w:rsid w:val="00D762DE"/>
    <w:rsid w:val="00D770FB"/>
    <w:rsid w:val="00D82296"/>
    <w:rsid w:val="00D824C0"/>
    <w:rsid w:val="00D8263D"/>
    <w:rsid w:val="00D82A21"/>
    <w:rsid w:val="00D856D9"/>
    <w:rsid w:val="00D8574A"/>
    <w:rsid w:val="00D85A32"/>
    <w:rsid w:val="00D85B3E"/>
    <w:rsid w:val="00D85E6A"/>
    <w:rsid w:val="00D866FE"/>
    <w:rsid w:val="00D90B1E"/>
    <w:rsid w:val="00D91F06"/>
    <w:rsid w:val="00D92794"/>
    <w:rsid w:val="00D9366B"/>
    <w:rsid w:val="00D93881"/>
    <w:rsid w:val="00D94443"/>
    <w:rsid w:val="00D95189"/>
    <w:rsid w:val="00D955D1"/>
    <w:rsid w:val="00D956C8"/>
    <w:rsid w:val="00D95B8C"/>
    <w:rsid w:val="00D961DB"/>
    <w:rsid w:val="00D96DE4"/>
    <w:rsid w:val="00D97618"/>
    <w:rsid w:val="00D97853"/>
    <w:rsid w:val="00D97C54"/>
    <w:rsid w:val="00D97F22"/>
    <w:rsid w:val="00DA0212"/>
    <w:rsid w:val="00DA070E"/>
    <w:rsid w:val="00DA0C2E"/>
    <w:rsid w:val="00DA1884"/>
    <w:rsid w:val="00DA1A70"/>
    <w:rsid w:val="00DA287B"/>
    <w:rsid w:val="00DA2A8A"/>
    <w:rsid w:val="00DA36BD"/>
    <w:rsid w:val="00DA3A23"/>
    <w:rsid w:val="00DA467E"/>
    <w:rsid w:val="00DA7A61"/>
    <w:rsid w:val="00DA7EF2"/>
    <w:rsid w:val="00DB0C20"/>
    <w:rsid w:val="00DB0E9B"/>
    <w:rsid w:val="00DB1D31"/>
    <w:rsid w:val="00DB2173"/>
    <w:rsid w:val="00DB2A6E"/>
    <w:rsid w:val="00DB2C65"/>
    <w:rsid w:val="00DB30CD"/>
    <w:rsid w:val="00DB379E"/>
    <w:rsid w:val="00DB52DD"/>
    <w:rsid w:val="00DB6FE2"/>
    <w:rsid w:val="00DB71AE"/>
    <w:rsid w:val="00DB7C51"/>
    <w:rsid w:val="00DC0CAA"/>
    <w:rsid w:val="00DC0D61"/>
    <w:rsid w:val="00DC11BC"/>
    <w:rsid w:val="00DC25AC"/>
    <w:rsid w:val="00DC2B6F"/>
    <w:rsid w:val="00DC3E8B"/>
    <w:rsid w:val="00DC649E"/>
    <w:rsid w:val="00DC66D0"/>
    <w:rsid w:val="00DC6C44"/>
    <w:rsid w:val="00DC72FF"/>
    <w:rsid w:val="00DD05F8"/>
    <w:rsid w:val="00DD13D8"/>
    <w:rsid w:val="00DD2332"/>
    <w:rsid w:val="00DD284B"/>
    <w:rsid w:val="00DD28C3"/>
    <w:rsid w:val="00DD2F24"/>
    <w:rsid w:val="00DD3B9A"/>
    <w:rsid w:val="00DD3D0C"/>
    <w:rsid w:val="00DD5D54"/>
    <w:rsid w:val="00DD649B"/>
    <w:rsid w:val="00DD6FDE"/>
    <w:rsid w:val="00DD7093"/>
    <w:rsid w:val="00DE154A"/>
    <w:rsid w:val="00DE176B"/>
    <w:rsid w:val="00DE19B4"/>
    <w:rsid w:val="00DE2EDF"/>
    <w:rsid w:val="00DE4477"/>
    <w:rsid w:val="00DE4765"/>
    <w:rsid w:val="00DE4FBA"/>
    <w:rsid w:val="00DE693E"/>
    <w:rsid w:val="00DE75DC"/>
    <w:rsid w:val="00DE7CA8"/>
    <w:rsid w:val="00DE7E8D"/>
    <w:rsid w:val="00DF1EF4"/>
    <w:rsid w:val="00DF2C9E"/>
    <w:rsid w:val="00DF2DDB"/>
    <w:rsid w:val="00DF380C"/>
    <w:rsid w:val="00DF40E6"/>
    <w:rsid w:val="00DF4C4D"/>
    <w:rsid w:val="00DF5380"/>
    <w:rsid w:val="00DF76A2"/>
    <w:rsid w:val="00DF7CCC"/>
    <w:rsid w:val="00E00161"/>
    <w:rsid w:val="00E005D7"/>
    <w:rsid w:val="00E0141B"/>
    <w:rsid w:val="00E02ECC"/>
    <w:rsid w:val="00E0466D"/>
    <w:rsid w:val="00E04BBC"/>
    <w:rsid w:val="00E04D0D"/>
    <w:rsid w:val="00E04EC5"/>
    <w:rsid w:val="00E05218"/>
    <w:rsid w:val="00E0532D"/>
    <w:rsid w:val="00E05932"/>
    <w:rsid w:val="00E06077"/>
    <w:rsid w:val="00E0702D"/>
    <w:rsid w:val="00E072FC"/>
    <w:rsid w:val="00E10810"/>
    <w:rsid w:val="00E10EA4"/>
    <w:rsid w:val="00E129DD"/>
    <w:rsid w:val="00E13D75"/>
    <w:rsid w:val="00E13FF9"/>
    <w:rsid w:val="00E14025"/>
    <w:rsid w:val="00E1493B"/>
    <w:rsid w:val="00E150BA"/>
    <w:rsid w:val="00E160EE"/>
    <w:rsid w:val="00E17390"/>
    <w:rsid w:val="00E17A79"/>
    <w:rsid w:val="00E20C41"/>
    <w:rsid w:val="00E213C1"/>
    <w:rsid w:val="00E233EC"/>
    <w:rsid w:val="00E2359B"/>
    <w:rsid w:val="00E23802"/>
    <w:rsid w:val="00E242CB"/>
    <w:rsid w:val="00E24509"/>
    <w:rsid w:val="00E24999"/>
    <w:rsid w:val="00E25A02"/>
    <w:rsid w:val="00E25B24"/>
    <w:rsid w:val="00E25E3E"/>
    <w:rsid w:val="00E269F5"/>
    <w:rsid w:val="00E270CE"/>
    <w:rsid w:val="00E27D25"/>
    <w:rsid w:val="00E30D5A"/>
    <w:rsid w:val="00E31016"/>
    <w:rsid w:val="00E310EE"/>
    <w:rsid w:val="00E31696"/>
    <w:rsid w:val="00E3198C"/>
    <w:rsid w:val="00E32B6C"/>
    <w:rsid w:val="00E32E84"/>
    <w:rsid w:val="00E337CA"/>
    <w:rsid w:val="00E337FC"/>
    <w:rsid w:val="00E33D29"/>
    <w:rsid w:val="00E34457"/>
    <w:rsid w:val="00E351D8"/>
    <w:rsid w:val="00E353B8"/>
    <w:rsid w:val="00E35A53"/>
    <w:rsid w:val="00E36B69"/>
    <w:rsid w:val="00E40118"/>
    <w:rsid w:val="00E4046B"/>
    <w:rsid w:val="00E41CC8"/>
    <w:rsid w:val="00E4353F"/>
    <w:rsid w:val="00E43B0B"/>
    <w:rsid w:val="00E4474C"/>
    <w:rsid w:val="00E45FA0"/>
    <w:rsid w:val="00E475F2"/>
    <w:rsid w:val="00E47E8D"/>
    <w:rsid w:val="00E50626"/>
    <w:rsid w:val="00E50BA7"/>
    <w:rsid w:val="00E51F0C"/>
    <w:rsid w:val="00E52775"/>
    <w:rsid w:val="00E54CFC"/>
    <w:rsid w:val="00E579B2"/>
    <w:rsid w:val="00E60348"/>
    <w:rsid w:val="00E61AD2"/>
    <w:rsid w:val="00E61BD2"/>
    <w:rsid w:val="00E61EFD"/>
    <w:rsid w:val="00E62CEA"/>
    <w:rsid w:val="00E63CEC"/>
    <w:rsid w:val="00E63F43"/>
    <w:rsid w:val="00E64770"/>
    <w:rsid w:val="00E64A44"/>
    <w:rsid w:val="00E64E43"/>
    <w:rsid w:val="00E65799"/>
    <w:rsid w:val="00E65FD9"/>
    <w:rsid w:val="00E668AA"/>
    <w:rsid w:val="00E66B80"/>
    <w:rsid w:val="00E67660"/>
    <w:rsid w:val="00E67872"/>
    <w:rsid w:val="00E67AAE"/>
    <w:rsid w:val="00E67D98"/>
    <w:rsid w:val="00E70B8B"/>
    <w:rsid w:val="00E70C2D"/>
    <w:rsid w:val="00E71472"/>
    <w:rsid w:val="00E714DB"/>
    <w:rsid w:val="00E7159C"/>
    <w:rsid w:val="00E7192D"/>
    <w:rsid w:val="00E727A3"/>
    <w:rsid w:val="00E737B5"/>
    <w:rsid w:val="00E744CC"/>
    <w:rsid w:val="00E74563"/>
    <w:rsid w:val="00E74642"/>
    <w:rsid w:val="00E7466A"/>
    <w:rsid w:val="00E748F8"/>
    <w:rsid w:val="00E74D19"/>
    <w:rsid w:val="00E75064"/>
    <w:rsid w:val="00E76448"/>
    <w:rsid w:val="00E80AD4"/>
    <w:rsid w:val="00E817FA"/>
    <w:rsid w:val="00E82141"/>
    <w:rsid w:val="00E83E8F"/>
    <w:rsid w:val="00E8413C"/>
    <w:rsid w:val="00E84689"/>
    <w:rsid w:val="00E85B2A"/>
    <w:rsid w:val="00E86C9E"/>
    <w:rsid w:val="00E8774D"/>
    <w:rsid w:val="00E90492"/>
    <w:rsid w:val="00E91050"/>
    <w:rsid w:val="00E92364"/>
    <w:rsid w:val="00E9270E"/>
    <w:rsid w:val="00E939CF"/>
    <w:rsid w:val="00E94F71"/>
    <w:rsid w:val="00E95716"/>
    <w:rsid w:val="00E96CFC"/>
    <w:rsid w:val="00E973EE"/>
    <w:rsid w:val="00EA052B"/>
    <w:rsid w:val="00EA0758"/>
    <w:rsid w:val="00EA0FB2"/>
    <w:rsid w:val="00EA21E2"/>
    <w:rsid w:val="00EA4509"/>
    <w:rsid w:val="00EA4881"/>
    <w:rsid w:val="00EA4983"/>
    <w:rsid w:val="00EA4CE1"/>
    <w:rsid w:val="00EA5EC4"/>
    <w:rsid w:val="00EA6D67"/>
    <w:rsid w:val="00EA74E7"/>
    <w:rsid w:val="00EA78FC"/>
    <w:rsid w:val="00EA7A08"/>
    <w:rsid w:val="00EB0AF9"/>
    <w:rsid w:val="00EB134E"/>
    <w:rsid w:val="00EB2863"/>
    <w:rsid w:val="00EB3068"/>
    <w:rsid w:val="00EB37CF"/>
    <w:rsid w:val="00EB3C91"/>
    <w:rsid w:val="00EB3E8D"/>
    <w:rsid w:val="00EB5214"/>
    <w:rsid w:val="00EB549C"/>
    <w:rsid w:val="00EB5838"/>
    <w:rsid w:val="00EB5957"/>
    <w:rsid w:val="00EB720D"/>
    <w:rsid w:val="00EC0A1A"/>
    <w:rsid w:val="00EC1190"/>
    <w:rsid w:val="00EC15FA"/>
    <w:rsid w:val="00EC17CA"/>
    <w:rsid w:val="00EC1D61"/>
    <w:rsid w:val="00EC3D78"/>
    <w:rsid w:val="00EC4536"/>
    <w:rsid w:val="00EC51C1"/>
    <w:rsid w:val="00EC52E3"/>
    <w:rsid w:val="00EC56A0"/>
    <w:rsid w:val="00EC5CE2"/>
    <w:rsid w:val="00EC625F"/>
    <w:rsid w:val="00EC637E"/>
    <w:rsid w:val="00EC685B"/>
    <w:rsid w:val="00EC7949"/>
    <w:rsid w:val="00ED0E33"/>
    <w:rsid w:val="00ED2009"/>
    <w:rsid w:val="00ED2852"/>
    <w:rsid w:val="00ED48F1"/>
    <w:rsid w:val="00ED4FBC"/>
    <w:rsid w:val="00ED61FD"/>
    <w:rsid w:val="00ED621D"/>
    <w:rsid w:val="00ED6400"/>
    <w:rsid w:val="00ED654B"/>
    <w:rsid w:val="00EE0A55"/>
    <w:rsid w:val="00EE1056"/>
    <w:rsid w:val="00EE20CD"/>
    <w:rsid w:val="00EE31D6"/>
    <w:rsid w:val="00EE3DF6"/>
    <w:rsid w:val="00EE4954"/>
    <w:rsid w:val="00EE5B15"/>
    <w:rsid w:val="00EE6243"/>
    <w:rsid w:val="00EE6BB7"/>
    <w:rsid w:val="00EE71E5"/>
    <w:rsid w:val="00EE7388"/>
    <w:rsid w:val="00EE78C2"/>
    <w:rsid w:val="00EE7E6B"/>
    <w:rsid w:val="00EF15D4"/>
    <w:rsid w:val="00EF16C1"/>
    <w:rsid w:val="00EF1DC7"/>
    <w:rsid w:val="00EF280D"/>
    <w:rsid w:val="00EF4241"/>
    <w:rsid w:val="00EF552C"/>
    <w:rsid w:val="00EF611C"/>
    <w:rsid w:val="00EF6769"/>
    <w:rsid w:val="00EF691C"/>
    <w:rsid w:val="00EF7B46"/>
    <w:rsid w:val="00EF7FCD"/>
    <w:rsid w:val="00F00C88"/>
    <w:rsid w:val="00F011A2"/>
    <w:rsid w:val="00F013C3"/>
    <w:rsid w:val="00F0223D"/>
    <w:rsid w:val="00F0290D"/>
    <w:rsid w:val="00F03018"/>
    <w:rsid w:val="00F0626C"/>
    <w:rsid w:val="00F06896"/>
    <w:rsid w:val="00F119B6"/>
    <w:rsid w:val="00F13D83"/>
    <w:rsid w:val="00F13F30"/>
    <w:rsid w:val="00F1437B"/>
    <w:rsid w:val="00F1512A"/>
    <w:rsid w:val="00F16F22"/>
    <w:rsid w:val="00F17D3B"/>
    <w:rsid w:val="00F20876"/>
    <w:rsid w:val="00F2278B"/>
    <w:rsid w:val="00F27007"/>
    <w:rsid w:val="00F27C98"/>
    <w:rsid w:val="00F31209"/>
    <w:rsid w:val="00F3203B"/>
    <w:rsid w:val="00F3259C"/>
    <w:rsid w:val="00F329D3"/>
    <w:rsid w:val="00F32F07"/>
    <w:rsid w:val="00F331BA"/>
    <w:rsid w:val="00F36D65"/>
    <w:rsid w:val="00F4167A"/>
    <w:rsid w:val="00F422E7"/>
    <w:rsid w:val="00F45F54"/>
    <w:rsid w:val="00F46488"/>
    <w:rsid w:val="00F46EFB"/>
    <w:rsid w:val="00F47270"/>
    <w:rsid w:val="00F512A7"/>
    <w:rsid w:val="00F516D5"/>
    <w:rsid w:val="00F51FDB"/>
    <w:rsid w:val="00F5234F"/>
    <w:rsid w:val="00F546D9"/>
    <w:rsid w:val="00F54F69"/>
    <w:rsid w:val="00F573D2"/>
    <w:rsid w:val="00F5772B"/>
    <w:rsid w:val="00F57BF0"/>
    <w:rsid w:val="00F60B78"/>
    <w:rsid w:val="00F61DFA"/>
    <w:rsid w:val="00F62090"/>
    <w:rsid w:val="00F63B8E"/>
    <w:rsid w:val="00F659F7"/>
    <w:rsid w:val="00F664A8"/>
    <w:rsid w:val="00F667AC"/>
    <w:rsid w:val="00F6774A"/>
    <w:rsid w:val="00F70003"/>
    <w:rsid w:val="00F72C1C"/>
    <w:rsid w:val="00F731C3"/>
    <w:rsid w:val="00F73C45"/>
    <w:rsid w:val="00F741F3"/>
    <w:rsid w:val="00F75292"/>
    <w:rsid w:val="00F7599B"/>
    <w:rsid w:val="00F762C2"/>
    <w:rsid w:val="00F763F2"/>
    <w:rsid w:val="00F76A57"/>
    <w:rsid w:val="00F76C16"/>
    <w:rsid w:val="00F76D0C"/>
    <w:rsid w:val="00F77775"/>
    <w:rsid w:val="00F77F1E"/>
    <w:rsid w:val="00F80218"/>
    <w:rsid w:val="00F80B5E"/>
    <w:rsid w:val="00F81666"/>
    <w:rsid w:val="00F81939"/>
    <w:rsid w:val="00F82C2D"/>
    <w:rsid w:val="00F8467C"/>
    <w:rsid w:val="00F8489E"/>
    <w:rsid w:val="00F9038C"/>
    <w:rsid w:val="00F903C9"/>
    <w:rsid w:val="00F90859"/>
    <w:rsid w:val="00F90B88"/>
    <w:rsid w:val="00F90E90"/>
    <w:rsid w:val="00F91B07"/>
    <w:rsid w:val="00F94E88"/>
    <w:rsid w:val="00F95AD0"/>
    <w:rsid w:val="00F96D60"/>
    <w:rsid w:val="00F96E52"/>
    <w:rsid w:val="00FA1103"/>
    <w:rsid w:val="00FA1192"/>
    <w:rsid w:val="00FA1EDE"/>
    <w:rsid w:val="00FA1FA7"/>
    <w:rsid w:val="00FA29EA"/>
    <w:rsid w:val="00FA3F0A"/>
    <w:rsid w:val="00FA454C"/>
    <w:rsid w:val="00FA55AF"/>
    <w:rsid w:val="00FB08AF"/>
    <w:rsid w:val="00FB0944"/>
    <w:rsid w:val="00FB17DD"/>
    <w:rsid w:val="00FB203C"/>
    <w:rsid w:val="00FB4388"/>
    <w:rsid w:val="00FB4E20"/>
    <w:rsid w:val="00FB578B"/>
    <w:rsid w:val="00FB58E3"/>
    <w:rsid w:val="00FB6A52"/>
    <w:rsid w:val="00FB6FB9"/>
    <w:rsid w:val="00FB7941"/>
    <w:rsid w:val="00FC0713"/>
    <w:rsid w:val="00FC08B8"/>
    <w:rsid w:val="00FC1D0D"/>
    <w:rsid w:val="00FC2849"/>
    <w:rsid w:val="00FC35C7"/>
    <w:rsid w:val="00FC3E81"/>
    <w:rsid w:val="00FC4117"/>
    <w:rsid w:val="00FC484E"/>
    <w:rsid w:val="00FC61B8"/>
    <w:rsid w:val="00FC675C"/>
    <w:rsid w:val="00FC6A1E"/>
    <w:rsid w:val="00FC7692"/>
    <w:rsid w:val="00FC7CFE"/>
    <w:rsid w:val="00FC7F24"/>
    <w:rsid w:val="00FC7FF3"/>
    <w:rsid w:val="00FD1057"/>
    <w:rsid w:val="00FD7ED0"/>
    <w:rsid w:val="00FE2DE9"/>
    <w:rsid w:val="00FE37FF"/>
    <w:rsid w:val="00FE3D57"/>
    <w:rsid w:val="00FE3FAA"/>
    <w:rsid w:val="00FE45EB"/>
    <w:rsid w:val="00FE5808"/>
    <w:rsid w:val="00FE5F71"/>
    <w:rsid w:val="00FF14B3"/>
    <w:rsid w:val="00FF29A5"/>
    <w:rsid w:val="00FF381D"/>
    <w:rsid w:val="00FF40EF"/>
    <w:rsid w:val="00FF4AD4"/>
    <w:rsid w:val="00FF7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 w:type="character" w:styleId="Emphasis">
    <w:name w:val="Emphasis"/>
    <w:basedOn w:val="DefaultParagraphFont"/>
    <w:uiPriority w:val="20"/>
    <w:qFormat/>
    <w:rsid w:val="00B250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795293485">
      <w:bodyDiv w:val="1"/>
      <w:marLeft w:val="0"/>
      <w:marRight w:val="0"/>
      <w:marTop w:val="0"/>
      <w:marBottom w:val="0"/>
      <w:divBdr>
        <w:top w:val="none" w:sz="0" w:space="0" w:color="auto"/>
        <w:left w:val="none" w:sz="0" w:space="0" w:color="auto"/>
        <w:bottom w:val="none" w:sz="0" w:space="0" w:color="auto"/>
        <w:right w:val="none" w:sz="0" w:space="0" w:color="auto"/>
      </w:divBdr>
      <w:divsChild>
        <w:div w:id="1451780513">
          <w:marLeft w:val="0"/>
          <w:marRight w:val="0"/>
          <w:marTop w:val="0"/>
          <w:marBottom w:val="0"/>
          <w:divBdr>
            <w:top w:val="none" w:sz="0" w:space="0" w:color="auto"/>
            <w:left w:val="none" w:sz="0" w:space="0" w:color="auto"/>
            <w:bottom w:val="none" w:sz="0" w:space="0" w:color="auto"/>
            <w:right w:val="none" w:sz="0" w:space="0" w:color="auto"/>
          </w:divBdr>
          <w:divsChild>
            <w:div w:id="85536353">
              <w:marLeft w:val="0"/>
              <w:marRight w:val="0"/>
              <w:marTop w:val="0"/>
              <w:marBottom w:val="0"/>
              <w:divBdr>
                <w:top w:val="none" w:sz="0" w:space="0" w:color="auto"/>
                <w:left w:val="none" w:sz="0" w:space="0" w:color="auto"/>
                <w:bottom w:val="none" w:sz="0" w:space="0" w:color="auto"/>
                <w:right w:val="none" w:sz="0" w:space="0" w:color="auto"/>
              </w:divBdr>
              <w:divsChild>
                <w:div w:id="15688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4820">
      <w:bodyDiv w:val="1"/>
      <w:marLeft w:val="0"/>
      <w:marRight w:val="0"/>
      <w:marTop w:val="0"/>
      <w:marBottom w:val="0"/>
      <w:divBdr>
        <w:top w:val="none" w:sz="0" w:space="0" w:color="auto"/>
        <w:left w:val="none" w:sz="0" w:space="0" w:color="auto"/>
        <w:bottom w:val="none" w:sz="0" w:space="0" w:color="auto"/>
        <w:right w:val="none" w:sz="0" w:space="0" w:color="auto"/>
      </w:divBdr>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 w:id="2030330235">
      <w:bodyDiv w:val="1"/>
      <w:marLeft w:val="0"/>
      <w:marRight w:val="0"/>
      <w:marTop w:val="0"/>
      <w:marBottom w:val="0"/>
      <w:divBdr>
        <w:top w:val="none" w:sz="0" w:space="0" w:color="auto"/>
        <w:left w:val="none" w:sz="0" w:space="0" w:color="auto"/>
        <w:bottom w:val="none" w:sz="0" w:space="0" w:color="auto"/>
        <w:right w:val="none" w:sz="0" w:space="0" w:color="auto"/>
      </w:divBdr>
    </w:div>
    <w:div w:id="21086905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footer" Target="footer1.xml"/><Relationship Id="rId21" Type="http://schemas.openxmlformats.org/officeDocument/2006/relationships/image" Target="media/image9.emf"/><Relationship Id="rId42" Type="http://schemas.openxmlformats.org/officeDocument/2006/relationships/image" Target="media/image19.emf"/><Relationship Id="rId47" Type="http://schemas.openxmlformats.org/officeDocument/2006/relationships/image" Target="media/image21.emf"/><Relationship Id="rId63" Type="http://schemas.openxmlformats.org/officeDocument/2006/relationships/image" Target="media/image29.emf"/><Relationship Id="rId68" Type="http://schemas.openxmlformats.org/officeDocument/2006/relationships/oleObject" Target="embeddings/oleObject30.bin"/><Relationship Id="rId84" Type="http://schemas.openxmlformats.org/officeDocument/2006/relationships/oleObject" Target="embeddings/oleObject39.bin"/><Relationship Id="rId89" Type="http://schemas.openxmlformats.org/officeDocument/2006/relationships/image" Target="media/image39.emf"/><Relationship Id="rId112" Type="http://schemas.openxmlformats.org/officeDocument/2006/relationships/image" Target="media/image50.emf"/><Relationship Id="rId16" Type="http://schemas.openxmlformats.org/officeDocument/2006/relationships/oleObject" Target="embeddings/oleObject3.bin"/><Relationship Id="rId107" Type="http://schemas.openxmlformats.org/officeDocument/2006/relationships/oleObject" Target="embeddings/oleObject53.bin"/><Relationship Id="rId11" Type="http://schemas.openxmlformats.org/officeDocument/2006/relationships/image" Target="media/image1.emf"/><Relationship Id="rId32" Type="http://schemas.openxmlformats.org/officeDocument/2006/relationships/image" Target="media/image14.emf"/><Relationship Id="rId37" Type="http://schemas.openxmlformats.org/officeDocument/2006/relationships/oleObject" Target="embeddings/oleObject14.bin"/><Relationship Id="rId53" Type="http://schemas.openxmlformats.org/officeDocument/2006/relationships/image" Target="media/image24.emf"/><Relationship Id="rId58" Type="http://schemas.openxmlformats.org/officeDocument/2006/relationships/oleObject" Target="embeddings/oleObject25.bin"/><Relationship Id="rId74" Type="http://schemas.openxmlformats.org/officeDocument/2006/relationships/image" Target="media/image34.emf"/><Relationship Id="rId79" Type="http://schemas.openxmlformats.org/officeDocument/2006/relationships/oleObject" Target="embeddings/oleObject36.bin"/><Relationship Id="rId102" Type="http://schemas.openxmlformats.org/officeDocument/2006/relationships/image" Target="media/image45.emf"/><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oleObject" Target="embeddings/oleObject47.bin"/><Relationship Id="rId22" Type="http://schemas.openxmlformats.org/officeDocument/2006/relationships/oleObject" Target="embeddings/oleObject6.bin"/><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oleObject" Target="embeddings/oleObject31.bin"/><Relationship Id="rId113" Type="http://schemas.openxmlformats.org/officeDocument/2006/relationships/oleObject" Target="embeddings/oleObject56.bin"/><Relationship Id="rId118" Type="http://schemas.openxmlformats.org/officeDocument/2006/relationships/footer" Target="footer2.xml"/><Relationship Id="rId80" Type="http://schemas.openxmlformats.org/officeDocument/2006/relationships/image" Target="media/image37.emf"/><Relationship Id="rId85" Type="http://schemas.openxmlformats.org/officeDocument/2006/relationships/oleObject" Target="embeddings/oleObject40.bin"/><Relationship Id="rId12" Type="http://schemas.openxmlformats.org/officeDocument/2006/relationships/oleObject" Target="embeddings/oleObject1.bin"/><Relationship Id="rId17" Type="http://schemas.openxmlformats.org/officeDocument/2006/relationships/image" Target="media/image7.emf"/><Relationship Id="rId33" Type="http://schemas.openxmlformats.org/officeDocument/2006/relationships/oleObject" Target="embeddings/oleObject12.bin"/><Relationship Id="rId38" Type="http://schemas.openxmlformats.org/officeDocument/2006/relationships/image" Target="media/image17.emf"/><Relationship Id="rId59" Type="http://schemas.openxmlformats.org/officeDocument/2006/relationships/image" Target="media/image27.emf"/><Relationship Id="rId103" Type="http://schemas.openxmlformats.org/officeDocument/2006/relationships/oleObject" Target="embeddings/oleObject51.bin"/><Relationship Id="rId108" Type="http://schemas.openxmlformats.org/officeDocument/2006/relationships/image" Target="media/image48.emf"/><Relationship Id="rId54" Type="http://schemas.openxmlformats.org/officeDocument/2006/relationships/oleObject" Target="embeddings/oleObject23.bin"/><Relationship Id="rId70" Type="http://schemas.openxmlformats.org/officeDocument/2006/relationships/image" Target="media/image32.emf"/><Relationship Id="rId75" Type="http://schemas.openxmlformats.org/officeDocument/2006/relationships/oleObject" Target="embeddings/oleObject34.bin"/><Relationship Id="rId91" Type="http://schemas.openxmlformats.org/officeDocument/2006/relationships/image" Target="media/image40.emf"/><Relationship Id="rId96" Type="http://schemas.openxmlformats.org/officeDocument/2006/relationships/image" Target="media/image42.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emf"/><Relationship Id="rId28" Type="http://schemas.openxmlformats.org/officeDocument/2006/relationships/image" Target="media/image12.emf"/><Relationship Id="rId49" Type="http://schemas.openxmlformats.org/officeDocument/2006/relationships/image" Target="media/image22.emf"/><Relationship Id="rId114" Type="http://schemas.openxmlformats.org/officeDocument/2006/relationships/oleObject" Target="embeddings/oleObject57.bin"/><Relationship Id="rId119" Type="http://schemas.openxmlformats.org/officeDocument/2006/relationships/fontTable" Target="fontTable.xml"/><Relationship Id="rId44" Type="http://schemas.openxmlformats.org/officeDocument/2006/relationships/image" Target="media/image20.emf"/><Relationship Id="rId60" Type="http://schemas.openxmlformats.org/officeDocument/2006/relationships/oleObject" Target="embeddings/oleObject26.bin"/><Relationship Id="rId65" Type="http://schemas.openxmlformats.org/officeDocument/2006/relationships/image" Target="media/image30.emf"/><Relationship Id="rId81" Type="http://schemas.openxmlformats.org/officeDocument/2006/relationships/oleObject" Target="embeddings/oleObject37.bin"/><Relationship Id="rId86" Type="http://schemas.openxmlformats.org/officeDocument/2006/relationships/oleObject" Target="embeddings/oleObject41.bin"/><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2.e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54.bin"/><Relationship Id="rId34" Type="http://schemas.openxmlformats.org/officeDocument/2006/relationships/image" Target="media/image15.emf"/><Relationship Id="rId50" Type="http://schemas.openxmlformats.org/officeDocument/2006/relationships/oleObject" Target="embeddings/oleObject21.bin"/><Relationship Id="rId55" Type="http://schemas.openxmlformats.org/officeDocument/2006/relationships/image" Target="media/image25.emf"/><Relationship Id="rId76" Type="http://schemas.openxmlformats.org/officeDocument/2006/relationships/image" Target="media/image35.emf"/><Relationship Id="rId97" Type="http://schemas.openxmlformats.org/officeDocument/2006/relationships/oleObject" Target="embeddings/oleObject48.bin"/><Relationship Id="rId104" Type="http://schemas.openxmlformats.org/officeDocument/2006/relationships/image" Target="media/image46.emf"/><Relationship Id="rId120" Type="http://schemas.microsoft.com/office/2011/relationships/people" Target="people.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image" Target="media/image18.e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oleObject" Target="embeddings/oleObject42.bin"/><Relationship Id="rId110" Type="http://schemas.openxmlformats.org/officeDocument/2006/relationships/image" Target="media/image49.emf"/><Relationship Id="rId115" Type="http://schemas.openxmlformats.org/officeDocument/2006/relationships/image" Target="media/image51.emf"/><Relationship Id="rId61" Type="http://schemas.openxmlformats.org/officeDocument/2006/relationships/image" Target="media/image28.emf"/><Relationship Id="rId82" Type="http://schemas.openxmlformats.org/officeDocument/2006/relationships/image" Target="media/image38.emf"/><Relationship Id="rId19" Type="http://schemas.openxmlformats.org/officeDocument/2006/relationships/image" Target="media/image8.emf"/><Relationship Id="rId14" Type="http://schemas.openxmlformats.org/officeDocument/2006/relationships/oleObject" Target="embeddings/oleObject2.bin"/><Relationship Id="rId30" Type="http://schemas.openxmlformats.org/officeDocument/2006/relationships/image" Target="media/image13.e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4.emf"/><Relationship Id="rId105" Type="http://schemas.openxmlformats.org/officeDocument/2006/relationships/oleObject" Target="embeddings/oleObject52.bin"/><Relationship Id="rId8" Type="http://schemas.openxmlformats.org/officeDocument/2006/relationships/comments" Target="comments.xml"/><Relationship Id="rId51" Type="http://schemas.openxmlformats.org/officeDocument/2006/relationships/image" Target="media/image23.emf"/><Relationship Id="rId72" Type="http://schemas.openxmlformats.org/officeDocument/2006/relationships/image" Target="media/image33.emf"/><Relationship Id="rId93" Type="http://schemas.openxmlformats.org/officeDocument/2006/relationships/oleObject" Target="embeddings/oleObject46.bin"/><Relationship Id="rId98" Type="http://schemas.openxmlformats.org/officeDocument/2006/relationships/image" Target="media/image43.emf"/><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11.emf"/><Relationship Id="rId46" Type="http://schemas.openxmlformats.org/officeDocument/2006/relationships/oleObject" Target="embeddings/oleObject19.bin"/><Relationship Id="rId67" Type="http://schemas.openxmlformats.org/officeDocument/2006/relationships/image" Target="media/image31.emf"/><Relationship Id="rId116" Type="http://schemas.openxmlformats.org/officeDocument/2006/relationships/oleObject" Target="embeddings/oleObject58.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oleObject" Target="embeddings/oleObject43.bin"/><Relationship Id="rId111" Type="http://schemas.openxmlformats.org/officeDocument/2006/relationships/oleObject" Target="embeddings/oleObject55.bin"/><Relationship Id="rId15" Type="http://schemas.openxmlformats.org/officeDocument/2006/relationships/image" Target="media/image6.emf"/><Relationship Id="rId36" Type="http://schemas.openxmlformats.org/officeDocument/2006/relationships/image" Target="media/image16.emf"/><Relationship Id="rId57" Type="http://schemas.openxmlformats.org/officeDocument/2006/relationships/image" Target="media/image26.emf"/><Relationship Id="rId106" Type="http://schemas.openxmlformats.org/officeDocument/2006/relationships/image" Target="media/image47.emf"/><Relationship Id="rId10" Type="http://schemas.microsoft.com/office/2016/09/relationships/commentsIds" Target="commentsIds.xml"/><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6.emf"/><Relationship Id="rId94" Type="http://schemas.openxmlformats.org/officeDocument/2006/relationships/image" Target="media/image41.emf"/><Relationship Id="rId99" Type="http://schemas.openxmlformats.org/officeDocument/2006/relationships/oleObject" Target="embeddings/oleObject49.bin"/><Relationship Id="rId101" Type="http://schemas.openxmlformats.org/officeDocument/2006/relationships/oleObject" Target="embeddings/oleObject50.bin"/></Relationships>
</file>

<file path=word/_rels/footnotes.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Ste</b:Tag>
    <b:SourceType>Book</b:SourceType>
    <b:Guid>{8D772894-0209-B743-B04C-340292C3B1ED}</b:Guid>
    <b:Author>
      <b:Author>
        <b:NameList>
          <b:Person>
            <b:Last>Stearns</b:Last>
          </b:Person>
        </b:NameList>
      </b:Author>
    </b:Author>
    <b:RefOrder>1</b:RefOrder>
  </b:Source>
</b:Sources>
</file>

<file path=customXml/itemProps1.xml><?xml version="1.0" encoding="utf-8"?>
<ds:datastoreItem xmlns:ds="http://schemas.openxmlformats.org/officeDocument/2006/customXml" ds:itemID="{048A8D4E-B821-1A4C-8682-DE9D42F25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26030</Words>
  <Characters>148374</Characters>
  <Application>Microsoft Office Word</Application>
  <DocSecurity>0</DocSecurity>
  <Lines>1236</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Kindsvater</cp:lastModifiedBy>
  <cp:revision>2</cp:revision>
  <cp:lastPrinted>2019-01-02T14:12:00Z</cp:lastPrinted>
  <dcterms:created xsi:type="dcterms:W3CDTF">2020-01-01T19:49:00Z</dcterms:created>
  <dcterms:modified xsi:type="dcterms:W3CDTF">2020-01-01T19:49:00Z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vt:lpwstr>
  </property>
  <property fmtid="{D5CDD505-2E9C-101B-9397-08002B2CF9AE}" pid="13" name="Mendeley Recent Style Id 3_1">
    <vt:lpwstr>http://www.zotero.org/styles/chicago-author-date</vt:lpwstr>
  </property>
  <property fmtid="{D5CDD505-2E9C-101B-9397-08002B2CF9AE}" pid="14" name="Mendeley Recent Style Name 3_1">
    <vt:lpwstr>Chicago Manual of Style 17th edition (author-date)</vt:lpwstr>
  </property>
  <property fmtid="{D5CDD505-2E9C-101B-9397-08002B2CF9AE}" pid="15" name="Mendeley Recent Style Id 4_1">
    <vt:lpwstr>http://www.zotero.org/styles/harvard-cite-them-right</vt:lpwstr>
  </property>
  <property fmtid="{D5CDD505-2E9C-101B-9397-08002B2CF9AE}" pid="16" name="Mendeley Recent Style Name 4_1">
    <vt:lpwstr>Cite Them Right 10th edition - Harvard</vt:lpwstr>
  </property>
  <property fmtid="{D5CDD505-2E9C-101B-9397-08002B2CF9AE}" pid="17" name="Mendeley Recent Style Id 5_1">
    <vt:lpwstr>http://www.zotero.org/styles/ieee</vt:lpwstr>
  </property>
  <property fmtid="{D5CDD505-2E9C-101B-9397-08002B2CF9AE}" pid="18" name="Mendeley Recent Style Name 5_1">
    <vt:lpwstr>IEEE</vt:lpwstr>
  </property>
  <property fmtid="{D5CDD505-2E9C-101B-9397-08002B2CF9AE}" pid="19" name="Mendeley Recent Style Id 6_1">
    <vt:lpwstr>http://www.zotero.org/styles/modern-humanities-research-association</vt:lpwstr>
  </property>
  <property fmtid="{D5CDD505-2E9C-101B-9397-08002B2CF9AE}" pid="20" name="Mendeley Recent Style Name 6_1">
    <vt:lpwstr>Modern Humanities Research Association 3rd edition (note with bibliography)</vt:lpwstr>
  </property>
  <property fmtid="{D5CDD505-2E9C-101B-9397-08002B2CF9AE}" pid="21" name="Mendeley Recent Style Id 7_1">
    <vt:lpwstr>http://www.zotero.org/styles/modern-language-association</vt:lpwstr>
  </property>
  <property fmtid="{D5CDD505-2E9C-101B-9397-08002B2CF9AE}" pid="22" name="Mendeley Recent Style Name 7_1">
    <vt:lpwstr>Modern Language Association 8th edition</vt:lpwstr>
  </property>
  <property fmtid="{D5CDD505-2E9C-101B-9397-08002B2CF9AE}" pid="23" name="Mendeley Recent Style Id 8_1">
    <vt:lpwstr>http://www.zotero.org/styles/nature</vt:lpwstr>
  </property>
  <property fmtid="{D5CDD505-2E9C-101B-9397-08002B2CF9AE}" pid="24" name="Mendeley Recent Style Name 8_1">
    <vt:lpwstr>Nature</vt:lpwstr>
  </property>
  <property fmtid="{D5CDD505-2E9C-101B-9397-08002B2CF9AE}" pid="25" name="Mendeley Recent Style Id 9_1">
    <vt:lpwstr>http://www.zotero.org/styles/the-american-naturalist</vt:lpwstr>
  </property>
  <property fmtid="{D5CDD505-2E9C-101B-9397-08002B2CF9AE}" pid="26" name="Mendeley Recent Style Name 9_1">
    <vt:lpwstr>The American Naturalist</vt:lpwstr>
  </property>
  <property fmtid="{D5CDD505-2E9C-101B-9397-08002B2CF9AE}" pid="27" name="Mendeley Document_1">
    <vt:lpwstr>True</vt:lpwstr>
  </property>
  <property fmtid="{D5CDD505-2E9C-101B-9397-08002B2CF9AE}" pid="28" name="Mendeley Unique User Id_1">
    <vt:lpwstr>fea1cbbf-d802-368b-a901-43b81120ddb3</vt:lpwstr>
  </property>
  <property fmtid="{D5CDD505-2E9C-101B-9397-08002B2CF9AE}" pid="29" name="Mendeley Citation Style_1">
    <vt:lpwstr>http://www.zotero.org/styles/the-american-naturalist</vt:lpwstr>
  </property>
</Properties>
</file>
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6E534" w14:textId="03E40A97" w:rsidR="00730C6E" w:rsidRDefault="00730C6E" w:rsidP="00D34DE9">
      <w:pPr>
        <w:spacing w:line="480" w:lineRule="auto"/>
        <w:jc w:val="both"/>
        <w:rPr>
          <w:rFonts w:ascii="Times New Roman" w:hAnsi="Times New Roman" w:cs="Times New Roman"/>
          <w:b/>
        </w:rPr>
      </w:pPr>
      <w:bookmarkStart w:id="0" w:name="_GoBack"/>
      <w:bookmarkEnd w:id="0"/>
      <w:r>
        <w:rPr>
          <w:rFonts w:ascii="Times New Roman" w:hAnsi="Times New Roman" w:cs="Times New Roman"/>
          <w:b/>
        </w:rPr>
        <w:t xml:space="preserve">Combining </w:t>
      </w:r>
      <w:r w:rsidR="009A134C">
        <w:rPr>
          <w:rFonts w:ascii="Times New Roman" w:hAnsi="Times New Roman" w:cs="Times New Roman"/>
          <w:b/>
        </w:rPr>
        <w:t>s</w:t>
      </w:r>
      <w:r>
        <w:rPr>
          <w:rFonts w:ascii="Times New Roman" w:hAnsi="Times New Roman" w:cs="Times New Roman"/>
          <w:b/>
        </w:rPr>
        <w:t xml:space="preserve">ize </w:t>
      </w:r>
      <w:r w:rsidR="009A134C">
        <w:rPr>
          <w:rFonts w:ascii="Times New Roman" w:hAnsi="Times New Roman" w:cs="Times New Roman"/>
          <w:b/>
        </w:rPr>
        <w:t>s</w:t>
      </w:r>
      <w:r>
        <w:rPr>
          <w:rFonts w:ascii="Times New Roman" w:hAnsi="Times New Roman" w:cs="Times New Roman"/>
          <w:b/>
        </w:rPr>
        <w:t xml:space="preserve">pectra and </w:t>
      </w:r>
      <w:r w:rsidR="009A134C">
        <w:rPr>
          <w:rFonts w:ascii="Times New Roman" w:hAnsi="Times New Roman" w:cs="Times New Roman"/>
          <w:b/>
        </w:rPr>
        <w:t>s</w:t>
      </w:r>
      <w:r>
        <w:rPr>
          <w:rFonts w:ascii="Times New Roman" w:hAnsi="Times New Roman" w:cs="Times New Roman"/>
          <w:b/>
        </w:rPr>
        <w:t xml:space="preserve">tate </w:t>
      </w:r>
      <w:r w:rsidR="009A134C">
        <w:rPr>
          <w:rFonts w:ascii="Times New Roman" w:hAnsi="Times New Roman" w:cs="Times New Roman"/>
          <w:b/>
        </w:rPr>
        <w:t>d</w:t>
      </w:r>
      <w:r>
        <w:rPr>
          <w:rFonts w:ascii="Times New Roman" w:hAnsi="Times New Roman" w:cs="Times New Roman"/>
          <w:b/>
        </w:rPr>
        <w:t xml:space="preserve">ependent </w:t>
      </w:r>
      <w:r w:rsidR="009A134C">
        <w:rPr>
          <w:rFonts w:ascii="Times New Roman" w:hAnsi="Times New Roman" w:cs="Times New Roman"/>
          <w:b/>
        </w:rPr>
        <w:t>l</w:t>
      </w:r>
      <w:r>
        <w:rPr>
          <w:rFonts w:ascii="Times New Roman" w:hAnsi="Times New Roman" w:cs="Times New Roman"/>
          <w:b/>
        </w:rPr>
        <w:t xml:space="preserve">ife </w:t>
      </w:r>
      <w:r w:rsidR="009A134C">
        <w:rPr>
          <w:rFonts w:ascii="Times New Roman" w:hAnsi="Times New Roman" w:cs="Times New Roman"/>
          <w:b/>
        </w:rPr>
        <w:t>h</w:t>
      </w:r>
      <w:r>
        <w:rPr>
          <w:rFonts w:ascii="Times New Roman" w:hAnsi="Times New Roman" w:cs="Times New Roman"/>
          <w:b/>
        </w:rPr>
        <w:t xml:space="preserve">istory </w:t>
      </w:r>
      <w:r w:rsidR="009A134C">
        <w:rPr>
          <w:rFonts w:ascii="Times New Roman" w:hAnsi="Times New Roman" w:cs="Times New Roman"/>
          <w:b/>
        </w:rPr>
        <w:t>t</w:t>
      </w:r>
      <w:r>
        <w:rPr>
          <w:rFonts w:ascii="Times New Roman" w:hAnsi="Times New Roman" w:cs="Times New Roman"/>
          <w:b/>
        </w:rPr>
        <w:t xml:space="preserve">heory to </w:t>
      </w:r>
      <w:r w:rsidR="009A134C">
        <w:rPr>
          <w:rFonts w:ascii="Times New Roman" w:hAnsi="Times New Roman" w:cs="Times New Roman"/>
          <w:b/>
        </w:rPr>
        <w:t>u</w:t>
      </w:r>
      <w:r>
        <w:rPr>
          <w:rFonts w:ascii="Times New Roman" w:hAnsi="Times New Roman" w:cs="Times New Roman"/>
          <w:b/>
        </w:rPr>
        <w:t xml:space="preserve">nderstand </w:t>
      </w:r>
      <w:r w:rsidR="009A134C">
        <w:rPr>
          <w:rFonts w:ascii="Times New Roman" w:hAnsi="Times New Roman" w:cs="Times New Roman"/>
          <w:b/>
        </w:rPr>
        <w:t>t</w:t>
      </w:r>
      <w:r>
        <w:rPr>
          <w:rFonts w:ascii="Times New Roman" w:hAnsi="Times New Roman" w:cs="Times New Roman"/>
          <w:b/>
        </w:rPr>
        <w:t xml:space="preserve">he </w:t>
      </w:r>
      <w:r w:rsidR="009A134C">
        <w:rPr>
          <w:rFonts w:ascii="Times New Roman" w:hAnsi="Times New Roman" w:cs="Times New Roman"/>
          <w:b/>
        </w:rPr>
        <w:t>d</w:t>
      </w:r>
      <w:r>
        <w:rPr>
          <w:rFonts w:ascii="Times New Roman" w:hAnsi="Times New Roman" w:cs="Times New Roman"/>
          <w:b/>
        </w:rPr>
        <w:t xml:space="preserve">iversity of </w:t>
      </w:r>
      <w:r w:rsidR="009A134C">
        <w:rPr>
          <w:rFonts w:ascii="Times New Roman" w:hAnsi="Times New Roman" w:cs="Times New Roman"/>
          <w:b/>
        </w:rPr>
        <w:t>t</w:t>
      </w:r>
      <w:r>
        <w:rPr>
          <w:rFonts w:ascii="Times New Roman" w:hAnsi="Times New Roman" w:cs="Times New Roman"/>
          <w:b/>
        </w:rPr>
        <w:t xml:space="preserve">una </w:t>
      </w:r>
      <w:r w:rsidR="009A134C">
        <w:rPr>
          <w:rFonts w:ascii="Times New Roman" w:hAnsi="Times New Roman" w:cs="Times New Roman"/>
          <w:b/>
        </w:rPr>
        <w:t>g</w:t>
      </w:r>
      <w:r>
        <w:rPr>
          <w:rFonts w:ascii="Times New Roman" w:hAnsi="Times New Roman" w:cs="Times New Roman"/>
          <w:b/>
        </w:rPr>
        <w:t xml:space="preserve">rowth and </w:t>
      </w:r>
      <w:r w:rsidR="009A134C">
        <w:rPr>
          <w:rFonts w:ascii="Times New Roman" w:hAnsi="Times New Roman" w:cs="Times New Roman"/>
          <w:b/>
        </w:rPr>
        <w:t>r</w:t>
      </w:r>
      <w:r>
        <w:rPr>
          <w:rFonts w:ascii="Times New Roman" w:hAnsi="Times New Roman" w:cs="Times New Roman"/>
          <w:b/>
        </w:rPr>
        <w:t>eproduction</w:t>
      </w:r>
    </w:p>
    <w:p w14:paraId="4A06121D" w14:textId="77777777" w:rsidR="006C6FAD" w:rsidRDefault="006C6FAD" w:rsidP="00D34DE9">
      <w:pPr>
        <w:spacing w:line="480" w:lineRule="auto"/>
        <w:jc w:val="both"/>
        <w:rPr>
          <w:rFonts w:ascii="Times New Roman" w:eastAsia="Times New Roman" w:hAnsi="Times New Roman"/>
          <w:color w:val="222222"/>
          <w:shd w:val="clear" w:color="auto" w:fill="FFFFFF"/>
        </w:rPr>
      </w:pPr>
    </w:p>
    <w:p w14:paraId="0C38DD49" w14:textId="474F5894" w:rsidR="006C6FAD" w:rsidRDefault="006C6FAD" w:rsidP="00D34DE9">
      <w:pPr>
        <w:spacing w:line="480" w:lineRule="auto"/>
        <w:jc w:val="both"/>
        <w:rPr>
          <w:rFonts w:ascii="Times New Roman" w:eastAsia="Times New Roman" w:hAnsi="Times New Roman"/>
          <w:color w:val="222222"/>
          <w:shd w:val="clear" w:color="auto" w:fill="FFFFFF"/>
        </w:rPr>
      </w:pPr>
      <w:r w:rsidRPr="00AB2DAF">
        <w:rPr>
          <w:rFonts w:ascii="Times New Roman" w:eastAsia="Times New Roman" w:hAnsi="Times New Roman"/>
          <w:color w:val="222222"/>
          <w:shd w:val="clear" w:color="auto" w:fill="FFFFFF"/>
        </w:rPr>
        <w:t>Kindsvater, Holly K.</w:t>
      </w:r>
      <w:r w:rsidRPr="00AB2DAF">
        <w:rPr>
          <w:rFonts w:ascii="Times New Roman" w:eastAsia="Times New Roman" w:hAnsi="Times New Roman"/>
          <w:color w:val="222222"/>
          <w:shd w:val="clear" w:color="auto" w:fill="FFFFFF"/>
          <w:vertAlign w:val="superscript"/>
        </w:rPr>
        <w:t>1</w:t>
      </w:r>
      <w:r w:rsidRPr="00AB2DAF">
        <w:rPr>
          <w:rFonts w:ascii="Times New Roman" w:eastAsia="Times New Roman" w:hAnsi="Times New Roman"/>
          <w:color w:val="222222"/>
          <w:shd w:val="clear" w:color="auto" w:fill="FFFFFF"/>
        </w:rPr>
        <w:t>, Dulvy, Nicholas K.</w:t>
      </w:r>
      <w:r w:rsidRPr="00AB2DAF">
        <w:rPr>
          <w:rFonts w:ascii="Times New Roman" w:eastAsia="Times New Roman" w:hAnsi="Times New Roman"/>
          <w:color w:val="222222"/>
          <w:shd w:val="clear" w:color="auto" w:fill="FFFFFF"/>
          <w:vertAlign w:val="superscript"/>
        </w:rPr>
        <w:t>2</w:t>
      </w:r>
      <w:r w:rsidRPr="00AB2DAF">
        <w:rPr>
          <w:rFonts w:ascii="Times New Roman" w:eastAsia="Times New Roman" w:hAnsi="Times New Roman"/>
          <w:color w:val="222222"/>
          <w:shd w:val="clear" w:color="auto" w:fill="FFFFFF"/>
        </w:rPr>
        <w:t>, Horswill, Cat</w:t>
      </w:r>
      <w:r w:rsidRPr="00AB2DAF">
        <w:rPr>
          <w:rFonts w:ascii="Times New Roman" w:eastAsia="Times New Roman" w:hAnsi="Times New Roman"/>
          <w:color w:val="222222"/>
          <w:shd w:val="clear" w:color="auto" w:fill="FFFFFF"/>
          <w:vertAlign w:val="superscript"/>
        </w:rPr>
        <w:t>3</w:t>
      </w:r>
      <w:r w:rsidRPr="005A650E">
        <w:rPr>
          <w:rFonts w:ascii="Times New Roman" w:hAnsi="Times New Roman"/>
          <w:color w:val="222222"/>
          <w:shd w:val="clear" w:color="auto" w:fill="FFFFFF"/>
          <w:vertAlign w:val="superscript"/>
        </w:rPr>
        <w:t>,</w:t>
      </w:r>
      <w:r>
        <w:rPr>
          <w:rFonts w:ascii="Times New Roman" w:eastAsia="Times New Roman" w:hAnsi="Times New Roman"/>
          <w:color w:val="222222"/>
          <w:shd w:val="clear" w:color="auto" w:fill="FFFFFF"/>
          <w:vertAlign w:val="superscript"/>
        </w:rPr>
        <w:t>4</w:t>
      </w:r>
      <w:r w:rsidRPr="00AB2DAF">
        <w:rPr>
          <w:rFonts w:ascii="Times New Roman" w:eastAsia="Times New Roman" w:hAnsi="Times New Roman"/>
          <w:color w:val="222222"/>
          <w:shd w:val="clear" w:color="auto" w:fill="FFFFFF"/>
        </w:rPr>
        <w:t>, Juan-Jordá, Maria-José</w:t>
      </w:r>
      <w:r w:rsidRPr="00AB2DAF">
        <w:rPr>
          <w:rFonts w:ascii="Times New Roman" w:eastAsia="Times New Roman" w:hAnsi="Times New Roman"/>
          <w:color w:val="222222"/>
          <w:shd w:val="clear" w:color="auto" w:fill="FFFFFF"/>
          <w:vertAlign w:val="superscript"/>
        </w:rPr>
        <w:t>2,</w:t>
      </w:r>
      <w:r>
        <w:rPr>
          <w:rFonts w:ascii="Times New Roman" w:eastAsia="Times New Roman" w:hAnsi="Times New Roman"/>
          <w:color w:val="222222"/>
          <w:shd w:val="clear" w:color="auto" w:fill="FFFFFF"/>
          <w:vertAlign w:val="superscript"/>
        </w:rPr>
        <w:t>5</w:t>
      </w:r>
      <w:r w:rsidRPr="00AB2DAF">
        <w:rPr>
          <w:rFonts w:ascii="Times New Roman" w:eastAsia="Times New Roman" w:hAnsi="Times New Roman"/>
          <w:color w:val="222222"/>
          <w:shd w:val="clear" w:color="auto" w:fill="FFFFFF"/>
        </w:rPr>
        <w:t>, Matthiopoulos, Jason</w:t>
      </w:r>
      <w:r w:rsidRPr="00AB2DAF">
        <w:rPr>
          <w:rFonts w:ascii="Times New Roman" w:eastAsia="Times New Roman" w:hAnsi="Times New Roman"/>
          <w:color w:val="222222"/>
          <w:shd w:val="clear" w:color="auto" w:fill="FFFFFF"/>
          <w:vertAlign w:val="superscript"/>
        </w:rPr>
        <w:t>3</w:t>
      </w:r>
      <w:r>
        <w:rPr>
          <w:rFonts w:ascii="Times New Roman" w:eastAsia="Times New Roman" w:hAnsi="Times New Roman"/>
          <w:color w:val="222222"/>
          <w:shd w:val="clear" w:color="auto" w:fill="FFFFFF"/>
        </w:rPr>
        <w:t xml:space="preserve">, </w:t>
      </w:r>
      <w:r w:rsidRPr="00AB2DAF">
        <w:rPr>
          <w:rFonts w:ascii="Times New Roman" w:eastAsia="Times New Roman" w:hAnsi="Times New Roman"/>
          <w:color w:val="222222"/>
          <w:shd w:val="clear" w:color="auto" w:fill="FFFFFF"/>
        </w:rPr>
        <w:t>Mangel, Marc</w:t>
      </w:r>
      <w:r>
        <w:rPr>
          <w:rFonts w:ascii="Times New Roman" w:eastAsia="Times New Roman" w:hAnsi="Times New Roman"/>
          <w:color w:val="222222"/>
          <w:shd w:val="clear" w:color="auto" w:fill="FFFFFF"/>
          <w:vertAlign w:val="superscript"/>
        </w:rPr>
        <w:t>6,7</w:t>
      </w:r>
      <w:r>
        <w:rPr>
          <w:rFonts w:ascii="Times New Roman" w:eastAsia="Times New Roman" w:hAnsi="Times New Roman"/>
          <w:color w:val="222222"/>
          <w:shd w:val="clear" w:color="auto" w:fill="FFFFFF"/>
        </w:rPr>
        <w:t xml:space="preserve"> </w:t>
      </w:r>
    </w:p>
    <w:p w14:paraId="3AD87D2C" w14:textId="77777777" w:rsidR="006C6FAD" w:rsidRDefault="006C6FAD" w:rsidP="00D34DE9">
      <w:pPr>
        <w:spacing w:line="480" w:lineRule="auto"/>
        <w:jc w:val="both"/>
        <w:rPr>
          <w:rFonts w:ascii="Times New Roman" w:eastAsia="Times New Roman" w:hAnsi="Times New Roman"/>
          <w:color w:val="222222"/>
          <w:shd w:val="clear" w:color="auto" w:fill="FFFFFF"/>
        </w:rPr>
      </w:pPr>
    </w:p>
    <w:p w14:paraId="7C8DF17D" w14:textId="77777777" w:rsidR="006C6FAD" w:rsidRPr="00AB2DAF" w:rsidRDefault="006C6FAD" w:rsidP="00D34DE9">
      <w:pPr>
        <w:spacing w:line="480" w:lineRule="auto"/>
        <w:jc w:val="both"/>
        <w:rPr>
          <w:rFonts w:ascii="Times New Roman" w:eastAsia="Times New Roman" w:hAnsi="Times New Roman"/>
          <w:color w:val="222222"/>
          <w:shd w:val="clear" w:color="auto" w:fill="FFFFFF"/>
        </w:rPr>
      </w:pPr>
      <w:r w:rsidRPr="00AB2DAF">
        <w:rPr>
          <w:rFonts w:ascii="Times New Roman" w:eastAsia="Times New Roman" w:hAnsi="Times New Roman"/>
          <w:color w:val="222222"/>
          <w:shd w:val="clear" w:color="auto" w:fill="FFFFFF"/>
        </w:rPr>
        <w:t>1. Dept. of Ecology, Evolution, and Natural Resources, Rutgers University, 14 College Farm Rd., New Brunswick, NJ 08901, USA</w:t>
      </w:r>
    </w:p>
    <w:p w14:paraId="6C763C8C" w14:textId="77777777" w:rsidR="006C6FAD" w:rsidRPr="00AB2DAF" w:rsidRDefault="006C6FAD" w:rsidP="00D34DE9">
      <w:pPr>
        <w:spacing w:line="480" w:lineRule="auto"/>
        <w:jc w:val="both"/>
        <w:rPr>
          <w:rFonts w:ascii="Times New Roman" w:eastAsia="Times New Roman" w:hAnsi="Times New Roman"/>
          <w:color w:val="222222"/>
          <w:shd w:val="clear" w:color="auto" w:fill="FFFFFF"/>
        </w:rPr>
      </w:pPr>
      <w:r w:rsidRPr="00AB2DAF">
        <w:rPr>
          <w:rFonts w:ascii="Times New Roman" w:eastAsia="Times New Roman" w:hAnsi="Times New Roman"/>
          <w:color w:val="222222"/>
          <w:shd w:val="clear" w:color="auto" w:fill="FFFFFF"/>
        </w:rPr>
        <w:t>2. Earth to Ocean Research Group, Dept. of Biological Sciences, Simon Fraser University, Burnaby, BC V5A 1S6 Canada</w:t>
      </w:r>
    </w:p>
    <w:p w14:paraId="0EFDB5AF" w14:textId="77777777" w:rsidR="006C6FAD" w:rsidRDefault="006C6FAD" w:rsidP="00D34DE9">
      <w:pPr>
        <w:spacing w:line="480" w:lineRule="auto"/>
        <w:jc w:val="both"/>
        <w:rPr>
          <w:rFonts w:ascii="Times New Roman" w:hAnsi="Times New Roman"/>
        </w:rPr>
      </w:pPr>
      <w:r w:rsidRPr="00AB2DAF">
        <w:rPr>
          <w:rFonts w:ascii="Times New Roman" w:hAnsi="Times New Roman"/>
        </w:rPr>
        <w:t>3. Institute of Biodiversity, Animal Health and Comparative Medicine, Graham Kerr Building, University of Glasgow, Glasgow, G12 8QQ, Scotland.</w:t>
      </w:r>
    </w:p>
    <w:p w14:paraId="362FA090" w14:textId="77777777" w:rsidR="006C6FAD" w:rsidRPr="007A160F" w:rsidRDefault="006C6FAD" w:rsidP="00D34DE9">
      <w:pPr>
        <w:spacing w:line="480" w:lineRule="auto"/>
        <w:jc w:val="both"/>
        <w:rPr>
          <w:rFonts w:ascii="Times New Roman" w:hAnsi="Times New Roman"/>
        </w:rPr>
      </w:pPr>
      <w:r w:rsidRPr="007A160F">
        <w:rPr>
          <w:rFonts w:ascii="Times New Roman" w:hAnsi="Times New Roman"/>
        </w:rPr>
        <w:t xml:space="preserve">4. </w:t>
      </w:r>
      <w:r w:rsidRPr="005A650E">
        <w:rPr>
          <w:rFonts w:ascii="Times New Roman" w:hAnsi="Times New Roman"/>
        </w:rPr>
        <w:t>Department of Zoology, University of Cambridge, Downing Street, Cambridge CB2 3DT, UK</w:t>
      </w:r>
    </w:p>
    <w:p w14:paraId="5C2F91AC" w14:textId="77777777" w:rsidR="006C6FAD" w:rsidRPr="005A650E" w:rsidRDefault="006C6FAD" w:rsidP="00D34DE9">
      <w:pPr>
        <w:spacing w:line="480" w:lineRule="auto"/>
        <w:jc w:val="both"/>
        <w:outlineLvl w:val="0"/>
        <w:rPr>
          <w:rFonts w:ascii="Times New Roman" w:hAnsi="Times New Roman"/>
          <w:lang w:val="es-ES"/>
        </w:rPr>
      </w:pPr>
      <w:commentRangeStart w:id="1"/>
      <w:r>
        <w:rPr>
          <w:rFonts w:ascii="Times New Roman" w:hAnsi="Times New Roman"/>
          <w:lang w:val="es-ES"/>
        </w:rPr>
        <w:t>5</w:t>
      </w:r>
      <w:commentRangeEnd w:id="1"/>
      <w:r>
        <w:rPr>
          <w:rStyle w:val="CommentReference"/>
        </w:rPr>
        <w:commentReference w:id="1"/>
      </w:r>
      <w:r w:rsidRPr="005A650E">
        <w:rPr>
          <w:rFonts w:ascii="Times New Roman" w:hAnsi="Times New Roman"/>
          <w:lang w:val="es-ES"/>
        </w:rPr>
        <w:t>.</w:t>
      </w:r>
      <w:r w:rsidRPr="00B45B7F">
        <w:rPr>
          <w:rFonts w:ascii="Times New Roman" w:hAnsi="Times New Roman"/>
          <w:lang w:val="es-ES"/>
        </w:rPr>
        <w:t xml:space="preserve"> AZTI Tecnalia, Herrera Kaia, Gipuzkoa, Spain</w:t>
      </w:r>
    </w:p>
    <w:p w14:paraId="27F459C3" w14:textId="77777777" w:rsidR="006C6FAD" w:rsidRPr="00AB2DAF" w:rsidRDefault="006C6FAD" w:rsidP="00D34DE9">
      <w:pPr>
        <w:spacing w:line="480" w:lineRule="auto"/>
        <w:jc w:val="both"/>
        <w:rPr>
          <w:rFonts w:ascii="Times New Roman" w:eastAsia="Times New Roman" w:hAnsi="Times New Roman"/>
          <w:color w:val="222222"/>
          <w:shd w:val="clear" w:color="auto" w:fill="FFFFFF"/>
        </w:rPr>
      </w:pPr>
      <w:r>
        <w:rPr>
          <w:rFonts w:ascii="Times New Roman" w:hAnsi="Times New Roman"/>
        </w:rPr>
        <w:t>6</w:t>
      </w:r>
      <w:r w:rsidRPr="00AB2DAF">
        <w:rPr>
          <w:rFonts w:ascii="Times New Roman" w:hAnsi="Times New Roman"/>
        </w:rPr>
        <w:t xml:space="preserve">. </w:t>
      </w:r>
      <w:r>
        <w:rPr>
          <w:rFonts w:ascii="Times New Roman" w:hAnsi="Times New Roman"/>
        </w:rPr>
        <w:t xml:space="preserve">Theoretical Ecology Group, </w:t>
      </w:r>
      <w:r w:rsidRPr="00AB2DAF">
        <w:rPr>
          <w:rFonts w:ascii="Times New Roman" w:eastAsia="Times New Roman" w:hAnsi="Times New Roman"/>
          <w:color w:val="222222"/>
          <w:shd w:val="clear" w:color="auto" w:fill="FFFFFF"/>
        </w:rPr>
        <w:t>Dep</w:t>
      </w:r>
      <w:r>
        <w:rPr>
          <w:rFonts w:ascii="Times New Roman" w:eastAsia="Times New Roman" w:hAnsi="Times New Roman"/>
          <w:color w:val="222222"/>
          <w:shd w:val="clear" w:color="auto" w:fill="FFFFFF"/>
        </w:rPr>
        <w:t>t.</w:t>
      </w:r>
      <w:r w:rsidRPr="00AB2DAF">
        <w:rPr>
          <w:rFonts w:ascii="Times New Roman" w:eastAsia="Times New Roman" w:hAnsi="Times New Roman"/>
          <w:color w:val="222222"/>
          <w:shd w:val="clear" w:color="auto" w:fill="FFFFFF"/>
        </w:rPr>
        <w:t xml:space="preserve"> of Biology, University of Bergen, Bergen 5020, Norway </w:t>
      </w:r>
    </w:p>
    <w:p w14:paraId="6424655B" w14:textId="77777777" w:rsidR="006C6FAD" w:rsidRPr="00AB2DAF" w:rsidRDefault="006C6FAD" w:rsidP="00D34DE9">
      <w:pPr>
        <w:spacing w:line="480" w:lineRule="auto"/>
        <w:jc w:val="both"/>
        <w:rPr>
          <w:rFonts w:ascii="Times New Roman" w:eastAsia="Times New Roman" w:hAnsi="Times New Roman"/>
          <w:color w:val="222222"/>
          <w:shd w:val="clear" w:color="auto" w:fill="FFFFFF"/>
        </w:rPr>
      </w:pPr>
      <w:r>
        <w:rPr>
          <w:rFonts w:ascii="Times New Roman" w:eastAsia="Times New Roman" w:hAnsi="Times New Roman"/>
          <w:color w:val="222222"/>
          <w:shd w:val="clear" w:color="auto" w:fill="FFFFFF"/>
        </w:rPr>
        <w:t>7</w:t>
      </w:r>
      <w:r w:rsidRPr="00AB2DAF">
        <w:rPr>
          <w:rFonts w:ascii="Times New Roman" w:eastAsia="Times New Roman" w:hAnsi="Times New Roman"/>
          <w:color w:val="222222"/>
          <w:shd w:val="clear" w:color="auto" w:fill="FFFFFF"/>
        </w:rPr>
        <w:t xml:space="preserve">. </w:t>
      </w:r>
      <w:r>
        <w:rPr>
          <w:rFonts w:ascii="Times New Roman" w:eastAsia="Times New Roman" w:hAnsi="Times New Roman"/>
          <w:color w:val="222222"/>
          <w:shd w:val="clear" w:color="auto" w:fill="FFFFFF"/>
        </w:rPr>
        <w:t>Institute of Marine Sciences and Dept. of Applied Mathematics and Statistics</w:t>
      </w:r>
      <w:r w:rsidRPr="00AB2DAF">
        <w:rPr>
          <w:rFonts w:ascii="Times New Roman" w:eastAsia="Times New Roman" w:hAnsi="Times New Roman"/>
          <w:color w:val="222222"/>
          <w:shd w:val="clear" w:color="auto" w:fill="FFFFFF"/>
        </w:rPr>
        <w:t xml:space="preserve">, University of California, Santa Cruz, CA 95064, USA. </w:t>
      </w:r>
    </w:p>
    <w:p w14:paraId="6B24A3C3" w14:textId="635133E4" w:rsidR="009E4F8F" w:rsidRPr="00730C6E" w:rsidRDefault="009E4F8F" w:rsidP="00D34DE9">
      <w:pPr>
        <w:spacing w:line="480" w:lineRule="auto"/>
        <w:jc w:val="both"/>
        <w:rPr>
          <w:rFonts w:ascii="Times New Roman" w:hAnsi="Times New Roman" w:cs="Times New Roman"/>
        </w:rPr>
      </w:pPr>
    </w:p>
    <w:p w14:paraId="407E13B9" w14:textId="168DFB18" w:rsidR="009E4F8F" w:rsidRDefault="009E4F8F" w:rsidP="00D34DE9">
      <w:pPr>
        <w:spacing w:line="480" w:lineRule="auto"/>
        <w:jc w:val="both"/>
        <w:rPr>
          <w:rFonts w:ascii="Times New Roman" w:hAnsi="Times New Roman" w:cs="Times New Roman"/>
          <w:b/>
        </w:rPr>
      </w:pPr>
    </w:p>
    <w:p w14:paraId="1830E52B" w14:textId="77777777" w:rsidR="009E4F8F" w:rsidRDefault="009E4F8F" w:rsidP="00D34DE9">
      <w:pPr>
        <w:spacing w:line="480" w:lineRule="auto"/>
        <w:jc w:val="both"/>
        <w:rPr>
          <w:rFonts w:ascii="Times New Roman" w:hAnsi="Times New Roman" w:cs="Times New Roman"/>
          <w:b/>
        </w:rPr>
      </w:pPr>
    </w:p>
    <w:p w14:paraId="68F837E0" w14:textId="77777777" w:rsidR="009E4F8F" w:rsidRDefault="009E4F8F" w:rsidP="00D34DE9">
      <w:pPr>
        <w:spacing w:line="480" w:lineRule="auto"/>
        <w:jc w:val="both"/>
        <w:rPr>
          <w:rFonts w:ascii="Times New Roman" w:hAnsi="Times New Roman" w:cs="Times New Roman"/>
          <w:b/>
        </w:rPr>
      </w:pPr>
    </w:p>
    <w:p w14:paraId="4722E9C0" w14:textId="77777777" w:rsidR="009E4F8F" w:rsidRDefault="009E4F8F" w:rsidP="00D34DE9">
      <w:pPr>
        <w:jc w:val="both"/>
        <w:rPr>
          <w:rFonts w:ascii="Times New Roman" w:hAnsi="Times New Roman" w:cs="Times New Roman"/>
          <w:b/>
        </w:rPr>
      </w:pPr>
      <w:r>
        <w:rPr>
          <w:rFonts w:ascii="Times New Roman" w:hAnsi="Times New Roman" w:cs="Times New Roman"/>
          <w:b/>
        </w:rPr>
        <w:br w:type="page"/>
      </w:r>
    </w:p>
    <w:p w14:paraId="607B434F" w14:textId="5E7B9C2A" w:rsidR="00E67D98" w:rsidRDefault="0032443B" w:rsidP="00D34DE9">
      <w:pPr>
        <w:spacing w:line="480" w:lineRule="auto"/>
        <w:jc w:val="both"/>
        <w:rPr>
          <w:rFonts w:ascii="Times New Roman" w:hAnsi="Times New Roman" w:cs="Times New Roman"/>
          <w:b/>
        </w:rPr>
      </w:pPr>
      <w:r>
        <w:rPr>
          <w:rFonts w:ascii="Times New Roman" w:hAnsi="Times New Roman" w:cs="Times New Roman"/>
          <w:b/>
        </w:rPr>
        <w:lastRenderedPageBreak/>
        <w:t>Abstract</w:t>
      </w:r>
    </w:p>
    <w:p w14:paraId="4B7A0331" w14:textId="382A6620" w:rsidR="0032443B" w:rsidRDefault="000F2EF7" w:rsidP="00D34DE9">
      <w:pPr>
        <w:spacing w:line="480" w:lineRule="auto"/>
        <w:jc w:val="both"/>
        <w:rPr>
          <w:rFonts w:ascii="Times New Roman" w:hAnsi="Times New Roman" w:cs="Times New Roman"/>
        </w:rPr>
      </w:pPr>
      <w:r w:rsidRPr="00BE11FA">
        <w:rPr>
          <w:rFonts w:ascii="Times New Roman" w:hAnsi="Times New Roman" w:cs="Times New Roman"/>
          <w:bCs/>
        </w:rPr>
        <w:t xml:space="preserve">Life history traits are central to both individual fitness and population growth. </w:t>
      </w:r>
      <w:r w:rsidR="00BE11FA">
        <w:rPr>
          <w:rFonts w:ascii="Times New Roman" w:hAnsi="Times New Roman" w:cs="Times New Roman"/>
          <w:bCs/>
        </w:rPr>
        <w:t xml:space="preserve">Theory explains </w:t>
      </w:r>
      <w:r w:rsidR="00026410">
        <w:rPr>
          <w:rFonts w:ascii="Times New Roman" w:hAnsi="Times New Roman" w:cs="Times New Roman"/>
          <w:bCs/>
        </w:rPr>
        <w:t xml:space="preserve">how </w:t>
      </w:r>
      <w:r w:rsidR="00BE11FA">
        <w:rPr>
          <w:rFonts w:ascii="Times New Roman" w:hAnsi="Times New Roman" w:cs="Times New Roman"/>
          <w:bCs/>
        </w:rPr>
        <w:t xml:space="preserve">the evolution of traits depends on age-specific survival rates, and also predicts trade-offs among key traits such as growth, reproduction, and survival. Bioenergetic models of fish have </w:t>
      </w:r>
      <w:r w:rsidR="00026410">
        <w:rPr>
          <w:rFonts w:ascii="Times New Roman" w:hAnsi="Times New Roman" w:cs="Times New Roman"/>
          <w:bCs/>
        </w:rPr>
        <w:t>been used</w:t>
      </w:r>
      <w:r w:rsidR="00C06296">
        <w:rPr>
          <w:rFonts w:ascii="Times New Roman" w:hAnsi="Times New Roman" w:cs="Times New Roman"/>
          <w:bCs/>
        </w:rPr>
        <w:t xml:space="preserve"> </w:t>
      </w:r>
      <w:r w:rsidR="00BE11FA">
        <w:rPr>
          <w:rFonts w:ascii="Times New Roman" w:hAnsi="Times New Roman" w:cs="Times New Roman"/>
          <w:bCs/>
        </w:rPr>
        <w:t xml:space="preserve">to explain allocation to these traits according to food </w:t>
      </w:r>
      <w:r w:rsidR="001672CF">
        <w:rPr>
          <w:rFonts w:ascii="Times New Roman" w:hAnsi="Times New Roman" w:cs="Times New Roman"/>
          <w:bCs/>
        </w:rPr>
        <w:t>availability</w:t>
      </w:r>
      <w:r w:rsidR="00BE11FA">
        <w:rPr>
          <w:rFonts w:ascii="Times New Roman" w:hAnsi="Times New Roman" w:cs="Times New Roman"/>
          <w:bCs/>
        </w:rPr>
        <w:t xml:space="preserve"> and metabolic processes. </w:t>
      </w:r>
      <w:r w:rsidR="00026410">
        <w:rPr>
          <w:rFonts w:ascii="Times New Roman" w:hAnsi="Times New Roman" w:cs="Times New Roman"/>
          <w:bCs/>
        </w:rPr>
        <w:t>We</w:t>
      </w:r>
      <w:r w:rsidR="00BE11FA">
        <w:rPr>
          <w:rFonts w:ascii="Times New Roman" w:hAnsi="Times New Roman" w:cs="Times New Roman"/>
          <w:bCs/>
        </w:rPr>
        <w:t xml:space="preserve"> connect life history theory to models of ecosystem and community dynamics describe</w:t>
      </w:r>
      <w:r w:rsidR="00026410">
        <w:rPr>
          <w:rFonts w:ascii="Times New Roman" w:hAnsi="Times New Roman" w:cs="Times New Roman"/>
          <w:bCs/>
        </w:rPr>
        <w:t>d</w:t>
      </w:r>
      <w:r w:rsidR="00BE11FA">
        <w:rPr>
          <w:rFonts w:ascii="Times New Roman" w:hAnsi="Times New Roman" w:cs="Times New Roman"/>
          <w:bCs/>
        </w:rPr>
        <w:t xml:space="preserve"> by size spectra. </w:t>
      </w:r>
      <w:r w:rsidR="00E744CC">
        <w:rPr>
          <w:rFonts w:ascii="Times New Roman" w:hAnsi="Times New Roman" w:cs="Times New Roman"/>
          <w:bCs/>
        </w:rPr>
        <w:t xml:space="preserve">Size spectra suggest that aquatic systems are structured </w:t>
      </w:r>
      <w:r w:rsidR="00D347CB">
        <w:rPr>
          <w:rFonts w:ascii="Times New Roman" w:hAnsi="Times New Roman" w:cs="Times New Roman"/>
          <w:bCs/>
        </w:rPr>
        <w:t>predictab</w:t>
      </w:r>
      <w:r w:rsidR="0010422D">
        <w:rPr>
          <w:rFonts w:ascii="Times New Roman" w:hAnsi="Times New Roman" w:cs="Times New Roman"/>
          <w:bCs/>
        </w:rPr>
        <w:t xml:space="preserve">ly </w:t>
      </w:r>
      <w:r w:rsidR="00E744CC">
        <w:rPr>
          <w:rFonts w:ascii="Times New Roman" w:hAnsi="Times New Roman" w:cs="Times New Roman"/>
          <w:bCs/>
        </w:rPr>
        <w:t xml:space="preserve">by size-based rates of consumption. </w:t>
      </w:r>
      <w:r w:rsidR="00026410">
        <w:rPr>
          <w:rFonts w:ascii="Times New Roman" w:hAnsi="Times New Roman" w:cs="Times New Roman"/>
          <w:bCs/>
        </w:rPr>
        <w:t>W</w:t>
      </w:r>
      <w:r w:rsidR="00E744CC">
        <w:rPr>
          <w:rFonts w:ascii="Times New Roman" w:hAnsi="Times New Roman" w:cs="Times New Roman"/>
          <w:bCs/>
        </w:rPr>
        <w:t xml:space="preserve">e develop an energetically based model of lifetime fitness that merges these two areas of aquatic ecology to predict the evolution of life history traits and emergent mortality rates. </w:t>
      </w:r>
      <w:r w:rsidR="00A92201">
        <w:rPr>
          <w:rFonts w:ascii="Times New Roman" w:hAnsi="Times New Roman" w:cs="Times New Roman"/>
          <w:bCs/>
        </w:rPr>
        <w:t xml:space="preserve">We </w:t>
      </w:r>
      <w:r w:rsidR="00026410">
        <w:rPr>
          <w:rFonts w:ascii="Times New Roman" w:hAnsi="Times New Roman" w:cs="Times New Roman"/>
          <w:bCs/>
        </w:rPr>
        <w:t>thus</w:t>
      </w:r>
      <w:r w:rsidR="00A92201">
        <w:rPr>
          <w:rFonts w:ascii="Times New Roman" w:hAnsi="Times New Roman" w:cs="Times New Roman"/>
          <w:bCs/>
        </w:rPr>
        <w:t xml:space="preserve"> </w:t>
      </w:r>
      <w:r w:rsidR="00026410">
        <w:rPr>
          <w:rFonts w:ascii="Times New Roman" w:hAnsi="Times New Roman" w:cs="Times New Roman"/>
          <w:bCs/>
        </w:rPr>
        <w:t xml:space="preserve">link </w:t>
      </w:r>
      <w:r w:rsidR="00A92201">
        <w:rPr>
          <w:rFonts w:ascii="Times New Roman" w:hAnsi="Times New Roman" w:cs="Times New Roman"/>
          <w:bCs/>
        </w:rPr>
        <w:t>the interactions between predation, food availability, seasonality, and temperature</w:t>
      </w:r>
      <w:r w:rsidR="00026410">
        <w:rPr>
          <w:rFonts w:ascii="Times New Roman" w:hAnsi="Times New Roman" w:cs="Times New Roman"/>
          <w:bCs/>
        </w:rPr>
        <w:t xml:space="preserve"> and apply the model to characterize the growth of tunas.</w:t>
      </w:r>
      <w:r w:rsidR="00A92201">
        <w:rPr>
          <w:rFonts w:ascii="Times New Roman" w:hAnsi="Times New Roman" w:cs="Times New Roman"/>
          <w:bCs/>
        </w:rPr>
        <w:t xml:space="preserve"> Larger body size is predicted to be advantageous in almost all cases, even when</w:t>
      </w:r>
      <w:r w:rsidR="00026410">
        <w:rPr>
          <w:rFonts w:ascii="Times New Roman" w:hAnsi="Times New Roman" w:cs="Times New Roman"/>
          <w:bCs/>
        </w:rPr>
        <w:t xml:space="preserve"> increased</w:t>
      </w:r>
      <w:r w:rsidR="00A92201">
        <w:rPr>
          <w:rFonts w:ascii="Times New Roman" w:hAnsi="Times New Roman" w:cs="Times New Roman"/>
          <w:bCs/>
        </w:rPr>
        <w:t xml:space="preserve"> temperature incur</w:t>
      </w:r>
      <w:r w:rsidR="00026410">
        <w:rPr>
          <w:rFonts w:ascii="Times New Roman" w:hAnsi="Times New Roman" w:cs="Times New Roman"/>
          <w:bCs/>
        </w:rPr>
        <w:t>s</w:t>
      </w:r>
      <w:r w:rsidR="00A92201">
        <w:rPr>
          <w:rFonts w:ascii="Times New Roman" w:hAnsi="Times New Roman" w:cs="Times New Roman"/>
          <w:bCs/>
        </w:rPr>
        <w:t xml:space="preserve"> high metabolic costs. Seasonality also favors larger body sizes so larger individuals can consume more food in the high-nutrient season.</w:t>
      </w:r>
      <w:r w:rsidR="00220500">
        <w:rPr>
          <w:rFonts w:ascii="Times New Roman" w:hAnsi="Times New Roman" w:cs="Times New Roman"/>
          <w:bCs/>
        </w:rPr>
        <w:t xml:space="preserve"> </w:t>
      </w:r>
      <w:r w:rsidR="00026410">
        <w:rPr>
          <w:rFonts w:ascii="Times New Roman" w:hAnsi="Times New Roman" w:cs="Times New Roman"/>
          <w:bCs/>
        </w:rPr>
        <w:t>We predict that rates of m</w:t>
      </w:r>
      <w:r w:rsidR="00220500">
        <w:rPr>
          <w:rFonts w:ascii="Times New Roman" w:hAnsi="Times New Roman" w:cs="Times New Roman"/>
          <w:bCs/>
        </w:rPr>
        <w:t xml:space="preserve">aturation rates </w:t>
      </w:r>
      <w:r w:rsidR="00026410">
        <w:rPr>
          <w:rFonts w:ascii="Times New Roman" w:hAnsi="Times New Roman" w:cs="Times New Roman"/>
          <w:bCs/>
        </w:rPr>
        <w:t xml:space="preserve">will </w:t>
      </w:r>
      <w:r w:rsidR="00220500">
        <w:rPr>
          <w:rFonts w:ascii="Times New Roman" w:hAnsi="Times New Roman" w:cs="Times New Roman"/>
          <w:bCs/>
        </w:rPr>
        <w:t xml:space="preserve">not vary with temperature, although mortality rates, and to a lesser extent, the allometry of reproduction and body length, </w:t>
      </w:r>
      <w:r w:rsidR="00E269F5">
        <w:rPr>
          <w:rFonts w:ascii="Times New Roman" w:hAnsi="Times New Roman" w:cs="Times New Roman"/>
          <w:bCs/>
        </w:rPr>
        <w:t>can</w:t>
      </w:r>
      <w:r w:rsidR="00220500">
        <w:rPr>
          <w:rFonts w:ascii="Times New Roman" w:hAnsi="Times New Roman" w:cs="Times New Roman"/>
          <w:bCs/>
        </w:rPr>
        <w:t xml:space="preserve">. </w:t>
      </w:r>
      <w:r w:rsidR="0032443B">
        <w:rPr>
          <w:rFonts w:ascii="Times New Roman" w:hAnsi="Times New Roman" w:cs="Times New Roman"/>
        </w:rPr>
        <w:t xml:space="preserve">We conclude that the complexity of the interactions between predation, metabolism, and food availability preclude simple predictions for changes </w:t>
      </w:r>
      <w:r w:rsidR="00E269F5">
        <w:rPr>
          <w:rFonts w:ascii="Times New Roman" w:hAnsi="Times New Roman" w:cs="Times New Roman"/>
        </w:rPr>
        <w:t xml:space="preserve">in growth and </w:t>
      </w:r>
      <w:r w:rsidR="0032443B">
        <w:rPr>
          <w:rFonts w:ascii="Times New Roman" w:hAnsi="Times New Roman" w:cs="Times New Roman"/>
        </w:rPr>
        <w:t>based on increase</w:t>
      </w:r>
      <w:r w:rsidR="000179E1">
        <w:rPr>
          <w:rFonts w:ascii="Times New Roman" w:hAnsi="Times New Roman" w:cs="Times New Roman"/>
        </w:rPr>
        <w:t>s in</w:t>
      </w:r>
      <w:r w:rsidR="0032443B">
        <w:rPr>
          <w:rFonts w:ascii="Times New Roman" w:hAnsi="Times New Roman" w:cs="Times New Roman"/>
        </w:rPr>
        <w:t xml:space="preserve"> temperature</w:t>
      </w:r>
      <w:r w:rsidR="00026410">
        <w:rPr>
          <w:rFonts w:ascii="Times New Roman" w:hAnsi="Times New Roman" w:cs="Times New Roman"/>
        </w:rPr>
        <w:t xml:space="preserve"> alone.</w:t>
      </w:r>
      <w:r w:rsidR="0032443B">
        <w:rPr>
          <w:rFonts w:ascii="Times New Roman" w:hAnsi="Times New Roman" w:cs="Times New Roman"/>
        </w:rPr>
        <w:t xml:space="preserve"> </w:t>
      </w:r>
    </w:p>
    <w:p w14:paraId="6A7900F3" w14:textId="77777777" w:rsidR="0032443B" w:rsidRPr="00B36EED" w:rsidRDefault="0032443B" w:rsidP="00D34DE9">
      <w:pPr>
        <w:spacing w:line="480" w:lineRule="auto"/>
        <w:jc w:val="both"/>
        <w:rPr>
          <w:rFonts w:ascii="Times New Roman" w:hAnsi="Times New Roman" w:cs="Times New Roman"/>
          <w:b/>
        </w:rPr>
      </w:pPr>
    </w:p>
    <w:p w14:paraId="72DA3206" w14:textId="1A6B9A65" w:rsidR="009E4F8F" w:rsidRDefault="009E4F8F" w:rsidP="00D34DE9">
      <w:pPr>
        <w:spacing w:line="480" w:lineRule="auto"/>
        <w:jc w:val="both"/>
        <w:rPr>
          <w:rFonts w:ascii="Times New Roman" w:hAnsi="Times New Roman" w:cs="Times New Roman"/>
          <w:b/>
        </w:rPr>
      </w:pPr>
      <w:r>
        <w:rPr>
          <w:rFonts w:ascii="Times New Roman" w:hAnsi="Times New Roman" w:cs="Times New Roman"/>
          <w:b/>
        </w:rPr>
        <w:t>Keywords</w:t>
      </w:r>
      <w:r w:rsidR="00AA73DC">
        <w:rPr>
          <w:rFonts w:ascii="Times New Roman" w:hAnsi="Times New Roman" w:cs="Times New Roman"/>
          <w:b/>
        </w:rPr>
        <w:t xml:space="preserve"> </w:t>
      </w:r>
    </w:p>
    <w:p w14:paraId="180C9E5A" w14:textId="77777777" w:rsidR="009E4F8F" w:rsidRDefault="009E4F8F" w:rsidP="00D34DE9">
      <w:pPr>
        <w:spacing w:line="480" w:lineRule="auto"/>
        <w:jc w:val="both"/>
        <w:rPr>
          <w:rFonts w:ascii="Times New Roman" w:hAnsi="Times New Roman" w:cs="Times New Roman"/>
          <w:b/>
        </w:rPr>
      </w:pPr>
    </w:p>
    <w:p w14:paraId="3CA52F76" w14:textId="77777777" w:rsidR="009E4F8F" w:rsidRDefault="009E4F8F" w:rsidP="00D34DE9">
      <w:pPr>
        <w:spacing w:line="480" w:lineRule="auto"/>
        <w:jc w:val="both"/>
        <w:rPr>
          <w:rFonts w:ascii="Times New Roman" w:hAnsi="Times New Roman" w:cs="Times New Roman"/>
          <w:b/>
        </w:rPr>
      </w:pPr>
    </w:p>
    <w:p w14:paraId="09F6C4AB" w14:textId="77777777" w:rsidR="009E4F8F" w:rsidRDefault="009E4F8F" w:rsidP="00D34DE9">
      <w:pPr>
        <w:spacing w:line="480" w:lineRule="auto"/>
        <w:jc w:val="both"/>
        <w:rPr>
          <w:rFonts w:ascii="Times New Roman" w:hAnsi="Times New Roman" w:cs="Times New Roman"/>
          <w:b/>
        </w:rPr>
      </w:pPr>
    </w:p>
    <w:p w14:paraId="2604B098" w14:textId="77777777" w:rsidR="009E4F8F" w:rsidRDefault="009E4F8F" w:rsidP="00D34DE9">
      <w:pPr>
        <w:spacing w:line="480" w:lineRule="auto"/>
        <w:jc w:val="both"/>
        <w:rPr>
          <w:rFonts w:ascii="Times New Roman" w:hAnsi="Times New Roman" w:cs="Times New Roman"/>
          <w:b/>
        </w:rPr>
      </w:pPr>
    </w:p>
    <w:p w14:paraId="3EC2D277" w14:textId="057CF662" w:rsidR="00E072FC" w:rsidRPr="00B36EED" w:rsidRDefault="00E072FC" w:rsidP="00D34DE9">
      <w:pPr>
        <w:spacing w:line="480" w:lineRule="auto"/>
        <w:jc w:val="both"/>
        <w:rPr>
          <w:rFonts w:ascii="Times New Roman" w:hAnsi="Times New Roman" w:cs="Times New Roman"/>
          <w:b/>
        </w:rPr>
      </w:pPr>
      <w:r w:rsidRPr="00B36EED">
        <w:rPr>
          <w:rFonts w:ascii="Times New Roman" w:hAnsi="Times New Roman" w:cs="Times New Roman"/>
          <w:b/>
        </w:rPr>
        <w:t>Introduction</w:t>
      </w:r>
    </w:p>
    <w:p w14:paraId="593F146E" w14:textId="6886CFDD" w:rsidR="00CC2152" w:rsidRDefault="00DA7A61" w:rsidP="00D34DE9">
      <w:pPr>
        <w:spacing w:line="480" w:lineRule="auto"/>
        <w:jc w:val="both"/>
        <w:rPr>
          <w:rFonts w:ascii="Times New Roman" w:hAnsi="Times New Roman" w:cs="Times New Roman"/>
        </w:rPr>
      </w:pPr>
      <w:r w:rsidRPr="00B36EED">
        <w:rPr>
          <w:rFonts w:ascii="Times New Roman" w:hAnsi="Times New Roman" w:cs="Times New Roman"/>
        </w:rPr>
        <w:t>Explaining</w:t>
      </w:r>
      <w:r w:rsidR="002740B7" w:rsidRPr="00B36EED">
        <w:rPr>
          <w:rFonts w:ascii="Times New Roman" w:hAnsi="Times New Roman" w:cs="Times New Roman"/>
        </w:rPr>
        <w:t xml:space="preserve"> the evolution of diverse life histories and </w:t>
      </w:r>
      <w:r w:rsidRPr="00B36EED">
        <w:rPr>
          <w:rFonts w:ascii="Times New Roman" w:hAnsi="Times New Roman" w:cs="Times New Roman"/>
        </w:rPr>
        <w:t xml:space="preserve">understanding </w:t>
      </w:r>
      <w:r w:rsidR="002740B7" w:rsidRPr="00B36EED">
        <w:rPr>
          <w:rFonts w:ascii="Times New Roman" w:hAnsi="Times New Roman" w:cs="Times New Roman"/>
        </w:rPr>
        <w:t xml:space="preserve">their consequences for population dynamics remains a fundamental challenge </w:t>
      </w:r>
      <w:r w:rsidRPr="00B36EED">
        <w:rPr>
          <w:rFonts w:ascii="Times New Roman" w:hAnsi="Times New Roman" w:cs="Times New Roman"/>
        </w:rPr>
        <w:t xml:space="preserve">for ecologists seeking to manage </w:t>
      </w:r>
      <w:r w:rsidR="005B3E47" w:rsidRPr="00B36EED">
        <w:rPr>
          <w:rFonts w:ascii="Times New Roman" w:hAnsi="Times New Roman" w:cs="Times New Roman"/>
        </w:rPr>
        <w:t xml:space="preserve">human interactions with </w:t>
      </w:r>
      <w:r w:rsidRPr="00B36EED">
        <w:rPr>
          <w:rFonts w:ascii="Times New Roman" w:hAnsi="Times New Roman" w:cs="Times New Roman"/>
        </w:rPr>
        <w:t>wild populations and predict their responses to future global change</w:t>
      </w:r>
      <w:r w:rsidR="002740B7" w:rsidRPr="00B36EED">
        <w:rPr>
          <w:rFonts w:ascii="Times New Roman" w:hAnsi="Times New Roman" w:cs="Times New Roman"/>
        </w:rPr>
        <w:t xml:space="preserve">. </w:t>
      </w:r>
      <w:r w:rsidR="00C57713" w:rsidRPr="00B36EED">
        <w:rPr>
          <w:rFonts w:ascii="Times New Roman" w:hAnsi="Times New Roman" w:cs="Times New Roman"/>
        </w:rPr>
        <w:t>L</w:t>
      </w:r>
      <w:r w:rsidR="00C9420B" w:rsidRPr="00B36EED">
        <w:rPr>
          <w:rFonts w:ascii="Times New Roman" w:hAnsi="Times New Roman" w:cs="Times New Roman"/>
        </w:rPr>
        <w:t xml:space="preserve">ife </w:t>
      </w:r>
      <w:r w:rsidR="00C57713" w:rsidRPr="00B36EED">
        <w:rPr>
          <w:rFonts w:ascii="Times New Roman" w:hAnsi="Times New Roman" w:cs="Times New Roman"/>
        </w:rPr>
        <w:t>-</w:t>
      </w:r>
      <w:r w:rsidR="00C9420B" w:rsidRPr="00B36EED">
        <w:rPr>
          <w:rFonts w:ascii="Times New Roman" w:hAnsi="Times New Roman" w:cs="Times New Roman"/>
        </w:rPr>
        <w:t xml:space="preserve">history </w:t>
      </w:r>
      <w:r w:rsidRPr="00B36EED">
        <w:rPr>
          <w:rFonts w:ascii="Times New Roman" w:hAnsi="Times New Roman" w:cs="Times New Roman"/>
        </w:rPr>
        <w:t xml:space="preserve">traits such as </w:t>
      </w:r>
      <w:r w:rsidR="00C9420B" w:rsidRPr="00B36EED">
        <w:rPr>
          <w:rFonts w:ascii="Times New Roman" w:hAnsi="Times New Roman" w:cs="Times New Roman"/>
        </w:rPr>
        <w:t xml:space="preserve">body size, maturation timing, and schedule of reproductive </w:t>
      </w:r>
      <w:r w:rsidR="00AA7312" w:rsidRPr="00B36EED">
        <w:rPr>
          <w:rFonts w:ascii="Times New Roman" w:hAnsi="Times New Roman" w:cs="Times New Roman"/>
        </w:rPr>
        <w:t>output, comprise</w:t>
      </w:r>
      <w:r w:rsidRPr="00B36EED">
        <w:rPr>
          <w:rFonts w:ascii="Times New Roman" w:hAnsi="Times New Roman" w:cs="Times New Roman"/>
        </w:rPr>
        <w:t xml:space="preserve"> a strategy that allow</w:t>
      </w:r>
      <w:r w:rsidR="0012767B" w:rsidRPr="00B36EED">
        <w:rPr>
          <w:rFonts w:ascii="Times New Roman" w:hAnsi="Times New Roman" w:cs="Times New Roman"/>
        </w:rPr>
        <w:t>s</w:t>
      </w:r>
      <w:r w:rsidRPr="00B36EED">
        <w:rPr>
          <w:rFonts w:ascii="Times New Roman" w:hAnsi="Times New Roman" w:cs="Times New Roman"/>
        </w:rPr>
        <w:t xml:space="preserve"> </w:t>
      </w:r>
      <w:r w:rsidR="00C57713" w:rsidRPr="00B36EED">
        <w:rPr>
          <w:rFonts w:ascii="Times New Roman" w:hAnsi="Times New Roman" w:cs="Times New Roman"/>
        </w:rPr>
        <w:t>an individual</w:t>
      </w:r>
      <w:r w:rsidRPr="00B36EED">
        <w:rPr>
          <w:rFonts w:ascii="Times New Roman" w:hAnsi="Times New Roman" w:cs="Times New Roman"/>
        </w:rPr>
        <w:t xml:space="preserve"> </w:t>
      </w:r>
      <w:r w:rsidR="00026410">
        <w:rPr>
          <w:rFonts w:ascii="Times New Roman" w:hAnsi="Times New Roman" w:cs="Times New Roman"/>
        </w:rPr>
        <w:t>to achieve successful reproduction</w:t>
      </w:r>
      <w:r w:rsidRPr="00B36EED">
        <w:rPr>
          <w:rFonts w:ascii="Times New Roman" w:hAnsi="Times New Roman" w:cs="Times New Roman"/>
        </w:rPr>
        <w:t xml:space="preserve"> its environment</w:t>
      </w:r>
      <w:r w:rsidR="00612107" w:rsidRPr="00B36EED">
        <w:rPr>
          <w:rFonts w:ascii="Times New Roman" w:hAnsi="Times New Roman" w:cs="Times New Roman"/>
        </w:rPr>
        <w:t xml:space="preserve"> (Stearns 1992; Roff 1992)</w:t>
      </w:r>
      <w:r w:rsidR="00C9420B" w:rsidRPr="00B36EED">
        <w:rPr>
          <w:rFonts w:ascii="Times New Roman" w:hAnsi="Times New Roman" w:cs="Times New Roman"/>
        </w:rPr>
        <w:t xml:space="preserve">. </w:t>
      </w:r>
      <w:r w:rsidR="00026410">
        <w:rPr>
          <w:rFonts w:ascii="Times New Roman" w:hAnsi="Times New Roman" w:cs="Times New Roman"/>
        </w:rPr>
        <w:t>B</w:t>
      </w:r>
      <w:r w:rsidR="00B2478E" w:rsidRPr="00B36EED">
        <w:rPr>
          <w:rFonts w:ascii="Times New Roman" w:hAnsi="Times New Roman" w:cs="Times New Roman"/>
        </w:rPr>
        <w:t>ody size, fecundity, and offspring size a</w:t>
      </w:r>
      <w:r w:rsidR="00026410">
        <w:rPr>
          <w:rFonts w:ascii="Times New Roman" w:hAnsi="Times New Roman" w:cs="Times New Roman"/>
        </w:rPr>
        <w:t>re</w:t>
      </w:r>
      <w:r w:rsidR="00B2478E" w:rsidRPr="00B36EED">
        <w:rPr>
          <w:rFonts w:ascii="Times New Roman" w:hAnsi="Times New Roman" w:cs="Times New Roman"/>
        </w:rPr>
        <w:t xml:space="preserve"> the outcomes of a series of decisions about </w:t>
      </w:r>
      <w:r w:rsidR="006A6149" w:rsidRPr="00B36EED">
        <w:rPr>
          <w:rFonts w:ascii="Times New Roman" w:hAnsi="Times New Roman" w:cs="Times New Roman"/>
        </w:rPr>
        <w:t>the allocation of resources to growth and reproduction (</w:t>
      </w:r>
      <w:commentRangeStart w:id="2"/>
      <w:r w:rsidR="006A6149" w:rsidRPr="00B36EED">
        <w:rPr>
          <w:rFonts w:ascii="Times New Roman" w:hAnsi="Times New Roman" w:cs="Times New Roman"/>
        </w:rPr>
        <w:t>Gadgil and Bossert 1970</w:t>
      </w:r>
      <w:commentRangeEnd w:id="2"/>
      <w:r w:rsidR="0091733C">
        <w:rPr>
          <w:rStyle w:val="CommentReference"/>
        </w:rPr>
        <w:commentReference w:id="2"/>
      </w:r>
      <w:r w:rsidR="006A6149" w:rsidRPr="00B36EED">
        <w:rPr>
          <w:rFonts w:ascii="Times New Roman" w:hAnsi="Times New Roman" w:cs="Times New Roman"/>
        </w:rPr>
        <w:t>). These decisions have e</w:t>
      </w:r>
      <w:r w:rsidR="00B2478E" w:rsidRPr="00B36EED">
        <w:rPr>
          <w:rFonts w:ascii="Times New Roman" w:hAnsi="Times New Roman" w:cs="Times New Roman"/>
        </w:rPr>
        <w:t xml:space="preserve">volved to </w:t>
      </w:r>
      <w:r w:rsidR="00612107" w:rsidRPr="00B36EED">
        <w:rPr>
          <w:rFonts w:ascii="Times New Roman" w:hAnsi="Times New Roman" w:cs="Times New Roman"/>
        </w:rPr>
        <w:t xml:space="preserve">maximize </w:t>
      </w:r>
      <w:r w:rsidR="00026410">
        <w:rPr>
          <w:rFonts w:ascii="Times New Roman" w:hAnsi="Times New Roman" w:cs="Times New Roman"/>
        </w:rPr>
        <w:t xml:space="preserve">the </w:t>
      </w:r>
      <w:r w:rsidR="0074390F">
        <w:rPr>
          <w:rFonts w:ascii="Times New Roman" w:hAnsi="Times New Roman" w:cs="Times New Roman"/>
        </w:rPr>
        <w:t>long-term</w:t>
      </w:r>
      <w:r w:rsidR="00026410">
        <w:rPr>
          <w:rFonts w:ascii="Times New Roman" w:hAnsi="Times New Roman" w:cs="Times New Roman"/>
        </w:rPr>
        <w:t xml:space="preserve"> representation of genes</w:t>
      </w:r>
      <w:r w:rsidR="000179E1">
        <w:rPr>
          <w:rFonts w:ascii="Times New Roman" w:hAnsi="Times New Roman" w:cs="Times New Roman"/>
        </w:rPr>
        <w:t xml:space="preserve"> in a population</w:t>
      </w:r>
      <w:r w:rsidR="00C57713" w:rsidRPr="00B36EED">
        <w:rPr>
          <w:rFonts w:ascii="Times New Roman" w:hAnsi="Times New Roman" w:cs="Times New Roman"/>
        </w:rPr>
        <w:t xml:space="preserve">, or </w:t>
      </w:r>
      <w:r w:rsidR="00026410">
        <w:rPr>
          <w:rFonts w:ascii="Times New Roman" w:hAnsi="Times New Roman" w:cs="Times New Roman"/>
        </w:rPr>
        <w:t xml:space="preserve">a proxy such as </w:t>
      </w:r>
      <w:r w:rsidR="00C57713" w:rsidRPr="00B36EED">
        <w:rPr>
          <w:rFonts w:ascii="Times New Roman" w:hAnsi="Times New Roman" w:cs="Times New Roman"/>
        </w:rPr>
        <w:t>the average population growth rate over long time scales</w:t>
      </w:r>
      <w:r w:rsidR="006A6149" w:rsidRPr="00B36EED">
        <w:rPr>
          <w:rFonts w:ascii="Times New Roman" w:hAnsi="Times New Roman" w:cs="Times New Roman"/>
        </w:rPr>
        <w:t>. Resources must also be allocated to maintenance</w:t>
      </w:r>
      <w:r w:rsidR="00026410">
        <w:rPr>
          <w:rFonts w:ascii="Times New Roman" w:hAnsi="Times New Roman" w:cs="Times New Roman"/>
        </w:rPr>
        <w:t xml:space="preserve"> (i.e., </w:t>
      </w:r>
      <w:r w:rsidR="00C9420B" w:rsidRPr="00B36EED">
        <w:rPr>
          <w:rFonts w:ascii="Times New Roman" w:hAnsi="Times New Roman" w:cs="Times New Roman"/>
        </w:rPr>
        <w:t>m</w:t>
      </w:r>
      <w:r w:rsidR="002740B7" w:rsidRPr="00B36EED">
        <w:rPr>
          <w:rFonts w:ascii="Times New Roman" w:hAnsi="Times New Roman" w:cs="Times New Roman"/>
        </w:rPr>
        <w:t>etabolic requirements</w:t>
      </w:r>
      <w:r w:rsidR="003D5C63">
        <w:rPr>
          <w:rFonts w:ascii="Times New Roman" w:hAnsi="Times New Roman" w:cs="Times New Roman"/>
        </w:rPr>
        <w:t xml:space="preserve">; </w:t>
      </w:r>
      <w:r w:rsidR="008C18C8">
        <w:rPr>
          <w:rFonts w:ascii="Times New Roman" w:hAnsi="Times New Roman" w:cs="Times New Roman"/>
        </w:rPr>
        <w:t>Jorgensen et a</w:t>
      </w:r>
      <w:r w:rsidR="00EB3C91">
        <w:rPr>
          <w:rFonts w:ascii="Times New Roman" w:hAnsi="Times New Roman" w:cs="Times New Roman"/>
        </w:rPr>
        <w:t xml:space="preserve">l. </w:t>
      </w:r>
      <w:r w:rsidR="008C18C8">
        <w:rPr>
          <w:rFonts w:ascii="Times New Roman" w:hAnsi="Times New Roman" w:cs="Times New Roman"/>
        </w:rPr>
        <w:t>2016)</w:t>
      </w:r>
      <w:r w:rsidR="006A6149" w:rsidRPr="00B36EED">
        <w:rPr>
          <w:rFonts w:ascii="Times New Roman" w:hAnsi="Times New Roman" w:cs="Times New Roman"/>
        </w:rPr>
        <w:t xml:space="preserve">. Metabolic demands </w:t>
      </w:r>
      <w:r w:rsidR="002740B7" w:rsidRPr="00B36EED">
        <w:rPr>
          <w:rFonts w:ascii="Times New Roman" w:hAnsi="Times New Roman" w:cs="Times New Roman"/>
        </w:rPr>
        <w:t xml:space="preserve">consume energy in a predictable way according to </w:t>
      </w:r>
      <w:r w:rsidR="00C575B0" w:rsidRPr="00B36EED">
        <w:rPr>
          <w:rFonts w:ascii="Times New Roman" w:hAnsi="Times New Roman" w:cs="Times New Roman"/>
        </w:rPr>
        <w:t>environmental</w:t>
      </w:r>
      <w:r w:rsidR="002740B7" w:rsidRPr="00B36EED">
        <w:rPr>
          <w:rFonts w:ascii="Times New Roman" w:hAnsi="Times New Roman" w:cs="Times New Roman"/>
        </w:rPr>
        <w:t xml:space="preserve"> variables, such as temperature</w:t>
      </w:r>
      <w:r w:rsidR="00C57713" w:rsidRPr="00B36EED">
        <w:rPr>
          <w:rFonts w:ascii="Times New Roman" w:hAnsi="Times New Roman" w:cs="Times New Roman"/>
        </w:rPr>
        <w:t xml:space="preserve"> </w:t>
      </w:r>
      <w:r w:rsidR="002740B7" w:rsidRPr="00B36EED">
        <w:rPr>
          <w:rFonts w:ascii="Times New Roman" w:hAnsi="Times New Roman" w:cs="Times New Roman"/>
        </w:rPr>
        <w:t xml:space="preserve">and </w:t>
      </w:r>
      <w:r w:rsidR="00C57713" w:rsidRPr="00B36EED">
        <w:rPr>
          <w:rFonts w:ascii="Times New Roman" w:hAnsi="Times New Roman" w:cs="Times New Roman"/>
        </w:rPr>
        <w:t>bio</w:t>
      </w:r>
      <w:r w:rsidR="002740B7" w:rsidRPr="00B36EED">
        <w:rPr>
          <w:rFonts w:ascii="Times New Roman" w:hAnsi="Times New Roman" w:cs="Times New Roman"/>
        </w:rPr>
        <w:t>physical variables, arising from the fractal transport network of blood vessels in tissue</w:t>
      </w:r>
      <w:r w:rsidR="00250A94" w:rsidRPr="00B36EED">
        <w:rPr>
          <w:rFonts w:ascii="Times New Roman" w:hAnsi="Times New Roman" w:cs="Times New Roman"/>
        </w:rPr>
        <w:t xml:space="preserve"> (West et al. 1997</w:t>
      </w:r>
      <w:r w:rsidR="000F2EF7">
        <w:rPr>
          <w:rFonts w:ascii="Times New Roman" w:hAnsi="Times New Roman" w:cs="Times New Roman"/>
        </w:rPr>
        <w:t>; Clarke and Johnston 1999; Brown 2004</w:t>
      </w:r>
      <w:r w:rsidR="00250A94" w:rsidRPr="00B36EED">
        <w:rPr>
          <w:rFonts w:ascii="Times New Roman" w:hAnsi="Times New Roman" w:cs="Times New Roman"/>
        </w:rPr>
        <w:t>)</w:t>
      </w:r>
      <w:r w:rsidR="00C9420B" w:rsidRPr="00B36EED">
        <w:rPr>
          <w:rFonts w:ascii="Times New Roman" w:hAnsi="Times New Roman" w:cs="Times New Roman"/>
        </w:rPr>
        <w:t xml:space="preserve">. </w:t>
      </w:r>
      <w:r w:rsidR="00381081" w:rsidRPr="00B36EED">
        <w:rPr>
          <w:rFonts w:ascii="Times New Roman" w:hAnsi="Times New Roman" w:cs="Times New Roman"/>
        </w:rPr>
        <w:t xml:space="preserve">After </w:t>
      </w:r>
      <w:r w:rsidR="0087717C" w:rsidRPr="00B36EED">
        <w:rPr>
          <w:rFonts w:ascii="Times New Roman" w:hAnsi="Times New Roman" w:cs="Times New Roman"/>
        </w:rPr>
        <w:t xml:space="preserve">these </w:t>
      </w:r>
      <w:r w:rsidR="00381081" w:rsidRPr="00B36EED">
        <w:rPr>
          <w:rFonts w:ascii="Times New Roman" w:hAnsi="Times New Roman" w:cs="Times New Roman"/>
        </w:rPr>
        <w:t xml:space="preserve">maintenance </w:t>
      </w:r>
      <w:r w:rsidR="0087717C" w:rsidRPr="00B36EED">
        <w:rPr>
          <w:rFonts w:ascii="Times New Roman" w:hAnsi="Times New Roman" w:cs="Times New Roman"/>
        </w:rPr>
        <w:t>requirements are satisfied</w:t>
      </w:r>
      <w:r w:rsidR="00381081" w:rsidRPr="00B36EED">
        <w:rPr>
          <w:rFonts w:ascii="Times New Roman" w:hAnsi="Times New Roman" w:cs="Times New Roman"/>
        </w:rPr>
        <w:t xml:space="preserve">, </w:t>
      </w:r>
      <w:r w:rsidR="00250A94" w:rsidRPr="00B36EED">
        <w:rPr>
          <w:rFonts w:ascii="Times New Roman" w:hAnsi="Times New Roman" w:cs="Times New Roman"/>
        </w:rPr>
        <w:t>allocation to</w:t>
      </w:r>
      <w:r w:rsidR="004F0AED" w:rsidRPr="00B36EED">
        <w:rPr>
          <w:rFonts w:ascii="Times New Roman" w:hAnsi="Times New Roman" w:cs="Times New Roman"/>
        </w:rPr>
        <w:t xml:space="preserve"> growth and reproduction</w:t>
      </w:r>
      <w:r w:rsidR="0064697E" w:rsidRPr="00B36EED">
        <w:rPr>
          <w:rFonts w:ascii="Times New Roman" w:hAnsi="Times New Roman" w:cs="Times New Roman"/>
        </w:rPr>
        <w:t xml:space="preserve">, </w:t>
      </w:r>
      <w:r w:rsidR="00250A94" w:rsidRPr="00B36EED">
        <w:rPr>
          <w:rFonts w:ascii="Times New Roman" w:hAnsi="Times New Roman" w:cs="Times New Roman"/>
        </w:rPr>
        <w:t xml:space="preserve">as well as other behavioral and physical traits, such as sexual ornaments or weapons, </w:t>
      </w:r>
      <w:r w:rsidR="0087717C" w:rsidRPr="00B36EED">
        <w:rPr>
          <w:rFonts w:ascii="Times New Roman" w:hAnsi="Times New Roman" w:cs="Times New Roman"/>
        </w:rPr>
        <w:t>will</w:t>
      </w:r>
      <w:r w:rsidR="0064697E" w:rsidRPr="00B36EED">
        <w:rPr>
          <w:rFonts w:ascii="Times New Roman" w:hAnsi="Times New Roman" w:cs="Times New Roman"/>
        </w:rPr>
        <w:t xml:space="preserve"> </w:t>
      </w:r>
      <w:r w:rsidR="004F0AED" w:rsidRPr="00B36EED">
        <w:rPr>
          <w:rFonts w:ascii="Times New Roman" w:hAnsi="Times New Roman" w:cs="Times New Roman"/>
        </w:rPr>
        <w:t>generate covariance</w:t>
      </w:r>
      <w:r w:rsidR="00E072FC" w:rsidRPr="00B36EED">
        <w:rPr>
          <w:rFonts w:ascii="Times New Roman" w:hAnsi="Times New Roman" w:cs="Times New Roman"/>
        </w:rPr>
        <w:t>s</w:t>
      </w:r>
      <w:r w:rsidR="004F0AED" w:rsidRPr="00B36EED">
        <w:rPr>
          <w:rFonts w:ascii="Times New Roman" w:hAnsi="Times New Roman" w:cs="Times New Roman"/>
        </w:rPr>
        <w:t xml:space="preserve"> </w:t>
      </w:r>
      <w:r w:rsidR="00E072FC" w:rsidRPr="00B36EED">
        <w:rPr>
          <w:rFonts w:ascii="Times New Roman" w:hAnsi="Times New Roman" w:cs="Times New Roman"/>
        </w:rPr>
        <w:t>among</w:t>
      </w:r>
      <w:r w:rsidR="004F0AED" w:rsidRPr="00B36EED">
        <w:rPr>
          <w:rFonts w:ascii="Times New Roman" w:hAnsi="Times New Roman" w:cs="Times New Roman"/>
        </w:rPr>
        <w:t xml:space="preserve"> traits</w:t>
      </w:r>
      <w:r w:rsidR="0064697E" w:rsidRPr="00B36EED">
        <w:rPr>
          <w:rFonts w:ascii="Times New Roman" w:hAnsi="Times New Roman" w:cs="Times New Roman"/>
        </w:rPr>
        <w:t xml:space="preserve"> (</w:t>
      </w:r>
      <w:r w:rsidR="00C575B0" w:rsidRPr="00B36EED">
        <w:rPr>
          <w:rFonts w:ascii="Times New Roman" w:hAnsi="Times New Roman" w:cs="Times New Roman"/>
        </w:rPr>
        <w:t>Winemiller and Rose 1992</w:t>
      </w:r>
      <w:r w:rsidR="0064697E" w:rsidRPr="00B36EED">
        <w:rPr>
          <w:rFonts w:ascii="Times New Roman" w:hAnsi="Times New Roman" w:cs="Times New Roman"/>
        </w:rPr>
        <w:t>)</w:t>
      </w:r>
      <w:r w:rsidR="002740B7" w:rsidRPr="00B36EED">
        <w:rPr>
          <w:rFonts w:ascii="Times New Roman" w:hAnsi="Times New Roman" w:cs="Times New Roman"/>
        </w:rPr>
        <w:t>.</w:t>
      </w:r>
      <w:r w:rsidR="0064697E" w:rsidRPr="00B36EED">
        <w:rPr>
          <w:rFonts w:ascii="Times New Roman" w:hAnsi="Times New Roman" w:cs="Times New Roman"/>
        </w:rPr>
        <w:t xml:space="preserve"> </w:t>
      </w:r>
      <w:r w:rsidR="0074390F">
        <w:rPr>
          <w:rFonts w:ascii="Times New Roman" w:hAnsi="Times New Roman" w:cs="Times New Roman"/>
        </w:rPr>
        <w:t xml:space="preserve">We expect these covariances to map predictably onto environmental factors. </w:t>
      </w:r>
      <w:r w:rsidR="002740B7" w:rsidRPr="00B36EED">
        <w:rPr>
          <w:rFonts w:ascii="Times New Roman" w:hAnsi="Times New Roman" w:cs="Times New Roman"/>
        </w:rPr>
        <w:t xml:space="preserve"> </w:t>
      </w:r>
    </w:p>
    <w:p w14:paraId="70906FAA" w14:textId="77777777" w:rsidR="00E05218" w:rsidRPr="00B36EED" w:rsidRDefault="00E05218" w:rsidP="00D34DE9">
      <w:pPr>
        <w:spacing w:line="480" w:lineRule="auto"/>
        <w:jc w:val="both"/>
        <w:rPr>
          <w:rFonts w:ascii="Times New Roman" w:hAnsi="Times New Roman" w:cs="Times New Roman"/>
        </w:rPr>
      </w:pPr>
    </w:p>
    <w:p w14:paraId="05D6102B" w14:textId="44B904B1" w:rsidR="00E05218" w:rsidRDefault="00E05218" w:rsidP="00D34DE9">
      <w:pPr>
        <w:spacing w:line="480" w:lineRule="auto"/>
        <w:jc w:val="both"/>
        <w:rPr>
          <w:rFonts w:ascii="Times New Roman" w:hAnsi="Times New Roman" w:cs="Times New Roman"/>
        </w:rPr>
      </w:pPr>
      <w:r w:rsidRPr="00B36EED">
        <w:rPr>
          <w:rFonts w:ascii="Times New Roman" w:hAnsi="Times New Roman" w:cs="Times New Roman"/>
        </w:rPr>
        <w:t xml:space="preserve"> A trait-by-environment map ca</w:t>
      </w:r>
      <w:r>
        <w:rPr>
          <w:rFonts w:ascii="Times New Roman" w:hAnsi="Times New Roman" w:cs="Times New Roman"/>
        </w:rPr>
        <w:t>n</w:t>
      </w:r>
      <w:r w:rsidRPr="00B36EED">
        <w:rPr>
          <w:rFonts w:ascii="Times New Roman" w:hAnsi="Times New Roman" w:cs="Times New Roman"/>
        </w:rPr>
        <w:t xml:space="preserve"> be used to predict demographic rates, which are determined by life-history traits. </w:t>
      </w:r>
      <w:r>
        <w:rPr>
          <w:rFonts w:ascii="Times New Roman" w:hAnsi="Times New Roman" w:cs="Times New Roman"/>
        </w:rPr>
        <w:t xml:space="preserve">The map can then be used </w:t>
      </w:r>
      <w:r w:rsidRPr="00B36EED">
        <w:rPr>
          <w:rFonts w:ascii="Times New Roman" w:hAnsi="Times New Roman" w:cs="Times New Roman"/>
        </w:rPr>
        <w:t xml:space="preserve">to infer the trajectories of understudied populations. This idea has roots in fundamental ecological theory (Charnov and Krebs 1974, Southwood 1977) but the search for “rules” for predicting ecological assemblages based on functional traits continues </w:t>
      </w:r>
      <w:r w:rsidRPr="00B36EED">
        <w:rPr>
          <w:rFonts w:ascii="Times New Roman" w:hAnsi="Times New Roman" w:cs="Times New Roman"/>
        </w:rPr>
        <w:lastRenderedPageBreak/>
        <w:t xml:space="preserve">(Ferraro 2013, Winemiller et al. 2015).  In some cases, strong correlations between life history traits, in particular body size, and aspects of the environment or community have been observed.  </w:t>
      </w:r>
      <w:r w:rsidR="00026410">
        <w:rPr>
          <w:rFonts w:ascii="Times New Roman" w:hAnsi="Times New Roman" w:cs="Times New Roman"/>
        </w:rPr>
        <w:t>For</w:t>
      </w:r>
      <w:r w:rsidRPr="00B36EED">
        <w:rPr>
          <w:rFonts w:ascii="Times New Roman" w:hAnsi="Times New Roman" w:cs="Times New Roman"/>
        </w:rPr>
        <w:t xml:space="preserve"> example, the temperature-size rule is a well-documented phenomenon in which body sizes of ectotherms are larger in colder temperatures (Gilloly et al. 2001, Kingsolver and Huey 2008). </w:t>
      </w:r>
      <w:r>
        <w:rPr>
          <w:rFonts w:ascii="Times New Roman" w:hAnsi="Times New Roman" w:cs="Times New Roman"/>
        </w:rPr>
        <w:t xml:space="preserve">However, whether increasing temperatures will lead to a decrease in body size is currently debated (Neubauer and Andersen 2019). The outcome likely depends on simultaneous changes in productivity and predator abundance, but these processes are difficult to disentangle. </w:t>
      </w:r>
    </w:p>
    <w:p w14:paraId="631F382A" w14:textId="77777777" w:rsidR="00E84689" w:rsidRDefault="00E84689" w:rsidP="00D34DE9">
      <w:pPr>
        <w:spacing w:line="480" w:lineRule="auto"/>
        <w:jc w:val="both"/>
        <w:rPr>
          <w:rFonts w:ascii="Times New Roman" w:hAnsi="Times New Roman" w:cs="Times New Roman"/>
        </w:rPr>
      </w:pPr>
    </w:p>
    <w:p w14:paraId="7018B32F" w14:textId="08995E95" w:rsidR="00E05218" w:rsidRPr="00B36EED" w:rsidRDefault="00026410" w:rsidP="00D34DE9">
      <w:pPr>
        <w:spacing w:line="480" w:lineRule="auto"/>
        <w:jc w:val="both"/>
        <w:rPr>
          <w:rFonts w:ascii="Times New Roman" w:hAnsi="Times New Roman" w:cs="Times New Roman"/>
        </w:rPr>
      </w:pPr>
      <w:r>
        <w:rPr>
          <w:rFonts w:ascii="Times New Roman" w:hAnsi="Times New Roman" w:cs="Times New Roman"/>
        </w:rPr>
        <w:t>T</w:t>
      </w:r>
      <w:r w:rsidR="00E05218">
        <w:rPr>
          <w:rFonts w:ascii="Times New Roman" w:hAnsi="Times New Roman" w:cs="Times New Roman"/>
        </w:rPr>
        <w:t>here are</w:t>
      </w:r>
      <w:r w:rsidR="00E05218" w:rsidRPr="00B36EED">
        <w:rPr>
          <w:rFonts w:ascii="Times New Roman" w:hAnsi="Times New Roman" w:cs="Times New Roman"/>
        </w:rPr>
        <w:t xml:space="preserve"> well-established examples of consistent relationships among body size, trophic level, and abundance across species in the same environment, notably in aquatic communities (</w:t>
      </w:r>
      <w:commentRangeStart w:id="3"/>
      <w:r w:rsidR="00E05218" w:rsidRPr="00B36EED">
        <w:rPr>
          <w:rFonts w:ascii="Times New Roman" w:hAnsi="Times New Roman" w:cs="Times New Roman"/>
        </w:rPr>
        <w:t>Tr</w:t>
      </w:r>
      <w:commentRangeEnd w:id="3"/>
      <w:r w:rsidR="00E3198C">
        <w:rPr>
          <w:rStyle w:val="CommentReference"/>
        </w:rPr>
        <w:commentReference w:id="3"/>
      </w:r>
      <w:r w:rsidR="00E05218" w:rsidRPr="00B36EED">
        <w:rPr>
          <w:rFonts w:ascii="Times New Roman" w:hAnsi="Times New Roman" w:cs="Times New Roman"/>
        </w:rPr>
        <w:t>ebilco et al. 2013, Sprules and Barth 2016). These predictable relationships between individual size, abundance, and biomass in aquatic ecosystems are known as size spectra (Sheldon et al. 1977, Andersen 2019). In a community size spectrum, energy flow between trophic levels</w:t>
      </w:r>
      <w:r>
        <w:rPr>
          <w:rFonts w:ascii="Times New Roman" w:hAnsi="Times New Roman" w:cs="Times New Roman"/>
        </w:rPr>
        <w:t xml:space="preserve"> and </w:t>
      </w:r>
      <w:r w:rsidR="00E05218" w:rsidRPr="00B36EED">
        <w:rPr>
          <w:rFonts w:ascii="Times New Roman" w:hAnsi="Times New Roman" w:cs="Times New Roman"/>
        </w:rPr>
        <w:t xml:space="preserve"> consumption and predation rates</w:t>
      </w:r>
      <w:r>
        <w:rPr>
          <w:rFonts w:ascii="Times New Roman" w:hAnsi="Times New Roman" w:cs="Times New Roman"/>
        </w:rPr>
        <w:t xml:space="preserve"> are</w:t>
      </w:r>
      <w:r w:rsidR="00E05218" w:rsidRPr="00B36EED">
        <w:rPr>
          <w:rFonts w:ascii="Times New Roman" w:hAnsi="Times New Roman" w:cs="Times New Roman"/>
        </w:rPr>
        <w:t xml:space="preserve"> characterized </w:t>
      </w:r>
      <w:r>
        <w:rPr>
          <w:rFonts w:ascii="Times New Roman" w:hAnsi="Times New Roman" w:cs="Times New Roman"/>
        </w:rPr>
        <w:t>by</w:t>
      </w:r>
      <w:r w:rsidR="00E05218" w:rsidRPr="00B36EED">
        <w:rPr>
          <w:rFonts w:ascii="Times New Roman" w:hAnsi="Times New Roman" w:cs="Times New Roman"/>
        </w:rPr>
        <w:t xml:space="preserve"> individual mass, instead of species identity (Blanchard et al. 2017, Andersen 2019). Variation among species in consumption and predation risk is expected due to differences in resource richness in different environments, but differences among species in the same group (e.g., fish) in the same environment are minimized when traits are measured across large scales (Sprules and Barth 2016, Andersen et al. 2015).</w:t>
      </w:r>
    </w:p>
    <w:p w14:paraId="1E83C0D8" w14:textId="77777777" w:rsidR="00E84689" w:rsidRDefault="00E84689" w:rsidP="00D34DE9">
      <w:pPr>
        <w:spacing w:line="480" w:lineRule="auto"/>
        <w:jc w:val="both"/>
        <w:rPr>
          <w:rFonts w:ascii="Times New Roman" w:hAnsi="Times New Roman" w:cs="Times New Roman"/>
        </w:rPr>
      </w:pPr>
    </w:p>
    <w:p w14:paraId="70AE34FD" w14:textId="23DB53BF" w:rsidR="003507CC" w:rsidRDefault="00C57713" w:rsidP="00D34DE9">
      <w:pPr>
        <w:spacing w:line="480" w:lineRule="auto"/>
        <w:jc w:val="both"/>
        <w:rPr>
          <w:rFonts w:ascii="Times New Roman" w:hAnsi="Times New Roman" w:cs="Times New Roman"/>
        </w:rPr>
      </w:pPr>
      <w:r w:rsidRPr="00B36EED">
        <w:rPr>
          <w:rFonts w:ascii="Times New Roman" w:hAnsi="Times New Roman" w:cs="Times New Roman"/>
        </w:rPr>
        <w:t xml:space="preserve">In this paper, we </w:t>
      </w:r>
      <w:r w:rsidR="002E1D49">
        <w:rPr>
          <w:rFonts w:ascii="Times New Roman" w:hAnsi="Times New Roman" w:cs="Times New Roman"/>
        </w:rPr>
        <w:t xml:space="preserve">use </w:t>
      </w:r>
      <w:r w:rsidRPr="00B36EED">
        <w:rPr>
          <w:rFonts w:ascii="Times New Roman" w:hAnsi="Times New Roman" w:cs="Times New Roman"/>
        </w:rPr>
        <w:t>an evolutionary model of allocation to growth and reproduction</w:t>
      </w:r>
      <w:r w:rsidR="002E1D49">
        <w:rPr>
          <w:rFonts w:ascii="Times New Roman" w:hAnsi="Times New Roman" w:cs="Times New Roman"/>
        </w:rPr>
        <w:t xml:space="preserve"> to predict how variation in environmental productivity (food), predators, and temperature determine the </w:t>
      </w:r>
      <w:r w:rsidR="00026410">
        <w:rPr>
          <w:rFonts w:ascii="Times New Roman" w:hAnsi="Times New Roman" w:cs="Times New Roman"/>
        </w:rPr>
        <w:t xml:space="preserve">emergent </w:t>
      </w:r>
      <w:r w:rsidR="002E1D49">
        <w:rPr>
          <w:rFonts w:ascii="Times New Roman" w:hAnsi="Times New Roman" w:cs="Times New Roman"/>
        </w:rPr>
        <w:t xml:space="preserve">evolutionarily strategy, given size-dependent metabolic requirements. In our model, </w:t>
      </w:r>
      <w:r w:rsidR="00115499">
        <w:rPr>
          <w:rFonts w:ascii="Times New Roman" w:hAnsi="Times New Roman" w:cs="Times New Roman"/>
        </w:rPr>
        <w:t>consumption and</w:t>
      </w:r>
      <w:r w:rsidR="002E1D49">
        <w:rPr>
          <w:rFonts w:ascii="Times New Roman" w:hAnsi="Times New Roman" w:cs="Times New Roman"/>
        </w:rPr>
        <w:t xml:space="preserve"> mortality rates scale with body size according to size-spectra theory</w:t>
      </w:r>
      <w:r w:rsidR="00FC6A1E">
        <w:rPr>
          <w:rFonts w:ascii="Times New Roman" w:hAnsi="Times New Roman" w:cs="Times New Roman"/>
        </w:rPr>
        <w:t xml:space="preserve"> (Anders</w:t>
      </w:r>
      <w:r w:rsidR="00184A5C">
        <w:rPr>
          <w:rFonts w:ascii="Times New Roman" w:hAnsi="Times New Roman" w:cs="Times New Roman"/>
        </w:rPr>
        <w:t>e</w:t>
      </w:r>
      <w:r w:rsidR="00FC6A1E">
        <w:rPr>
          <w:rFonts w:ascii="Times New Roman" w:hAnsi="Times New Roman" w:cs="Times New Roman"/>
        </w:rPr>
        <w:t xml:space="preserve">n </w:t>
      </w:r>
      <w:r w:rsidR="00FC6A1E">
        <w:rPr>
          <w:rFonts w:ascii="Times New Roman" w:hAnsi="Times New Roman" w:cs="Times New Roman"/>
        </w:rPr>
        <w:lastRenderedPageBreak/>
        <w:t>2019)</w:t>
      </w:r>
      <w:r w:rsidR="002E1D49">
        <w:rPr>
          <w:rFonts w:ascii="Times New Roman" w:hAnsi="Times New Roman" w:cs="Times New Roman"/>
        </w:rPr>
        <w:t xml:space="preserve">. </w:t>
      </w:r>
      <w:r w:rsidR="00DD284B">
        <w:rPr>
          <w:rFonts w:ascii="Times New Roman" w:hAnsi="Times New Roman" w:cs="Times New Roman"/>
        </w:rPr>
        <w:t>Although models of aquatic food webs using size spectra have a rich history in ecosystem ecology</w:t>
      </w:r>
      <w:r w:rsidR="00F46488">
        <w:rPr>
          <w:rFonts w:ascii="Times New Roman" w:hAnsi="Times New Roman" w:cs="Times New Roman"/>
        </w:rPr>
        <w:t>,</w:t>
      </w:r>
      <w:r w:rsidR="00DD284B">
        <w:rPr>
          <w:rFonts w:ascii="Times New Roman" w:hAnsi="Times New Roman" w:cs="Times New Roman"/>
        </w:rPr>
        <w:t xml:space="preserve"> they have not been connected with models of aquatic live history evolution. To do so, we</w:t>
      </w:r>
      <w:r w:rsidRPr="00B36EED">
        <w:rPr>
          <w:rFonts w:ascii="Times New Roman" w:hAnsi="Times New Roman" w:cs="Times New Roman"/>
        </w:rPr>
        <w:t xml:space="preserve"> use </w:t>
      </w:r>
      <w:r w:rsidR="00BE1CC3">
        <w:rPr>
          <w:rFonts w:ascii="Times New Roman" w:hAnsi="Times New Roman" w:cs="Times New Roman"/>
        </w:rPr>
        <w:t>state dependent life history theory implemented by</w:t>
      </w:r>
      <w:r w:rsidRPr="00B36EED">
        <w:rPr>
          <w:rFonts w:ascii="Times New Roman" w:hAnsi="Times New Roman" w:cs="Times New Roman"/>
        </w:rPr>
        <w:t xml:space="preserve"> stochastic dynamic programming (Mangel and Clark 1988, Houston and McNamara 199</w:t>
      </w:r>
      <w:r w:rsidR="00CE17E9" w:rsidRPr="00B36EED">
        <w:rPr>
          <w:rFonts w:ascii="Times New Roman" w:hAnsi="Times New Roman" w:cs="Times New Roman"/>
        </w:rPr>
        <w:t>9</w:t>
      </w:r>
      <w:r w:rsidR="00F13F30">
        <w:rPr>
          <w:rFonts w:ascii="Times New Roman" w:hAnsi="Times New Roman" w:cs="Times New Roman"/>
        </w:rPr>
        <w:t>, Clark and Mangel 2000</w:t>
      </w:r>
      <w:r w:rsidRPr="00B36EED">
        <w:rPr>
          <w:rFonts w:ascii="Times New Roman" w:hAnsi="Times New Roman" w:cs="Times New Roman"/>
        </w:rPr>
        <w:t xml:space="preserve">) to </w:t>
      </w:r>
      <w:r w:rsidR="00CE17E9" w:rsidRPr="00B36EED">
        <w:rPr>
          <w:rFonts w:ascii="Times New Roman" w:hAnsi="Times New Roman" w:cs="Times New Roman"/>
        </w:rPr>
        <w:t xml:space="preserve">determine the optimal life history </w:t>
      </w:r>
      <w:r w:rsidR="00E31016" w:rsidRPr="00B36EED">
        <w:rPr>
          <w:rFonts w:ascii="Times New Roman" w:hAnsi="Times New Roman" w:cs="Times New Roman"/>
        </w:rPr>
        <w:t>in environments</w:t>
      </w:r>
      <w:r w:rsidR="00BE1CC3">
        <w:rPr>
          <w:rFonts w:ascii="Times New Roman" w:hAnsi="Times New Roman" w:cs="Times New Roman"/>
        </w:rPr>
        <w:t xml:space="preserve"> characterized by size spectra for food availability and the rate of predation.</w:t>
      </w:r>
    </w:p>
    <w:p w14:paraId="3DB36EE5" w14:textId="08A8446E" w:rsidR="000816D6" w:rsidRDefault="000816D6" w:rsidP="00D34DE9">
      <w:pPr>
        <w:spacing w:line="480" w:lineRule="auto"/>
        <w:jc w:val="both"/>
        <w:rPr>
          <w:rFonts w:ascii="Times New Roman" w:hAnsi="Times New Roman" w:cs="Times New Roman"/>
        </w:rPr>
      </w:pPr>
    </w:p>
    <w:p w14:paraId="5D970F3B" w14:textId="20B96D17" w:rsidR="001A61F8" w:rsidRPr="00B36EED" w:rsidRDefault="00DF2C9E" w:rsidP="00D34DE9">
      <w:pPr>
        <w:spacing w:line="480" w:lineRule="auto"/>
        <w:jc w:val="both"/>
        <w:rPr>
          <w:rFonts w:ascii="Times New Roman" w:hAnsi="Times New Roman" w:cs="Times New Roman"/>
        </w:rPr>
      </w:pPr>
      <w:r>
        <w:rPr>
          <w:rFonts w:ascii="Times New Roman" w:hAnsi="Times New Roman" w:cs="Times New Roman"/>
        </w:rPr>
        <w:t xml:space="preserve">Our model </w:t>
      </w:r>
      <w:r w:rsidR="00404CCF">
        <w:rPr>
          <w:rFonts w:ascii="Times New Roman" w:hAnsi="Times New Roman" w:cs="Times New Roman"/>
        </w:rPr>
        <w:t xml:space="preserve">is grounded in </w:t>
      </w:r>
      <w:r>
        <w:rPr>
          <w:rFonts w:ascii="Times New Roman" w:hAnsi="Times New Roman" w:cs="Times New Roman"/>
        </w:rPr>
        <w:t>aquatic size spectra across different body size classes</w:t>
      </w:r>
      <w:r w:rsidR="004910A0">
        <w:rPr>
          <w:rFonts w:ascii="Times New Roman" w:hAnsi="Times New Roman" w:cs="Times New Roman"/>
        </w:rPr>
        <w:t>, which</w:t>
      </w:r>
      <w:r>
        <w:rPr>
          <w:rFonts w:ascii="Times New Roman" w:hAnsi="Times New Roman" w:cs="Times New Roman"/>
        </w:rPr>
        <w:t xml:space="preserve"> connect the effect of changes in productivity (prey availability) to mortality risk (predator abundance).  </w:t>
      </w:r>
      <w:r w:rsidR="003507CC" w:rsidRPr="00B36EED">
        <w:rPr>
          <w:rFonts w:ascii="Times New Roman" w:hAnsi="Times New Roman" w:cs="Times New Roman"/>
        </w:rPr>
        <w:t>The consistent relationships that underlie community size spectra can be explained by the allometric scaling relationships that are consistent among ectotherms in aquatic ecosystems</w:t>
      </w:r>
      <w:commentRangeStart w:id="4"/>
      <w:r w:rsidR="003507CC" w:rsidRPr="00B36EED">
        <w:rPr>
          <w:rFonts w:ascii="Times New Roman" w:hAnsi="Times New Roman" w:cs="Times New Roman"/>
        </w:rPr>
        <w:t>.</w:t>
      </w:r>
      <w:commentRangeEnd w:id="4"/>
      <w:r w:rsidR="00230307">
        <w:rPr>
          <w:rStyle w:val="CommentReference"/>
        </w:rPr>
        <w:commentReference w:id="4"/>
      </w:r>
      <w:r w:rsidR="003507CC" w:rsidRPr="00B36EED">
        <w:rPr>
          <w:rFonts w:ascii="Times New Roman" w:hAnsi="Times New Roman" w:cs="Times New Roman"/>
        </w:rPr>
        <w:t xml:space="preserve"> </w:t>
      </w:r>
      <w:r w:rsidR="00D96DE4" w:rsidRPr="00B36EED">
        <w:rPr>
          <w:rFonts w:ascii="Times New Roman" w:hAnsi="Times New Roman" w:cs="Times New Roman"/>
        </w:rPr>
        <w:t>A</w:t>
      </w:r>
      <w:r w:rsidR="0064697E" w:rsidRPr="00B36EED">
        <w:rPr>
          <w:rFonts w:ascii="Times New Roman" w:hAnsi="Times New Roman" w:cs="Times New Roman"/>
        </w:rPr>
        <w:t xml:space="preserve">quatic predators are usually generalist consumers </w:t>
      </w:r>
      <w:r w:rsidR="00D56108" w:rsidRPr="00B36EED">
        <w:rPr>
          <w:rFonts w:ascii="Times New Roman" w:hAnsi="Times New Roman" w:cs="Times New Roman"/>
        </w:rPr>
        <w:t xml:space="preserve">with a preference for </w:t>
      </w:r>
      <w:r w:rsidR="0064697E" w:rsidRPr="00B36EED">
        <w:rPr>
          <w:rFonts w:ascii="Times New Roman" w:hAnsi="Times New Roman" w:cs="Times New Roman"/>
        </w:rPr>
        <w:t xml:space="preserve">prey </w:t>
      </w:r>
      <w:r w:rsidR="00D56108" w:rsidRPr="00B36EED">
        <w:rPr>
          <w:rFonts w:ascii="Times New Roman" w:hAnsi="Times New Roman" w:cs="Times New Roman"/>
        </w:rPr>
        <w:t>in</w:t>
      </w:r>
      <w:r w:rsidR="0064697E" w:rsidRPr="00B36EED">
        <w:rPr>
          <w:rFonts w:ascii="Times New Roman" w:hAnsi="Times New Roman" w:cs="Times New Roman"/>
        </w:rPr>
        <w:t xml:space="preserve"> a given size range</w:t>
      </w:r>
      <w:r w:rsidR="00D56108" w:rsidRPr="00B36EED">
        <w:rPr>
          <w:rFonts w:ascii="Times New Roman" w:hAnsi="Times New Roman" w:cs="Times New Roman"/>
        </w:rPr>
        <w:t xml:space="preserve">. </w:t>
      </w:r>
      <w:r w:rsidR="005F354F" w:rsidRPr="00B36EED">
        <w:rPr>
          <w:rFonts w:ascii="Times New Roman" w:hAnsi="Times New Roman" w:cs="Times New Roman"/>
        </w:rPr>
        <w:t xml:space="preserve">The </w:t>
      </w:r>
      <w:r w:rsidR="00D96DE4" w:rsidRPr="00B36EED">
        <w:rPr>
          <w:rFonts w:ascii="Times New Roman" w:hAnsi="Times New Roman" w:cs="Times New Roman"/>
        </w:rPr>
        <w:t>lower limit</w:t>
      </w:r>
      <w:r w:rsidR="005F354F" w:rsidRPr="00B36EED">
        <w:rPr>
          <w:rFonts w:ascii="Times New Roman" w:hAnsi="Times New Roman" w:cs="Times New Roman"/>
        </w:rPr>
        <w:t xml:space="preserve"> of prey size</w:t>
      </w:r>
      <w:r w:rsidR="00D56108" w:rsidRPr="00B36EED">
        <w:rPr>
          <w:rFonts w:ascii="Times New Roman" w:hAnsi="Times New Roman" w:cs="Times New Roman"/>
        </w:rPr>
        <w:t xml:space="preserve"> preference </w:t>
      </w:r>
      <w:r w:rsidR="005F354F" w:rsidRPr="00B36EED">
        <w:rPr>
          <w:rFonts w:ascii="Times New Roman" w:hAnsi="Times New Roman" w:cs="Times New Roman"/>
        </w:rPr>
        <w:t>depends on</w:t>
      </w:r>
      <w:r w:rsidR="0064697E" w:rsidRPr="00B36EED">
        <w:rPr>
          <w:rFonts w:ascii="Times New Roman" w:hAnsi="Times New Roman" w:cs="Times New Roman"/>
        </w:rPr>
        <w:t xml:space="preserve"> the profitability of the prey and the</w:t>
      </w:r>
      <w:r w:rsidR="00D96DE4" w:rsidRPr="00B36EED">
        <w:rPr>
          <w:rFonts w:ascii="Times New Roman" w:hAnsi="Times New Roman" w:cs="Times New Roman"/>
        </w:rPr>
        <w:t xml:space="preserve"> upper limit of prey size preference depends on </w:t>
      </w:r>
      <w:r w:rsidR="0064697E" w:rsidRPr="00B36EED">
        <w:rPr>
          <w:rFonts w:ascii="Times New Roman" w:hAnsi="Times New Roman" w:cs="Times New Roman"/>
        </w:rPr>
        <w:t>maximum gape</w:t>
      </w:r>
      <w:r w:rsidR="005F354F" w:rsidRPr="00B36EED">
        <w:rPr>
          <w:rFonts w:ascii="Times New Roman" w:hAnsi="Times New Roman" w:cs="Times New Roman"/>
        </w:rPr>
        <w:t xml:space="preserve"> size </w:t>
      </w:r>
      <w:r w:rsidR="0064697E" w:rsidRPr="00B36EED">
        <w:rPr>
          <w:rFonts w:ascii="Times New Roman" w:hAnsi="Times New Roman" w:cs="Times New Roman"/>
        </w:rPr>
        <w:t>of the predator</w:t>
      </w:r>
      <w:r w:rsidR="00BE1CC3">
        <w:rPr>
          <w:rFonts w:ascii="Times New Roman" w:hAnsi="Times New Roman" w:cs="Times New Roman"/>
        </w:rPr>
        <w:t>.</w:t>
      </w:r>
      <w:r w:rsidR="00D96DE4" w:rsidRPr="00B36EED">
        <w:rPr>
          <w:rFonts w:ascii="Times New Roman" w:hAnsi="Times New Roman" w:cs="Times New Roman"/>
        </w:rPr>
        <w:t xml:space="preserve"> When prey </w:t>
      </w:r>
      <w:r w:rsidR="00D56108" w:rsidRPr="00B36EED">
        <w:rPr>
          <w:rFonts w:ascii="Times New Roman" w:hAnsi="Times New Roman" w:cs="Times New Roman"/>
        </w:rPr>
        <w:t>preference</w:t>
      </w:r>
      <w:r w:rsidR="00D96DE4" w:rsidRPr="00B36EED">
        <w:rPr>
          <w:rFonts w:ascii="Times New Roman" w:hAnsi="Times New Roman" w:cs="Times New Roman"/>
        </w:rPr>
        <w:t xml:space="preserve"> is </w:t>
      </w:r>
      <w:r w:rsidR="00ED2009" w:rsidRPr="00B36EED">
        <w:rPr>
          <w:rFonts w:ascii="Times New Roman" w:hAnsi="Times New Roman" w:cs="Times New Roman"/>
        </w:rPr>
        <w:t>combined</w:t>
      </w:r>
      <w:r w:rsidR="00D56108" w:rsidRPr="00B36EED">
        <w:rPr>
          <w:rFonts w:ascii="Times New Roman" w:hAnsi="Times New Roman" w:cs="Times New Roman"/>
        </w:rPr>
        <w:t xml:space="preserve"> with </w:t>
      </w:r>
      <w:r w:rsidR="00D032EB" w:rsidRPr="00B36EED">
        <w:rPr>
          <w:rFonts w:ascii="Times New Roman" w:hAnsi="Times New Roman" w:cs="Times New Roman"/>
        </w:rPr>
        <w:t xml:space="preserve">the </w:t>
      </w:r>
      <w:r w:rsidR="00D56108" w:rsidRPr="00B36EED">
        <w:rPr>
          <w:rFonts w:ascii="Times New Roman" w:hAnsi="Times New Roman" w:cs="Times New Roman"/>
        </w:rPr>
        <w:t>other physical and physiological processes that scale with mass</w:t>
      </w:r>
      <w:r w:rsidR="00BE0703" w:rsidRPr="00B36EED">
        <w:rPr>
          <w:rStyle w:val="FootnoteReference"/>
          <w:rFonts w:ascii="Times New Roman" w:hAnsi="Times New Roman" w:cs="Times New Roman"/>
        </w:rPr>
        <w:footnoteReference w:id="1"/>
      </w:r>
      <w:r w:rsidR="00D96DE4" w:rsidRPr="00B36EED">
        <w:rPr>
          <w:rFonts w:ascii="Times New Roman" w:hAnsi="Times New Roman" w:cs="Times New Roman"/>
        </w:rPr>
        <w:t xml:space="preserve"> we obtain a general</w:t>
      </w:r>
      <w:r w:rsidR="00D56108" w:rsidRPr="00B36EED">
        <w:rPr>
          <w:rFonts w:ascii="Times New Roman" w:hAnsi="Times New Roman" w:cs="Times New Roman"/>
        </w:rPr>
        <w:t xml:space="preserve"> relationship</w:t>
      </w:r>
      <w:r w:rsidR="00D032EB" w:rsidRPr="00B36EED">
        <w:rPr>
          <w:rFonts w:ascii="Times New Roman" w:hAnsi="Times New Roman" w:cs="Times New Roman"/>
        </w:rPr>
        <w:t xml:space="preserve"> </w:t>
      </w:r>
      <w:r w:rsidR="00D56108" w:rsidRPr="00B36EED">
        <w:rPr>
          <w:rFonts w:ascii="Times New Roman" w:hAnsi="Times New Roman" w:cs="Times New Roman"/>
        </w:rPr>
        <w:t>between predator mass and prey mass</w:t>
      </w:r>
      <w:r w:rsidR="00ED2009" w:rsidRPr="00B36EED">
        <w:rPr>
          <w:rFonts w:ascii="Times New Roman" w:hAnsi="Times New Roman" w:cs="Times New Roman"/>
        </w:rPr>
        <w:t xml:space="preserve">, </w:t>
      </w:r>
      <w:r w:rsidR="00D96DE4" w:rsidRPr="00B36EED">
        <w:rPr>
          <w:rFonts w:ascii="Times New Roman" w:hAnsi="Times New Roman" w:cs="Times New Roman"/>
        </w:rPr>
        <w:t>the P</w:t>
      </w:r>
      <w:r w:rsidR="00D032EB" w:rsidRPr="00B36EED">
        <w:rPr>
          <w:rFonts w:ascii="Times New Roman" w:hAnsi="Times New Roman" w:cs="Times New Roman"/>
        </w:rPr>
        <w:t>redator-</w:t>
      </w:r>
      <w:r w:rsidR="00D96DE4" w:rsidRPr="00B36EED">
        <w:rPr>
          <w:rFonts w:ascii="Times New Roman" w:hAnsi="Times New Roman" w:cs="Times New Roman"/>
        </w:rPr>
        <w:t>P</w:t>
      </w:r>
      <w:r w:rsidR="00D032EB" w:rsidRPr="00B36EED">
        <w:rPr>
          <w:rFonts w:ascii="Times New Roman" w:hAnsi="Times New Roman" w:cs="Times New Roman"/>
        </w:rPr>
        <w:t xml:space="preserve">rey </w:t>
      </w:r>
      <w:r w:rsidR="002F3EE4" w:rsidRPr="00B36EED">
        <w:rPr>
          <w:rFonts w:ascii="Times New Roman" w:hAnsi="Times New Roman" w:cs="Times New Roman"/>
        </w:rPr>
        <w:t>M</w:t>
      </w:r>
      <w:r w:rsidR="00D032EB" w:rsidRPr="00B36EED">
        <w:rPr>
          <w:rFonts w:ascii="Times New Roman" w:hAnsi="Times New Roman" w:cs="Times New Roman"/>
        </w:rPr>
        <w:t xml:space="preserve">ass </w:t>
      </w:r>
      <w:r w:rsidR="002F3EE4" w:rsidRPr="00B36EED">
        <w:rPr>
          <w:rFonts w:ascii="Times New Roman" w:hAnsi="Times New Roman" w:cs="Times New Roman"/>
        </w:rPr>
        <w:t>R</w:t>
      </w:r>
      <w:r w:rsidR="00D032EB" w:rsidRPr="00B36EED">
        <w:rPr>
          <w:rFonts w:ascii="Times New Roman" w:hAnsi="Times New Roman" w:cs="Times New Roman"/>
        </w:rPr>
        <w:t xml:space="preserve">atio (PPMR). </w:t>
      </w:r>
      <w:r w:rsidR="006F1FA0" w:rsidRPr="00B36EED">
        <w:rPr>
          <w:rFonts w:ascii="Times New Roman" w:hAnsi="Times New Roman" w:cs="Times New Roman"/>
        </w:rPr>
        <w:t xml:space="preserve">The PPMR </w:t>
      </w:r>
      <w:r w:rsidR="00854304" w:rsidRPr="00B36EED">
        <w:rPr>
          <w:rFonts w:ascii="Times New Roman" w:hAnsi="Times New Roman" w:cs="Times New Roman"/>
        </w:rPr>
        <w:t xml:space="preserve">of aquatic predators is surprisingly predictable, despite differences in predator biology, and </w:t>
      </w:r>
      <w:r w:rsidR="006F1FA0" w:rsidRPr="00B36EED">
        <w:rPr>
          <w:rFonts w:ascii="Times New Roman" w:hAnsi="Times New Roman" w:cs="Times New Roman"/>
        </w:rPr>
        <w:t xml:space="preserve">can be used to understand </w:t>
      </w:r>
      <w:r w:rsidR="00ED2009" w:rsidRPr="00B36EED">
        <w:rPr>
          <w:rFonts w:ascii="Times New Roman" w:hAnsi="Times New Roman" w:cs="Times New Roman"/>
        </w:rPr>
        <w:t>the</w:t>
      </w:r>
      <w:r w:rsidR="006F1FA0" w:rsidRPr="00B36EED">
        <w:rPr>
          <w:rFonts w:ascii="Times New Roman" w:hAnsi="Times New Roman" w:cs="Times New Roman"/>
        </w:rPr>
        <w:t xml:space="preserve"> fundamental regularities in body size and abundance that lead to community size spectra</w:t>
      </w:r>
      <w:r w:rsidR="00E75064" w:rsidRPr="00B36EED">
        <w:rPr>
          <w:rFonts w:ascii="Times New Roman" w:hAnsi="Times New Roman" w:cs="Times New Roman"/>
        </w:rPr>
        <w:t xml:space="preserve"> (Andersen 2019)</w:t>
      </w:r>
      <w:r w:rsidR="006F1FA0" w:rsidRPr="00B36EED">
        <w:rPr>
          <w:rFonts w:ascii="Times New Roman" w:hAnsi="Times New Roman" w:cs="Times New Roman"/>
        </w:rPr>
        <w:t xml:space="preserve">.  </w:t>
      </w:r>
      <w:r w:rsidR="00D56108" w:rsidRPr="00B36EED">
        <w:rPr>
          <w:rFonts w:ascii="Times New Roman" w:hAnsi="Times New Roman" w:cs="Times New Roman"/>
        </w:rPr>
        <w:t xml:space="preserve">  </w:t>
      </w:r>
    </w:p>
    <w:p w14:paraId="27721422" w14:textId="77777777" w:rsidR="001A61F8" w:rsidRPr="00B36EED" w:rsidRDefault="001A61F8" w:rsidP="00D34DE9">
      <w:pPr>
        <w:spacing w:line="480" w:lineRule="auto"/>
        <w:jc w:val="both"/>
        <w:rPr>
          <w:rFonts w:ascii="Times New Roman" w:hAnsi="Times New Roman" w:cs="Times New Roman"/>
        </w:rPr>
      </w:pPr>
    </w:p>
    <w:p w14:paraId="1392CBF0" w14:textId="63046C0B" w:rsidR="00ED2009" w:rsidRPr="00B36EED" w:rsidRDefault="00D56108" w:rsidP="00D34DE9">
      <w:pPr>
        <w:spacing w:line="480" w:lineRule="auto"/>
        <w:jc w:val="both"/>
        <w:rPr>
          <w:rFonts w:ascii="Times New Roman" w:hAnsi="Times New Roman" w:cs="Times New Roman"/>
        </w:rPr>
      </w:pPr>
      <w:r w:rsidRPr="00B36EED">
        <w:rPr>
          <w:rFonts w:ascii="Times New Roman" w:hAnsi="Times New Roman" w:cs="Times New Roman"/>
        </w:rPr>
        <w:t>T</w:t>
      </w:r>
      <w:r w:rsidR="001A61F8" w:rsidRPr="00B36EED">
        <w:rPr>
          <w:rFonts w:ascii="Times New Roman" w:hAnsi="Times New Roman" w:cs="Times New Roman"/>
        </w:rPr>
        <w:t xml:space="preserve">he interactions between predators and prey that lead to </w:t>
      </w:r>
      <w:r w:rsidR="00ED2009" w:rsidRPr="00B36EED">
        <w:rPr>
          <w:rFonts w:ascii="Times New Roman" w:hAnsi="Times New Roman" w:cs="Times New Roman"/>
        </w:rPr>
        <w:t>community</w:t>
      </w:r>
      <w:r w:rsidRPr="00B36EED">
        <w:rPr>
          <w:rFonts w:ascii="Times New Roman" w:hAnsi="Times New Roman" w:cs="Times New Roman"/>
        </w:rPr>
        <w:t xml:space="preserve"> </w:t>
      </w:r>
      <w:r w:rsidR="001A61F8" w:rsidRPr="00B36EED">
        <w:rPr>
          <w:rFonts w:ascii="Times New Roman" w:hAnsi="Times New Roman" w:cs="Times New Roman"/>
        </w:rPr>
        <w:t>size spectr</w:t>
      </w:r>
      <w:r w:rsidRPr="00B36EED">
        <w:rPr>
          <w:rFonts w:ascii="Times New Roman" w:hAnsi="Times New Roman" w:cs="Times New Roman"/>
        </w:rPr>
        <w:t xml:space="preserve">a in aquatic </w:t>
      </w:r>
      <w:r w:rsidR="00ED2009" w:rsidRPr="00B36EED">
        <w:rPr>
          <w:rFonts w:ascii="Times New Roman" w:hAnsi="Times New Roman" w:cs="Times New Roman"/>
        </w:rPr>
        <w:t>eco</w:t>
      </w:r>
      <w:r w:rsidRPr="00B36EED">
        <w:rPr>
          <w:rFonts w:ascii="Times New Roman" w:hAnsi="Times New Roman" w:cs="Times New Roman"/>
        </w:rPr>
        <w:t>systems also</w:t>
      </w:r>
      <w:r w:rsidR="001A61F8" w:rsidRPr="00B36EED">
        <w:rPr>
          <w:rFonts w:ascii="Times New Roman" w:hAnsi="Times New Roman" w:cs="Times New Roman"/>
        </w:rPr>
        <w:t xml:space="preserve"> </w:t>
      </w:r>
      <w:r w:rsidR="0064697E" w:rsidRPr="00B36EED">
        <w:rPr>
          <w:rFonts w:ascii="Times New Roman" w:hAnsi="Times New Roman" w:cs="Times New Roman"/>
        </w:rPr>
        <w:t>apply to</w:t>
      </w:r>
      <w:r w:rsidR="00DA7A61" w:rsidRPr="00B36EED">
        <w:rPr>
          <w:rFonts w:ascii="Times New Roman" w:hAnsi="Times New Roman" w:cs="Times New Roman"/>
        </w:rPr>
        <w:t xml:space="preserve"> </w:t>
      </w:r>
      <w:r w:rsidR="00891E75" w:rsidRPr="00B36EED">
        <w:rPr>
          <w:rFonts w:ascii="Times New Roman" w:hAnsi="Times New Roman" w:cs="Times New Roman"/>
        </w:rPr>
        <w:t>interactions within size-structured populations of the same species</w:t>
      </w:r>
      <w:r w:rsidR="00F731C3" w:rsidRPr="00B36EED">
        <w:rPr>
          <w:rFonts w:ascii="Times New Roman" w:hAnsi="Times New Roman" w:cs="Times New Roman"/>
        </w:rPr>
        <w:t>:</w:t>
      </w:r>
      <w:r w:rsidR="00891E75" w:rsidRPr="00B36EED">
        <w:rPr>
          <w:rFonts w:ascii="Times New Roman" w:hAnsi="Times New Roman" w:cs="Times New Roman"/>
        </w:rPr>
        <w:t xml:space="preserve"> </w:t>
      </w:r>
      <w:r w:rsidR="0019331C" w:rsidRPr="00B36EED">
        <w:rPr>
          <w:rFonts w:ascii="Times New Roman" w:hAnsi="Times New Roman" w:cs="Times New Roman"/>
        </w:rPr>
        <w:lastRenderedPageBreak/>
        <w:t>individuals are</w:t>
      </w:r>
      <w:r w:rsidR="00A848ED" w:rsidRPr="00B36EED">
        <w:rPr>
          <w:rFonts w:ascii="Times New Roman" w:hAnsi="Times New Roman" w:cs="Times New Roman"/>
        </w:rPr>
        <w:t xml:space="preserve"> born small and grow through the size spectrum</w:t>
      </w:r>
      <w:r w:rsidR="00ED2009" w:rsidRPr="00B36EED">
        <w:rPr>
          <w:rFonts w:ascii="Times New Roman" w:hAnsi="Times New Roman" w:cs="Times New Roman"/>
        </w:rPr>
        <w:t xml:space="preserve"> over their lifetime</w:t>
      </w:r>
      <w:r w:rsidR="00A848ED" w:rsidRPr="00B36EED">
        <w:rPr>
          <w:rFonts w:ascii="Times New Roman" w:hAnsi="Times New Roman" w:cs="Times New Roman"/>
        </w:rPr>
        <w:t>, eventually consuming conspecifics that are a fraction of its own size</w:t>
      </w:r>
      <w:r w:rsidR="00891E75" w:rsidRPr="00B36EED">
        <w:rPr>
          <w:rFonts w:ascii="Times New Roman" w:hAnsi="Times New Roman" w:cs="Times New Roman"/>
        </w:rPr>
        <w:t>.</w:t>
      </w:r>
      <w:r w:rsidRPr="00B36EED">
        <w:rPr>
          <w:rFonts w:ascii="Times New Roman" w:hAnsi="Times New Roman" w:cs="Times New Roman"/>
        </w:rPr>
        <w:t xml:space="preserve"> This is the case for</w:t>
      </w:r>
      <w:r w:rsidR="00ED2009" w:rsidRPr="00B36EED">
        <w:rPr>
          <w:rFonts w:ascii="Times New Roman" w:hAnsi="Times New Roman" w:cs="Times New Roman"/>
        </w:rPr>
        <w:t xml:space="preserve"> </w:t>
      </w:r>
      <w:r w:rsidR="00010B66" w:rsidRPr="00B36EED">
        <w:rPr>
          <w:rFonts w:ascii="Times New Roman" w:hAnsi="Times New Roman" w:cs="Times New Roman"/>
        </w:rPr>
        <w:t xml:space="preserve">many bony </w:t>
      </w:r>
      <w:r w:rsidRPr="00B36EED">
        <w:rPr>
          <w:rFonts w:ascii="Times New Roman" w:hAnsi="Times New Roman" w:cs="Times New Roman"/>
        </w:rPr>
        <w:t>fishes</w:t>
      </w:r>
      <w:r w:rsidR="00ED2009" w:rsidRPr="00B36EED">
        <w:rPr>
          <w:rFonts w:ascii="Times New Roman" w:hAnsi="Times New Roman" w:cs="Times New Roman"/>
        </w:rPr>
        <w:t xml:space="preserve"> that</w:t>
      </w:r>
      <w:r w:rsidRPr="00B36EED">
        <w:rPr>
          <w:rFonts w:ascii="Times New Roman" w:hAnsi="Times New Roman" w:cs="Times New Roman"/>
        </w:rPr>
        <w:t xml:space="preserve"> have small </w:t>
      </w:r>
      <w:r w:rsidR="00ED2009" w:rsidRPr="00B36EED">
        <w:rPr>
          <w:rFonts w:ascii="Times New Roman" w:hAnsi="Times New Roman" w:cs="Times New Roman"/>
        </w:rPr>
        <w:t>progeny</w:t>
      </w:r>
      <w:r w:rsidRPr="00B36EED">
        <w:rPr>
          <w:rFonts w:ascii="Times New Roman" w:hAnsi="Times New Roman" w:cs="Times New Roman"/>
        </w:rPr>
        <w:t xml:space="preserve"> and grow through several orders of magnitude in mass over their life</w:t>
      </w:r>
      <w:r w:rsidR="00ED2009" w:rsidRPr="00B36EED">
        <w:rPr>
          <w:rFonts w:ascii="Times New Roman" w:hAnsi="Times New Roman" w:cs="Times New Roman"/>
        </w:rPr>
        <w:t xml:space="preserve"> (Olsen et al. 2015)</w:t>
      </w:r>
      <w:r w:rsidRPr="00B36EED">
        <w:rPr>
          <w:rFonts w:ascii="Times New Roman" w:hAnsi="Times New Roman" w:cs="Times New Roman"/>
        </w:rPr>
        <w:t>.</w:t>
      </w:r>
      <w:r w:rsidR="00891E75" w:rsidRPr="00B36EED">
        <w:rPr>
          <w:rFonts w:ascii="Times New Roman" w:hAnsi="Times New Roman" w:cs="Times New Roman"/>
        </w:rPr>
        <w:t xml:space="preserve"> </w:t>
      </w:r>
      <w:commentRangeStart w:id="6"/>
      <w:r w:rsidR="00F731C3" w:rsidRPr="00B36EED">
        <w:rPr>
          <w:rFonts w:ascii="Times New Roman" w:hAnsi="Times New Roman" w:cs="Times New Roman"/>
        </w:rPr>
        <w:t>For example, some studies of anchovy and sardine diets have found 30% of their stomach contents are conspecific eggs</w:t>
      </w:r>
      <w:commentRangeEnd w:id="6"/>
      <w:r w:rsidR="00F731C3" w:rsidRPr="00B36EED">
        <w:rPr>
          <w:rStyle w:val="CommentReference"/>
          <w:rFonts w:ascii="Times New Roman" w:hAnsi="Times New Roman" w:cs="Times New Roman"/>
          <w:sz w:val="24"/>
          <w:szCs w:val="24"/>
        </w:rPr>
        <w:commentReference w:id="6"/>
      </w:r>
      <w:r w:rsidR="00F731C3" w:rsidRPr="00B36EED">
        <w:rPr>
          <w:rFonts w:ascii="Times New Roman" w:hAnsi="Times New Roman" w:cs="Times New Roman"/>
        </w:rPr>
        <w:t xml:space="preserve">. </w:t>
      </w:r>
      <w:r w:rsidR="00ED2009" w:rsidRPr="00B36EED">
        <w:rPr>
          <w:rFonts w:ascii="Times New Roman" w:hAnsi="Times New Roman" w:cs="Times New Roman"/>
        </w:rPr>
        <w:t>E</w:t>
      </w:r>
      <w:r w:rsidR="0064697E" w:rsidRPr="00B36EED">
        <w:rPr>
          <w:rFonts w:ascii="Times New Roman" w:hAnsi="Times New Roman" w:cs="Times New Roman"/>
        </w:rPr>
        <w:t xml:space="preserve">ven if other prey and predator species are present, </w:t>
      </w:r>
      <w:r w:rsidR="00ED2009" w:rsidRPr="00B36EED">
        <w:rPr>
          <w:rFonts w:ascii="Times New Roman" w:hAnsi="Times New Roman" w:cs="Times New Roman"/>
        </w:rPr>
        <w:t>size</w:t>
      </w:r>
      <w:r w:rsidR="00AA7312">
        <w:rPr>
          <w:rFonts w:ascii="Times New Roman" w:hAnsi="Times New Roman" w:cs="Times New Roman"/>
        </w:rPr>
        <w:t>-</w:t>
      </w:r>
      <w:r w:rsidR="00ED2009" w:rsidRPr="00B36EED">
        <w:rPr>
          <w:rFonts w:ascii="Times New Roman" w:hAnsi="Times New Roman" w:cs="Times New Roman"/>
        </w:rPr>
        <w:t xml:space="preserve">spectra theory </w:t>
      </w:r>
      <w:r w:rsidR="00AA7312">
        <w:rPr>
          <w:rFonts w:ascii="Times New Roman" w:hAnsi="Times New Roman" w:cs="Times New Roman"/>
        </w:rPr>
        <w:t>assumes</w:t>
      </w:r>
      <w:r w:rsidR="00ED2009" w:rsidRPr="00B36EED">
        <w:rPr>
          <w:rFonts w:ascii="Times New Roman" w:hAnsi="Times New Roman" w:cs="Times New Roman"/>
        </w:rPr>
        <w:t xml:space="preserve"> </w:t>
      </w:r>
      <w:r w:rsidR="0064697E" w:rsidRPr="00B36EED">
        <w:rPr>
          <w:rFonts w:ascii="Times New Roman" w:hAnsi="Times New Roman" w:cs="Times New Roman"/>
        </w:rPr>
        <w:t xml:space="preserve">the availability of resources and the mortality risk </w:t>
      </w:r>
      <w:r w:rsidR="0019331C" w:rsidRPr="00B36EED">
        <w:rPr>
          <w:rFonts w:ascii="Times New Roman" w:hAnsi="Times New Roman" w:cs="Times New Roman"/>
        </w:rPr>
        <w:t>experienced by an</w:t>
      </w:r>
      <w:r w:rsidR="0064697E" w:rsidRPr="00B36EED">
        <w:rPr>
          <w:rFonts w:ascii="Times New Roman" w:hAnsi="Times New Roman" w:cs="Times New Roman"/>
        </w:rPr>
        <w:t xml:space="preserve"> </w:t>
      </w:r>
      <w:r w:rsidRPr="00B36EED">
        <w:rPr>
          <w:rFonts w:ascii="Times New Roman" w:hAnsi="Times New Roman" w:cs="Times New Roman"/>
        </w:rPr>
        <w:t>individual fish</w:t>
      </w:r>
      <w:r w:rsidR="0064697E" w:rsidRPr="00B36EED">
        <w:rPr>
          <w:rFonts w:ascii="Times New Roman" w:hAnsi="Times New Roman" w:cs="Times New Roman"/>
        </w:rPr>
        <w:t xml:space="preserve"> of a given </w:t>
      </w:r>
      <w:r w:rsidR="00405608" w:rsidRPr="00B36EED">
        <w:rPr>
          <w:rFonts w:ascii="Times New Roman" w:hAnsi="Times New Roman" w:cs="Times New Roman"/>
        </w:rPr>
        <w:t>size</w:t>
      </w:r>
      <w:r w:rsidR="0064697E" w:rsidRPr="00B36EED">
        <w:rPr>
          <w:rFonts w:ascii="Times New Roman" w:hAnsi="Times New Roman" w:cs="Times New Roman"/>
        </w:rPr>
        <w:t xml:space="preserve"> </w:t>
      </w:r>
      <w:r w:rsidR="00F731C3" w:rsidRPr="00B36EED">
        <w:rPr>
          <w:rFonts w:ascii="Times New Roman" w:hAnsi="Times New Roman" w:cs="Times New Roman"/>
        </w:rPr>
        <w:t>are</w:t>
      </w:r>
      <w:r w:rsidR="0064697E" w:rsidRPr="00B36EED">
        <w:rPr>
          <w:rFonts w:ascii="Times New Roman" w:hAnsi="Times New Roman" w:cs="Times New Roman"/>
        </w:rPr>
        <w:t xml:space="preserve"> indistinguishable from the case where all individuals in the community are also the same species</w:t>
      </w:r>
      <w:r w:rsidR="00ED2009" w:rsidRPr="00B36EED">
        <w:rPr>
          <w:rFonts w:ascii="Times New Roman" w:hAnsi="Times New Roman" w:cs="Times New Roman"/>
        </w:rPr>
        <w:t xml:space="preserve">, because </w:t>
      </w:r>
      <w:r w:rsidR="00BE1CC3">
        <w:rPr>
          <w:rFonts w:ascii="Times New Roman" w:hAnsi="Times New Roman" w:cs="Times New Roman"/>
        </w:rPr>
        <w:t>it is size rather than species that determines the rates of consumption and predation (see Eqs 1, 2, and 4 below)</w:t>
      </w:r>
      <w:r w:rsidR="0064697E" w:rsidRPr="00B36EED">
        <w:rPr>
          <w:rFonts w:ascii="Times New Roman" w:hAnsi="Times New Roman" w:cs="Times New Roman"/>
        </w:rPr>
        <w:t>.</w:t>
      </w:r>
      <w:r w:rsidR="00342F1E" w:rsidRPr="00B36EED">
        <w:rPr>
          <w:rFonts w:ascii="Times New Roman" w:hAnsi="Times New Roman" w:cs="Times New Roman"/>
        </w:rPr>
        <w:t xml:space="preserve"> </w:t>
      </w:r>
      <w:r w:rsidR="001A61F8" w:rsidRPr="00B36EED">
        <w:rPr>
          <w:rFonts w:ascii="Times New Roman" w:hAnsi="Times New Roman" w:cs="Times New Roman"/>
        </w:rPr>
        <w:t xml:space="preserve">Given this assumption, the predation and consumption rates </w:t>
      </w:r>
      <w:r w:rsidR="005541FF" w:rsidRPr="00B36EED">
        <w:rPr>
          <w:rFonts w:ascii="Times New Roman" w:hAnsi="Times New Roman" w:cs="Times New Roman"/>
        </w:rPr>
        <w:t xml:space="preserve">defined by a </w:t>
      </w:r>
      <w:r w:rsidR="001A61F8" w:rsidRPr="00B36EED">
        <w:rPr>
          <w:rFonts w:ascii="Times New Roman" w:hAnsi="Times New Roman" w:cs="Times New Roman"/>
        </w:rPr>
        <w:t xml:space="preserve">size spectrum </w:t>
      </w:r>
      <w:r w:rsidR="0019331C" w:rsidRPr="00B36EED">
        <w:rPr>
          <w:rFonts w:ascii="Times New Roman" w:hAnsi="Times New Roman" w:cs="Times New Roman"/>
        </w:rPr>
        <w:t>c</w:t>
      </w:r>
      <w:r w:rsidR="00ED2009" w:rsidRPr="00B36EED">
        <w:rPr>
          <w:rFonts w:ascii="Times New Roman" w:hAnsi="Times New Roman" w:cs="Times New Roman"/>
        </w:rPr>
        <w:t>an</w:t>
      </w:r>
      <w:r w:rsidR="00B76D9A" w:rsidRPr="00B36EED">
        <w:rPr>
          <w:rFonts w:ascii="Times New Roman" w:hAnsi="Times New Roman" w:cs="Times New Roman"/>
        </w:rPr>
        <w:t xml:space="preserve"> </w:t>
      </w:r>
      <w:r w:rsidR="001A61F8" w:rsidRPr="00B36EED">
        <w:rPr>
          <w:rFonts w:ascii="Times New Roman" w:hAnsi="Times New Roman" w:cs="Times New Roman"/>
        </w:rPr>
        <w:t xml:space="preserve">be used to </w:t>
      </w:r>
      <w:r w:rsidR="00405608" w:rsidRPr="00B36EED">
        <w:rPr>
          <w:rFonts w:ascii="Times New Roman" w:hAnsi="Times New Roman" w:cs="Times New Roman"/>
        </w:rPr>
        <w:t>simultaneously</w:t>
      </w:r>
      <w:r w:rsidR="0064697E" w:rsidRPr="00B36EED">
        <w:rPr>
          <w:rFonts w:ascii="Times New Roman" w:hAnsi="Times New Roman" w:cs="Times New Roman"/>
        </w:rPr>
        <w:t xml:space="preserve"> </w:t>
      </w:r>
      <w:r w:rsidR="001A61F8" w:rsidRPr="00B36EED">
        <w:rPr>
          <w:rFonts w:ascii="Times New Roman" w:hAnsi="Times New Roman" w:cs="Times New Roman"/>
        </w:rPr>
        <w:t xml:space="preserve">characterize </w:t>
      </w:r>
      <w:r w:rsidR="00405608" w:rsidRPr="00B36EED">
        <w:rPr>
          <w:rFonts w:ascii="Times New Roman" w:hAnsi="Times New Roman" w:cs="Times New Roman"/>
        </w:rPr>
        <w:t xml:space="preserve">the </w:t>
      </w:r>
      <w:r w:rsidR="00ED2009" w:rsidRPr="00B36EED">
        <w:rPr>
          <w:rFonts w:ascii="Times New Roman" w:hAnsi="Times New Roman" w:cs="Times New Roman"/>
        </w:rPr>
        <w:t xml:space="preserve">mass-specific </w:t>
      </w:r>
      <w:r w:rsidR="001A61F8" w:rsidRPr="00B36EED">
        <w:rPr>
          <w:rFonts w:ascii="Times New Roman" w:hAnsi="Times New Roman" w:cs="Times New Roman"/>
        </w:rPr>
        <w:t xml:space="preserve">resource availability and </w:t>
      </w:r>
      <w:r w:rsidR="00405608" w:rsidRPr="00B36EED">
        <w:rPr>
          <w:rFonts w:ascii="Times New Roman" w:hAnsi="Times New Roman" w:cs="Times New Roman"/>
        </w:rPr>
        <w:t>risk of predation</w:t>
      </w:r>
      <w:r w:rsidR="001A61F8" w:rsidRPr="00B36EED">
        <w:rPr>
          <w:rFonts w:ascii="Times New Roman" w:hAnsi="Times New Roman" w:cs="Times New Roman"/>
        </w:rPr>
        <w:t xml:space="preserve"> experienced by an individual </w:t>
      </w:r>
      <w:r w:rsidR="00ED2009" w:rsidRPr="00B36EED">
        <w:rPr>
          <w:rFonts w:ascii="Times New Roman" w:hAnsi="Times New Roman" w:cs="Times New Roman"/>
        </w:rPr>
        <w:t>as it grows</w:t>
      </w:r>
      <w:r w:rsidR="0064697E" w:rsidRPr="00B36EED">
        <w:rPr>
          <w:rFonts w:ascii="Times New Roman" w:hAnsi="Times New Roman" w:cs="Times New Roman"/>
        </w:rPr>
        <w:t xml:space="preserve"> (</w:t>
      </w:r>
      <w:r w:rsidR="008D6ECF" w:rsidRPr="00B36EED">
        <w:rPr>
          <w:rFonts w:ascii="Times New Roman" w:hAnsi="Times New Roman" w:cs="Times New Roman"/>
        </w:rPr>
        <w:t>Benoit and Rochet 2014</w:t>
      </w:r>
      <w:r w:rsidR="0064697E" w:rsidRPr="00B36EED">
        <w:rPr>
          <w:rFonts w:ascii="Times New Roman" w:hAnsi="Times New Roman" w:cs="Times New Roman"/>
        </w:rPr>
        <w:t xml:space="preserve">, </w:t>
      </w:r>
      <w:r w:rsidR="00CD46E6" w:rsidRPr="00B36EED">
        <w:rPr>
          <w:rFonts w:ascii="Times New Roman" w:hAnsi="Times New Roman" w:cs="Times New Roman"/>
        </w:rPr>
        <w:t>Andersen 2019</w:t>
      </w:r>
      <w:r w:rsidR="0064697E" w:rsidRPr="00B36EED">
        <w:rPr>
          <w:rFonts w:ascii="Times New Roman" w:hAnsi="Times New Roman" w:cs="Times New Roman"/>
        </w:rPr>
        <w:t>)</w:t>
      </w:r>
      <w:r w:rsidR="001A61F8" w:rsidRPr="00B36EED">
        <w:rPr>
          <w:rFonts w:ascii="Times New Roman" w:hAnsi="Times New Roman" w:cs="Times New Roman"/>
        </w:rPr>
        <w:t xml:space="preserve">. </w:t>
      </w:r>
    </w:p>
    <w:p w14:paraId="0AC40F0C" w14:textId="6165528C" w:rsidR="00F0626C" w:rsidRPr="00B36EED" w:rsidRDefault="00F0626C" w:rsidP="00D34DE9">
      <w:pPr>
        <w:spacing w:line="480" w:lineRule="auto"/>
        <w:jc w:val="both"/>
        <w:rPr>
          <w:rFonts w:ascii="Times New Roman" w:hAnsi="Times New Roman" w:cs="Times New Roman"/>
        </w:rPr>
      </w:pPr>
    </w:p>
    <w:p w14:paraId="5BF7EA3E" w14:textId="3533D6EC" w:rsidR="002A4F2D" w:rsidRDefault="00F0626C" w:rsidP="00D34DE9">
      <w:pPr>
        <w:spacing w:line="480" w:lineRule="auto"/>
        <w:jc w:val="both"/>
        <w:rPr>
          <w:rFonts w:ascii="Times New Roman" w:hAnsi="Times New Roman" w:cs="Times New Roman"/>
        </w:rPr>
      </w:pPr>
      <w:r w:rsidRPr="00B36EED">
        <w:rPr>
          <w:rFonts w:ascii="Times New Roman" w:hAnsi="Times New Roman" w:cs="Times New Roman"/>
        </w:rPr>
        <w:t xml:space="preserve">The evolution of </w:t>
      </w:r>
      <w:r w:rsidR="00EC1190">
        <w:rPr>
          <w:rFonts w:ascii="Times New Roman" w:hAnsi="Times New Roman" w:cs="Times New Roman"/>
        </w:rPr>
        <w:t>a</w:t>
      </w:r>
      <w:r w:rsidR="00CB6934" w:rsidRPr="00B36EED">
        <w:rPr>
          <w:rFonts w:ascii="Times New Roman" w:hAnsi="Times New Roman" w:cs="Times New Roman"/>
        </w:rPr>
        <w:t xml:space="preserve"> </w:t>
      </w:r>
      <w:r w:rsidR="006B5FE0">
        <w:rPr>
          <w:rFonts w:ascii="Times New Roman" w:hAnsi="Times New Roman" w:cs="Times New Roman"/>
        </w:rPr>
        <w:t xml:space="preserve">species’ </w:t>
      </w:r>
      <w:r w:rsidR="0096790D" w:rsidRPr="00B36EED">
        <w:rPr>
          <w:rFonts w:ascii="Times New Roman" w:hAnsi="Times New Roman" w:cs="Times New Roman"/>
        </w:rPr>
        <w:t xml:space="preserve">life history </w:t>
      </w:r>
      <w:r w:rsidR="006B5FE0">
        <w:rPr>
          <w:rFonts w:ascii="Times New Roman" w:hAnsi="Times New Roman" w:cs="Times New Roman"/>
        </w:rPr>
        <w:t xml:space="preserve">traits </w:t>
      </w:r>
      <w:r w:rsidRPr="00B36EED">
        <w:rPr>
          <w:rFonts w:ascii="Times New Roman" w:hAnsi="Times New Roman" w:cs="Times New Roman"/>
        </w:rPr>
        <w:t xml:space="preserve">can be related to its position in the size spectrum, </w:t>
      </w:r>
      <w:r w:rsidR="0096790D" w:rsidRPr="00B36EED">
        <w:rPr>
          <w:rFonts w:ascii="Times New Roman" w:hAnsi="Times New Roman" w:cs="Times New Roman"/>
        </w:rPr>
        <w:t xml:space="preserve">since </w:t>
      </w:r>
      <w:r w:rsidR="00CB6934" w:rsidRPr="00B36EED">
        <w:rPr>
          <w:rFonts w:ascii="Times New Roman" w:hAnsi="Times New Roman" w:cs="Times New Roman"/>
        </w:rPr>
        <w:t xml:space="preserve">its </w:t>
      </w:r>
      <w:r w:rsidRPr="00B36EED">
        <w:rPr>
          <w:rFonts w:ascii="Times New Roman" w:hAnsi="Times New Roman" w:cs="Times New Roman"/>
        </w:rPr>
        <w:t xml:space="preserve">mass determines the resources (prey) available for growth and reproduction </w:t>
      </w:r>
      <w:r w:rsidR="0096790D" w:rsidRPr="00B36EED">
        <w:rPr>
          <w:rFonts w:ascii="Times New Roman" w:hAnsi="Times New Roman" w:cs="Times New Roman"/>
        </w:rPr>
        <w:t>and</w:t>
      </w:r>
      <w:r w:rsidRPr="00B36EED">
        <w:rPr>
          <w:rFonts w:ascii="Times New Roman" w:hAnsi="Times New Roman" w:cs="Times New Roman"/>
        </w:rPr>
        <w:t xml:space="preserve"> its predation risk. </w:t>
      </w:r>
      <w:r w:rsidR="0096790D" w:rsidRPr="00B36EED">
        <w:rPr>
          <w:rFonts w:ascii="Times New Roman" w:hAnsi="Times New Roman" w:cs="Times New Roman"/>
        </w:rPr>
        <w:t xml:space="preserve">We </w:t>
      </w:r>
      <w:r w:rsidR="00FE2DE9">
        <w:rPr>
          <w:rFonts w:ascii="Times New Roman" w:hAnsi="Times New Roman" w:cs="Times New Roman"/>
        </w:rPr>
        <w:t>use this idea to</w:t>
      </w:r>
      <w:r w:rsidR="0096790D" w:rsidRPr="00B36EED">
        <w:rPr>
          <w:rFonts w:ascii="Times New Roman" w:hAnsi="Times New Roman" w:cs="Times New Roman"/>
        </w:rPr>
        <w:t xml:space="preserve"> predict </w:t>
      </w:r>
      <w:r w:rsidR="00CF7198" w:rsidRPr="00B36EED">
        <w:rPr>
          <w:rFonts w:ascii="Times New Roman" w:hAnsi="Times New Roman" w:cs="Times New Roman"/>
        </w:rPr>
        <w:t xml:space="preserve">how traits such as body size, age of maturation, and fecundity evolve in an aquatic environment that is characterized by </w:t>
      </w:r>
      <w:r w:rsidR="002A4F2D">
        <w:rPr>
          <w:rFonts w:ascii="Times New Roman" w:hAnsi="Times New Roman" w:cs="Times New Roman"/>
        </w:rPr>
        <w:t xml:space="preserve">its </w:t>
      </w:r>
      <w:r w:rsidR="00854304" w:rsidRPr="00B36EED">
        <w:rPr>
          <w:rFonts w:ascii="Times New Roman" w:hAnsi="Times New Roman" w:cs="Times New Roman"/>
        </w:rPr>
        <w:t>richness of resources</w:t>
      </w:r>
      <w:r w:rsidR="002A4F2D">
        <w:rPr>
          <w:rFonts w:ascii="Times New Roman" w:hAnsi="Times New Roman" w:cs="Times New Roman"/>
        </w:rPr>
        <w:t>, seasonal variability,</w:t>
      </w:r>
      <w:r w:rsidR="00CF7198" w:rsidRPr="00B36EED">
        <w:rPr>
          <w:rFonts w:ascii="Times New Roman" w:hAnsi="Times New Roman" w:cs="Times New Roman"/>
        </w:rPr>
        <w:t xml:space="preserve"> and temperature. </w:t>
      </w:r>
      <w:r w:rsidR="00F77F1E" w:rsidRPr="002F46B5">
        <w:rPr>
          <w:rFonts w:ascii="Times New Roman" w:hAnsi="Times New Roman" w:cs="Times New Roman"/>
        </w:rPr>
        <w:t xml:space="preserve">We </w:t>
      </w:r>
      <w:r w:rsidR="002A4F2D">
        <w:rPr>
          <w:rFonts w:ascii="Times New Roman" w:hAnsi="Times New Roman" w:cs="Times New Roman"/>
        </w:rPr>
        <w:t>are motivated by</w:t>
      </w:r>
      <w:r w:rsidR="00F77F1E">
        <w:rPr>
          <w:rFonts w:ascii="Times New Roman" w:hAnsi="Times New Roman" w:cs="Times New Roman"/>
        </w:rPr>
        <w:t xml:space="preserve"> </w:t>
      </w:r>
      <w:r w:rsidR="002F46B5">
        <w:rPr>
          <w:rFonts w:ascii="Times New Roman" w:hAnsi="Times New Roman" w:cs="Times New Roman"/>
        </w:rPr>
        <w:t xml:space="preserve">the range of life histories that are observed in the </w:t>
      </w:r>
      <w:r w:rsidR="00D55E89">
        <w:rPr>
          <w:rFonts w:ascii="Times New Roman" w:hAnsi="Times New Roman" w:cs="Times New Roman"/>
        </w:rPr>
        <w:t>six</w:t>
      </w:r>
      <w:r w:rsidR="002F46B5">
        <w:rPr>
          <w:rFonts w:ascii="Times New Roman" w:hAnsi="Times New Roman" w:cs="Times New Roman"/>
        </w:rPr>
        <w:t xml:space="preserve"> market tuna</w:t>
      </w:r>
      <w:r w:rsidR="00D55E89">
        <w:rPr>
          <w:rFonts w:ascii="Times New Roman" w:hAnsi="Times New Roman" w:cs="Times New Roman"/>
        </w:rPr>
        <w:t>s</w:t>
      </w:r>
      <w:r w:rsidR="00B13263">
        <w:rPr>
          <w:rFonts w:ascii="Times New Roman" w:hAnsi="Times New Roman" w:cs="Times New Roman"/>
        </w:rPr>
        <w:t xml:space="preserve"> (</w:t>
      </w:r>
      <w:r w:rsidR="00B13263">
        <w:rPr>
          <w:rFonts w:ascii="Times New Roman" w:hAnsi="Times New Roman" w:cs="Times New Roman"/>
          <w:i/>
          <w:iCs/>
        </w:rPr>
        <w:t>Thunnus spp</w:t>
      </w:r>
      <w:r w:rsidR="00D55E89">
        <w:rPr>
          <w:rFonts w:ascii="Times New Roman" w:hAnsi="Times New Roman" w:cs="Times New Roman"/>
          <w:i/>
          <w:iCs/>
        </w:rPr>
        <w:t>.</w:t>
      </w:r>
      <w:r w:rsidR="002A4F2D">
        <w:rPr>
          <w:rFonts w:ascii="Times New Roman" w:hAnsi="Times New Roman" w:cs="Times New Roman"/>
        </w:rPr>
        <w:t xml:space="preserve"> Horswill et al. 2019), so we used parameters derived the physiological ecology of tunas to in our model of metabolic processes. </w:t>
      </w:r>
    </w:p>
    <w:p w14:paraId="140E5411" w14:textId="77777777" w:rsidR="002A4F2D" w:rsidRDefault="002A4F2D" w:rsidP="00D34DE9">
      <w:pPr>
        <w:spacing w:line="480" w:lineRule="auto"/>
        <w:jc w:val="both"/>
        <w:rPr>
          <w:rFonts w:ascii="Times New Roman" w:hAnsi="Times New Roman" w:cs="Times New Roman"/>
        </w:rPr>
      </w:pPr>
    </w:p>
    <w:p w14:paraId="644778AB" w14:textId="3C988C8D" w:rsidR="0096790D" w:rsidRDefault="002A4F2D" w:rsidP="00D34DE9">
      <w:pPr>
        <w:spacing w:line="480" w:lineRule="auto"/>
        <w:jc w:val="both"/>
        <w:rPr>
          <w:rFonts w:ascii="Times New Roman" w:hAnsi="Times New Roman" w:cs="Times New Roman"/>
        </w:rPr>
      </w:pPr>
      <w:r>
        <w:rPr>
          <w:rFonts w:ascii="Times New Roman" w:hAnsi="Times New Roman" w:cs="Times New Roman"/>
        </w:rPr>
        <w:t xml:space="preserve">The market tunas vary in body size, but also in growth rates, maturation, spawning frequency and duration of the spawning season, as well as batch fecundity. These tunas </w:t>
      </w:r>
      <w:r w:rsidR="00990081">
        <w:rPr>
          <w:rFonts w:ascii="Times New Roman" w:hAnsi="Times New Roman" w:cs="Times New Roman"/>
        </w:rPr>
        <w:t xml:space="preserve">display unexpected </w:t>
      </w:r>
      <w:r w:rsidR="00990081">
        <w:rPr>
          <w:rFonts w:ascii="Times New Roman" w:hAnsi="Times New Roman" w:cs="Times New Roman"/>
        </w:rPr>
        <w:lastRenderedPageBreak/>
        <w:t>variability in</w:t>
      </w:r>
      <w:r>
        <w:rPr>
          <w:rFonts w:ascii="Times New Roman" w:hAnsi="Times New Roman" w:cs="Times New Roman"/>
        </w:rPr>
        <w:t xml:space="preserve"> traits such as maturation, survival, and growth</w:t>
      </w:r>
      <w:r w:rsidR="00990081">
        <w:rPr>
          <w:rFonts w:ascii="Times New Roman" w:hAnsi="Times New Roman" w:cs="Times New Roman"/>
        </w:rPr>
        <w:t xml:space="preserve"> among stocks.</w:t>
      </w:r>
      <w:r>
        <w:rPr>
          <w:rFonts w:ascii="Times New Roman" w:hAnsi="Times New Roman" w:cs="Times New Roman"/>
        </w:rPr>
        <w:t xml:space="preserve"> For example, </w:t>
      </w:r>
      <w:r w:rsidR="00990081">
        <w:rPr>
          <w:rFonts w:ascii="Times New Roman" w:hAnsi="Times New Roman" w:cs="Times New Roman"/>
        </w:rPr>
        <w:t xml:space="preserve">the average age at maturation diverges </w:t>
      </w:r>
      <w:r w:rsidR="00301D74">
        <w:rPr>
          <w:rFonts w:ascii="Times New Roman" w:hAnsi="Times New Roman" w:cs="Times New Roman"/>
        </w:rPr>
        <w:t xml:space="preserve">between </w:t>
      </w:r>
      <w:r w:rsidR="00301D74" w:rsidRPr="00301D74">
        <w:rPr>
          <w:rFonts w:ascii="Times New Roman" w:hAnsi="Times New Roman" w:cs="Times New Roman"/>
          <w:i/>
          <w:iCs/>
        </w:rPr>
        <w:t>T</w:t>
      </w:r>
      <w:r w:rsidR="00301D74">
        <w:rPr>
          <w:rFonts w:ascii="Times New Roman" w:hAnsi="Times New Roman" w:cs="Times New Roman"/>
          <w:i/>
          <w:iCs/>
        </w:rPr>
        <w:t>. orientalis</w:t>
      </w:r>
      <w:r w:rsidR="00301D74">
        <w:rPr>
          <w:rFonts w:ascii="Times New Roman" w:hAnsi="Times New Roman" w:cs="Times New Roman"/>
        </w:rPr>
        <w:t xml:space="preserve">, </w:t>
      </w:r>
      <w:r w:rsidR="00990081">
        <w:rPr>
          <w:rFonts w:ascii="Times New Roman" w:hAnsi="Times New Roman" w:cs="Times New Roman"/>
        </w:rPr>
        <w:t>Pacific</w:t>
      </w:r>
      <w:r w:rsidR="006215D3">
        <w:rPr>
          <w:rFonts w:ascii="Times New Roman" w:hAnsi="Times New Roman" w:cs="Times New Roman"/>
        </w:rPr>
        <w:t xml:space="preserve"> </w:t>
      </w:r>
      <w:r w:rsidR="000815BA">
        <w:rPr>
          <w:rFonts w:ascii="Times New Roman" w:hAnsi="Times New Roman" w:cs="Times New Roman"/>
        </w:rPr>
        <w:t xml:space="preserve">bluefin </w:t>
      </w:r>
      <w:r w:rsidR="006215D3">
        <w:rPr>
          <w:rFonts w:ascii="Times New Roman" w:hAnsi="Times New Roman" w:cs="Times New Roman"/>
        </w:rPr>
        <w:t xml:space="preserve">(which mature around four years) </w:t>
      </w:r>
      <w:r w:rsidR="00990081">
        <w:rPr>
          <w:rFonts w:ascii="Times New Roman" w:hAnsi="Times New Roman" w:cs="Times New Roman"/>
        </w:rPr>
        <w:t xml:space="preserve">and </w:t>
      </w:r>
      <w:r w:rsidR="00301D74" w:rsidRPr="00301D74">
        <w:rPr>
          <w:rFonts w:ascii="Times New Roman" w:hAnsi="Times New Roman" w:cs="Times New Roman"/>
          <w:i/>
          <w:iCs/>
        </w:rPr>
        <w:t>T.</w:t>
      </w:r>
      <w:r w:rsidR="00301D74">
        <w:rPr>
          <w:rFonts w:ascii="Times New Roman" w:hAnsi="Times New Roman" w:cs="Times New Roman"/>
        </w:rPr>
        <w:t xml:space="preserve"> </w:t>
      </w:r>
      <w:r w:rsidR="00301D74" w:rsidRPr="00301D74">
        <w:rPr>
          <w:rFonts w:ascii="Times New Roman" w:hAnsi="Times New Roman" w:cs="Times New Roman"/>
          <w:i/>
          <w:iCs/>
        </w:rPr>
        <w:t>maccoyii</w:t>
      </w:r>
      <w:r w:rsidR="00301D74">
        <w:rPr>
          <w:rFonts w:ascii="Times New Roman" w:hAnsi="Times New Roman" w:cs="Times New Roman"/>
        </w:rPr>
        <w:t xml:space="preserve"> ,</w:t>
      </w:r>
      <w:r w:rsidR="006215D3">
        <w:rPr>
          <w:rFonts w:ascii="Times New Roman" w:hAnsi="Times New Roman" w:cs="Times New Roman"/>
        </w:rPr>
        <w:t xml:space="preserve"> </w:t>
      </w:r>
      <w:r w:rsidR="00990081">
        <w:rPr>
          <w:rFonts w:ascii="Times New Roman" w:hAnsi="Times New Roman" w:cs="Times New Roman"/>
        </w:rPr>
        <w:t xml:space="preserve">Southern </w:t>
      </w:r>
      <w:r w:rsidR="000815BA">
        <w:rPr>
          <w:rFonts w:ascii="Times New Roman" w:hAnsi="Times New Roman" w:cs="Times New Roman"/>
        </w:rPr>
        <w:t>bluefin</w:t>
      </w:r>
      <w:r w:rsidR="006215D3">
        <w:rPr>
          <w:rFonts w:ascii="Times New Roman" w:hAnsi="Times New Roman" w:cs="Times New Roman"/>
        </w:rPr>
        <w:t xml:space="preserve"> (which mature around 10 years)</w:t>
      </w:r>
      <w:r w:rsidR="000F2B07">
        <w:rPr>
          <w:rFonts w:ascii="Times New Roman" w:hAnsi="Times New Roman" w:cs="Times New Roman"/>
        </w:rPr>
        <w:t xml:space="preserve">, </w:t>
      </w:r>
      <w:r w:rsidR="001F4028">
        <w:rPr>
          <w:rFonts w:ascii="Times New Roman" w:hAnsi="Times New Roman" w:cs="Times New Roman"/>
        </w:rPr>
        <w:t>although these species have</w:t>
      </w:r>
      <w:r w:rsidR="000F2B07">
        <w:rPr>
          <w:rFonts w:ascii="Times New Roman" w:hAnsi="Times New Roman" w:cs="Times New Roman"/>
        </w:rPr>
        <w:t xml:space="preserve"> similar </w:t>
      </w:r>
      <w:r w:rsidR="001F4028">
        <w:rPr>
          <w:rFonts w:ascii="Times New Roman" w:hAnsi="Times New Roman" w:cs="Times New Roman"/>
        </w:rPr>
        <w:t xml:space="preserve">maximum </w:t>
      </w:r>
      <w:r w:rsidR="000F2B07">
        <w:rPr>
          <w:rFonts w:ascii="Times New Roman" w:hAnsi="Times New Roman" w:cs="Times New Roman"/>
        </w:rPr>
        <w:t>body size</w:t>
      </w:r>
      <w:r w:rsidR="001F4028">
        <w:rPr>
          <w:rFonts w:ascii="Times New Roman" w:hAnsi="Times New Roman" w:cs="Times New Roman"/>
        </w:rPr>
        <w:t xml:space="preserve">, and both inhabit temperate </w:t>
      </w:r>
      <w:commentRangeStart w:id="7"/>
      <w:r w:rsidR="001F4028">
        <w:rPr>
          <w:rFonts w:ascii="Times New Roman" w:hAnsi="Times New Roman" w:cs="Times New Roman"/>
        </w:rPr>
        <w:t>waters</w:t>
      </w:r>
      <w:r w:rsidR="00955BA5">
        <w:rPr>
          <w:rFonts w:ascii="Times New Roman" w:hAnsi="Times New Roman" w:cs="Times New Roman"/>
        </w:rPr>
        <w:t xml:space="preserve"> for a significant portion of each year (Horswill et al. 2019)</w:t>
      </w:r>
      <w:r w:rsidR="00990081">
        <w:rPr>
          <w:rFonts w:ascii="Times New Roman" w:hAnsi="Times New Roman" w:cs="Times New Roman"/>
        </w:rPr>
        <w:t>.</w:t>
      </w:r>
      <w:r w:rsidR="006215D3">
        <w:rPr>
          <w:rFonts w:ascii="Times New Roman" w:hAnsi="Times New Roman" w:cs="Times New Roman"/>
        </w:rPr>
        <w:t xml:space="preserve"> </w:t>
      </w:r>
      <w:commentRangeEnd w:id="7"/>
      <w:r w:rsidR="001F4028">
        <w:rPr>
          <w:rStyle w:val="CommentReference"/>
        </w:rPr>
        <w:commentReference w:id="7"/>
      </w:r>
      <w:r w:rsidR="003B4ECE">
        <w:rPr>
          <w:rFonts w:ascii="Times New Roman" w:hAnsi="Times New Roman" w:cs="Times New Roman"/>
        </w:rPr>
        <w:t>Two</w:t>
      </w:r>
      <w:r w:rsidR="001F4028">
        <w:rPr>
          <w:rFonts w:ascii="Times New Roman" w:hAnsi="Times New Roman" w:cs="Times New Roman"/>
        </w:rPr>
        <w:t xml:space="preserve"> </w:t>
      </w:r>
      <w:r w:rsidR="006215D3">
        <w:rPr>
          <w:rFonts w:ascii="Times New Roman" w:hAnsi="Times New Roman" w:cs="Times New Roman"/>
        </w:rPr>
        <w:t xml:space="preserve">more distantly related species, </w:t>
      </w:r>
      <w:r w:rsidR="00207A68">
        <w:rPr>
          <w:rFonts w:ascii="Times New Roman" w:hAnsi="Times New Roman" w:cs="Times New Roman"/>
          <w:i/>
          <w:iCs/>
        </w:rPr>
        <w:t xml:space="preserve">T. albacares, </w:t>
      </w:r>
      <w:r w:rsidR="001F4028">
        <w:rPr>
          <w:rFonts w:ascii="Times New Roman" w:hAnsi="Times New Roman" w:cs="Times New Roman"/>
        </w:rPr>
        <w:t>yellowfin</w:t>
      </w:r>
      <w:r w:rsidR="00207A68">
        <w:rPr>
          <w:rFonts w:ascii="Times New Roman" w:hAnsi="Times New Roman" w:cs="Times New Roman"/>
        </w:rPr>
        <w:t xml:space="preserve"> tuna</w:t>
      </w:r>
      <w:r w:rsidR="00955BA5">
        <w:rPr>
          <w:rFonts w:ascii="Times New Roman" w:hAnsi="Times New Roman" w:cs="Times New Roman"/>
        </w:rPr>
        <w:t xml:space="preserve">, </w:t>
      </w:r>
      <w:r w:rsidR="003B4ECE">
        <w:rPr>
          <w:rFonts w:ascii="Times New Roman" w:hAnsi="Times New Roman" w:cs="Times New Roman"/>
        </w:rPr>
        <w:t xml:space="preserve">and </w:t>
      </w:r>
      <w:r w:rsidR="003B4ECE">
        <w:rPr>
          <w:rFonts w:ascii="Times New Roman" w:hAnsi="Times New Roman" w:cs="Times New Roman"/>
          <w:i/>
          <w:iCs/>
        </w:rPr>
        <w:t xml:space="preserve">T. obesus, </w:t>
      </w:r>
      <w:r w:rsidR="003B4ECE">
        <w:rPr>
          <w:rFonts w:ascii="Times New Roman" w:hAnsi="Times New Roman" w:cs="Times New Roman"/>
        </w:rPr>
        <w:t>bigeye tuna,</w:t>
      </w:r>
      <w:r w:rsidR="00955BA5">
        <w:rPr>
          <w:rFonts w:ascii="Times New Roman" w:hAnsi="Times New Roman" w:cs="Times New Roman"/>
        </w:rPr>
        <w:t xml:space="preserve"> remain in tropical waters </w:t>
      </w:r>
      <w:r w:rsidR="003B4ECE">
        <w:rPr>
          <w:rFonts w:ascii="Times New Roman" w:hAnsi="Times New Roman" w:cs="Times New Roman"/>
        </w:rPr>
        <w:t>year-round</w:t>
      </w:r>
      <w:r w:rsidR="00B55AC5">
        <w:rPr>
          <w:rFonts w:ascii="Times New Roman" w:hAnsi="Times New Roman" w:cs="Times New Roman"/>
        </w:rPr>
        <w:t>. They tend to</w:t>
      </w:r>
      <w:r w:rsidR="00207A68">
        <w:rPr>
          <w:rFonts w:ascii="Times New Roman" w:hAnsi="Times New Roman" w:cs="Times New Roman"/>
        </w:rPr>
        <w:t xml:space="preserve"> </w:t>
      </w:r>
      <w:r w:rsidR="003B4ECE">
        <w:rPr>
          <w:rFonts w:ascii="Times New Roman" w:hAnsi="Times New Roman" w:cs="Times New Roman"/>
        </w:rPr>
        <w:t xml:space="preserve">grow faster and </w:t>
      </w:r>
      <w:r w:rsidR="00207A68">
        <w:rPr>
          <w:rFonts w:ascii="Times New Roman" w:hAnsi="Times New Roman" w:cs="Times New Roman"/>
        </w:rPr>
        <w:t>mature earlier</w:t>
      </w:r>
      <w:r w:rsidR="003B4ECE">
        <w:rPr>
          <w:rFonts w:ascii="Times New Roman" w:hAnsi="Times New Roman" w:cs="Times New Roman"/>
        </w:rPr>
        <w:t xml:space="preserve"> than bluefin</w:t>
      </w:r>
      <w:r w:rsidR="00207A68">
        <w:rPr>
          <w:rFonts w:ascii="Times New Roman" w:hAnsi="Times New Roman" w:cs="Times New Roman"/>
        </w:rPr>
        <w:t xml:space="preserve">, </w:t>
      </w:r>
      <w:r w:rsidR="003B4ECE">
        <w:rPr>
          <w:rFonts w:ascii="Times New Roman" w:hAnsi="Times New Roman" w:cs="Times New Roman"/>
        </w:rPr>
        <w:t xml:space="preserve">spawning for </w:t>
      </w:r>
      <w:r w:rsidR="00207A68">
        <w:rPr>
          <w:rFonts w:ascii="Times New Roman" w:hAnsi="Times New Roman" w:cs="Times New Roman"/>
        </w:rPr>
        <w:t xml:space="preserve">a </w:t>
      </w:r>
      <w:r w:rsidR="003B4ECE">
        <w:rPr>
          <w:rFonts w:ascii="Times New Roman" w:hAnsi="Times New Roman" w:cs="Times New Roman"/>
        </w:rPr>
        <w:t>sustained period each year</w:t>
      </w:r>
      <w:r w:rsidR="00FC7F24">
        <w:rPr>
          <w:rFonts w:ascii="Times New Roman" w:hAnsi="Times New Roman" w:cs="Times New Roman"/>
        </w:rPr>
        <w:t>, and potentially achieving higher annual fecundity (Horswill et al. 2019)</w:t>
      </w:r>
      <w:r w:rsidR="003B4ECE">
        <w:rPr>
          <w:rFonts w:ascii="Times New Roman" w:hAnsi="Times New Roman" w:cs="Times New Roman"/>
        </w:rPr>
        <w:t xml:space="preserve">. These two species can reach comparable body sizes to bluefin tunas, although their lifespans are shorter. </w:t>
      </w:r>
      <w:r w:rsidR="00D01A87">
        <w:rPr>
          <w:rFonts w:ascii="Times New Roman" w:hAnsi="Times New Roman" w:cs="Times New Roman"/>
        </w:rPr>
        <w:t xml:space="preserve">These trait covariances strongly suggest that mortality rates, as well as how reproductive outputs are portioned out over the lifespan, vary among these species, but we cannot predict these patterns </w:t>
      </w:r>
      <w:r w:rsidR="00D01A87">
        <w:rPr>
          <w:rFonts w:ascii="Times New Roman" w:hAnsi="Times New Roman" w:cs="Times New Roman"/>
          <w:i/>
          <w:iCs/>
        </w:rPr>
        <w:t xml:space="preserve">a priori. </w:t>
      </w:r>
      <w:r w:rsidR="00D01A87">
        <w:rPr>
          <w:rFonts w:ascii="Times New Roman" w:hAnsi="Times New Roman" w:cs="Times New Roman"/>
        </w:rPr>
        <w:t>Here, we aim</w:t>
      </w:r>
      <w:r w:rsidR="006B53E4">
        <w:rPr>
          <w:rFonts w:ascii="Times New Roman" w:hAnsi="Times New Roman" w:cs="Times New Roman"/>
        </w:rPr>
        <w:t xml:space="preserve"> to produce a spectrum of patterns of growth and reproduction in different environmental scenarios, as well as </w:t>
      </w:r>
      <w:r w:rsidR="003A3F31">
        <w:rPr>
          <w:rFonts w:ascii="Times New Roman" w:hAnsi="Times New Roman" w:cs="Times New Roman"/>
        </w:rPr>
        <w:t xml:space="preserve">predict </w:t>
      </w:r>
      <w:r w:rsidR="006B53E4">
        <w:rPr>
          <w:rFonts w:ascii="Times New Roman" w:hAnsi="Times New Roman" w:cs="Times New Roman"/>
        </w:rPr>
        <w:t xml:space="preserve">the response of these life history traits to changes in </w:t>
      </w:r>
      <w:r w:rsidR="00CB0F16">
        <w:rPr>
          <w:rFonts w:ascii="Times New Roman" w:hAnsi="Times New Roman" w:cs="Times New Roman"/>
        </w:rPr>
        <w:t>environmental</w:t>
      </w:r>
      <w:r w:rsidR="006B53E4">
        <w:rPr>
          <w:rFonts w:ascii="Times New Roman" w:hAnsi="Times New Roman" w:cs="Times New Roman"/>
        </w:rPr>
        <w:t xml:space="preserve"> temperature </w:t>
      </w:r>
      <w:r w:rsidR="00AD0BC2">
        <w:rPr>
          <w:rFonts w:ascii="Times New Roman" w:hAnsi="Times New Roman" w:cs="Times New Roman"/>
        </w:rPr>
        <w:t xml:space="preserve">overall and seasonally, as well as changes in </w:t>
      </w:r>
      <w:r w:rsidR="006B53E4">
        <w:rPr>
          <w:rFonts w:ascii="Times New Roman" w:hAnsi="Times New Roman" w:cs="Times New Roman"/>
        </w:rPr>
        <w:t xml:space="preserve">the abundance of predators and prey. </w:t>
      </w:r>
    </w:p>
    <w:p w14:paraId="7EC5A07A" w14:textId="77777777" w:rsidR="00F77F1E" w:rsidRPr="00DD05F8" w:rsidRDefault="00F77F1E" w:rsidP="00D34DE9">
      <w:pPr>
        <w:spacing w:line="480" w:lineRule="auto"/>
        <w:jc w:val="both"/>
        <w:rPr>
          <w:rFonts w:ascii="Times New Roman" w:hAnsi="Times New Roman" w:cs="Times New Roman"/>
        </w:rPr>
      </w:pPr>
    </w:p>
    <w:p w14:paraId="2F22FCB4" w14:textId="1826C693" w:rsidR="0096790D" w:rsidRPr="00B36EED" w:rsidRDefault="0096790D" w:rsidP="00D34DE9">
      <w:pPr>
        <w:spacing w:line="480" w:lineRule="auto"/>
        <w:jc w:val="both"/>
        <w:rPr>
          <w:rFonts w:ascii="Times New Roman" w:hAnsi="Times New Roman" w:cs="Times New Roman"/>
          <w:b/>
        </w:rPr>
      </w:pPr>
      <w:r w:rsidRPr="00B36EED">
        <w:rPr>
          <w:rFonts w:ascii="Times New Roman" w:hAnsi="Times New Roman" w:cs="Times New Roman"/>
          <w:b/>
        </w:rPr>
        <w:t>METHODS</w:t>
      </w:r>
    </w:p>
    <w:p w14:paraId="48C6811A" w14:textId="04AE55EC" w:rsidR="00010B66" w:rsidRPr="00B36EED" w:rsidRDefault="0096790D" w:rsidP="00D34DE9">
      <w:pPr>
        <w:spacing w:line="480" w:lineRule="auto"/>
        <w:jc w:val="both"/>
        <w:rPr>
          <w:rFonts w:ascii="Times New Roman" w:hAnsi="Times New Roman" w:cs="Times New Roman"/>
          <w:b/>
        </w:rPr>
      </w:pPr>
      <w:r w:rsidRPr="00B36EED">
        <w:rPr>
          <w:rFonts w:ascii="Times New Roman" w:hAnsi="Times New Roman" w:cs="Times New Roman"/>
          <w:b/>
        </w:rPr>
        <w:t>The</w:t>
      </w:r>
      <w:r w:rsidR="00095BAF" w:rsidRPr="00B36EED">
        <w:rPr>
          <w:rFonts w:ascii="Times New Roman" w:hAnsi="Times New Roman" w:cs="Times New Roman"/>
          <w:b/>
        </w:rPr>
        <w:t xml:space="preserve"> size spectrum</w:t>
      </w:r>
    </w:p>
    <w:p w14:paraId="7D2E68A0" w14:textId="5707F891" w:rsidR="00230FF4" w:rsidRPr="00B36EED" w:rsidRDefault="00895950" w:rsidP="00D34DE9">
      <w:pPr>
        <w:spacing w:line="480" w:lineRule="auto"/>
        <w:jc w:val="both"/>
        <w:rPr>
          <w:rFonts w:ascii="Times New Roman" w:hAnsi="Times New Roman" w:cs="Times New Roman"/>
        </w:rPr>
      </w:pPr>
      <w:r w:rsidRPr="00B36EED">
        <w:rPr>
          <w:rFonts w:ascii="Times New Roman" w:hAnsi="Times New Roman" w:cs="Times New Roman"/>
        </w:rPr>
        <w:t>Biomass s</w:t>
      </w:r>
      <w:r w:rsidR="00E80AD4" w:rsidRPr="00B36EED">
        <w:rPr>
          <w:rFonts w:ascii="Times New Roman" w:hAnsi="Times New Roman" w:cs="Times New Roman"/>
        </w:rPr>
        <w:t xml:space="preserve">ize spectra are defined as </w:t>
      </w:r>
      <w:r w:rsidR="00F329D3" w:rsidRPr="00B36EED">
        <w:rPr>
          <w:rFonts w:ascii="Times New Roman" w:hAnsi="Times New Roman" w:cs="Times New Roman"/>
        </w:rPr>
        <w:t xml:space="preserve">the absolute </w:t>
      </w:r>
      <w:r w:rsidRPr="00B36EED">
        <w:rPr>
          <w:rFonts w:ascii="Times New Roman" w:hAnsi="Times New Roman" w:cs="Times New Roman"/>
        </w:rPr>
        <w:t xml:space="preserve">biomass </w:t>
      </w:r>
      <w:r w:rsidRPr="00B36EED">
        <w:rPr>
          <w:rFonts w:ascii="Times New Roman" w:hAnsi="Times New Roman" w:cs="Times New Roman"/>
          <w:i/>
        </w:rPr>
        <w:t>B(w)</w:t>
      </w:r>
      <w:r w:rsidRPr="00B36EED">
        <w:rPr>
          <w:rFonts w:ascii="Times New Roman" w:hAnsi="Times New Roman" w:cs="Times New Roman"/>
        </w:rPr>
        <w:t xml:space="preserve"> </w:t>
      </w:r>
      <w:r w:rsidR="0096790D" w:rsidRPr="00B36EED">
        <w:rPr>
          <w:rFonts w:ascii="Times New Roman" w:hAnsi="Times New Roman" w:cs="Times New Roman"/>
        </w:rPr>
        <w:t>as a function of</w:t>
      </w:r>
      <w:r w:rsidR="00E80AD4" w:rsidRPr="00B36EED">
        <w:rPr>
          <w:rFonts w:ascii="Times New Roman" w:hAnsi="Times New Roman" w:cs="Times New Roman"/>
        </w:rPr>
        <w:t xml:space="preserve"> body mass </w:t>
      </w:r>
      <w:r w:rsidR="009B61A1" w:rsidRPr="00B36EED">
        <w:rPr>
          <w:rFonts w:ascii="Times New Roman" w:hAnsi="Times New Roman" w:cs="Times New Roman"/>
          <w:i/>
        </w:rPr>
        <w:t xml:space="preserve">w. </w:t>
      </w:r>
      <w:r w:rsidR="00BE1CC3">
        <w:rPr>
          <w:rFonts w:ascii="Times New Roman" w:hAnsi="Times New Roman" w:cs="Times New Roman"/>
        </w:rPr>
        <w:t>W</w:t>
      </w:r>
      <w:r w:rsidRPr="00B36EED">
        <w:rPr>
          <w:rFonts w:ascii="Times New Roman" w:hAnsi="Times New Roman" w:cs="Times New Roman"/>
        </w:rPr>
        <w:t xml:space="preserve">e can describe the biomass spectrum with an intercept parameter </w:t>
      </w:r>
      <w:r w:rsidR="00457B07" w:rsidRPr="0074438F">
        <w:rPr>
          <w:rFonts w:ascii="Times New Roman" w:hAnsi="Times New Roman" w:cs="Times New Roman"/>
          <w:i/>
          <w:noProof/>
          <w:position w:val="-12"/>
        </w:rPr>
        <w:object w:dxaOrig="300" w:dyaOrig="400" w14:anchorId="439733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alt="" style="width:13.95pt;height:19.8pt;mso-width-percent:0;mso-height-percent:0;mso-width-percent:0;mso-height-percent:0" o:ole="">
            <v:imagedata r:id="rId10" o:title=""/>
          </v:shape>
          <o:OLEObject Type="Embed" ProgID="Equation.DSMT4" ShapeID="_x0000_i1080" DrawAspect="Content" ObjectID="_1636291440" r:id="rId11"/>
        </w:object>
      </w:r>
      <w:r w:rsidRPr="00B36EED">
        <w:rPr>
          <w:rFonts w:ascii="Times New Roman" w:hAnsi="Times New Roman" w:cs="Times New Roman"/>
        </w:rPr>
        <w:t xml:space="preserve">and the spectrum exponent </w:t>
      </w:r>
      <w:r w:rsidR="00457B07" w:rsidRPr="00895950">
        <w:rPr>
          <w:rFonts w:ascii="Times New Roman" w:hAnsi="Times New Roman" w:cs="Times New Roman"/>
          <w:noProof/>
          <w:position w:val="-6"/>
        </w:rPr>
        <w:object w:dxaOrig="220" w:dyaOrig="280" w14:anchorId="1A954DC8">
          <v:shape id="_x0000_i1079" type="#_x0000_t75" alt="" style="width:10.8pt;height:13.95pt;mso-width-percent:0;mso-height-percent:0;mso-width-percent:0;mso-height-percent:0" o:ole="">
            <v:imagedata r:id="rId12" o:title=""/>
          </v:shape>
          <o:OLEObject Type="Embed" ProgID="Equation.DSMT4" ShapeID="_x0000_i1079" DrawAspect="Content" ObjectID="_1636291441" r:id="rId13"/>
        </w:object>
      </w:r>
      <w:r w:rsidR="00BC06F9" w:rsidRPr="00B36EED">
        <w:rPr>
          <w:rStyle w:val="FootnoteReference"/>
          <w:rFonts w:ascii="Times New Roman" w:hAnsi="Times New Roman" w:cs="Times New Roman"/>
          <w:noProof/>
        </w:rPr>
        <w:footnoteReference w:id="2"/>
      </w:r>
      <w:r w:rsidR="00BE1CC3">
        <w:rPr>
          <w:rFonts w:ascii="Times New Roman" w:hAnsi="Times New Roman" w:cs="Times New Roman"/>
          <w:noProof/>
        </w:rPr>
        <w:t xml:space="preserve"> </w:t>
      </w:r>
      <w:r w:rsidR="00BE1CC3" w:rsidRPr="00B36EED">
        <w:rPr>
          <w:rFonts w:ascii="Times New Roman" w:hAnsi="Times New Roman" w:cs="Times New Roman"/>
        </w:rPr>
        <w:t>Andersen (2019)</w:t>
      </w:r>
    </w:p>
    <w:p w14:paraId="7870CB8A" w14:textId="320DB6E8" w:rsidR="00E10810" w:rsidRPr="00B36EED" w:rsidRDefault="00E10810" w:rsidP="00D34DE9">
      <w:pPr>
        <w:pStyle w:val="MTDisplayEquation"/>
        <w:spacing w:line="480" w:lineRule="auto"/>
        <w:jc w:val="both"/>
      </w:pPr>
      <w:r w:rsidRPr="00B36EED">
        <w:lastRenderedPageBreak/>
        <w:tab/>
      </w:r>
      <w:r w:rsidR="00457B07" w:rsidRPr="006F4977">
        <w:rPr>
          <w:noProof/>
          <w:position w:val="-12"/>
        </w:rPr>
        <w:object w:dxaOrig="1420" w:dyaOrig="400" w14:anchorId="6CD5A1FC">
          <v:shape id="_x0000_i1078" type="#_x0000_t75" alt="" style="width:1in;height:19.8pt;mso-width-percent:0;mso-height-percent:0;mso-width-percent:0;mso-height-percent:0" o:ole="">
            <v:imagedata r:id="rId14" o:title=""/>
          </v:shape>
          <o:OLEObject Type="Embed" ProgID="Equation.DSMT4" ShapeID="_x0000_i1078" DrawAspect="Content" ObjectID="_1636291442" r:id="rId15"/>
        </w:object>
      </w:r>
      <w:r w:rsidRPr="00B36EED">
        <w:t xml:space="preserve"> </w:t>
      </w:r>
      <w:r w:rsidRPr="00B36EED">
        <w:tab/>
      </w:r>
      <w:r w:rsidR="00F013C3" w:rsidRPr="00B36EED">
        <w:fldChar w:fldCharType="begin"/>
      </w:r>
      <w:r w:rsidR="00F013C3" w:rsidRPr="00B36EED">
        <w:instrText xml:space="preserve"> MACROBUTTON MTPlaceRef \* MERGEFORMAT </w:instrText>
      </w:r>
      <w:r w:rsidR="007952F6" w:rsidRPr="00B36EED">
        <w:fldChar w:fldCharType="begin"/>
      </w:r>
      <w:r w:rsidR="007952F6" w:rsidRPr="00B36EED">
        <w:instrText xml:space="preserve"> SEQ MTEqn \h \* MERGEFORMAT </w:instrText>
      </w:r>
      <w:r w:rsidR="007952F6" w:rsidRPr="00B36EED">
        <w:fldChar w:fldCharType="end"/>
      </w:r>
      <w:bookmarkStart w:id="8" w:name="ZEqnNum406460"/>
      <w:r w:rsidR="00F013C3" w:rsidRPr="00B36EED">
        <w:instrText>(</w:instrText>
      </w:r>
      <w:r w:rsidR="000B370A" w:rsidRPr="00B36EED">
        <w:rPr>
          <w:noProof/>
        </w:rPr>
        <w:fldChar w:fldCharType="begin"/>
      </w:r>
      <w:r w:rsidR="000B370A" w:rsidRPr="00B36EED">
        <w:rPr>
          <w:noProof/>
        </w:rPr>
        <w:instrText xml:space="preserve"> SEQ MTEqn \c \* Arabic \* MERGEFORMAT </w:instrText>
      </w:r>
      <w:r w:rsidR="000B370A" w:rsidRPr="00B36EED">
        <w:rPr>
          <w:noProof/>
        </w:rPr>
        <w:fldChar w:fldCharType="separate"/>
      </w:r>
      <w:r w:rsidR="00E50BA7">
        <w:rPr>
          <w:noProof/>
        </w:rPr>
        <w:instrText>1</w:instrText>
      </w:r>
      <w:r w:rsidR="000B370A" w:rsidRPr="00B36EED">
        <w:rPr>
          <w:noProof/>
        </w:rPr>
        <w:fldChar w:fldCharType="end"/>
      </w:r>
      <w:r w:rsidR="00F013C3" w:rsidRPr="00B36EED">
        <w:instrText>)</w:instrText>
      </w:r>
      <w:bookmarkEnd w:id="8"/>
      <w:r w:rsidR="00F013C3" w:rsidRPr="00B36EED">
        <w:fldChar w:fldCharType="end"/>
      </w:r>
    </w:p>
    <w:p w14:paraId="5D71FB30" w14:textId="7AC2233D" w:rsidR="00806087" w:rsidRDefault="001D31C8" w:rsidP="00D34DE9">
      <w:pPr>
        <w:spacing w:line="480" w:lineRule="auto"/>
        <w:jc w:val="both"/>
        <w:rPr>
          <w:rFonts w:ascii="Times New Roman" w:hAnsi="Times New Roman" w:cs="Times New Roman"/>
        </w:rPr>
      </w:pPr>
      <w:r w:rsidRPr="00B36EED">
        <w:rPr>
          <w:rFonts w:ascii="Times New Roman" w:hAnsi="Times New Roman" w:cs="Times New Roman"/>
        </w:rPr>
        <w:t xml:space="preserve">To understand </w:t>
      </w:r>
      <w:r w:rsidR="003C685A" w:rsidRPr="00B36EED">
        <w:rPr>
          <w:rFonts w:ascii="Times New Roman" w:hAnsi="Times New Roman" w:cs="Times New Roman"/>
        </w:rPr>
        <w:t>why the biomass in each trophic level is unrelated to the body mass of species in that trophic level, theory invokes m</w:t>
      </w:r>
      <w:r w:rsidR="00D856D9" w:rsidRPr="00B36EED">
        <w:rPr>
          <w:rFonts w:ascii="Times New Roman" w:hAnsi="Times New Roman" w:cs="Times New Roman"/>
        </w:rPr>
        <w:t>ass-dependen</w:t>
      </w:r>
      <w:r w:rsidR="003C685A" w:rsidRPr="00B36EED">
        <w:rPr>
          <w:rFonts w:ascii="Times New Roman" w:hAnsi="Times New Roman" w:cs="Times New Roman"/>
        </w:rPr>
        <w:t>ce in</w:t>
      </w:r>
      <w:r w:rsidR="00D856D9" w:rsidRPr="00B36EED">
        <w:rPr>
          <w:rFonts w:ascii="Times New Roman" w:hAnsi="Times New Roman" w:cs="Times New Roman"/>
        </w:rPr>
        <w:t xml:space="preserve"> p</w:t>
      </w:r>
      <w:r w:rsidR="00D2624B" w:rsidRPr="00B36EED">
        <w:rPr>
          <w:rFonts w:ascii="Times New Roman" w:hAnsi="Times New Roman" w:cs="Times New Roman"/>
        </w:rPr>
        <w:t>rey encounter rates, consumption limits</w:t>
      </w:r>
      <w:r w:rsidR="00185D42" w:rsidRPr="00B36EED">
        <w:rPr>
          <w:rFonts w:ascii="Times New Roman" w:hAnsi="Times New Roman" w:cs="Times New Roman"/>
        </w:rPr>
        <w:t>, and prey preferences</w:t>
      </w:r>
      <w:r w:rsidR="00D2624B" w:rsidRPr="00B36EED">
        <w:rPr>
          <w:rFonts w:ascii="Times New Roman" w:hAnsi="Times New Roman" w:cs="Times New Roman"/>
        </w:rPr>
        <w:t xml:space="preserve"> </w:t>
      </w:r>
      <w:r w:rsidR="008913BC" w:rsidRPr="00B36EED">
        <w:rPr>
          <w:rFonts w:ascii="Times New Roman" w:hAnsi="Times New Roman" w:cs="Times New Roman"/>
        </w:rPr>
        <w:t>(</w:t>
      </w:r>
      <w:r w:rsidRPr="00B36EED">
        <w:rPr>
          <w:rFonts w:ascii="Times New Roman" w:hAnsi="Times New Roman" w:cs="Times New Roman"/>
        </w:rPr>
        <w:t>prey (Andersen 2019; Benoit and Rochet 2004, Blanchard et al. 2017).</w:t>
      </w:r>
      <w:r w:rsidR="00185D42" w:rsidRPr="00B36EED">
        <w:rPr>
          <w:rFonts w:ascii="Times New Roman" w:hAnsi="Times New Roman" w:cs="Times New Roman"/>
        </w:rPr>
        <w:t xml:space="preserve"> </w:t>
      </w:r>
      <w:r w:rsidR="00865BC8" w:rsidRPr="00B36EED">
        <w:rPr>
          <w:rFonts w:ascii="Times New Roman" w:hAnsi="Times New Roman" w:cs="Times New Roman"/>
        </w:rPr>
        <w:t xml:space="preserve"> </w:t>
      </w:r>
      <w:r w:rsidR="00B2331F" w:rsidRPr="00B36EED">
        <w:rPr>
          <w:rFonts w:ascii="Times New Roman" w:hAnsi="Times New Roman" w:cs="Times New Roman"/>
        </w:rPr>
        <w:t xml:space="preserve">The encounter rate between </w:t>
      </w:r>
      <w:r w:rsidR="00D8263D" w:rsidRPr="00B36EED">
        <w:rPr>
          <w:rFonts w:ascii="Times New Roman" w:hAnsi="Times New Roman" w:cs="Times New Roman"/>
        </w:rPr>
        <w:t xml:space="preserve">aquatic </w:t>
      </w:r>
      <w:r w:rsidR="00B2331F" w:rsidRPr="00B36EED">
        <w:rPr>
          <w:rFonts w:ascii="Times New Roman" w:hAnsi="Times New Roman" w:cs="Times New Roman"/>
        </w:rPr>
        <w:t>predators and prey</w:t>
      </w:r>
      <w:r w:rsidR="00D8263D" w:rsidRPr="00B36EED">
        <w:rPr>
          <w:rFonts w:ascii="Times New Roman" w:hAnsi="Times New Roman" w:cs="Times New Roman"/>
        </w:rPr>
        <w:t xml:space="preserve">, </w:t>
      </w:r>
      <w:r w:rsidR="00BC06F9" w:rsidRPr="00B36EED">
        <w:rPr>
          <w:rFonts w:ascii="Times New Roman" w:hAnsi="Times New Roman" w:cs="Times New Roman"/>
        </w:rPr>
        <w:t>also</w:t>
      </w:r>
      <w:r w:rsidR="00D8263D" w:rsidRPr="00B36EED">
        <w:rPr>
          <w:rFonts w:ascii="Times New Roman" w:hAnsi="Times New Roman" w:cs="Times New Roman"/>
        </w:rPr>
        <w:t xml:space="preserve"> called the clearance rate,</w:t>
      </w:r>
      <w:r w:rsidR="00B2331F" w:rsidRPr="00B36EED">
        <w:rPr>
          <w:rFonts w:ascii="Times New Roman" w:hAnsi="Times New Roman" w:cs="Times New Roman"/>
        </w:rPr>
        <w:t xml:space="preserve"> is typically measured in units of volume per time, as we are considering organisms that occupy a three-dimensional </w:t>
      </w:r>
      <w:r w:rsidR="00D8263D" w:rsidRPr="00B36EED">
        <w:rPr>
          <w:rFonts w:ascii="Times New Roman" w:hAnsi="Times New Roman" w:cs="Times New Roman"/>
        </w:rPr>
        <w:t>habitat (Kiorboe and Hirst 2014). This rate</w:t>
      </w:r>
      <w:r w:rsidR="00B2331F" w:rsidRPr="00B36EED">
        <w:rPr>
          <w:rFonts w:ascii="Times New Roman" w:hAnsi="Times New Roman" w:cs="Times New Roman"/>
        </w:rPr>
        <w:t xml:space="preserve"> is frequently modeled </w:t>
      </w:r>
      <w:r w:rsidR="003A6D0E" w:rsidRPr="00B36EED">
        <w:rPr>
          <w:rFonts w:ascii="Times New Roman" w:hAnsi="Times New Roman" w:cs="Times New Roman"/>
        </w:rPr>
        <w:t>as a function of mass</w:t>
      </w:r>
      <w:r w:rsidR="00C27F8A" w:rsidRPr="00B36EED">
        <w:rPr>
          <w:rFonts w:ascii="Times New Roman" w:hAnsi="Times New Roman" w:cs="Times New Roman"/>
        </w:rPr>
        <w:t xml:space="preserve"> </w:t>
      </w:r>
      <w:r w:rsidR="00D20210" w:rsidRPr="00B36EED">
        <w:rPr>
          <w:rFonts w:ascii="Times New Roman" w:hAnsi="Times New Roman" w:cs="Times New Roman"/>
        </w:rPr>
        <w:t xml:space="preserve">in which the volume of prey </w:t>
      </w:r>
      <w:r w:rsidR="003A6D0E" w:rsidRPr="00B36EED">
        <w:rPr>
          <w:rFonts w:ascii="Times New Roman" w:hAnsi="Times New Roman" w:cs="Times New Roman"/>
        </w:rPr>
        <w:t>differs among</w:t>
      </w:r>
      <w:r w:rsidR="00D8263D" w:rsidRPr="00B36EED">
        <w:rPr>
          <w:rFonts w:ascii="Times New Roman" w:hAnsi="Times New Roman" w:cs="Times New Roman"/>
        </w:rPr>
        <w:t xml:space="preserve"> species with different feeding modes in aquatic environments</w:t>
      </w:r>
      <w:r w:rsidR="006F4977" w:rsidRPr="00B36EED">
        <w:rPr>
          <w:rFonts w:ascii="Times New Roman" w:hAnsi="Times New Roman" w:cs="Times New Roman"/>
        </w:rPr>
        <w:t xml:space="preserve"> </w:t>
      </w:r>
      <w:r w:rsidR="00D8263D" w:rsidRPr="00B36EED">
        <w:rPr>
          <w:rFonts w:ascii="Times New Roman" w:hAnsi="Times New Roman" w:cs="Times New Roman"/>
        </w:rPr>
        <w:t xml:space="preserve">(Kjorboe and Hirst 2014). After encounter, </w:t>
      </w:r>
      <w:r w:rsidR="00B2331F" w:rsidRPr="00B36EED">
        <w:rPr>
          <w:rFonts w:ascii="Times New Roman" w:hAnsi="Times New Roman" w:cs="Times New Roman"/>
        </w:rPr>
        <w:t xml:space="preserve">consumption rates of predators will be limited by the digestive capacity, which scales </w:t>
      </w:r>
      <w:r w:rsidR="003A6D0E" w:rsidRPr="00B36EED">
        <w:rPr>
          <w:rFonts w:ascii="Times New Roman" w:hAnsi="Times New Roman" w:cs="Times New Roman"/>
        </w:rPr>
        <w:t>with</w:t>
      </w:r>
      <w:r w:rsidR="006F4977" w:rsidRPr="00B36EED">
        <w:rPr>
          <w:rFonts w:ascii="Times New Roman" w:hAnsi="Times New Roman" w:cs="Times New Roman"/>
        </w:rPr>
        <w:t xml:space="preserve"> body size </w:t>
      </w:r>
      <w:r w:rsidR="00B2331F" w:rsidRPr="00B36EED">
        <w:rPr>
          <w:rFonts w:ascii="Times New Roman" w:hAnsi="Times New Roman" w:cs="Times New Roman"/>
        </w:rPr>
        <w:t xml:space="preserve">because digestive tissue is a fractal delivery network (West et al. 1997; </w:t>
      </w:r>
      <w:r w:rsidR="00D8263D" w:rsidRPr="00B36EED">
        <w:rPr>
          <w:rFonts w:ascii="Times New Roman" w:hAnsi="Times New Roman" w:cs="Times New Roman"/>
        </w:rPr>
        <w:t xml:space="preserve">Kjorboe and Hirst 2014; </w:t>
      </w:r>
      <w:r w:rsidR="00B2331F" w:rsidRPr="00B36EED">
        <w:rPr>
          <w:rFonts w:ascii="Times New Roman" w:hAnsi="Times New Roman" w:cs="Times New Roman"/>
        </w:rPr>
        <w:t>Andersen 201</w:t>
      </w:r>
      <w:r w:rsidR="00BC06F9" w:rsidRPr="00B36EED">
        <w:rPr>
          <w:rFonts w:ascii="Times New Roman" w:hAnsi="Times New Roman" w:cs="Times New Roman"/>
        </w:rPr>
        <w:t>9</w:t>
      </w:r>
      <w:r w:rsidR="006F4977" w:rsidRPr="00B36EED">
        <w:rPr>
          <w:rFonts w:ascii="Times New Roman" w:hAnsi="Times New Roman" w:cs="Times New Roman"/>
        </w:rPr>
        <w:t xml:space="preserve">). </w:t>
      </w:r>
      <w:r w:rsidR="00B2331F" w:rsidRPr="00B36EED">
        <w:rPr>
          <w:rFonts w:ascii="Times New Roman" w:hAnsi="Times New Roman" w:cs="Times New Roman"/>
        </w:rPr>
        <w:t xml:space="preserve">Finally, </w:t>
      </w:r>
      <w:r w:rsidR="00404FE2" w:rsidRPr="00B36EED">
        <w:rPr>
          <w:rFonts w:ascii="Times New Roman" w:hAnsi="Times New Roman" w:cs="Times New Roman"/>
        </w:rPr>
        <w:t xml:space="preserve">empirical evidence on </w:t>
      </w:r>
      <w:r w:rsidR="00B83DEC" w:rsidRPr="00B36EED">
        <w:rPr>
          <w:rFonts w:ascii="Times New Roman" w:hAnsi="Times New Roman" w:cs="Times New Roman"/>
        </w:rPr>
        <w:t>prey size preferences</w:t>
      </w:r>
      <w:r w:rsidR="00865BC8" w:rsidRPr="00B36EED">
        <w:rPr>
          <w:rFonts w:ascii="Times New Roman" w:hAnsi="Times New Roman" w:cs="Times New Roman"/>
        </w:rPr>
        <w:t xml:space="preserve"> </w:t>
      </w:r>
      <w:r w:rsidR="00847BD2" w:rsidRPr="00B36EED">
        <w:rPr>
          <w:rFonts w:ascii="Times New Roman" w:hAnsi="Times New Roman" w:cs="Times New Roman"/>
        </w:rPr>
        <w:t>(</w:t>
      </w:r>
      <w:r w:rsidR="00865BC8" w:rsidRPr="00B36EED">
        <w:rPr>
          <w:rFonts w:ascii="Times New Roman" w:hAnsi="Times New Roman" w:cs="Times New Roman"/>
        </w:rPr>
        <w:t xml:space="preserve">e.g., </w:t>
      </w:r>
      <w:r w:rsidR="00847BD2" w:rsidRPr="00B36EED">
        <w:rPr>
          <w:rFonts w:ascii="Times New Roman" w:hAnsi="Times New Roman" w:cs="Times New Roman"/>
        </w:rPr>
        <w:t xml:space="preserve">Ursin 1973) </w:t>
      </w:r>
      <w:r w:rsidR="00404FE2" w:rsidRPr="00B36EED">
        <w:rPr>
          <w:rFonts w:ascii="Times New Roman" w:hAnsi="Times New Roman" w:cs="Times New Roman"/>
        </w:rPr>
        <w:t>suggest</w:t>
      </w:r>
      <w:r w:rsidR="004F4B3F" w:rsidRPr="00B36EED">
        <w:rPr>
          <w:rFonts w:ascii="Times New Roman" w:hAnsi="Times New Roman" w:cs="Times New Roman"/>
        </w:rPr>
        <w:t xml:space="preserve"> </w:t>
      </w:r>
      <w:r w:rsidR="00B13415" w:rsidRPr="00B36EED">
        <w:rPr>
          <w:rFonts w:ascii="Times New Roman" w:hAnsi="Times New Roman" w:cs="Times New Roman"/>
        </w:rPr>
        <w:t xml:space="preserve">they can be described by </w:t>
      </w:r>
      <w:r w:rsidR="00404FE2" w:rsidRPr="00B36EED">
        <w:rPr>
          <w:rFonts w:ascii="Times New Roman" w:hAnsi="Times New Roman" w:cs="Times New Roman"/>
        </w:rPr>
        <w:t>a log-normal distribution of</w:t>
      </w:r>
      <w:r w:rsidR="00B13415" w:rsidRPr="00B36EED">
        <w:rPr>
          <w:rFonts w:ascii="Times New Roman" w:hAnsi="Times New Roman" w:cs="Times New Roman"/>
        </w:rPr>
        <w:t xml:space="preserve"> </w:t>
      </w:r>
      <w:r w:rsidR="00865BC8" w:rsidRPr="00B36EED">
        <w:rPr>
          <w:rFonts w:ascii="Times New Roman" w:hAnsi="Times New Roman" w:cs="Times New Roman"/>
        </w:rPr>
        <w:t xml:space="preserve">the </w:t>
      </w:r>
      <w:r w:rsidR="00B13415" w:rsidRPr="00B36EED">
        <w:rPr>
          <w:rFonts w:ascii="Times New Roman" w:hAnsi="Times New Roman" w:cs="Times New Roman"/>
        </w:rPr>
        <w:t>predator-prey mass ratio (PPMR)</w:t>
      </w:r>
      <w:r w:rsidR="00C93C01" w:rsidRPr="00B36EED">
        <w:rPr>
          <w:rFonts w:ascii="Times New Roman" w:hAnsi="Times New Roman" w:cs="Times New Roman"/>
        </w:rPr>
        <w:t>, which i</w:t>
      </w:r>
      <w:r w:rsidR="00865BC8" w:rsidRPr="00B36EED">
        <w:rPr>
          <w:rFonts w:ascii="Times New Roman" w:hAnsi="Times New Roman" w:cs="Times New Roman"/>
        </w:rPr>
        <w:t>s</w:t>
      </w:r>
      <w:r w:rsidR="00C93C01" w:rsidRPr="00B36EED">
        <w:rPr>
          <w:rFonts w:ascii="Times New Roman" w:hAnsi="Times New Roman" w:cs="Times New Roman"/>
        </w:rPr>
        <w:t xml:space="preserve"> usually</w:t>
      </w:r>
      <w:r w:rsidR="00865BC8" w:rsidRPr="00B36EED">
        <w:rPr>
          <w:rFonts w:ascii="Times New Roman" w:hAnsi="Times New Roman" w:cs="Times New Roman"/>
        </w:rPr>
        <w:t xml:space="preserve"> </w:t>
      </w:r>
      <w:r w:rsidR="00C93C01" w:rsidRPr="00B36EED">
        <w:rPr>
          <w:rFonts w:ascii="Times New Roman" w:hAnsi="Times New Roman" w:cs="Times New Roman"/>
        </w:rPr>
        <w:t xml:space="preserve">estimated </w:t>
      </w:r>
      <w:r w:rsidR="00865BC8" w:rsidRPr="00B36EED">
        <w:rPr>
          <w:rFonts w:ascii="Times New Roman" w:hAnsi="Times New Roman" w:cs="Times New Roman"/>
        </w:rPr>
        <w:t>from diet studies (</w:t>
      </w:r>
      <w:r w:rsidR="00C93C01" w:rsidRPr="00B36EED">
        <w:rPr>
          <w:rFonts w:ascii="Times New Roman" w:hAnsi="Times New Roman" w:cs="Times New Roman"/>
        </w:rPr>
        <w:t xml:space="preserve">e.g. </w:t>
      </w:r>
      <w:r w:rsidR="00865BC8" w:rsidRPr="00B36EED">
        <w:rPr>
          <w:rFonts w:ascii="Times New Roman" w:hAnsi="Times New Roman" w:cs="Times New Roman"/>
        </w:rPr>
        <w:t>Reum et al. 2018)</w:t>
      </w:r>
      <w:r w:rsidR="00C07123" w:rsidRPr="00B36EED">
        <w:rPr>
          <w:rFonts w:ascii="Times New Roman" w:hAnsi="Times New Roman" w:cs="Times New Roman"/>
        </w:rPr>
        <w:t>. This distribution describe</w:t>
      </w:r>
      <w:ins w:id="9" w:author="Microsoft Office User" w:date="2019-11-08T05:22:00Z">
        <w:r w:rsidR="00226F30">
          <w:rPr>
            <w:rFonts w:ascii="Times New Roman" w:hAnsi="Times New Roman" w:cs="Times New Roman"/>
          </w:rPr>
          <w:t>s</w:t>
        </w:r>
      </w:ins>
      <w:r w:rsidR="00C07123" w:rsidRPr="00B36EED">
        <w:rPr>
          <w:rFonts w:ascii="Times New Roman" w:hAnsi="Times New Roman" w:cs="Times New Roman"/>
        </w:rPr>
        <w:t xml:space="preserve"> the prey-preference window</w:t>
      </w:r>
      <w:r w:rsidR="00226F30">
        <w:rPr>
          <w:rFonts w:ascii="Times New Roman" w:hAnsi="Times New Roman" w:cs="Times New Roman"/>
        </w:rPr>
        <w:t xml:space="preserve">: </w:t>
      </w:r>
      <w:r w:rsidR="00C07123" w:rsidRPr="00B36EED">
        <w:rPr>
          <w:rFonts w:ascii="Times New Roman" w:hAnsi="Times New Roman" w:cs="Times New Roman"/>
        </w:rPr>
        <w:t xml:space="preserve"> most predators will accept a range of prey sizes close to their preferred size</w:t>
      </w:r>
      <w:r w:rsidR="00B13415" w:rsidRPr="00B36EED">
        <w:rPr>
          <w:rFonts w:ascii="Times New Roman" w:hAnsi="Times New Roman" w:cs="Times New Roman"/>
        </w:rPr>
        <w:t xml:space="preserve">. </w:t>
      </w:r>
      <w:r w:rsidR="00A77969" w:rsidRPr="00B36EED">
        <w:rPr>
          <w:rFonts w:ascii="Times New Roman" w:hAnsi="Times New Roman" w:cs="Times New Roman"/>
        </w:rPr>
        <w:t xml:space="preserve">As long as the PPMR does not </w:t>
      </w:r>
      <w:r w:rsidR="004F1A5A">
        <w:rPr>
          <w:rFonts w:ascii="Times New Roman" w:hAnsi="Times New Roman" w:cs="Times New Roman"/>
        </w:rPr>
        <w:t>vary with</w:t>
      </w:r>
      <w:r w:rsidR="00A77969" w:rsidRPr="00B36EED">
        <w:rPr>
          <w:rFonts w:ascii="Times New Roman" w:hAnsi="Times New Roman" w:cs="Times New Roman"/>
        </w:rPr>
        <w:t xml:space="preserve"> predator mass, </w:t>
      </w:r>
      <w:r w:rsidR="00D8263D" w:rsidRPr="00B36EED">
        <w:rPr>
          <w:rFonts w:ascii="Times New Roman" w:hAnsi="Times New Roman" w:cs="Times New Roman"/>
          <w:i/>
        </w:rPr>
        <w:t>i.e.,</w:t>
      </w:r>
      <w:r w:rsidR="00D8263D" w:rsidRPr="00B36EED">
        <w:rPr>
          <w:rFonts w:ascii="Times New Roman" w:hAnsi="Times New Roman" w:cs="Times New Roman"/>
        </w:rPr>
        <w:t xml:space="preserve"> it</w:t>
      </w:r>
      <w:r w:rsidR="00A77969" w:rsidRPr="00B36EED">
        <w:rPr>
          <w:rFonts w:ascii="Times New Roman" w:hAnsi="Times New Roman" w:cs="Times New Roman"/>
        </w:rPr>
        <w:t xml:space="preserve"> is independent of </w:t>
      </w:r>
      <w:r w:rsidR="00A77969" w:rsidRPr="00B36EED">
        <w:rPr>
          <w:rFonts w:ascii="Times New Roman" w:hAnsi="Times New Roman" w:cs="Times New Roman"/>
          <w:i/>
        </w:rPr>
        <w:t xml:space="preserve">w, </w:t>
      </w:r>
      <w:r w:rsidR="00D2624B" w:rsidRPr="00B36EED">
        <w:rPr>
          <w:rFonts w:ascii="Times New Roman" w:hAnsi="Times New Roman" w:cs="Times New Roman"/>
        </w:rPr>
        <w:t>size spectra theory</w:t>
      </w:r>
      <w:r w:rsidR="00A77969" w:rsidRPr="00B36EED">
        <w:rPr>
          <w:rFonts w:ascii="Times New Roman" w:hAnsi="Times New Roman" w:cs="Times New Roman"/>
        </w:rPr>
        <w:t xml:space="preserve"> </w:t>
      </w:r>
      <w:r w:rsidR="00D2624B" w:rsidRPr="00B36EED">
        <w:rPr>
          <w:rFonts w:ascii="Times New Roman" w:hAnsi="Times New Roman" w:cs="Times New Roman"/>
        </w:rPr>
        <w:t>provide</w:t>
      </w:r>
      <w:r w:rsidR="00226F30">
        <w:rPr>
          <w:rFonts w:ascii="Times New Roman" w:hAnsi="Times New Roman" w:cs="Times New Roman"/>
        </w:rPr>
        <w:t>s</w:t>
      </w:r>
      <w:r w:rsidR="00D2624B" w:rsidRPr="00B36EED">
        <w:rPr>
          <w:rFonts w:ascii="Times New Roman" w:hAnsi="Times New Roman" w:cs="Times New Roman"/>
        </w:rPr>
        <w:t xml:space="preserve"> us with a clear link between consumption and predation rates</w:t>
      </w:r>
      <w:r w:rsidR="00185D42" w:rsidRPr="00B36EED">
        <w:rPr>
          <w:rFonts w:ascii="Times New Roman" w:hAnsi="Times New Roman" w:cs="Times New Roman"/>
        </w:rPr>
        <w:t xml:space="preserve"> (</w:t>
      </w:r>
      <w:r w:rsidR="00CD46E6" w:rsidRPr="00B36EED">
        <w:rPr>
          <w:rFonts w:ascii="Times New Roman" w:hAnsi="Times New Roman" w:cs="Times New Roman"/>
        </w:rPr>
        <w:t>Andersen 2019</w:t>
      </w:r>
      <w:r w:rsidR="00185D42" w:rsidRPr="00B36EED">
        <w:rPr>
          <w:rFonts w:ascii="Times New Roman" w:hAnsi="Times New Roman" w:cs="Times New Roman"/>
        </w:rPr>
        <w:t>)</w:t>
      </w:r>
      <w:r w:rsidR="006F4977" w:rsidRPr="00B36EED">
        <w:rPr>
          <w:rFonts w:ascii="Times New Roman" w:hAnsi="Times New Roman" w:cs="Times New Roman"/>
        </w:rPr>
        <w:t>.</w:t>
      </w:r>
      <w:r w:rsidR="009C3BF9" w:rsidRPr="00B36EED">
        <w:rPr>
          <w:rFonts w:ascii="Times New Roman" w:hAnsi="Times New Roman" w:cs="Times New Roman"/>
        </w:rPr>
        <w:t xml:space="preserve"> </w:t>
      </w:r>
    </w:p>
    <w:p w14:paraId="6583CC40" w14:textId="77777777" w:rsidR="00806087" w:rsidRDefault="00806087" w:rsidP="00D34DE9">
      <w:pPr>
        <w:spacing w:line="480" w:lineRule="auto"/>
        <w:jc w:val="both"/>
        <w:rPr>
          <w:rFonts w:ascii="Times New Roman" w:hAnsi="Times New Roman" w:cs="Times New Roman"/>
        </w:rPr>
      </w:pPr>
    </w:p>
    <w:p w14:paraId="15BAD700" w14:textId="65DE9C27" w:rsidR="00740EFE" w:rsidRDefault="006F4977" w:rsidP="00D34DE9">
      <w:pPr>
        <w:spacing w:line="480" w:lineRule="auto"/>
        <w:jc w:val="both"/>
        <w:rPr>
          <w:rFonts w:ascii="Times New Roman" w:hAnsi="Times New Roman" w:cs="Times New Roman"/>
        </w:rPr>
      </w:pPr>
      <w:r w:rsidRPr="00B36EED">
        <w:rPr>
          <w:rFonts w:ascii="Times New Roman" w:hAnsi="Times New Roman" w:cs="Times New Roman"/>
        </w:rPr>
        <w:t>In a thorough review of these scaling relationships, Andersen (201</w:t>
      </w:r>
      <w:r w:rsidR="00A91D31">
        <w:rPr>
          <w:rFonts w:ascii="Times New Roman" w:hAnsi="Times New Roman" w:cs="Times New Roman"/>
        </w:rPr>
        <w:t>9</w:t>
      </w:r>
      <w:r w:rsidR="0074438F" w:rsidRPr="00B36EED">
        <w:rPr>
          <w:rFonts w:ascii="Times New Roman" w:hAnsi="Times New Roman" w:cs="Times New Roman"/>
        </w:rPr>
        <w:t>, Eq. B2.2</w:t>
      </w:r>
      <w:r w:rsidRPr="00B36EED">
        <w:rPr>
          <w:rFonts w:ascii="Times New Roman" w:hAnsi="Times New Roman" w:cs="Times New Roman"/>
        </w:rPr>
        <w:t>) considers a</w:t>
      </w:r>
      <w:r w:rsidR="00740EFE">
        <w:rPr>
          <w:rFonts w:ascii="Times New Roman" w:hAnsi="Times New Roman" w:cs="Times New Roman"/>
        </w:rPr>
        <w:t xml:space="preserve"> focal </w:t>
      </w:r>
      <w:r w:rsidR="00014F50" w:rsidRPr="00B36EED">
        <w:rPr>
          <w:rFonts w:ascii="Times New Roman" w:hAnsi="Times New Roman" w:cs="Times New Roman"/>
        </w:rPr>
        <w:t>individual</w:t>
      </w:r>
      <w:r w:rsidR="00E80AD4" w:rsidRPr="00B36EED">
        <w:rPr>
          <w:rFonts w:ascii="Times New Roman" w:hAnsi="Times New Roman" w:cs="Times New Roman"/>
        </w:rPr>
        <w:t xml:space="preserve"> of size </w:t>
      </w:r>
      <w:r w:rsidR="00E80AD4" w:rsidRPr="00B36EED">
        <w:rPr>
          <w:rFonts w:ascii="Times New Roman" w:hAnsi="Times New Roman" w:cs="Times New Roman"/>
          <w:i/>
        </w:rPr>
        <w:t>w</w:t>
      </w:r>
      <w:r w:rsidR="00FC1D0D" w:rsidRPr="00B36EED">
        <w:rPr>
          <w:rFonts w:ascii="Times New Roman" w:hAnsi="Times New Roman" w:cs="Times New Roman"/>
          <w:i/>
        </w:rPr>
        <w:t xml:space="preserve">, </w:t>
      </w:r>
      <w:r w:rsidRPr="00B36EED">
        <w:rPr>
          <w:rFonts w:ascii="Times New Roman" w:hAnsi="Times New Roman" w:cs="Times New Roman"/>
        </w:rPr>
        <w:t xml:space="preserve">and </w:t>
      </w:r>
      <w:r w:rsidR="00740EFE">
        <w:rPr>
          <w:rFonts w:ascii="Times New Roman" w:hAnsi="Times New Roman" w:cs="Times New Roman"/>
        </w:rPr>
        <w:t>computes</w:t>
      </w:r>
      <w:r w:rsidR="00740EFE" w:rsidRPr="00B36EED">
        <w:rPr>
          <w:rFonts w:ascii="Times New Roman" w:hAnsi="Times New Roman" w:cs="Times New Roman"/>
        </w:rPr>
        <w:t xml:space="preserve"> </w:t>
      </w:r>
      <w:r w:rsidR="0074438F" w:rsidRPr="00B36EED">
        <w:rPr>
          <w:rFonts w:ascii="Times New Roman" w:hAnsi="Times New Roman" w:cs="Times New Roman"/>
        </w:rPr>
        <w:t>the expected biomass of available</w:t>
      </w:r>
      <w:r w:rsidR="00E80AD4" w:rsidRPr="00B36EED">
        <w:rPr>
          <w:rFonts w:ascii="Times New Roman" w:hAnsi="Times New Roman" w:cs="Times New Roman"/>
        </w:rPr>
        <w:t xml:space="preserve"> prey - either conspecifics or heterospecifics </w:t>
      </w:r>
      <w:r w:rsidR="00FC1D0D" w:rsidRPr="00B36EED">
        <w:rPr>
          <w:rFonts w:ascii="Times New Roman" w:hAnsi="Times New Roman" w:cs="Times New Roman"/>
        </w:rPr>
        <w:t>–</w:t>
      </w:r>
      <w:r w:rsidR="002C0E85" w:rsidRPr="00B36EED">
        <w:rPr>
          <w:rFonts w:ascii="Times New Roman" w:hAnsi="Times New Roman" w:cs="Times New Roman"/>
        </w:rPr>
        <w:t xml:space="preserve"> </w:t>
      </w:r>
      <w:r w:rsidR="00FC1D0D" w:rsidRPr="00B36EED">
        <w:rPr>
          <w:rFonts w:ascii="Times New Roman" w:hAnsi="Times New Roman" w:cs="Times New Roman"/>
        </w:rPr>
        <w:t xml:space="preserve">based </w:t>
      </w:r>
      <w:r w:rsidR="0074438F" w:rsidRPr="00B36EED">
        <w:rPr>
          <w:rFonts w:ascii="Times New Roman" w:hAnsi="Times New Roman" w:cs="Times New Roman"/>
          <w:i/>
        </w:rPr>
        <w:t xml:space="preserve">w, </w:t>
      </w:r>
      <w:r w:rsidR="0074438F" w:rsidRPr="00B36EED">
        <w:rPr>
          <w:rFonts w:ascii="Times New Roman" w:hAnsi="Times New Roman" w:cs="Times New Roman"/>
        </w:rPr>
        <w:t>the ecosystem richness</w:t>
      </w:r>
      <w:r w:rsidR="00DA1A70">
        <w:rPr>
          <w:rFonts w:ascii="Times New Roman" w:hAnsi="Times New Roman" w:cs="Times New Roman"/>
        </w:rPr>
        <w:t xml:space="preserve"> </w:t>
      </w:r>
      <w:r w:rsidR="0074438F" w:rsidRPr="00B36EED">
        <w:rPr>
          <w:rFonts w:ascii="Times New Roman" w:hAnsi="Times New Roman" w:cs="Times New Roman"/>
        </w:rPr>
        <w:t xml:space="preserve">(the </w:t>
      </w:r>
      <w:commentRangeStart w:id="10"/>
      <w:r w:rsidR="00740EFE">
        <w:rPr>
          <w:rFonts w:ascii="Times New Roman" w:hAnsi="Times New Roman" w:cs="Times New Roman"/>
        </w:rPr>
        <w:t>pre-exponential parameter</w:t>
      </w:r>
      <w:r w:rsidR="00740EFE" w:rsidRPr="00B36EED">
        <w:rPr>
          <w:rFonts w:ascii="Times New Roman" w:hAnsi="Times New Roman" w:cs="Times New Roman"/>
        </w:rPr>
        <w:t xml:space="preserve"> </w:t>
      </w:r>
      <w:commentRangeEnd w:id="10"/>
      <w:r w:rsidR="00DA1A70">
        <w:rPr>
          <w:rStyle w:val="CommentReference"/>
        </w:rPr>
        <w:commentReference w:id="10"/>
      </w:r>
      <w:r w:rsidR="0074438F" w:rsidRPr="00B36EED">
        <w:rPr>
          <w:rFonts w:ascii="Times New Roman" w:hAnsi="Times New Roman" w:cs="Times New Roman"/>
        </w:rPr>
        <w:t>of the size spectrum</w:t>
      </w:r>
      <w:r w:rsidR="00740EFE">
        <w:rPr>
          <w:rFonts w:ascii="Times New Roman" w:hAnsi="Times New Roman" w:cs="Times New Roman"/>
        </w:rPr>
        <w:t>),</w:t>
      </w:r>
      <w:r w:rsidR="0074438F" w:rsidRPr="00B36EED">
        <w:rPr>
          <w:rFonts w:ascii="Times New Roman" w:hAnsi="Times New Roman" w:cs="Times New Roman"/>
        </w:rPr>
        <w:t xml:space="preserve"> the slope of the spectrum, and an “abundance factor” </w:t>
      </w:r>
      <w:r w:rsidR="00740EFE">
        <w:rPr>
          <w:rFonts w:ascii="Times New Roman" w:hAnsi="Times New Roman" w:cs="Times New Roman"/>
        </w:rPr>
        <w:t xml:space="preserve">that combines </w:t>
      </w:r>
      <w:r w:rsidR="0074438F" w:rsidRPr="00B36EED">
        <w:rPr>
          <w:rFonts w:ascii="Times New Roman" w:hAnsi="Times New Roman" w:cs="Times New Roman"/>
        </w:rPr>
        <w:t>the PPMR</w:t>
      </w:r>
      <w:r w:rsidR="00DA1A70">
        <w:rPr>
          <w:rFonts w:ascii="Times New Roman" w:hAnsi="Times New Roman" w:cs="Times New Roman"/>
        </w:rPr>
        <w:t xml:space="preserve"> </w:t>
      </w:r>
      <w:r w:rsidR="0074438F" w:rsidRPr="00B36EED">
        <w:rPr>
          <w:rFonts w:ascii="Times New Roman" w:hAnsi="Times New Roman" w:cs="Times New Roman"/>
        </w:rPr>
        <w:t>and the widt</w:t>
      </w:r>
      <w:r w:rsidR="007F4EE1" w:rsidRPr="00B36EED">
        <w:rPr>
          <w:rFonts w:ascii="Times New Roman" w:hAnsi="Times New Roman" w:cs="Times New Roman"/>
        </w:rPr>
        <w:t>h of the prey preference window. The per</w:t>
      </w:r>
      <w:r w:rsidR="00DA1A70">
        <w:rPr>
          <w:rFonts w:ascii="Times New Roman" w:hAnsi="Times New Roman" w:cs="Times New Roman"/>
        </w:rPr>
        <w:t>-</w:t>
      </w:r>
      <w:r w:rsidR="007F4EE1" w:rsidRPr="00B36EED">
        <w:rPr>
          <w:rFonts w:ascii="Times New Roman" w:hAnsi="Times New Roman" w:cs="Times New Roman"/>
        </w:rPr>
        <w:t>unit</w:t>
      </w:r>
      <w:r w:rsidR="00DA1A70">
        <w:rPr>
          <w:rFonts w:ascii="Times New Roman" w:hAnsi="Times New Roman" w:cs="Times New Roman"/>
        </w:rPr>
        <w:t>-</w:t>
      </w:r>
      <w:r w:rsidR="007F4EE1" w:rsidRPr="00B36EED">
        <w:rPr>
          <w:rFonts w:ascii="Times New Roman" w:hAnsi="Times New Roman" w:cs="Times New Roman"/>
        </w:rPr>
        <w:t xml:space="preserve">time consumption </w:t>
      </w:r>
      <w:r w:rsidR="00930B57" w:rsidRPr="00B36EED">
        <w:rPr>
          <w:rFonts w:ascii="Times New Roman" w:hAnsi="Times New Roman" w:cs="Times New Roman"/>
        </w:rPr>
        <w:t>of prey</w:t>
      </w:r>
      <w:r w:rsidR="007F4EE1" w:rsidRPr="00B36EED">
        <w:rPr>
          <w:rFonts w:ascii="Times New Roman" w:hAnsi="Times New Roman" w:cs="Times New Roman"/>
        </w:rPr>
        <w:t xml:space="preserve"> of mass </w:t>
      </w:r>
      <w:r w:rsidR="007F4EE1" w:rsidRPr="00B36EED">
        <w:rPr>
          <w:rFonts w:ascii="Times New Roman" w:hAnsi="Times New Roman" w:cs="Times New Roman"/>
          <w:i/>
        </w:rPr>
        <w:t xml:space="preserve">w </w:t>
      </w:r>
      <w:r w:rsidR="007F4EE1" w:rsidRPr="00B36EED">
        <w:rPr>
          <w:rFonts w:ascii="Times New Roman" w:hAnsi="Times New Roman" w:cs="Times New Roman"/>
        </w:rPr>
        <w:t>is</w:t>
      </w:r>
    </w:p>
    <w:p w14:paraId="0BFE6F6B" w14:textId="4C596303" w:rsidR="00740EFE" w:rsidRDefault="00457B07" w:rsidP="00CB3157">
      <w:pPr>
        <w:spacing w:line="480" w:lineRule="auto"/>
        <w:jc w:val="right"/>
        <w:rPr>
          <w:rFonts w:ascii="Times New Roman" w:hAnsi="Times New Roman" w:cs="Times New Roman"/>
        </w:rPr>
      </w:pPr>
      <w:r w:rsidRPr="00A018A2">
        <w:rPr>
          <w:rFonts w:ascii="Times New Roman" w:hAnsi="Times New Roman" w:cs="Times New Roman"/>
          <w:noProof/>
          <w:position w:val="-16"/>
        </w:rPr>
        <w:object w:dxaOrig="1980" w:dyaOrig="440" w14:anchorId="5AB42074">
          <v:shape id="_x0000_i1077" type="#_x0000_t75" alt="" style="width:99pt;height:22.05pt;mso-width-percent:0;mso-height-percent:0;mso-width-percent:0;mso-height-percent:0" o:ole="">
            <v:imagedata r:id="rId16" o:title=""/>
          </v:shape>
          <o:OLEObject Type="Embed" ProgID="Equation.DSMT4" ShapeID="_x0000_i1077" DrawAspect="Content" ObjectID="_1636291443" r:id="rId17"/>
        </w:object>
      </w:r>
      <w:r w:rsidR="00740EFE">
        <w:rPr>
          <w:rFonts w:ascii="Times New Roman" w:hAnsi="Times New Roman" w:cs="Times New Roman"/>
          <w:noProof/>
        </w:rPr>
        <w:tab/>
      </w:r>
      <w:r w:rsidR="00740EFE">
        <w:rPr>
          <w:rFonts w:ascii="Times New Roman" w:hAnsi="Times New Roman" w:cs="Times New Roman"/>
          <w:noProof/>
        </w:rPr>
        <w:tab/>
      </w:r>
      <w:r w:rsidR="00740EFE">
        <w:rPr>
          <w:rFonts w:ascii="Times New Roman" w:hAnsi="Times New Roman" w:cs="Times New Roman"/>
          <w:noProof/>
        </w:rPr>
        <w:tab/>
      </w:r>
      <w:r w:rsidR="00740EFE">
        <w:rPr>
          <w:rFonts w:ascii="Times New Roman" w:hAnsi="Times New Roman" w:cs="Times New Roman"/>
          <w:noProof/>
        </w:rPr>
        <w:tab/>
      </w:r>
      <w:r w:rsidR="00740EFE">
        <w:rPr>
          <w:rFonts w:ascii="Times New Roman" w:hAnsi="Times New Roman" w:cs="Times New Roman"/>
          <w:noProof/>
        </w:rPr>
        <w:tab/>
      </w:r>
      <w:r w:rsidR="00740EFE">
        <w:rPr>
          <w:rFonts w:ascii="Times New Roman" w:hAnsi="Times New Roman" w:cs="Times New Roman"/>
          <w:noProof/>
        </w:rPr>
        <w:tab/>
      </w:r>
      <w:commentRangeStart w:id="11"/>
      <w:r w:rsidR="00740EFE">
        <w:rPr>
          <w:rFonts w:ascii="Times New Roman" w:hAnsi="Times New Roman" w:cs="Times New Roman"/>
          <w:noProof/>
        </w:rPr>
        <w:t>(2)</w:t>
      </w:r>
      <w:commentRangeEnd w:id="11"/>
      <w:r w:rsidR="00F9038C">
        <w:rPr>
          <w:rStyle w:val="CommentReference"/>
        </w:rPr>
        <w:commentReference w:id="11"/>
      </w:r>
    </w:p>
    <w:p w14:paraId="72DC6CA3" w14:textId="6C7388F9" w:rsidR="00740EFE" w:rsidRDefault="00DA1A70" w:rsidP="00D34DE9">
      <w:pPr>
        <w:spacing w:line="480" w:lineRule="auto"/>
        <w:jc w:val="both"/>
        <w:rPr>
          <w:rFonts w:ascii="Times New Roman" w:hAnsi="Times New Roman" w:cs="Times New Roman"/>
        </w:rPr>
      </w:pPr>
      <w:r>
        <w:rPr>
          <w:rFonts w:ascii="Times New Roman" w:hAnsi="Times New Roman" w:cs="Times New Roman"/>
        </w:rPr>
        <w:t>We assume that average individual consumption</w:t>
      </w:r>
      <w:r w:rsidR="00DA0C2E">
        <w:rPr>
          <w:rFonts w:ascii="Times New Roman" w:hAnsi="Times New Roman" w:cs="Times New Roman"/>
        </w:rPr>
        <w:t xml:space="preserve"> </w:t>
      </w:r>
      <w:r>
        <w:rPr>
          <w:rFonts w:ascii="Times New Roman" w:hAnsi="Times New Roman" w:cs="Times New Roman"/>
        </w:rPr>
        <w:t>is</w:t>
      </w:r>
      <w:r w:rsidR="00740EFE">
        <w:rPr>
          <w:rFonts w:ascii="Times New Roman" w:hAnsi="Times New Roman" w:cs="Times New Roman"/>
        </w:rPr>
        <w:t xml:space="preserve"> given by Eqn 2</w:t>
      </w:r>
      <w:r>
        <w:rPr>
          <w:rFonts w:ascii="Times New Roman" w:hAnsi="Times New Roman" w:cs="Times New Roman"/>
        </w:rPr>
        <w:t xml:space="preserve">, </w:t>
      </w:r>
      <w:r w:rsidR="00740EFE">
        <w:rPr>
          <w:rFonts w:ascii="Times New Roman" w:hAnsi="Times New Roman" w:cs="Times New Roman"/>
        </w:rPr>
        <w:t xml:space="preserve"> </w:t>
      </w:r>
      <w:r>
        <w:rPr>
          <w:rFonts w:ascii="Times New Roman" w:hAnsi="Times New Roman" w:cs="Times New Roman"/>
        </w:rPr>
        <w:t xml:space="preserve">with </w:t>
      </w:r>
      <w:r w:rsidR="00740EFE">
        <w:rPr>
          <w:rFonts w:ascii="Times New Roman" w:hAnsi="Times New Roman" w:cs="Times New Roman"/>
        </w:rPr>
        <w:t>parameters</w:t>
      </w:r>
      <w:r w:rsidR="006B090C">
        <w:rPr>
          <w:rFonts w:ascii="Times New Roman" w:hAnsi="Times New Roman" w:cs="Times New Roman"/>
        </w:rPr>
        <w:t xml:space="preserve"> </w:t>
      </w:r>
      <w:r>
        <w:rPr>
          <w:rFonts w:ascii="Times New Roman" w:hAnsi="Times New Roman" w:cs="Times New Roman"/>
        </w:rPr>
        <w:t xml:space="preserve">estimated </w:t>
      </w:r>
      <w:r w:rsidR="006B090C">
        <w:rPr>
          <w:rFonts w:ascii="Times New Roman" w:hAnsi="Times New Roman" w:cs="Times New Roman"/>
        </w:rPr>
        <w:t>from empirical size spectra, reviewe</w:t>
      </w:r>
      <w:r w:rsidR="00AB0286" w:rsidRPr="00B36EED">
        <w:rPr>
          <w:rFonts w:ascii="Times New Roman" w:hAnsi="Times New Roman" w:cs="Times New Roman"/>
        </w:rPr>
        <w:t>d in</w:t>
      </w:r>
      <w:r w:rsidR="0074438F" w:rsidRPr="00B36EED">
        <w:rPr>
          <w:rFonts w:ascii="Times New Roman" w:hAnsi="Times New Roman" w:cs="Times New Roman"/>
        </w:rPr>
        <w:t xml:space="preserve"> Andersen (201</w:t>
      </w:r>
      <w:r w:rsidR="00220477" w:rsidRPr="00B36EED">
        <w:rPr>
          <w:rFonts w:ascii="Times New Roman" w:hAnsi="Times New Roman" w:cs="Times New Roman"/>
        </w:rPr>
        <w:t>9</w:t>
      </w:r>
      <w:r w:rsidR="0074438F" w:rsidRPr="00B36EED">
        <w:rPr>
          <w:rFonts w:ascii="Times New Roman" w:hAnsi="Times New Roman" w:cs="Times New Roman"/>
        </w:rPr>
        <w:t xml:space="preserve">, Table 2.2) </w:t>
      </w:r>
      <w:r w:rsidR="00AB0286" w:rsidRPr="00B36EED">
        <w:rPr>
          <w:rFonts w:ascii="Times New Roman" w:hAnsi="Times New Roman" w:cs="Times New Roman"/>
        </w:rPr>
        <w:t>and included in Table 1</w:t>
      </w:r>
      <w:r w:rsidR="00740EFE">
        <w:rPr>
          <w:rFonts w:ascii="Times New Roman" w:hAnsi="Times New Roman" w:cs="Times New Roman"/>
        </w:rPr>
        <w:t xml:space="preserve"> here.</w:t>
      </w:r>
      <w:r w:rsidR="006B090C">
        <w:rPr>
          <w:rFonts w:ascii="Times New Roman" w:hAnsi="Times New Roman" w:cs="Times New Roman"/>
        </w:rPr>
        <w:t xml:space="preserve"> </w:t>
      </w:r>
      <w:r w:rsidR="00B201BF">
        <w:rPr>
          <w:rFonts w:ascii="Times New Roman" w:hAnsi="Times New Roman" w:cs="Times New Roman"/>
        </w:rPr>
        <w:t xml:space="preserve">This function therefore determines the expected </w:t>
      </w:r>
      <w:r w:rsidR="00702E7A">
        <w:rPr>
          <w:rFonts w:ascii="Times New Roman" w:hAnsi="Times New Roman" w:cs="Times New Roman"/>
        </w:rPr>
        <w:t xml:space="preserve">energetic </w:t>
      </w:r>
      <w:r w:rsidR="00B201BF">
        <w:rPr>
          <w:rFonts w:ascii="Times New Roman" w:hAnsi="Times New Roman" w:cs="Times New Roman"/>
        </w:rPr>
        <w:t xml:space="preserve">income of a focal </w:t>
      </w:r>
      <w:commentRangeStart w:id="12"/>
      <w:commentRangeStart w:id="13"/>
      <w:r w:rsidR="00B201BF">
        <w:rPr>
          <w:rFonts w:ascii="Times New Roman" w:hAnsi="Times New Roman" w:cs="Times New Roman"/>
        </w:rPr>
        <w:t>individual</w:t>
      </w:r>
      <w:commentRangeEnd w:id="12"/>
      <w:r w:rsidR="00A733E0">
        <w:rPr>
          <w:rStyle w:val="CommentReference"/>
        </w:rPr>
        <w:commentReference w:id="12"/>
      </w:r>
      <w:commentRangeEnd w:id="13"/>
      <w:r w:rsidR="0013084F">
        <w:rPr>
          <w:rStyle w:val="CommentReference"/>
        </w:rPr>
        <w:commentReference w:id="13"/>
      </w:r>
      <w:r w:rsidR="00D72D22">
        <w:rPr>
          <w:rFonts w:ascii="Times New Roman" w:hAnsi="Times New Roman" w:cs="Times New Roman"/>
        </w:rPr>
        <w:t xml:space="preserve"> according to its size.</w:t>
      </w:r>
      <w:r w:rsidR="0013084F">
        <w:rPr>
          <w:rFonts w:ascii="Times New Roman" w:hAnsi="Times New Roman" w:cs="Times New Roman"/>
        </w:rPr>
        <w:t xml:space="preserve"> </w:t>
      </w:r>
      <w:r w:rsidR="00702E7A">
        <w:rPr>
          <w:rFonts w:ascii="Times New Roman" w:hAnsi="Times New Roman" w:cs="Times New Roman"/>
        </w:rPr>
        <w:t xml:space="preserve">For consistency between income and costs, we convert </w:t>
      </w:r>
      <w:r w:rsidR="00740EFE">
        <w:rPr>
          <w:rFonts w:ascii="Times New Roman" w:hAnsi="Times New Roman" w:cs="Times New Roman"/>
        </w:rPr>
        <w:t>consumption</w:t>
      </w:r>
      <w:r w:rsidR="00B201BF">
        <w:rPr>
          <w:rFonts w:ascii="Times New Roman" w:hAnsi="Times New Roman" w:cs="Times New Roman"/>
        </w:rPr>
        <w:t xml:space="preserve"> to joules</w:t>
      </w:r>
      <w:r w:rsidR="009544E0">
        <w:rPr>
          <w:rFonts w:ascii="Times New Roman" w:hAnsi="Times New Roman" w:cs="Times New Roman"/>
        </w:rPr>
        <w:t>,</w:t>
      </w:r>
      <w:r w:rsidR="00B201BF">
        <w:rPr>
          <w:rFonts w:ascii="Times New Roman" w:hAnsi="Times New Roman" w:cs="Times New Roman"/>
        </w:rPr>
        <w:t xml:space="preserve"> </w:t>
      </w:r>
      <w:r w:rsidR="00740EFE">
        <w:rPr>
          <w:rFonts w:ascii="Times New Roman" w:hAnsi="Times New Roman" w:cs="Times New Roman"/>
        </w:rPr>
        <w:t xml:space="preserve">assuming that </w:t>
      </w:r>
      <w:r w:rsidR="00B201BF">
        <w:rPr>
          <w:rFonts w:ascii="Times New Roman" w:hAnsi="Times New Roman" w:cs="Times New Roman"/>
        </w:rPr>
        <w:t xml:space="preserve">the energy density </w:t>
      </w:r>
      <w:r w:rsidR="00B201BF" w:rsidRPr="00B201BF">
        <w:rPr>
          <w:rFonts w:ascii="Times New Roman" w:hAnsi="Times New Roman" w:cs="Times New Roman"/>
          <w:i/>
        </w:rPr>
        <w:sym w:font="Symbol" w:char="F072"/>
      </w:r>
      <w:r w:rsidR="00930ABB">
        <w:rPr>
          <w:rFonts w:ascii="Times New Roman" w:hAnsi="Times New Roman" w:cs="Times New Roman"/>
        </w:rPr>
        <w:t xml:space="preserve">  </w:t>
      </w:r>
      <w:r w:rsidR="00740EFE">
        <w:rPr>
          <w:rFonts w:ascii="Times New Roman" w:hAnsi="Times New Roman" w:cs="Times New Roman"/>
        </w:rPr>
        <w:t>= 4.2 M</w:t>
      </w:r>
      <w:r w:rsidR="00B201BF">
        <w:rPr>
          <w:rFonts w:ascii="Times New Roman" w:hAnsi="Times New Roman" w:cs="Times New Roman"/>
        </w:rPr>
        <w:t>J/</w:t>
      </w:r>
      <w:r w:rsidR="00CB3157">
        <w:rPr>
          <w:rFonts w:ascii="Times New Roman" w:hAnsi="Times New Roman" w:cs="Times New Roman"/>
        </w:rPr>
        <w:t>kg (</w:t>
      </w:r>
      <w:r w:rsidR="00930ABB">
        <w:rPr>
          <w:rFonts w:ascii="Times New Roman" w:hAnsi="Times New Roman" w:cs="Times New Roman"/>
        </w:rPr>
        <w:t>Chapman et al. 2011)</w:t>
      </w:r>
      <w:r w:rsidR="00B201BF">
        <w:rPr>
          <w:rFonts w:ascii="Times New Roman" w:hAnsi="Times New Roman" w:cs="Times New Roman"/>
        </w:rPr>
        <w:t xml:space="preserve">. </w:t>
      </w:r>
    </w:p>
    <w:p w14:paraId="0CB7F2AC" w14:textId="77777777" w:rsidR="00740EFE" w:rsidRDefault="00740EFE" w:rsidP="00D34DE9">
      <w:pPr>
        <w:spacing w:line="480" w:lineRule="auto"/>
        <w:jc w:val="both"/>
        <w:rPr>
          <w:rFonts w:ascii="Times New Roman" w:hAnsi="Times New Roman" w:cs="Times New Roman"/>
        </w:rPr>
      </w:pPr>
    </w:p>
    <w:p w14:paraId="436960E7" w14:textId="7BDE9322" w:rsidR="00B36EED" w:rsidRPr="00B36EED" w:rsidRDefault="00B201BF" w:rsidP="00D34DE9">
      <w:pPr>
        <w:spacing w:line="480" w:lineRule="auto"/>
        <w:jc w:val="both"/>
        <w:rPr>
          <w:rFonts w:ascii="Times New Roman" w:hAnsi="Times New Roman" w:cs="Times New Roman"/>
          <w:i/>
        </w:rPr>
      </w:pPr>
      <w:r>
        <w:rPr>
          <w:rFonts w:ascii="Times New Roman" w:hAnsi="Times New Roman" w:cs="Times New Roman"/>
        </w:rPr>
        <w:t xml:space="preserve">We </w:t>
      </w:r>
      <w:r w:rsidR="00B36EED" w:rsidRPr="00B36EED">
        <w:rPr>
          <w:rFonts w:ascii="Times New Roman" w:hAnsi="Times New Roman" w:cs="Times New Roman"/>
        </w:rPr>
        <w:t xml:space="preserve">assume </w:t>
      </w:r>
      <w:r w:rsidR="009544E0">
        <w:rPr>
          <w:rFonts w:ascii="Times New Roman" w:hAnsi="Times New Roman" w:cs="Times New Roman"/>
        </w:rPr>
        <w:t>that</w:t>
      </w:r>
      <w:r w:rsidR="00B36EED" w:rsidRPr="00B36EED">
        <w:rPr>
          <w:rFonts w:ascii="Times New Roman" w:hAnsi="Times New Roman" w:cs="Times New Roman"/>
        </w:rPr>
        <w:t xml:space="preserve"> </w:t>
      </w:r>
      <w:r w:rsidR="00B36EED">
        <w:rPr>
          <w:rFonts w:ascii="Times New Roman" w:hAnsi="Times New Roman" w:cs="Times New Roman"/>
        </w:rPr>
        <w:t xml:space="preserve">mass-dependent </w:t>
      </w:r>
      <w:r>
        <w:rPr>
          <w:rFonts w:ascii="Times New Roman" w:hAnsi="Times New Roman" w:cs="Times New Roman"/>
        </w:rPr>
        <w:t>energetic costs to the focal individual</w:t>
      </w:r>
      <w:r w:rsidR="00B36EED">
        <w:rPr>
          <w:rFonts w:ascii="Times New Roman" w:hAnsi="Times New Roman" w:cs="Times New Roman"/>
        </w:rPr>
        <w:t xml:space="preserve"> f</w:t>
      </w:r>
      <w:r w:rsidR="00B36EED" w:rsidRPr="00B36EED">
        <w:rPr>
          <w:rFonts w:ascii="Times New Roman" w:hAnsi="Times New Roman" w:cs="Times New Roman"/>
        </w:rPr>
        <w:t>ollow the Metabolic Theory of Ecology (Gillooly et al 2001)</w:t>
      </w:r>
      <w:r w:rsidR="00B36EED">
        <w:rPr>
          <w:rFonts w:ascii="Times New Roman" w:hAnsi="Times New Roman" w:cs="Times New Roman"/>
        </w:rPr>
        <w:t xml:space="preserve">. </w:t>
      </w:r>
      <w:r w:rsidR="00332A61">
        <w:rPr>
          <w:rFonts w:ascii="Times New Roman" w:hAnsi="Times New Roman" w:cs="Times New Roman"/>
        </w:rPr>
        <w:t>Thus, we model m</w:t>
      </w:r>
      <w:r w:rsidR="00B36EED">
        <w:rPr>
          <w:rFonts w:ascii="Times New Roman" w:hAnsi="Times New Roman" w:cs="Times New Roman"/>
        </w:rPr>
        <w:t xml:space="preserve">ass-dependent </w:t>
      </w:r>
      <w:r w:rsidR="00B36EED" w:rsidRPr="00B36EED">
        <w:rPr>
          <w:rFonts w:ascii="Times New Roman" w:hAnsi="Times New Roman" w:cs="Times New Roman"/>
        </w:rPr>
        <w:t xml:space="preserve">costs (in joules) </w:t>
      </w:r>
      <w:r w:rsidR="00B36EED">
        <w:rPr>
          <w:rFonts w:ascii="Times New Roman" w:hAnsi="Times New Roman" w:cs="Times New Roman"/>
        </w:rPr>
        <w:t>as a function of</w:t>
      </w:r>
      <w:r w:rsidR="00B36EED" w:rsidRPr="00B36EED">
        <w:rPr>
          <w:rFonts w:ascii="Times New Roman" w:hAnsi="Times New Roman" w:cs="Times New Roman"/>
        </w:rPr>
        <w:t xml:space="preserve"> temperature </w:t>
      </w:r>
      <w:r w:rsidR="00B36EED" w:rsidRPr="00B36EED">
        <w:rPr>
          <w:rFonts w:ascii="Cambria Math" w:hAnsi="Cambria Math" w:cs="Cambria Math"/>
        </w:rPr>
        <w:t>𝜏</w:t>
      </w:r>
      <w:r w:rsidR="00B36EED" w:rsidRPr="00B36EED">
        <w:rPr>
          <w:rFonts w:ascii="Times New Roman" w:hAnsi="Times New Roman" w:cs="Times New Roman"/>
          <w:i/>
        </w:rPr>
        <w:t xml:space="preserve"> </w:t>
      </w:r>
      <w:r w:rsidR="00B36EED" w:rsidRPr="00B36EED">
        <w:rPr>
          <w:rFonts w:ascii="Times New Roman" w:hAnsi="Times New Roman" w:cs="Times New Roman"/>
        </w:rPr>
        <w:t>in Kelvin</w:t>
      </w:r>
      <w:r w:rsidR="00D1553E">
        <w:rPr>
          <w:rFonts w:ascii="Times New Roman" w:hAnsi="Times New Roman" w:cs="Times New Roman"/>
        </w:rPr>
        <w:t xml:space="preserve">, depending on the allometric exponent </w:t>
      </w:r>
      <w:r w:rsidR="00D1553E">
        <w:rPr>
          <w:rFonts w:ascii="Cambria Math" w:hAnsi="Cambria Math" w:cs="Times New Roman"/>
        </w:rPr>
        <w:t xml:space="preserve">θ, the activation energy </w:t>
      </w:r>
      <w:r w:rsidR="00CB3157">
        <w:rPr>
          <w:rFonts w:ascii="Cambria Math" w:hAnsi="Cambria Math" w:cs="Times New Roman"/>
          <w:i/>
        </w:rPr>
        <w:t xml:space="preserve">E, </w:t>
      </w:r>
      <w:r w:rsidR="00CB3157">
        <w:rPr>
          <w:rFonts w:ascii="Cambria Math" w:hAnsi="Cambria Math" w:cs="Times New Roman"/>
        </w:rPr>
        <w:t>Boltzmann’s</w:t>
      </w:r>
      <w:r w:rsidR="00D1553E">
        <w:rPr>
          <w:rFonts w:ascii="Cambria Math" w:hAnsi="Cambria Math" w:cs="Times New Roman"/>
        </w:rPr>
        <w:t xml:space="preserve"> constant </w:t>
      </w:r>
      <w:r w:rsidR="00457B07" w:rsidRPr="00D1553E">
        <w:rPr>
          <w:rFonts w:ascii="Cambria Math" w:hAnsi="Cambria Math" w:cs="Times New Roman"/>
          <w:i/>
          <w:noProof/>
          <w:position w:val="-12"/>
        </w:rPr>
        <w:object w:dxaOrig="280" w:dyaOrig="380" w14:anchorId="4B4DEF29">
          <v:shape id="_x0000_i1076" type="#_x0000_t75" alt="" style="width:13.95pt;height:18.9pt;mso-width-percent:0;mso-height-percent:0;mso-width-percent:0;mso-height-percent:0" o:ole="">
            <v:imagedata r:id="rId18" o:title=""/>
          </v:shape>
          <o:OLEObject Type="Embed" ProgID="Equation.DSMT4" ShapeID="_x0000_i1076" DrawAspect="Content" ObjectID="_1636291444" r:id="rId19"/>
        </w:object>
      </w:r>
      <w:r w:rsidR="00D1553E">
        <w:rPr>
          <w:rFonts w:ascii="Times New Roman" w:hAnsi="Times New Roman" w:cs="Times New Roman"/>
        </w:rPr>
        <w:t xml:space="preserve">, and a normalization coefficient </w:t>
      </w:r>
      <w:r w:rsidR="00D1553E">
        <w:rPr>
          <w:rFonts w:ascii="Times New Roman" w:hAnsi="Times New Roman" w:cs="Times New Roman"/>
          <w:i/>
        </w:rPr>
        <w:t>c</w:t>
      </w:r>
      <w:r w:rsidR="00332A61">
        <w:rPr>
          <w:rFonts w:ascii="Times New Roman" w:hAnsi="Times New Roman" w:cs="Times New Roman"/>
        </w:rPr>
        <w:t>. The per unit time cost of metabolism is then</w:t>
      </w:r>
      <w:r w:rsidR="00B36EED" w:rsidRPr="00B36EED">
        <w:rPr>
          <w:rFonts w:ascii="Times New Roman" w:hAnsi="Times New Roman" w:cs="Times New Roman"/>
          <w:i/>
        </w:rPr>
        <w:t xml:space="preserve"> </w:t>
      </w:r>
    </w:p>
    <w:p w14:paraId="3CB755CF" w14:textId="0CF4EB2E" w:rsidR="00B36EED" w:rsidRPr="00B36EED" w:rsidRDefault="00B36EED" w:rsidP="00D34DE9">
      <w:pPr>
        <w:pStyle w:val="MTDisplayEquation"/>
        <w:spacing w:line="480" w:lineRule="auto"/>
        <w:jc w:val="both"/>
      </w:pPr>
      <w:r w:rsidRPr="00B36EED">
        <w:tab/>
      </w:r>
      <w:r w:rsidR="00457B07" w:rsidRPr="00D1553E">
        <w:rPr>
          <w:noProof/>
          <w:position w:val="-28"/>
        </w:rPr>
        <w:object w:dxaOrig="2800" w:dyaOrig="600" w14:anchorId="07DCDCC0">
          <v:shape id="_x0000_i1075" type="#_x0000_t75" alt="" style="width:140.85pt;height:30.15pt;mso-width-percent:0;mso-height-percent:0;mso-width-percent:0;mso-height-percent:0" o:ole="">
            <v:imagedata r:id="rId20" o:title=""/>
          </v:shape>
          <o:OLEObject Type="Embed" ProgID="Equation.DSMT4" ShapeID="_x0000_i1075" DrawAspect="Content" ObjectID="_1636291445" r:id="rId21"/>
        </w:object>
      </w:r>
      <w:r w:rsidRPr="00B36EED">
        <w:t xml:space="preserve"> </w:t>
      </w:r>
      <w:r w:rsidRPr="00B36EED">
        <w:tab/>
      </w:r>
      <w:r w:rsidR="00332A61">
        <w:t>(3)</w:t>
      </w:r>
    </w:p>
    <w:p w14:paraId="1BB2022E" w14:textId="70817018" w:rsidR="00AB0286" w:rsidRPr="00B36EED" w:rsidRDefault="00930B57" w:rsidP="00D34DE9">
      <w:pPr>
        <w:spacing w:line="480" w:lineRule="auto"/>
        <w:jc w:val="both"/>
        <w:rPr>
          <w:rFonts w:ascii="Times New Roman" w:hAnsi="Times New Roman" w:cs="Times New Roman"/>
        </w:rPr>
      </w:pPr>
      <w:r>
        <w:rPr>
          <w:rFonts w:ascii="Times New Roman" w:hAnsi="Times New Roman" w:cs="Times New Roman"/>
          <w:noProof/>
        </w:rPr>
        <w:t xml:space="preserve"> </w:t>
      </w:r>
    </w:p>
    <w:p w14:paraId="324C11F8" w14:textId="2D5B765A" w:rsidR="0072381F" w:rsidRDefault="0072381F" w:rsidP="00D34DE9">
      <w:pPr>
        <w:pStyle w:val="MTDisplayEquation"/>
        <w:spacing w:line="480" w:lineRule="auto"/>
        <w:jc w:val="both"/>
      </w:pPr>
      <w:r>
        <w:t>The normalization coefficient is adjusted according to tax</w:t>
      </w:r>
      <w:r w:rsidR="00332A61">
        <w:t>on</w:t>
      </w:r>
      <w:r>
        <w:t>. We adjusted it so that the range of costs experienced over an individual’s life</w:t>
      </w:r>
      <w:r w:rsidR="00C346E2">
        <w:t>time</w:t>
      </w:r>
      <w:r>
        <w:t xml:space="preserve"> were comparable to estimates obtained in physiological experiments on </w:t>
      </w:r>
      <w:r w:rsidR="00735C11">
        <w:t>metabolic</w:t>
      </w:r>
      <w:r>
        <w:t xml:space="preserve"> rate</w:t>
      </w:r>
      <w:r w:rsidR="001656DC">
        <w:t xml:space="preserve"> of </w:t>
      </w:r>
      <w:r w:rsidR="00861A49">
        <w:t>bluefin tuna</w:t>
      </w:r>
      <w:r>
        <w:t xml:space="preserve"> (Kitchell et al. 1978)</w:t>
      </w:r>
      <w:r w:rsidR="001B6B74">
        <w:t>. Due to the considerable uncertainty in this parameter, w</w:t>
      </w:r>
      <w:r>
        <w:t xml:space="preserve">e varied it in sensitivity analyses. </w:t>
      </w:r>
    </w:p>
    <w:p w14:paraId="5BCAC3F8" w14:textId="77777777" w:rsidR="0072381F" w:rsidRDefault="0072381F" w:rsidP="00D34DE9">
      <w:pPr>
        <w:pStyle w:val="MTDisplayEquation"/>
        <w:spacing w:line="480" w:lineRule="auto"/>
        <w:jc w:val="both"/>
      </w:pPr>
    </w:p>
    <w:p w14:paraId="7F818290" w14:textId="3081E98D" w:rsidR="00332A61" w:rsidRPr="00403CD8" w:rsidRDefault="00AB0286" w:rsidP="00D34DE9">
      <w:pPr>
        <w:pStyle w:val="MTDisplayEquation"/>
        <w:spacing w:line="480" w:lineRule="auto"/>
        <w:jc w:val="both"/>
      </w:pPr>
      <w:r w:rsidRPr="00B36EED">
        <w:t>Andersen (201</w:t>
      </w:r>
      <w:r w:rsidR="00B36EED" w:rsidRPr="00B36EED">
        <w:t>9</w:t>
      </w:r>
      <w:r w:rsidRPr="00B36EED">
        <w:t>, B</w:t>
      </w:r>
      <w:r w:rsidR="0091406C" w:rsidRPr="00B36EED">
        <w:t>2.7 and Eq. 2</w:t>
      </w:r>
      <w:r w:rsidR="004F2DFB" w:rsidRPr="00B36EED">
        <w:t>.</w:t>
      </w:r>
      <w:r w:rsidR="0091406C" w:rsidRPr="00B36EED">
        <w:t xml:space="preserve">11 on pp 82) </w:t>
      </w:r>
      <w:r w:rsidR="00332A61">
        <w:t xml:space="preserve">also </w:t>
      </w:r>
      <w:r w:rsidR="00B36EED" w:rsidRPr="00B36EED">
        <w:t>derives the rate of</w:t>
      </w:r>
      <w:r w:rsidR="0091406C" w:rsidRPr="00B36EED">
        <w:t xml:space="preserve"> mortality experienced by an </w:t>
      </w:r>
      <w:r w:rsidR="00133039">
        <w:t xml:space="preserve">individual of mass </w:t>
      </w:r>
      <w:r w:rsidR="00133039">
        <w:rPr>
          <w:i/>
        </w:rPr>
        <w:t>w</w:t>
      </w:r>
      <w:r w:rsidR="00332A61">
        <w:t xml:space="preserve">. </w:t>
      </w:r>
      <w:r w:rsidR="0091406C" w:rsidRPr="00B36EED">
        <w:t xml:space="preserve"> </w:t>
      </w:r>
      <w:r w:rsidR="00332A61">
        <w:t xml:space="preserve">This result </w:t>
      </w:r>
      <w:r w:rsidR="00695AE5">
        <w:t>depends on</w:t>
      </w:r>
      <w:r w:rsidR="0091406C" w:rsidRPr="00B36EED">
        <w:t xml:space="preserve"> the size preference window of predators </w:t>
      </w:r>
      <w:r w:rsidR="00457B07" w:rsidRPr="0091406C">
        <w:rPr>
          <w:noProof/>
          <w:position w:val="-16"/>
        </w:rPr>
        <w:object w:dxaOrig="360" w:dyaOrig="420" w14:anchorId="3F0D77F5">
          <v:shape id="_x0000_i1074" type="#_x0000_t75" alt="" style="width:18pt;height:21.15pt;mso-width-percent:0;mso-height-percent:0;mso-width-percent:0;mso-height-percent:0" o:ole="">
            <v:imagedata r:id="rId22" o:title=""/>
          </v:shape>
          <o:OLEObject Type="Embed" ProgID="Equation.DSMT4" ShapeID="_x0000_i1074" DrawAspect="Content" ObjectID="_1636291446" r:id="rId23"/>
        </w:object>
      </w:r>
      <w:r w:rsidR="0091406C" w:rsidRPr="00B36EED">
        <w:t xml:space="preserve">,  a consumption coefficient </w:t>
      </w:r>
      <w:r w:rsidR="00457B07" w:rsidRPr="0091406C">
        <w:rPr>
          <w:noProof/>
          <w:position w:val="-12"/>
        </w:rPr>
        <w:object w:dxaOrig="260" w:dyaOrig="380" w14:anchorId="02BFD36A">
          <v:shape id="_x0000_i1073" type="#_x0000_t75" alt="" style="width:13.05pt;height:18.9pt;mso-width-percent:0;mso-height-percent:0;mso-width-percent:0;mso-height-percent:0" o:ole="">
            <v:imagedata r:id="rId24" o:title=""/>
          </v:shape>
          <o:OLEObject Type="Embed" ProgID="Equation.DSMT4" ShapeID="_x0000_i1073" DrawAspect="Content" ObjectID="_1636291447" r:id="rId25"/>
        </w:object>
      </w:r>
      <w:r w:rsidR="0091406C" w:rsidRPr="00B36EED">
        <w:t xml:space="preserve"> </w:t>
      </w:r>
      <w:r w:rsidR="00332A61">
        <w:t xml:space="preserve">(representing how full predator stomachs are), </w:t>
      </w:r>
      <w:r w:rsidR="0091406C" w:rsidRPr="00B36EED">
        <w:t xml:space="preserve">a </w:t>
      </w:r>
      <w:r w:rsidR="006D46F1" w:rsidRPr="00B36EED">
        <w:t>scale</w:t>
      </w:r>
      <w:r w:rsidR="0091406C" w:rsidRPr="00B36EED">
        <w:t xml:space="preserve"> coefficient </w:t>
      </w:r>
      <w:r w:rsidR="0091406C" w:rsidRPr="00B36EED">
        <w:rPr>
          <w:i/>
        </w:rPr>
        <w:t>h</w:t>
      </w:r>
      <w:r w:rsidR="00332A61">
        <w:rPr>
          <w:i/>
        </w:rPr>
        <w:t xml:space="preserve"> </w:t>
      </w:r>
      <w:r w:rsidR="00332A61">
        <w:lastRenderedPageBreak/>
        <w:t>(representing how likely a predator is to eat the focal individual), and</w:t>
      </w:r>
      <w:r w:rsidR="0091406C" w:rsidRPr="00B36EED">
        <w:rPr>
          <w:i/>
        </w:rPr>
        <w:t xml:space="preserve"> </w:t>
      </w:r>
      <w:r w:rsidR="0091406C" w:rsidRPr="00B36EED">
        <w:t xml:space="preserve">a </w:t>
      </w:r>
      <w:r w:rsidR="006D46F1" w:rsidRPr="00B36EED">
        <w:t>metabolic</w:t>
      </w:r>
      <w:r w:rsidR="0091406C" w:rsidRPr="00B36EED">
        <w:t xml:space="preserve"> exponent </w:t>
      </w:r>
      <w:r w:rsidR="0091406C" w:rsidRPr="00B36EED">
        <w:rPr>
          <w:i/>
        </w:rPr>
        <w:t>n</w:t>
      </w:r>
      <w:r w:rsidR="00332A61">
        <w:rPr>
          <w:i/>
        </w:rPr>
        <w:t xml:space="preserve">. </w:t>
      </w:r>
      <w:r w:rsidR="00332A61">
        <w:t xml:space="preserve">The parameters </w:t>
      </w:r>
      <w:r w:rsidR="00457B07" w:rsidRPr="0091406C">
        <w:rPr>
          <w:noProof/>
          <w:position w:val="-12"/>
        </w:rPr>
        <w:object w:dxaOrig="260" w:dyaOrig="380" w14:anchorId="141E4215">
          <v:shape id="_x0000_i1072" type="#_x0000_t75" alt="" style="width:13.05pt;height:18.9pt;mso-width-percent:0;mso-height-percent:0;mso-width-percent:0;mso-height-percent:0" o:ole="">
            <v:imagedata r:id="rId24" o:title=""/>
          </v:shape>
          <o:OLEObject Type="Embed" ProgID="Equation.DSMT4" ShapeID="_x0000_i1072" DrawAspect="Content" ObjectID="_1636291448" r:id="rId26"/>
        </w:object>
      </w:r>
      <w:r w:rsidR="00332A61">
        <w:rPr>
          <w:noProof/>
        </w:rPr>
        <w:t xml:space="preserve"> and </w:t>
      </w:r>
      <w:r w:rsidR="00332A61">
        <w:rPr>
          <w:i/>
          <w:noProof/>
        </w:rPr>
        <w:t xml:space="preserve">h </w:t>
      </w:r>
      <w:r w:rsidR="00332A61">
        <w:t xml:space="preserve"> are modeled independently in Andersen (2019) but are considered together here as one product </w:t>
      </w:r>
      <w:r w:rsidR="00332A61">
        <w:rPr>
          <w:i/>
          <w:iCs/>
          <w:noProof/>
        </w:rPr>
        <w:t>h</w:t>
      </w:r>
      <w:r w:rsidR="00332A61">
        <w:t xml:space="preserve">, that modifies the risk of predation of an individual of mass </w:t>
      </w:r>
      <w:r w:rsidR="00332A61">
        <w:rPr>
          <w:i/>
          <w:iCs/>
        </w:rPr>
        <w:t>w.</w:t>
      </w:r>
      <w:r w:rsidR="00332A61">
        <w:t xml:space="preserve"> </w:t>
      </w:r>
    </w:p>
    <w:p w14:paraId="17A9820E" w14:textId="77777777" w:rsidR="001929B4" w:rsidRDefault="00332A61" w:rsidP="00D34DE9">
      <w:pPr>
        <w:pStyle w:val="MTDisplayEquation"/>
        <w:spacing w:line="480" w:lineRule="auto"/>
        <w:jc w:val="both"/>
      </w:pPr>
      <w:r>
        <w:t>The per unit time rate of mortality is</w:t>
      </w:r>
    </w:p>
    <w:p w14:paraId="134BAF70" w14:textId="61E58D27" w:rsidR="00332A61" w:rsidRDefault="00457B07" w:rsidP="00CB3157">
      <w:pPr>
        <w:pStyle w:val="MTDisplayEquation"/>
        <w:spacing w:line="480" w:lineRule="auto"/>
        <w:jc w:val="right"/>
      </w:pPr>
      <w:r w:rsidRPr="0091406C">
        <w:rPr>
          <w:noProof/>
          <w:position w:val="-16"/>
        </w:rPr>
        <w:object w:dxaOrig="1700" w:dyaOrig="440" w14:anchorId="67D9D86D">
          <v:shape id="_x0000_i1071" type="#_x0000_t75" alt="" style="width:85.05pt;height:22.05pt;mso-width-percent:0;mso-height-percent:0;mso-width-percent:0;mso-height-percent:0" o:ole="">
            <v:imagedata r:id="rId27" o:title=""/>
          </v:shape>
          <o:OLEObject Type="Embed" ProgID="Equation.DSMT4" ShapeID="_x0000_i1071" DrawAspect="Content" ObjectID="_1636291449" r:id="rId28"/>
        </w:object>
      </w:r>
      <w:r w:rsidR="00332A61">
        <w:rPr>
          <w:noProof/>
        </w:rPr>
        <w:tab/>
      </w:r>
      <w:r w:rsidR="001929B4">
        <w:rPr>
          <w:noProof/>
        </w:rPr>
        <w:t xml:space="preserve">          </w:t>
      </w:r>
      <w:r w:rsidR="00332A61">
        <w:rPr>
          <w:noProof/>
        </w:rPr>
        <w:t>(4)</w:t>
      </w:r>
    </w:p>
    <w:p w14:paraId="300EDBD5" w14:textId="158E2727" w:rsidR="00D54A8A" w:rsidRPr="00403CD8" w:rsidRDefault="00332A61" w:rsidP="00D34DE9">
      <w:pPr>
        <w:pStyle w:val="MTDisplayEquation"/>
        <w:spacing w:line="480" w:lineRule="auto"/>
        <w:jc w:val="both"/>
      </w:pPr>
      <w:r>
        <w:rPr>
          <w:noProof/>
        </w:rPr>
        <w:t xml:space="preserve">In summary, we use results of </w:t>
      </w:r>
      <w:r w:rsidR="00930ABB">
        <w:t xml:space="preserve">size spectrum theory </w:t>
      </w:r>
      <w:r>
        <w:t xml:space="preserve">to </w:t>
      </w:r>
      <w:r w:rsidR="00491A13" w:rsidRPr="00B36EED">
        <w:t>calculate</w:t>
      </w:r>
      <w:r w:rsidR="00930ABB">
        <w:t xml:space="preserve"> net energetic income and</w:t>
      </w:r>
      <w:r w:rsidR="00491A13" w:rsidRPr="00B36EED">
        <w:t xml:space="preserve"> </w:t>
      </w:r>
      <w:r w:rsidR="004F2DFB" w:rsidRPr="00B36EED">
        <w:t xml:space="preserve">the risk of predation </w:t>
      </w:r>
      <w:r w:rsidR="00930ABB">
        <w:t>for</w:t>
      </w:r>
      <w:r w:rsidR="004F2DFB" w:rsidRPr="00B36EED">
        <w:t xml:space="preserve"> an individual of mass </w:t>
      </w:r>
      <w:r w:rsidR="004F2DFB" w:rsidRPr="00B36EED">
        <w:rPr>
          <w:i/>
        </w:rPr>
        <w:t>w</w:t>
      </w:r>
      <w:r w:rsidR="00930ABB">
        <w:t>.</w:t>
      </w:r>
      <w:r w:rsidR="00403CD8">
        <w:rPr>
          <w:i/>
          <w:iCs/>
        </w:rPr>
        <w:t xml:space="preserve"> </w:t>
      </w:r>
    </w:p>
    <w:p w14:paraId="7A5E38BE" w14:textId="7BB2D39F" w:rsidR="00A733E0" w:rsidRDefault="00D61D6E" w:rsidP="00D34DE9">
      <w:pPr>
        <w:spacing w:line="480" w:lineRule="auto"/>
        <w:jc w:val="both"/>
        <w:rPr>
          <w:rFonts w:ascii="Times New Roman" w:hAnsi="Times New Roman" w:cs="Times New Roman"/>
          <w:b/>
        </w:rPr>
      </w:pPr>
      <w:r w:rsidRPr="00B36EED">
        <w:rPr>
          <w:rFonts w:ascii="Times New Roman" w:hAnsi="Times New Roman" w:cs="Times New Roman"/>
        </w:rPr>
        <w:t xml:space="preserve"> </w:t>
      </w:r>
    </w:p>
    <w:p w14:paraId="23223491" w14:textId="314C49D9" w:rsidR="00B61C09" w:rsidRPr="00B36EED" w:rsidRDefault="00332A61" w:rsidP="00D34DE9">
      <w:pPr>
        <w:spacing w:line="480" w:lineRule="auto"/>
        <w:jc w:val="both"/>
        <w:rPr>
          <w:rFonts w:ascii="Times New Roman" w:hAnsi="Times New Roman" w:cs="Times New Roman"/>
          <w:b/>
        </w:rPr>
      </w:pPr>
      <w:r>
        <w:rPr>
          <w:rFonts w:ascii="Times New Roman" w:hAnsi="Times New Roman" w:cs="Times New Roman"/>
          <w:b/>
        </w:rPr>
        <w:t>Dynamics of Individual States</w:t>
      </w:r>
    </w:p>
    <w:p w14:paraId="4CEA327E" w14:textId="5E6EDF18" w:rsidR="00332A61" w:rsidRDefault="008A118C" w:rsidP="00D34DE9">
      <w:pPr>
        <w:spacing w:line="480" w:lineRule="auto"/>
        <w:jc w:val="both"/>
        <w:outlineLvl w:val="0"/>
        <w:rPr>
          <w:rFonts w:ascii="Times New Roman" w:hAnsi="Times New Roman" w:cs="Times New Roman"/>
        </w:rPr>
      </w:pPr>
      <w:r w:rsidRPr="00B36EED">
        <w:rPr>
          <w:rFonts w:ascii="Times New Roman" w:hAnsi="Times New Roman" w:cs="Times New Roman"/>
        </w:rPr>
        <w:t xml:space="preserve">To </w:t>
      </w:r>
      <w:r w:rsidR="0074588C" w:rsidRPr="00B36EED">
        <w:rPr>
          <w:rFonts w:ascii="Times New Roman" w:hAnsi="Times New Roman" w:cs="Times New Roman"/>
        </w:rPr>
        <w:t>predict</w:t>
      </w:r>
      <w:r w:rsidRPr="00B36EED">
        <w:rPr>
          <w:rFonts w:ascii="Times New Roman" w:hAnsi="Times New Roman" w:cs="Times New Roman"/>
        </w:rPr>
        <w:t xml:space="preserve"> how allocation to growth and reproduction vary as a function of </w:t>
      </w:r>
      <w:r w:rsidR="0074588C" w:rsidRPr="00B36EED">
        <w:rPr>
          <w:rFonts w:ascii="Times New Roman" w:hAnsi="Times New Roman" w:cs="Times New Roman"/>
        </w:rPr>
        <w:t xml:space="preserve">an individual’s </w:t>
      </w:r>
      <w:r w:rsidRPr="00B36EED">
        <w:rPr>
          <w:rFonts w:ascii="Times New Roman" w:hAnsi="Times New Roman" w:cs="Times New Roman"/>
        </w:rPr>
        <w:t xml:space="preserve">age, </w:t>
      </w:r>
      <w:r w:rsidR="00682B86" w:rsidRPr="00B36EED">
        <w:rPr>
          <w:rFonts w:ascii="Times New Roman" w:hAnsi="Times New Roman" w:cs="Times New Roman"/>
        </w:rPr>
        <w:t>size</w:t>
      </w:r>
      <w:r w:rsidR="0074588C" w:rsidRPr="00B36EED">
        <w:rPr>
          <w:rFonts w:ascii="Times New Roman" w:hAnsi="Times New Roman" w:cs="Times New Roman"/>
        </w:rPr>
        <w:t>,</w:t>
      </w:r>
      <w:r w:rsidRPr="00B36EED">
        <w:rPr>
          <w:rFonts w:ascii="Times New Roman" w:hAnsi="Times New Roman" w:cs="Times New Roman"/>
        </w:rPr>
        <w:t xml:space="preserve"> and lipid reserves, we use </w:t>
      </w:r>
      <w:r w:rsidR="00332A61">
        <w:rPr>
          <w:rFonts w:ascii="Times New Roman" w:hAnsi="Times New Roman" w:cs="Times New Roman"/>
        </w:rPr>
        <w:t>state</w:t>
      </w:r>
      <w:r w:rsidR="001929B4">
        <w:rPr>
          <w:rFonts w:ascii="Times New Roman" w:hAnsi="Times New Roman" w:cs="Times New Roman"/>
        </w:rPr>
        <w:t>-</w:t>
      </w:r>
      <w:r w:rsidR="00332A61">
        <w:rPr>
          <w:rFonts w:ascii="Times New Roman" w:hAnsi="Times New Roman" w:cs="Times New Roman"/>
        </w:rPr>
        <w:t>dependent life</w:t>
      </w:r>
      <w:r w:rsidR="001929B4">
        <w:rPr>
          <w:rFonts w:ascii="Times New Roman" w:hAnsi="Times New Roman" w:cs="Times New Roman"/>
        </w:rPr>
        <w:t>-</w:t>
      </w:r>
      <w:r w:rsidR="00332A61">
        <w:rPr>
          <w:rFonts w:ascii="Times New Roman" w:hAnsi="Times New Roman" w:cs="Times New Roman"/>
        </w:rPr>
        <w:t>history theory</w:t>
      </w:r>
      <w:r w:rsidRPr="00B36EED">
        <w:rPr>
          <w:rFonts w:ascii="Times New Roman" w:hAnsi="Times New Roman" w:cs="Times New Roman"/>
        </w:rPr>
        <w:t xml:space="preserve"> (Mangel and Clark 198</w:t>
      </w:r>
      <w:r w:rsidR="000C24E1" w:rsidRPr="00B36EED">
        <w:rPr>
          <w:rFonts w:ascii="Times New Roman" w:hAnsi="Times New Roman" w:cs="Times New Roman"/>
        </w:rPr>
        <w:t>8</w:t>
      </w:r>
      <w:r w:rsidR="00C74E92">
        <w:rPr>
          <w:rFonts w:ascii="Times New Roman" w:hAnsi="Times New Roman" w:cs="Times New Roman"/>
        </w:rPr>
        <w:t>, Houston and MacNamara 1999, Clark and Mangel 2000</w:t>
      </w:r>
      <w:r w:rsidR="000C24E1" w:rsidRPr="00B36EED">
        <w:rPr>
          <w:rFonts w:ascii="Times New Roman" w:hAnsi="Times New Roman" w:cs="Times New Roman"/>
        </w:rPr>
        <w:t>)</w:t>
      </w:r>
      <w:r w:rsidRPr="00B36EED">
        <w:rPr>
          <w:rFonts w:ascii="Times New Roman" w:hAnsi="Times New Roman" w:cs="Times New Roman"/>
        </w:rPr>
        <w:t xml:space="preserve">. </w:t>
      </w:r>
      <w:r w:rsidR="00EC625F">
        <w:rPr>
          <w:rFonts w:ascii="Times New Roman" w:hAnsi="Times New Roman" w:cs="Times New Roman"/>
        </w:rPr>
        <w:t xml:space="preserve"> </w:t>
      </w:r>
      <w:r w:rsidR="009F7C1A" w:rsidRPr="00B36EED">
        <w:rPr>
          <w:rFonts w:ascii="Times New Roman" w:hAnsi="Times New Roman" w:cs="Times New Roman"/>
        </w:rPr>
        <w:t xml:space="preserve">We assume </w:t>
      </w:r>
      <w:r w:rsidR="00332A61">
        <w:rPr>
          <w:rFonts w:ascii="Times New Roman" w:hAnsi="Times New Roman" w:cs="Times New Roman"/>
        </w:rPr>
        <w:t>a time horizon of</w:t>
      </w:r>
      <w:r w:rsidR="009F7C1A" w:rsidRPr="00B36EED">
        <w:rPr>
          <w:rFonts w:ascii="Times New Roman" w:hAnsi="Times New Roman" w:cs="Times New Roman"/>
        </w:rPr>
        <w:t xml:space="preserve"> </w:t>
      </w:r>
      <w:r w:rsidR="00457B07" w:rsidRPr="00B36EED">
        <w:rPr>
          <w:rFonts w:ascii="Times New Roman" w:hAnsi="Times New Roman" w:cs="Times New Roman"/>
          <w:noProof/>
          <w:position w:val="-12"/>
        </w:rPr>
        <w:object w:dxaOrig="260" w:dyaOrig="380" w14:anchorId="2B50B24E">
          <v:shape id="_x0000_i1070" type="#_x0000_t75" alt="" style="width:13.05pt;height:18.9pt;mso-width-percent:0;mso-height-percent:0;mso-width-percent:0;mso-height-percent:0" o:ole="">
            <v:imagedata r:id="rId29" o:title=""/>
          </v:shape>
          <o:OLEObject Type="Embed" ProgID="Equation.DSMT4" ShapeID="_x0000_i1070" DrawAspect="Content" ObjectID="_1636291450" r:id="rId30"/>
        </w:object>
      </w:r>
      <w:r w:rsidR="00332A61">
        <w:rPr>
          <w:rFonts w:ascii="Times New Roman" w:hAnsi="Times New Roman" w:cs="Times New Roman"/>
          <w:noProof/>
        </w:rPr>
        <w:t xml:space="preserve">months </w:t>
      </w:r>
      <w:r w:rsidR="009F7C1A" w:rsidRPr="00B36EED">
        <w:rPr>
          <w:rFonts w:ascii="Times New Roman" w:hAnsi="Times New Roman" w:cs="Times New Roman"/>
        </w:rPr>
        <w:t>beyond which ther</w:t>
      </w:r>
      <w:r w:rsidR="00D20D5B">
        <w:rPr>
          <w:rFonts w:ascii="Times New Roman" w:hAnsi="Times New Roman" w:cs="Times New Roman"/>
        </w:rPr>
        <w:t>e is no opportunity for future reproductio</w:t>
      </w:r>
      <w:r w:rsidR="00332A61">
        <w:rPr>
          <w:rFonts w:ascii="Times New Roman" w:hAnsi="Times New Roman" w:cs="Times New Roman"/>
        </w:rPr>
        <w:t xml:space="preserve">n, either because of senescence or because survival to </w:t>
      </w:r>
      <w:r w:rsidR="00332A61">
        <w:rPr>
          <w:rFonts w:ascii="Times New Roman" w:hAnsi="Times New Roman" w:cs="Times New Roman"/>
          <w:i/>
        </w:rPr>
        <w:t xml:space="preserve">T </w:t>
      </w:r>
      <w:r w:rsidR="00332A61">
        <w:rPr>
          <w:rFonts w:ascii="Times New Roman" w:hAnsi="Times New Roman" w:cs="Times New Roman"/>
        </w:rPr>
        <w:t>is essentially 0</w:t>
      </w:r>
      <w:r w:rsidR="009F7C1A" w:rsidRPr="00B36EED">
        <w:rPr>
          <w:rFonts w:ascii="Times New Roman" w:hAnsi="Times New Roman" w:cs="Times New Roman"/>
        </w:rPr>
        <w:t>.</w:t>
      </w:r>
      <w:r w:rsidR="00D00D8C">
        <w:rPr>
          <w:rFonts w:ascii="Times New Roman" w:hAnsi="Times New Roman" w:cs="Times New Roman"/>
        </w:rPr>
        <w:t xml:space="preserve"> </w:t>
      </w:r>
      <w:r w:rsidR="009F7C1A" w:rsidRPr="00B36EED">
        <w:rPr>
          <w:rFonts w:ascii="Times New Roman" w:hAnsi="Times New Roman" w:cs="Times New Roman"/>
        </w:rPr>
        <w:t xml:space="preserve">  In each </w:t>
      </w:r>
      <w:r w:rsidR="00332A61">
        <w:rPr>
          <w:rFonts w:ascii="Times New Roman" w:hAnsi="Times New Roman" w:cs="Times New Roman"/>
        </w:rPr>
        <w:t>month</w:t>
      </w:r>
      <w:r w:rsidR="00332A61" w:rsidRPr="00B36EED">
        <w:rPr>
          <w:rFonts w:ascii="Times New Roman" w:hAnsi="Times New Roman" w:cs="Times New Roman"/>
        </w:rPr>
        <w:t xml:space="preserve"> </w:t>
      </w:r>
      <w:r w:rsidR="00457B07" w:rsidRPr="00C74E92">
        <w:rPr>
          <w:rFonts w:ascii="Times New Roman" w:hAnsi="Times New Roman" w:cs="Times New Roman"/>
          <w:noProof/>
          <w:position w:val="-4"/>
        </w:rPr>
        <w:object w:dxaOrig="540" w:dyaOrig="240" w14:anchorId="51D5129B">
          <v:shape id="_x0000_i1069" type="#_x0000_t75" alt="" style="width:27pt;height:12.15pt;mso-width-percent:0;mso-height-percent:0;mso-width-percent:0;mso-height-percent:0" o:ole="">
            <v:imagedata r:id="rId31" o:title=""/>
          </v:shape>
          <o:OLEObject Type="Embed" ProgID="Equation.DSMT4" ShapeID="_x0000_i1069" DrawAspect="Content" ObjectID="_1636291451" r:id="rId32"/>
        </w:object>
      </w:r>
      <w:r w:rsidR="009F7C1A" w:rsidRPr="00B36EED">
        <w:rPr>
          <w:rFonts w:ascii="Times New Roman" w:hAnsi="Times New Roman" w:cs="Times New Roman"/>
        </w:rPr>
        <w:t xml:space="preserve"> </w:t>
      </w:r>
      <w:r w:rsidR="00C74E92">
        <w:rPr>
          <w:rFonts w:ascii="Times New Roman" w:hAnsi="Times New Roman" w:cs="Times New Roman"/>
        </w:rPr>
        <w:t xml:space="preserve"> </w:t>
      </w:r>
      <w:r w:rsidR="009F7C1A" w:rsidRPr="00B36EED">
        <w:rPr>
          <w:rFonts w:ascii="Times New Roman" w:hAnsi="Times New Roman" w:cs="Times New Roman"/>
        </w:rPr>
        <w:t xml:space="preserve">the individual acquires energy from food, which it can use to grow, allocate to reproduction within the same season, or store for future allocation. </w:t>
      </w:r>
    </w:p>
    <w:p w14:paraId="35A60777" w14:textId="77777777" w:rsidR="00332A61" w:rsidRDefault="00332A61" w:rsidP="00D34DE9">
      <w:pPr>
        <w:spacing w:line="480" w:lineRule="auto"/>
        <w:jc w:val="both"/>
        <w:outlineLvl w:val="0"/>
        <w:rPr>
          <w:rFonts w:ascii="Times New Roman" w:hAnsi="Times New Roman" w:cs="Times New Roman"/>
        </w:rPr>
      </w:pPr>
    </w:p>
    <w:p w14:paraId="3ED0FCC5" w14:textId="66883FB1" w:rsidR="009F7C1A" w:rsidRPr="00B36EED" w:rsidRDefault="00D00D8C" w:rsidP="00D34DE9">
      <w:pPr>
        <w:spacing w:line="480" w:lineRule="auto"/>
        <w:jc w:val="both"/>
        <w:outlineLvl w:val="0"/>
        <w:rPr>
          <w:rFonts w:ascii="Times New Roman" w:hAnsi="Times New Roman" w:cs="Times New Roman"/>
        </w:rPr>
      </w:pPr>
      <w:r>
        <w:rPr>
          <w:rFonts w:ascii="Times New Roman" w:hAnsi="Times New Roman" w:cs="Times New Roman"/>
        </w:rPr>
        <w:t xml:space="preserve">We model </w:t>
      </w:r>
      <w:r w:rsidR="00332A61">
        <w:rPr>
          <w:rFonts w:ascii="Times New Roman" w:hAnsi="Times New Roman" w:cs="Times New Roman"/>
        </w:rPr>
        <w:t>both a</w:t>
      </w:r>
      <w:r>
        <w:rPr>
          <w:rFonts w:ascii="Times New Roman" w:hAnsi="Times New Roman" w:cs="Times New Roman"/>
        </w:rPr>
        <w:t xml:space="preserve"> constant environment</w:t>
      </w:r>
      <w:r w:rsidR="00332A61">
        <w:rPr>
          <w:rFonts w:ascii="Times New Roman" w:hAnsi="Times New Roman" w:cs="Times New Roman"/>
        </w:rPr>
        <w:t xml:space="preserve"> and an environment</w:t>
      </w:r>
      <w:r>
        <w:rPr>
          <w:rFonts w:ascii="Times New Roman" w:hAnsi="Times New Roman" w:cs="Times New Roman"/>
        </w:rPr>
        <w:t xml:space="preserve"> with seasonal variation in temperature and the amount of food available</w:t>
      </w:r>
      <w:r w:rsidR="001A0ADE">
        <w:rPr>
          <w:rFonts w:ascii="Times New Roman" w:hAnsi="Times New Roman" w:cs="Times New Roman"/>
        </w:rPr>
        <w:t xml:space="preserve">, determined by </w:t>
      </w:r>
      <w:r w:rsidR="00457B07" w:rsidRPr="00A018A2">
        <w:rPr>
          <w:rFonts w:ascii="Times New Roman" w:hAnsi="Times New Roman" w:cs="Times New Roman"/>
          <w:noProof/>
          <w:position w:val="-12"/>
        </w:rPr>
        <w:object w:dxaOrig="280" w:dyaOrig="380" w14:anchorId="7637ADF4">
          <v:shape id="_x0000_i1068" type="#_x0000_t75" alt="" style="width:13.95pt;height:18.9pt;mso-width-percent:0;mso-height-percent:0;mso-width-percent:0;mso-height-percent:0" o:ole="">
            <v:imagedata r:id="rId33" o:title=""/>
          </v:shape>
          <o:OLEObject Type="Embed" ProgID="Equation.DSMT4" ShapeID="_x0000_i1068" DrawAspect="Content" ObjectID="_1636291452" r:id="rId34"/>
        </w:object>
      </w:r>
      <w:r w:rsidR="00332A61">
        <w:rPr>
          <w:rFonts w:ascii="Times New Roman" w:hAnsi="Times New Roman" w:cs="Times New Roman"/>
          <w:noProof/>
        </w:rPr>
        <w:t>.</w:t>
      </w:r>
      <w:r w:rsidR="00284657">
        <w:rPr>
          <w:rFonts w:ascii="Times New Roman" w:hAnsi="Times New Roman" w:cs="Times New Roman"/>
        </w:rPr>
        <w:t xml:space="preserve"> </w:t>
      </w:r>
      <w:r w:rsidR="00AA1425">
        <w:rPr>
          <w:rFonts w:ascii="Times New Roman" w:hAnsi="Times New Roman" w:cs="Times New Roman"/>
        </w:rPr>
        <w:t xml:space="preserve">We </w:t>
      </w:r>
      <w:r w:rsidR="00014711">
        <w:rPr>
          <w:rFonts w:ascii="Times New Roman" w:hAnsi="Times New Roman" w:cs="Times New Roman"/>
        </w:rPr>
        <w:t>model</w:t>
      </w:r>
      <w:r w:rsidR="00AA1425">
        <w:rPr>
          <w:rFonts w:ascii="Times New Roman" w:hAnsi="Times New Roman" w:cs="Times New Roman"/>
        </w:rPr>
        <w:t>ed two</w:t>
      </w:r>
      <w:r w:rsidR="00EC625F">
        <w:rPr>
          <w:rFonts w:ascii="Times New Roman" w:hAnsi="Times New Roman" w:cs="Times New Roman"/>
        </w:rPr>
        <w:t xml:space="preserve"> </w:t>
      </w:r>
      <w:r w:rsidR="00F76C16">
        <w:rPr>
          <w:rFonts w:ascii="Times New Roman" w:hAnsi="Times New Roman" w:cs="Times New Roman"/>
        </w:rPr>
        <w:t>constant environments with different average</w:t>
      </w:r>
      <w:r w:rsidR="00AA1425">
        <w:rPr>
          <w:rFonts w:ascii="Times New Roman" w:hAnsi="Times New Roman" w:cs="Times New Roman"/>
        </w:rPr>
        <w:t xml:space="preserve"> temperatures, 290</w:t>
      </w:r>
      <w:r w:rsidR="00CD52A0">
        <w:rPr>
          <w:rFonts w:ascii="Times New Roman" w:hAnsi="Times New Roman" w:cs="Times New Roman"/>
        </w:rPr>
        <w:t xml:space="preserve"> </w:t>
      </w:r>
      <w:r w:rsidR="00AA1425">
        <w:rPr>
          <w:rFonts w:ascii="Times New Roman" w:hAnsi="Times New Roman" w:cs="Times New Roman"/>
        </w:rPr>
        <w:t xml:space="preserve">K and 295 K. </w:t>
      </w:r>
      <w:r w:rsidR="00F76C16">
        <w:rPr>
          <w:rFonts w:ascii="Times New Roman" w:hAnsi="Times New Roman" w:cs="Times New Roman"/>
        </w:rPr>
        <w:t xml:space="preserve">We also modeled two </w:t>
      </w:r>
      <w:r w:rsidR="00284657">
        <w:rPr>
          <w:rFonts w:ascii="Times New Roman" w:hAnsi="Times New Roman" w:cs="Times New Roman"/>
        </w:rPr>
        <w:t>seasonal environment</w:t>
      </w:r>
      <w:r w:rsidR="00F76C16">
        <w:rPr>
          <w:rFonts w:ascii="Times New Roman" w:hAnsi="Times New Roman" w:cs="Times New Roman"/>
        </w:rPr>
        <w:t>s. In both seasonal environments, for</w:t>
      </w:r>
      <w:r w:rsidR="00284657">
        <w:rPr>
          <w:rFonts w:ascii="Times New Roman" w:hAnsi="Times New Roman" w:cs="Times New Roman"/>
        </w:rPr>
        <w:t xml:space="preserve"> six months of the year the amount of available food in the ecosystem </w:t>
      </w:r>
      <w:r w:rsidR="00284657">
        <w:rPr>
          <w:rFonts w:ascii="Times New Roman" w:hAnsi="Times New Roman" w:cs="Times New Roman"/>
          <w:noProof/>
        </w:rPr>
        <w:t>double</w:t>
      </w:r>
      <w:r w:rsidR="00CE42D1">
        <w:rPr>
          <w:rFonts w:ascii="Times New Roman" w:hAnsi="Times New Roman" w:cs="Times New Roman"/>
          <w:noProof/>
        </w:rPr>
        <w:t>d</w:t>
      </w:r>
      <w:r w:rsidR="00170234">
        <w:rPr>
          <w:rFonts w:ascii="Times New Roman" w:hAnsi="Times New Roman" w:cs="Times New Roman"/>
          <w:noProof/>
        </w:rPr>
        <w:t>. The</w:t>
      </w:r>
      <w:r w:rsidR="00284657">
        <w:rPr>
          <w:rFonts w:ascii="Times New Roman" w:hAnsi="Times New Roman" w:cs="Times New Roman"/>
          <w:noProof/>
        </w:rPr>
        <w:t xml:space="preserve"> other half of the year, the water temperature</w:t>
      </w:r>
      <w:r w:rsidR="00D97618">
        <w:rPr>
          <w:rFonts w:ascii="Times New Roman" w:hAnsi="Times New Roman" w:cs="Times New Roman"/>
          <w:noProof/>
        </w:rPr>
        <w:t xml:space="preserve"> </w:t>
      </w:r>
      <w:r w:rsidR="00D97618" w:rsidRPr="00B36EED">
        <w:rPr>
          <w:rFonts w:ascii="Cambria Math" w:hAnsi="Cambria Math" w:cs="Cambria Math"/>
        </w:rPr>
        <w:t>𝜏</w:t>
      </w:r>
      <w:r w:rsidR="00284657">
        <w:rPr>
          <w:rFonts w:ascii="Times New Roman" w:hAnsi="Times New Roman" w:cs="Times New Roman"/>
          <w:noProof/>
        </w:rPr>
        <w:t xml:space="preserve"> increases by 4 degrees</w:t>
      </w:r>
      <w:r w:rsidR="005F7188">
        <w:rPr>
          <w:rFonts w:ascii="Times New Roman" w:hAnsi="Times New Roman" w:cs="Times New Roman"/>
          <w:noProof/>
        </w:rPr>
        <w:t xml:space="preserve"> from </w:t>
      </w:r>
      <w:r w:rsidR="005F7188">
        <w:rPr>
          <w:rFonts w:ascii="Times New Roman" w:hAnsi="Times New Roman" w:cs="Times New Roman"/>
          <w:noProof/>
        </w:rPr>
        <w:lastRenderedPageBreak/>
        <w:t>the bas</w:t>
      </w:r>
      <w:r w:rsidR="00F76D0C">
        <w:rPr>
          <w:rFonts w:ascii="Times New Roman" w:hAnsi="Times New Roman" w:cs="Times New Roman"/>
          <w:noProof/>
        </w:rPr>
        <w:t>e</w:t>
      </w:r>
      <w:r w:rsidR="005F7188">
        <w:rPr>
          <w:rFonts w:ascii="Times New Roman" w:hAnsi="Times New Roman" w:cs="Times New Roman"/>
          <w:noProof/>
        </w:rPr>
        <w:t>line</w:t>
      </w:r>
      <w:r w:rsidR="00284657">
        <w:rPr>
          <w:rFonts w:ascii="Times New Roman" w:hAnsi="Times New Roman" w:cs="Times New Roman"/>
          <w:noProof/>
        </w:rPr>
        <w:t xml:space="preserve"> (</w:t>
      </w:r>
      <w:r w:rsidR="005F7188">
        <w:rPr>
          <w:rFonts w:ascii="Times New Roman" w:hAnsi="Times New Roman" w:cs="Times New Roman"/>
          <w:noProof/>
        </w:rPr>
        <w:t>i.e.</w:t>
      </w:r>
      <w:r w:rsidR="00284657">
        <w:rPr>
          <w:rFonts w:ascii="Times New Roman" w:hAnsi="Times New Roman" w:cs="Times New Roman"/>
          <w:noProof/>
        </w:rPr>
        <w:t>, from 290</w:t>
      </w:r>
      <w:r w:rsidR="00E748F8">
        <w:rPr>
          <w:rFonts w:ascii="Times New Roman" w:hAnsi="Times New Roman" w:cs="Times New Roman"/>
          <w:noProof/>
        </w:rPr>
        <w:t xml:space="preserve"> </w:t>
      </w:r>
      <w:r w:rsidR="00284657">
        <w:rPr>
          <w:rFonts w:ascii="Times New Roman" w:hAnsi="Times New Roman" w:cs="Times New Roman"/>
          <w:noProof/>
        </w:rPr>
        <w:t>to 294</w:t>
      </w:r>
      <w:r w:rsidR="00CD52A0">
        <w:rPr>
          <w:rFonts w:ascii="Times New Roman" w:hAnsi="Times New Roman" w:cs="Times New Roman"/>
          <w:noProof/>
        </w:rPr>
        <w:t xml:space="preserve"> </w:t>
      </w:r>
      <w:r w:rsidR="00284657">
        <w:rPr>
          <w:rFonts w:ascii="Times New Roman" w:hAnsi="Times New Roman" w:cs="Times New Roman"/>
          <w:noProof/>
        </w:rPr>
        <w:t>K</w:t>
      </w:r>
      <w:r w:rsidR="005F7188">
        <w:rPr>
          <w:rFonts w:ascii="Times New Roman" w:hAnsi="Times New Roman" w:cs="Times New Roman"/>
          <w:noProof/>
        </w:rPr>
        <w:t xml:space="preserve"> </w:t>
      </w:r>
      <w:r w:rsidR="00687866">
        <w:rPr>
          <w:rFonts w:ascii="Times New Roman" w:hAnsi="Times New Roman" w:cs="Times New Roman"/>
          <w:noProof/>
        </w:rPr>
        <w:t>and</w:t>
      </w:r>
      <w:r w:rsidR="005F7188">
        <w:rPr>
          <w:rFonts w:ascii="Times New Roman" w:hAnsi="Times New Roman" w:cs="Times New Roman"/>
          <w:noProof/>
        </w:rPr>
        <w:t xml:space="preserve"> from 295</w:t>
      </w:r>
      <w:r w:rsidR="00E25A02">
        <w:rPr>
          <w:rFonts w:ascii="Times New Roman" w:hAnsi="Times New Roman" w:cs="Times New Roman"/>
          <w:noProof/>
        </w:rPr>
        <w:t xml:space="preserve"> </w:t>
      </w:r>
      <w:r w:rsidR="005F7188">
        <w:rPr>
          <w:rFonts w:ascii="Times New Roman" w:hAnsi="Times New Roman" w:cs="Times New Roman"/>
          <w:noProof/>
        </w:rPr>
        <w:t>t</w:t>
      </w:r>
      <w:r w:rsidR="005E1C97">
        <w:rPr>
          <w:rFonts w:ascii="Times New Roman" w:hAnsi="Times New Roman" w:cs="Times New Roman"/>
          <w:noProof/>
        </w:rPr>
        <w:t>o</w:t>
      </w:r>
      <w:r w:rsidR="005F7188">
        <w:rPr>
          <w:rFonts w:ascii="Times New Roman" w:hAnsi="Times New Roman" w:cs="Times New Roman"/>
          <w:noProof/>
        </w:rPr>
        <w:t xml:space="preserve"> 299 K</w:t>
      </w:r>
      <w:r w:rsidR="00284657">
        <w:rPr>
          <w:rFonts w:ascii="Times New Roman" w:hAnsi="Times New Roman" w:cs="Times New Roman"/>
          <w:noProof/>
        </w:rPr>
        <w:t xml:space="preserve">). </w:t>
      </w:r>
      <w:r w:rsidR="00855E2D">
        <w:rPr>
          <w:rFonts w:ascii="Times New Roman" w:hAnsi="Times New Roman" w:cs="Times New Roman"/>
          <w:noProof/>
        </w:rPr>
        <w:t xml:space="preserve">Figure 1 shows how </w:t>
      </w:r>
      <w:r w:rsidR="00281D66">
        <w:rPr>
          <w:rFonts w:ascii="Times New Roman" w:hAnsi="Times New Roman" w:cs="Times New Roman"/>
          <w:noProof/>
        </w:rPr>
        <w:t>varying</w:t>
      </w:r>
      <w:r w:rsidR="00855E2D">
        <w:rPr>
          <w:rFonts w:ascii="Times New Roman" w:hAnsi="Times New Roman" w:cs="Times New Roman"/>
          <w:noProof/>
        </w:rPr>
        <w:t xml:space="preserve"> </w:t>
      </w:r>
      <w:del w:id="14" w:author="Microsoft Office User" w:date="2019-11-11T06:32:00Z">
        <w:r w:rsidR="00457B07" w:rsidRPr="00A018A2">
          <w:rPr>
            <w:rFonts w:ascii="Times New Roman" w:hAnsi="Times New Roman" w:cs="Times New Roman"/>
            <w:noProof/>
            <w:position w:val="-12"/>
          </w:rPr>
          <w:object w:dxaOrig="280" w:dyaOrig="380" w14:anchorId="51196E30">
            <v:shape id="_x0000_i1067" type="#_x0000_t75" alt="" style="width:13.95pt;height:18.9pt;mso-width-percent:0;mso-height-percent:0;mso-width-percent:0;mso-height-percent:0" o:ole="">
              <v:imagedata r:id="rId35" o:title=""/>
            </v:shape>
            <o:OLEObject Type="Embed" ProgID="Equation.DSMT4" ShapeID="_x0000_i1067" DrawAspect="Content" ObjectID="_1636291453" r:id="rId36"/>
          </w:object>
        </w:r>
      </w:del>
      <w:r w:rsidR="00855E2D">
        <w:rPr>
          <w:rFonts w:ascii="Times New Roman" w:hAnsi="Times New Roman" w:cs="Times New Roman"/>
          <w:noProof/>
        </w:rPr>
        <w:t xml:space="preserve">and temperature change the relationship between food availability, costs, and body size. </w:t>
      </w:r>
    </w:p>
    <w:p w14:paraId="549A71F5" w14:textId="77777777" w:rsidR="009F7C1A" w:rsidRPr="00B36EED" w:rsidRDefault="009F7C1A" w:rsidP="00D34DE9">
      <w:pPr>
        <w:spacing w:line="480" w:lineRule="auto"/>
        <w:jc w:val="both"/>
        <w:outlineLvl w:val="0"/>
        <w:rPr>
          <w:rFonts w:ascii="Times New Roman" w:hAnsi="Times New Roman" w:cs="Times New Roman"/>
        </w:rPr>
      </w:pPr>
    </w:p>
    <w:p w14:paraId="3634EB29" w14:textId="4BD05C2D" w:rsidR="00863D98" w:rsidRDefault="009C0633" w:rsidP="00D34DE9">
      <w:pPr>
        <w:spacing w:line="480" w:lineRule="auto"/>
        <w:jc w:val="both"/>
        <w:outlineLvl w:val="0"/>
        <w:rPr>
          <w:rFonts w:ascii="Times New Roman" w:hAnsi="Times New Roman" w:cs="Times New Roman"/>
          <w:iCs/>
        </w:rPr>
      </w:pPr>
      <w:r>
        <w:rPr>
          <w:rFonts w:ascii="Times New Roman" w:hAnsi="Times New Roman" w:cs="Times New Roman"/>
        </w:rPr>
        <w:t>We characterize individuals by</w:t>
      </w:r>
      <w:r w:rsidR="00682B86" w:rsidRPr="00B36EED">
        <w:rPr>
          <w:rFonts w:ascii="Times New Roman" w:hAnsi="Times New Roman" w:cs="Times New Roman"/>
        </w:rPr>
        <w:t xml:space="preserve"> two </w:t>
      </w:r>
      <w:r w:rsidR="00A5247A" w:rsidRPr="00B36EED">
        <w:rPr>
          <w:rFonts w:ascii="Times New Roman" w:hAnsi="Times New Roman" w:cs="Times New Roman"/>
        </w:rPr>
        <w:t xml:space="preserve">dynamic </w:t>
      </w:r>
      <w:r w:rsidR="00682B86" w:rsidRPr="00B36EED">
        <w:rPr>
          <w:rFonts w:ascii="Times New Roman" w:hAnsi="Times New Roman" w:cs="Times New Roman"/>
        </w:rPr>
        <w:t>state variables</w:t>
      </w:r>
      <w:r>
        <w:rPr>
          <w:rFonts w:ascii="Times New Roman" w:hAnsi="Times New Roman" w:cs="Times New Roman"/>
        </w:rPr>
        <w:t>:</w:t>
      </w:r>
      <w:r w:rsidR="00682B86" w:rsidRPr="00B36EED">
        <w:rPr>
          <w:rFonts w:ascii="Times New Roman" w:hAnsi="Times New Roman" w:cs="Times New Roman"/>
        </w:rPr>
        <w:t xml:space="preserve"> length </w:t>
      </w:r>
      <w:r w:rsidR="00442A3C">
        <w:rPr>
          <w:rFonts w:ascii="Times New Roman" w:hAnsi="Times New Roman" w:cs="Times New Roman"/>
          <w:i/>
        </w:rPr>
        <w:t>L(t)</w:t>
      </w:r>
      <w:r w:rsidR="00682B86" w:rsidRPr="00B36EED">
        <w:rPr>
          <w:rFonts w:ascii="Times New Roman" w:hAnsi="Times New Roman" w:cs="Times New Roman"/>
          <w:i/>
        </w:rPr>
        <w:t xml:space="preserve"> </w:t>
      </w:r>
      <w:r w:rsidR="005846E1" w:rsidRPr="00B36EED">
        <w:rPr>
          <w:rFonts w:ascii="Times New Roman" w:hAnsi="Times New Roman" w:cs="Times New Roman"/>
        </w:rPr>
        <w:t xml:space="preserve">in cm </w:t>
      </w:r>
      <w:r w:rsidR="00682B86" w:rsidRPr="00B36EED">
        <w:rPr>
          <w:rFonts w:ascii="Times New Roman" w:hAnsi="Times New Roman" w:cs="Times New Roman"/>
        </w:rPr>
        <w:t xml:space="preserve">and lipid stores </w:t>
      </w:r>
      <w:r>
        <w:rPr>
          <w:rFonts w:ascii="Times New Roman" w:hAnsi="Times New Roman" w:cs="Times New Roman"/>
        </w:rPr>
        <w:t xml:space="preserve">(reserves) </w:t>
      </w:r>
      <w:r w:rsidR="00442A3C">
        <w:rPr>
          <w:rFonts w:ascii="Times New Roman" w:hAnsi="Times New Roman" w:cs="Times New Roman"/>
          <w:i/>
        </w:rPr>
        <w:t>S(t)</w:t>
      </w:r>
      <w:r w:rsidR="005846E1" w:rsidRPr="00B36EED">
        <w:rPr>
          <w:rFonts w:ascii="Times New Roman" w:hAnsi="Times New Roman" w:cs="Times New Roman"/>
          <w:i/>
        </w:rPr>
        <w:t xml:space="preserve"> </w:t>
      </w:r>
      <w:r w:rsidR="005846E1" w:rsidRPr="00B36EED">
        <w:rPr>
          <w:rFonts w:ascii="Times New Roman" w:hAnsi="Times New Roman" w:cs="Times New Roman"/>
        </w:rPr>
        <w:t xml:space="preserve">in </w:t>
      </w:r>
      <w:r w:rsidR="00C3697E" w:rsidRPr="00B36EED">
        <w:rPr>
          <w:rFonts w:ascii="Times New Roman" w:hAnsi="Times New Roman" w:cs="Times New Roman"/>
        </w:rPr>
        <w:t>j</w:t>
      </w:r>
      <w:r w:rsidR="00066788" w:rsidRPr="00B36EED">
        <w:rPr>
          <w:rFonts w:ascii="Times New Roman" w:hAnsi="Times New Roman" w:cs="Times New Roman"/>
        </w:rPr>
        <w:t>oules</w:t>
      </w:r>
      <w:r w:rsidR="00E351D8">
        <w:rPr>
          <w:rFonts w:ascii="Times New Roman" w:hAnsi="Times New Roman" w:cs="Times New Roman"/>
        </w:rPr>
        <w:t xml:space="preserve"> </w:t>
      </w:r>
      <w:r w:rsidR="00E351D8" w:rsidRPr="00B36EED">
        <w:rPr>
          <w:rFonts w:ascii="Times New Roman" w:hAnsi="Times New Roman" w:cs="Times New Roman"/>
        </w:rPr>
        <w:t>(</w:t>
      </w:r>
      <w:r>
        <w:rPr>
          <w:rFonts w:ascii="Times New Roman" w:hAnsi="Times New Roman" w:cs="Times New Roman"/>
        </w:rPr>
        <w:t>cf.</w:t>
      </w:r>
      <w:r w:rsidR="00E351D8" w:rsidRPr="00B36EED">
        <w:rPr>
          <w:rFonts w:ascii="Times New Roman" w:hAnsi="Times New Roman" w:cs="Times New Roman"/>
        </w:rPr>
        <w:t xml:space="preserve"> Jorgensen and Fiksen 2006)</w:t>
      </w:r>
      <w:r w:rsidR="00E351D8">
        <w:rPr>
          <w:rFonts w:ascii="Times New Roman" w:hAnsi="Times New Roman" w:cs="Times New Roman"/>
          <w:i/>
        </w:rPr>
        <w:t xml:space="preserve">. </w:t>
      </w:r>
      <w:r w:rsidR="00E351D8">
        <w:rPr>
          <w:rFonts w:ascii="Times New Roman" w:hAnsi="Times New Roman" w:cs="Times New Roman"/>
          <w:iCs/>
        </w:rPr>
        <w:t>We use joules</w:t>
      </w:r>
      <w:r w:rsidR="00095387">
        <w:rPr>
          <w:rFonts w:ascii="Times New Roman" w:hAnsi="Times New Roman" w:cs="Times New Roman"/>
          <w:iCs/>
        </w:rPr>
        <w:t xml:space="preserve"> as the </w:t>
      </w:r>
      <w:r w:rsidR="00E14025">
        <w:rPr>
          <w:rFonts w:ascii="Times New Roman" w:hAnsi="Times New Roman" w:cs="Times New Roman"/>
          <w:iCs/>
        </w:rPr>
        <w:t xml:space="preserve">common </w:t>
      </w:r>
      <w:r w:rsidR="00095387">
        <w:rPr>
          <w:rFonts w:ascii="Times New Roman" w:hAnsi="Times New Roman" w:cs="Times New Roman"/>
          <w:iCs/>
        </w:rPr>
        <w:t>currency of every process in the model (temperature-</w:t>
      </w:r>
      <w:r w:rsidR="00DD3B9A">
        <w:rPr>
          <w:rFonts w:ascii="Times New Roman" w:hAnsi="Times New Roman" w:cs="Times New Roman"/>
          <w:iCs/>
        </w:rPr>
        <w:t>dependent</w:t>
      </w:r>
      <w:r w:rsidR="00095387">
        <w:rPr>
          <w:rFonts w:ascii="Times New Roman" w:hAnsi="Times New Roman" w:cs="Times New Roman"/>
          <w:iCs/>
        </w:rPr>
        <w:t xml:space="preserve"> metabolic costs, reproductive output, body length, and lipid stores)</w:t>
      </w:r>
      <w:r w:rsidR="009916CD">
        <w:rPr>
          <w:rFonts w:ascii="Times New Roman" w:hAnsi="Times New Roman" w:cs="Times New Roman"/>
          <w:iCs/>
        </w:rPr>
        <w:t>.</w:t>
      </w:r>
      <w:r w:rsidR="00D56120" w:rsidRPr="00B36EED">
        <w:rPr>
          <w:rFonts w:ascii="Times New Roman" w:hAnsi="Times New Roman" w:cs="Times New Roman"/>
          <w:i/>
        </w:rPr>
        <w:t xml:space="preserve"> </w:t>
      </w:r>
      <w:r w:rsidR="00766CE6">
        <w:rPr>
          <w:rFonts w:ascii="Times New Roman" w:hAnsi="Times New Roman" w:cs="Times New Roman"/>
          <w:iCs/>
        </w:rPr>
        <w:t>W</w:t>
      </w:r>
      <w:r w:rsidR="007214F9">
        <w:rPr>
          <w:rFonts w:ascii="Times New Roman" w:hAnsi="Times New Roman" w:cs="Times New Roman"/>
          <w:iCs/>
        </w:rPr>
        <w:t xml:space="preserve">e </w:t>
      </w:r>
      <w:r>
        <w:rPr>
          <w:rFonts w:ascii="Times New Roman" w:hAnsi="Times New Roman" w:cs="Times New Roman"/>
          <w:iCs/>
        </w:rPr>
        <w:t xml:space="preserve">use the standard von Bertlanffy assumption (Mangel 2006) of a cubic relationship between length and associated structural (vs. reserve) mass to </w:t>
      </w:r>
      <w:r w:rsidR="007214F9">
        <w:rPr>
          <w:rFonts w:ascii="Times New Roman" w:hAnsi="Times New Roman" w:cs="Times New Roman"/>
          <w:iCs/>
        </w:rPr>
        <w:t xml:space="preserve">convert body length to mass </w:t>
      </w:r>
      <w:r w:rsidR="004A6660">
        <w:rPr>
          <w:rFonts w:ascii="Times New Roman" w:hAnsi="Times New Roman" w:cs="Times New Roman"/>
          <w:iCs/>
        </w:rPr>
        <w:t xml:space="preserve">in kg </w:t>
      </w:r>
      <w:r w:rsidR="007214F9">
        <w:rPr>
          <w:rFonts w:ascii="Times New Roman" w:hAnsi="Times New Roman" w:cs="Times New Roman"/>
          <w:iCs/>
        </w:rPr>
        <w:t xml:space="preserve">to determine </w:t>
      </w:r>
      <w:r w:rsidR="00766CE6">
        <w:rPr>
          <w:rFonts w:ascii="Times New Roman" w:hAnsi="Times New Roman" w:cs="Times New Roman"/>
          <w:iCs/>
        </w:rPr>
        <w:t>mass</w:t>
      </w:r>
      <w:r w:rsidR="007214F9">
        <w:rPr>
          <w:rFonts w:ascii="Times New Roman" w:hAnsi="Times New Roman" w:cs="Times New Roman"/>
          <w:iCs/>
        </w:rPr>
        <w:t>-dependent rates</w:t>
      </w:r>
      <w:r w:rsidR="00766CE6">
        <w:rPr>
          <w:rFonts w:ascii="Times New Roman" w:hAnsi="Times New Roman" w:cs="Times New Roman"/>
          <w:iCs/>
        </w:rPr>
        <w:t xml:space="preserve"> of income and</w:t>
      </w:r>
      <w:r w:rsidR="00E74563">
        <w:rPr>
          <w:rFonts w:ascii="Times New Roman" w:hAnsi="Times New Roman" w:cs="Times New Roman"/>
          <w:iCs/>
        </w:rPr>
        <w:t xml:space="preserve"> mortality</w:t>
      </w:r>
      <w:r w:rsidR="005A6464">
        <w:rPr>
          <w:rFonts w:ascii="Times New Roman" w:hAnsi="Times New Roman" w:cs="Times New Roman"/>
          <w:iCs/>
        </w:rPr>
        <w:t>,</w:t>
      </w:r>
      <w:r w:rsidR="00B87664">
        <w:rPr>
          <w:rFonts w:ascii="Times New Roman" w:hAnsi="Times New Roman" w:cs="Times New Roman"/>
          <w:iCs/>
        </w:rPr>
        <w:t xml:space="preserve"> which vary according to our assumptions about the size spectrum</w:t>
      </w:r>
      <w:r w:rsidR="007214F9">
        <w:rPr>
          <w:rFonts w:ascii="Times New Roman" w:hAnsi="Times New Roman" w:cs="Times New Roman"/>
          <w:iCs/>
        </w:rPr>
        <w:t xml:space="preserve">. </w:t>
      </w:r>
      <w:r>
        <w:rPr>
          <w:rFonts w:ascii="Times New Roman" w:hAnsi="Times New Roman" w:cs="Times New Roman"/>
          <w:iCs/>
        </w:rPr>
        <w:t>We do</w:t>
      </w:r>
      <w:r w:rsidR="00C3258C">
        <w:rPr>
          <w:rFonts w:ascii="Times New Roman" w:hAnsi="Times New Roman" w:cs="Times New Roman"/>
          <w:iCs/>
        </w:rPr>
        <w:t xml:space="preserve"> not distinguish between reproductive allocation of males and females; therefore all reproductive output is quantified in joules. We consider this</w:t>
      </w:r>
      <w:r w:rsidR="003A3F6C">
        <w:rPr>
          <w:rFonts w:ascii="Times New Roman" w:hAnsi="Times New Roman" w:cs="Times New Roman"/>
          <w:iCs/>
        </w:rPr>
        <w:t xml:space="preserve"> output</w:t>
      </w:r>
      <w:r w:rsidR="00C3258C">
        <w:rPr>
          <w:rFonts w:ascii="Times New Roman" w:hAnsi="Times New Roman" w:cs="Times New Roman"/>
          <w:iCs/>
        </w:rPr>
        <w:t xml:space="preserve"> to represent investment in the form of gametes of either sex, although it could also include investment in courtship behaviors</w:t>
      </w:r>
      <w:r w:rsidR="00C15136">
        <w:rPr>
          <w:rFonts w:ascii="Times New Roman" w:hAnsi="Times New Roman" w:cs="Times New Roman"/>
          <w:iCs/>
        </w:rPr>
        <w:t xml:space="preserve">, mate guarding, or intra-sexual aggression (particularly in males). </w:t>
      </w:r>
    </w:p>
    <w:p w14:paraId="33B8B6E5" w14:textId="79D0E5E2" w:rsidR="00B42B97" w:rsidRDefault="00B42B97" w:rsidP="00D34DE9">
      <w:pPr>
        <w:spacing w:line="480" w:lineRule="auto"/>
        <w:jc w:val="both"/>
        <w:outlineLvl w:val="0"/>
        <w:rPr>
          <w:rFonts w:ascii="Times New Roman" w:hAnsi="Times New Roman" w:cs="Times New Roman"/>
          <w:iCs/>
        </w:rPr>
      </w:pPr>
    </w:p>
    <w:p w14:paraId="7FCE31E0" w14:textId="277482F3" w:rsidR="00720325" w:rsidRDefault="009C0633" w:rsidP="00D34DE9">
      <w:pPr>
        <w:spacing w:line="480" w:lineRule="auto"/>
        <w:jc w:val="both"/>
        <w:outlineLvl w:val="0"/>
        <w:rPr>
          <w:rFonts w:ascii="Times New Roman" w:hAnsi="Times New Roman" w:cs="Times New Roman"/>
        </w:rPr>
      </w:pPr>
      <w:r>
        <w:rPr>
          <w:rFonts w:ascii="Times New Roman" w:hAnsi="Times New Roman" w:cs="Times New Roman"/>
          <w:iCs/>
        </w:rPr>
        <w:t>Since</w:t>
      </w:r>
      <w:r w:rsidR="00B42B97">
        <w:rPr>
          <w:rFonts w:ascii="Times New Roman" w:hAnsi="Times New Roman" w:cs="Times New Roman"/>
          <w:iCs/>
        </w:rPr>
        <w:t xml:space="preserve"> prey availability, predation risk, physiological constraints, and metabolic costs are all a function of mass</w:t>
      </w:r>
      <w:r>
        <w:rPr>
          <w:rFonts w:ascii="Times New Roman" w:hAnsi="Times New Roman" w:cs="Times New Roman"/>
          <w:iCs/>
        </w:rPr>
        <w:t xml:space="preserve">, we </w:t>
      </w:r>
      <w:r w:rsidR="00B42B97">
        <w:rPr>
          <w:rFonts w:ascii="Times New Roman" w:hAnsi="Times New Roman" w:cs="Times New Roman"/>
          <w:iCs/>
        </w:rPr>
        <w:t xml:space="preserve">make the simplifying assumption that </w:t>
      </w:r>
      <w:r w:rsidR="00B050E6">
        <w:rPr>
          <w:rFonts w:ascii="Times New Roman" w:hAnsi="Times New Roman" w:cs="Times New Roman"/>
          <w:iCs/>
        </w:rPr>
        <w:t>predation</w:t>
      </w:r>
      <w:r w:rsidR="00694F72">
        <w:rPr>
          <w:rFonts w:ascii="Times New Roman" w:hAnsi="Times New Roman" w:cs="Times New Roman"/>
          <w:iCs/>
        </w:rPr>
        <w:t>, income, metabolic costs,</w:t>
      </w:r>
      <w:r w:rsidR="00B050E6">
        <w:rPr>
          <w:rFonts w:ascii="Times New Roman" w:hAnsi="Times New Roman" w:cs="Times New Roman"/>
          <w:iCs/>
        </w:rPr>
        <w:t xml:space="preserve"> </w:t>
      </w:r>
      <w:r w:rsidR="002A6074">
        <w:rPr>
          <w:rFonts w:ascii="Times New Roman" w:hAnsi="Times New Roman" w:cs="Times New Roman"/>
          <w:iCs/>
        </w:rPr>
        <w:t>and physiological constraints (described below) are</w:t>
      </w:r>
      <w:r w:rsidR="00B050E6">
        <w:rPr>
          <w:rFonts w:ascii="Times New Roman" w:hAnsi="Times New Roman" w:cs="Times New Roman"/>
          <w:iCs/>
        </w:rPr>
        <w:t xml:space="preserve"> a function </w:t>
      </w:r>
      <w:r w:rsidR="00B42B97">
        <w:rPr>
          <w:rFonts w:ascii="Times New Roman" w:hAnsi="Times New Roman" w:cs="Times New Roman"/>
          <w:iCs/>
        </w:rPr>
        <w:t xml:space="preserve">of </w:t>
      </w:r>
      <w:r w:rsidR="00B42B97">
        <w:rPr>
          <w:rFonts w:ascii="Times New Roman" w:hAnsi="Times New Roman" w:cs="Times New Roman"/>
          <w:i/>
        </w:rPr>
        <w:t>structural</w:t>
      </w:r>
      <w:r w:rsidR="00B42B97">
        <w:rPr>
          <w:rFonts w:ascii="Times New Roman" w:hAnsi="Times New Roman" w:cs="Times New Roman"/>
          <w:iCs/>
        </w:rPr>
        <w:t xml:space="preserve"> mass, </w:t>
      </w:r>
      <w:r>
        <w:rPr>
          <w:rFonts w:ascii="Times New Roman" w:hAnsi="Times New Roman" w:cs="Times New Roman"/>
          <w:iCs/>
        </w:rPr>
        <w:t>determined by</w:t>
      </w:r>
      <w:r w:rsidR="00B42B97">
        <w:rPr>
          <w:rFonts w:ascii="Times New Roman" w:hAnsi="Times New Roman" w:cs="Times New Roman"/>
          <w:iCs/>
        </w:rPr>
        <w:t xml:space="preserve"> length.</w:t>
      </w:r>
      <w:r w:rsidR="00720325">
        <w:rPr>
          <w:rFonts w:ascii="Times New Roman" w:hAnsi="Times New Roman" w:cs="Times New Roman"/>
          <w:iCs/>
        </w:rPr>
        <w:t xml:space="preserve"> </w:t>
      </w:r>
      <w:r w:rsidR="00720325">
        <w:rPr>
          <w:rFonts w:ascii="Times New Roman" w:hAnsi="Times New Roman" w:cs="Times New Roman"/>
        </w:rPr>
        <w:t>T</w:t>
      </w:r>
      <w:r w:rsidR="00720325" w:rsidRPr="00B36EED">
        <w:rPr>
          <w:rFonts w:ascii="Times New Roman" w:hAnsi="Times New Roman" w:cs="Times New Roman"/>
        </w:rPr>
        <w:t xml:space="preserve">his </w:t>
      </w:r>
      <w:r w:rsidR="00720325">
        <w:rPr>
          <w:rFonts w:ascii="Times New Roman" w:hAnsi="Times New Roman" w:cs="Times New Roman"/>
        </w:rPr>
        <w:t>means for individuals of a given length there is no</w:t>
      </w:r>
      <w:r w:rsidR="00720325" w:rsidRPr="00B36EED">
        <w:rPr>
          <w:rFonts w:ascii="Times New Roman" w:hAnsi="Times New Roman" w:cs="Times New Roman"/>
        </w:rPr>
        <w:t xml:space="preserve"> variation in</w:t>
      </w:r>
      <w:r w:rsidR="00676B1F">
        <w:rPr>
          <w:rFonts w:ascii="Times New Roman" w:hAnsi="Times New Roman" w:cs="Times New Roman"/>
        </w:rPr>
        <w:t xml:space="preserve"> </w:t>
      </w:r>
      <w:r w:rsidR="00720325" w:rsidRPr="00B36EED">
        <w:rPr>
          <w:rFonts w:ascii="Times New Roman" w:hAnsi="Times New Roman" w:cs="Times New Roman"/>
        </w:rPr>
        <w:t>predatio</w:t>
      </w:r>
      <w:r w:rsidR="00720325">
        <w:rPr>
          <w:rFonts w:ascii="Times New Roman" w:hAnsi="Times New Roman" w:cs="Times New Roman"/>
        </w:rPr>
        <w:t>n risk</w:t>
      </w:r>
      <w:r w:rsidR="00720325" w:rsidRPr="00B36EED">
        <w:rPr>
          <w:rFonts w:ascii="Times New Roman" w:hAnsi="Times New Roman" w:cs="Times New Roman"/>
        </w:rPr>
        <w:t xml:space="preserve"> </w:t>
      </w:r>
      <w:r w:rsidR="00720325">
        <w:rPr>
          <w:rFonts w:ascii="Times New Roman" w:hAnsi="Times New Roman" w:cs="Times New Roman"/>
        </w:rPr>
        <w:t>arising from</w:t>
      </w:r>
      <w:r w:rsidR="00720325" w:rsidRPr="00B36EED">
        <w:rPr>
          <w:rFonts w:ascii="Times New Roman" w:hAnsi="Times New Roman" w:cs="Times New Roman"/>
        </w:rPr>
        <w:t xml:space="preserve"> differences in stored lipid mass</w:t>
      </w:r>
      <w:r w:rsidR="00694F72">
        <w:rPr>
          <w:rFonts w:ascii="Times New Roman" w:hAnsi="Times New Roman" w:cs="Times New Roman"/>
        </w:rPr>
        <w:t>.</w:t>
      </w:r>
      <w:r w:rsidR="00720325" w:rsidRPr="00B36EED">
        <w:rPr>
          <w:rFonts w:ascii="Times New Roman" w:hAnsi="Times New Roman" w:cs="Times New Roman"/>
        </w:rPr>
        <w:t xml:space="preserve"> In practice</w:t>
      </w:r>
      <w:r w:rsidR="00720325">
        <w:rPr>
          <w:rFonts w:ascii="Times New Roman" w:hAnsi="Times New Roman" w:cs="Times New Roman"/>
        </w:rPr>
        <w:t>,</w:t>
      </w:r>
      <w:r w:rsidR="00720325" w:rsidRPr="00B36EED">
        <w:rPr>
          <w:rFonts w:ascii="Times New Roman" w:hAnsi="Times New Roman" w:cs="Times New Roman"/>
        </w:rPr>
        <w:t xml:space="preserve"> this assumption did not have a large effect on our result</w:t>
      </w:r>
      <w:r w:rsidR="00720325">
        <w:rPr>
          <w:rFonts w:ascii="Times New Roman" w:hAnsi="Times New Roman" w:cs="Times New Roman"/>
        </w:rPr>
        <w:t>s</w:t>
      </w:r>
      <w:r w:rsidR="00F762C2">
        <w:rPr>
          <w:rFonts w:ascii="Times New Roman" w:hAnsi="Times New Roman" w:cs="Times New Roman"/>
        </w:rPr>
        <w:t xml:space="preserve"> because we allowed </w:t>
      </w:r>
      <w:r w:rsidR="00647673">
        <w:rPr>
          <w:rFonts w:ascii="Times New Roman" w:hAnsi="Times New Roman" w:cs="Times New Roman"/>
        </w:rPr>
        <w:t>individuals</w:t>
      </w:r>
      <w:r w:rsidR="00F762C2">
        <w:rPr>
          <w:rFonts w:ascii="Times New Roman" w:hAnsi="Times New Roman" w:cs="Times New Roman"/>
        </w:rPr>
        <w:t xml:space="preserve"> to reproduce every month</w:t>
      </w:r>
      <w:r w:rsidR="00647673">
        <w:rPr>
          <w:rFonts w:ascii="Times New Roman" w:hAnsi="Times New Roman" w:cs="Times New Roman"/>
        </w:rPr>
        <w:t xml:space="preserve"> (and they did)</w:t>
      </w:r>
      <w:r w:rsidR="00F762C2">
        <w:rPr>
          <w:rFonts w:ascii="Times New Roman" w:hAnsi="Times New Roman" w:cs="Times New Roman"/>
        </w:rPr>
        <w:t>, so the mass of stored lipids was generally small</w:t>
      </w:r>
      <w:r w:rsidR="00694F72">
        <w:rPr>
          <w:rFonts w:ascii="Times New Roman" w:hAnsi="Times New Roman" w:cs="Times New Roman"/>
        </w:rPr>
        <w:t xml:space="preserve"> relative</w:t>
      </w:r>
      <w:r w:rsidR="006A4F7B">
        <w:rPr>
          <w:rFonts w:ascii="Times New Roman" w:hAnsi="Times New Roman" w:cs="Times New Roman"/>
        </w:rPr>
        <w:t xml:space="preserve"> </w:t>
      </w:r>
      <w:r w:rsidR="00694F72">
        <w:rPr>
          <w:rFonts w:ascii="Times New Roman" w:hAnsi="Times New Roman" w:cs="Times New Roman"/>
        </w:rPr>
        <w:t>to structural mass</w:t>
      </w:r>
      <w:r w:rsidR="006A4F7B">
        <w:rPr>
          <w:rFonts w:ascii="Times New Roman" w:hAnsi="Times New Roman" w:cs="Times New Roman"/>
        </w:rPr>
        <w:t>.</w:t>
      </w:r>
      <w:r w:rsidR="00F762C2">
        <w:rPr>
          <w:rFonts w:ascii="Times New Roman" w:hAnsi="Times New Roman" w:cs="Times New Roman"/>
        </w:rPr>
        <w:t xml:space="preserve"> </w:t>
      </w:r>
    </w:p>
    <w:p w14:paraId="5E101406" w14:textId="6CC91C49" w:rsidR="00B42B97" w:rsidRDefault="00B42B97" w:rsidP="00D34DE9">
      <w:pPr>
        <w:spacing w:line="480" w:lineRule="auto"/>
        <w:jc w:val="both"/>
        <w:outlineLvl w:val="0"/>
        <w:rPr>
          <w:rFonts w:ascii="Times New Roman" w:hAnsi="Times New Roman" w:cs="Times New Roman"/>
          <w:iCs/>
        </w:rPr>
      </w:pPr>
    </w:p>
    <w:p w14:paraId="464E9E0C" w14:textId="7F576BE5" w:rsidR="00C3697E" w:rsidRPr="009C0633" w:rsidRDefault="00863D98" w:rsidP="00D34DE9">
      <w:pPr>
        <w:spacing w:line="480" w:lineRule="auto"/>
        <w:jc w:val="both"/>
        <w:outlineLvl w:val="0"/>
        <w:rPr>
          <w:rFonts w:ascii="Times New Roman" w:hAnsi="Times New Roman" w:cs="Times New Roman"/>
        </w:rPr>
      </w:pPr>
      <w:r>
        <w:rPr>
          <w:rFonts w:ascii="Times New Roman" w:hAnsi="Times New Roman" w:cs="Times New Roman"/>
        </w:rPr>
        <w:lastRenderedPageBreak/>
        <w:t>T</w:t>
      </w:r>
      <w:r w:rsidR="00C3697E" w:rsidRPr="00B36EED">
        <w:rPr>
          <w:rFonts w:ascii="Times New Roman" w:hAnsi="Times New Roman" w:cs="Times New Roman"/>
        </w:rPr>
        <w:t xml:space="preserve">he structural mass of </w:t>
      </w:r>
      <w:r w:rsidR="009C0633">
        <w:rPr>
          <w:rFonts w:ascii="Times New Roman" w:hAnsi="Times New Roman" w:cs="Times New Roman"/>
        </w:rPr>
        <w:t>an</w:t>
      </w:r>
      <w:r w:rsidR="009C0633" w:rsidRPr="00B36EED">
        <w:rPr>
          <w:rFonts w:ascii="Times New Roman" w:hAnsi="Times New Roman" w:cs="Times New Roman"/>
        </w:rPr>
        <w:t xml:space="preserve"> </w:t>
      </w:r>
      <w:r w:rsidR="00C3697E" w:rsidRPr="00B36EED">
        <w:rPr>
          <w:rFonts w:ascii="Times New Roman" w:hAnsi="Times New Roman" w:cs="Times New Roman"/>
        </w:rPr>
        <w:t xml:space="preserve">individual (in kg) </w:t>
      </w:r>
      <w:r w:rsidR="009C0633">
        <w:rPr>
          <w:rFonts w:ascii="Times New Roman" w:hAnsi="Times New Roman" w:cs="Times New Roman"/>
        </w:rPr>
        <w:t xml:space="preserve">with length </w:t>
      </w:r>
      <w:r w:rsidR="009C0633">
        <w:rPr>
          <w:rFonts w:ascii="Times New Roman" w:hAnsi="Times New Roman" w:cs="Times New Roman"/>
          <w:i/>
        </w:rPr>
        <w:t>L</w:t>
      </w:r>
      <w:r w:rsidR="009C0633">
        <w:rPr>
          <w:rFonts w:ascii="Times New Roman" w:hAnsi="Times New Roman" w:cs="Times New Roman"/>
        </w:rPr>
        <w:t>(</w:t>
      </w:r>
      <w:r w:rsidR="009C0633">
        <w:rPr>
          <w:rFonts w:ascii="Times New Roman" w:hAnsi="Times New Roman" w:cs="Times New Roman"/>
          <w:i/>
        </w:rPr>
        <w:t>t</w:t>
      </w:r>
      <w:r w:rsidR="009C0633">
        <w:rPr>
          <w:rFonts w:ascii="Times New Roman" w:hAnsi="Times New Roman" w:cs="Times New Roman"/>
        </w:rPr>
        <w:t>) is</w:t>
      </w:r>
    </w:p>
    <w:p w14:paraId="51121710" w14:textId="57D33ACF" w:rsidR="00C3697E" w:rsidRPr="00B36EED" w:rsidRDefault="00C3697E" w:rsidP="00D34DE9">
      <w:pPr>
        <w:pStyle w:val="MTDisplayEquation"/>
        <w:spacing w:line="480" w:lineRule="auto"/>
        <w:jc w:val="both"/>
        <w:outlineLvl w:val="0"/>
      </w:pPr>
      <w:r w:rsidRPr="00B36EED">
        <w:tab/>
      </w:r>
      <w:r w:rsidR="00457B07" w:rsidRPr="00B36EED">
        <w:rPr>
          <w:noProof/>
          <w:position w:val="-12"/>
        </w:rPr>
        <w:object w:dxaOrig="1380" w:dyaOrig="400" w14:anchorId="57A50DB7">
          <v:shape id="_x0000_i1066" type="#_x0000_t75" alt="" style="width:68.85pt;height:21.15pt;mso-width-percent:0;mso-height-percent:0;mso-width-percent:0;mso-height-percent:0" o:ole="">
            <v:imagedata r:id="rId37" o:title=""/>
          </v:shape>
          <o:OLEObject Type="Embed" ProgID="Equation.DSMT4" ShapeID="_x0000_i1066" DrawAspect="Content" ObjectID="_1636291454" r:id="rId38"/>
        </w:object>
      </w:r>
      <w:r w:rsidRPr="00B36EED">
        <w:t xml:space="preserve"> </w:t>
      </w:r>
      <w:r w:rsidRPr="00B36EED">
        <w:tab/>
      </w:r>
      <w:r w:rsidR="009C0633">
        <w:t>(5)</w:t>
      </w:r>
    </w:p>
    <w:p w14:paraId="16C8A856" w14:textId="769015D2" w:rsidR="00E973EE" w:rsidRPr="00B36EED" w:rsidRDefault="009C0633" w:rsidP="00D34DE9">
      <w:pPr>
        <w:spacing w:line="480" w:lineRule="auto"/>
        <w:jc w:val="both"/>
        <w:outlineLvl w:val="0"/>
        <w:rPr>
          <w:rFonts w:ascii="Times New Roman" w:hAnsi="Times New Roman" w:cs="Times New Roman"/>
        </w:rPr>
      </w:pPr>
      <w:r>
        <w:rPr>
          <w:rFonts w:ascii="Times New Roman" w:hAnsi="Times New Roman" w:cs="Times New Roman"/>
        </w:rPr>
        <w:t xml:space="preserve">where the parameter </w:t>
      </w:r>
      <w:r>
        <w:rPr>
          <w:rFonts w:ascii="Times New Roman" w:hAnsi="Times New Roman" w:cs="Times New Roman"/>
          <w:i/>
        </w:rPr>
        <w:t xml:space="preserve">a </w:t>
      </w:r>
      <w:r>
        <w:rPr>
          <w:rFonts w:ascii="Times New Roman" w:hAnsi="Times New Roman" w:cs="Times New Roman"/>
        </w:rPr>
        <w:t xml:space="preserve">is empirically determined (Table 1). </w:t>
      </w:r>
      <w:r w:rsidR="00BA2072">
        <w:rPr>
          <w:rFonts w:ascii="Times New Roman" w:hAnsi="Times New Roman" w:cs="Times New Roman"/>
        </w:rPr>
        <w:t>S</w:t>
      </w:r>
      <w:r w:rsidR="00C3697E" w:rsidRPr="00B36EED">
        <w:rPr>
          <w:rFonts w:ascii="Times New Roman" w:hAnsi="Times New Roman" w:cs="Times New Roman"/>
        </w:rPr>
        <w:t xml:space="preserve">tructural mass in </w:t>
      </w:r>
      <w:r w:rsidR="006A07D7" w:rsidRPr="00B36EED">
        <w:rPr>
          <w:rFonts w:ascii="Times New Roman" w:hAnsi="Times New Roman" w:cs="Times New Roman"/>
        </w:rPr>
        <w:t>j</w:t>
      </w:r>
      <w:r w:rsidR="00C3697E" w:rsidRPr="00B36EED">
        <w:rPr>
          <w:rFonts w:ascii="Times New Roman" w:hAnsi="Times New Roman" w:cs="Times New Roman"/>
        </w:rPr>
        <w:t>oules</w:t>
      </w:r>
      <w:r w:rsidR="00BA2072">
        <w:rPr>
          <w:rFonts w:ascii="Times New Roman" w:hAnsi="Times New Roman" w:cs="Times New Roman"/>
        </w:rPr>
        <w:t xml:space="preserve"> is</w:t>
      </w:r>
      <w:r w:rsidR="00457B07" w:rsidRPr="00BA2072">
        <w:rPr>
          <w:rFonts w:ascii="Times New Roman" w:hAnsi="Times New Roman" w:cs="Times New Roman"/>
          <w:noProof/>
          <w:position w:val="-12"/>
        </w:rPr>
        <w:object w:dxaOrig="720" w:dyaOrig="380" w14:anchorId="720BFCFE">
          <v:shape id="_x0000_i1065" type="#_x0000_t75" alt="" style="width:36pt;height:18.9pt;mso-width-percent:0;mso-height-percent:0;mso-width-percent:0;mso-height-percent:0" o:ole="">
            <v:imagedata r:id="rId39" o:title=""/>
          </v:shape>
          <o:OLEObject Type="Embed" ProgID="Equation.DSMT4" ShapeID="_x0000_i1065" DrawAspect="Content" ObjectID="_1636291455" r:id="rId40"/>
        </w:object>
      </w:r>
      <w:r w:rsidR="00B97E83">
        <w:rPr>
          <w:rFonts w:ascii="Times New Roman" w:hAnsi="Times New Roman" w:cs="Times New Roman"/>
          <w:noProof/>
        </w:rPr>
        <w:t xml:space="preserve">, where </w:t>
      </w:r>
      <m:oMath>
        <m:r>
          <w:rPr>
            <w:rFonts w:ascii="Cambria Math" w:hAnsi="Cambria Math" w:cs="Times New Roman"/>
            <w:noProof/>
          </w:rPr>
          <m:t>ρ</m:t>
        </m:r>
      </m:oMath>
      <w:r w:rsidR="00B97E83">
        <w:rPr>
          <w:rFonts w:ascii="Times New Roman" w:hAnsi="Times New Roman" w:cs="Times New Roman"/>
        </w:rPr>
        <w:t xml:space="preserve"> is the average energy density of </w:t>
      </w:r>
      <w:r w:rsidR="00863D98">
        <w:rPr>
          <w:rFonts w:ascii="Times New Roman" w:hAnsi="Times New Roman" w:cs="Times New Roman"/>
        </w:rPr>
        <w:t xml:space="preserve">structural </w:t>
      </w:r>
      <w:r w:rsidR="00B97E83">
        <w:rPr>
          <w:rFonts w:ascii="Times New Roman" w:hAnsi="Times New Roman" w:cs="Times New Roman"/>
        </w:rPr>
        <w:t xml:space="preserve">tissue, and can be estimated empirically (Chapman et al. 2011). </w:t>
      </w:r>
      <w:r w:rsidR="00E973EE" w:rsidRPr="00B36EED">
        <w:rPr>
          <w:rFonts w:ascii="Times New Roman" w:hAnsi="Times New Roman" w:cs="Times New Roman"/>
        </w:rPr>
        <w:t xml:space="preserve">We also can convert lipid stores to lipid mass </w:t>
      </w:r>
      <w:r w:rsidR="00457B07" w:rsidRPr="00B36EED">
        <w:rPr>
          <w:rFonts w:ascii="Times New Roman" w:hAnsi="Times New Roman" w:cs="Times New Roman"/>
          <w:noProof/>
          <w:position w:val="-12"/>
        </w:rPr>
        <w:object w:dxaOrig="1520" w:dyaOrig="380" w14:anchorId="50F5A278">
          <v:shape id="_x0000_i1064" type="#_x0000_t75" alt="" style="width:75.15pt;height:18.9pt;mso-width-percent:0;mso-height-percent:0;mso-width-percent:0;mso-height-percent:0" o:ole="">
            <v:imagedata r:id="rId41" o:title=""/>
          </v:shape>
          <o:OLEObject Type="Embed" ProgID="Equation.DSMT4" ShapeID="_x0000_i1064" DrawAspect="Content" ObjectID="_1636291456" r:id="rId42"/>
        </w:object>
      </w:r>
      <w:r w:rsidR="00E973EE" w:rsidRPr="00B36EED">
        <w:rPr>
          <w:rFonts w:ascii="Times New Roman" w:hAnsi="Times New Roman" w:cs="Times New Roman"/>
        </w:rPr>
        <w:t xml:space="preserve">. We then use </w:t>
      </w:r>
      <w:r w:rsidR="004242A4">
        <w:rPr>
          <w:rFonts w:ascii="Times New Roman" w:hAnsi="Times New Roman" w:cs="Times New Roman"/>
        </w:rPr>
        <w:t>structural</w:t>
      </w:r>
      <w:r w:rsidR="007773CA">
        <w:rPr>
          <w:rFonts w:ascii="Times New Roman" w:hAnsi="Times New Roman" w:cs="Times New Roman"/>
        </w:rPr>
        <w:t xml:space="preserve"> mass</w:t>
      </w:r>
      <w:r w:rsidR="00AF66EF" w:rsidRPr="00B36EED">
        <w:rPr>
          <w:rFonts w:ascii="Times New Roman" w:hAnsi="Times New Roman" w:cs="Times New Roman"/>
        </w:rPr>
        <w:t xml:space="preserve"> </w:t>
      </w:r>
      <w:r w:rsidR="00066788" w:rsidRPr="00B36EED">
        <w:rPr>
          <w:rFonts w:ascii="Times New Roman" w:hAnsi="Times New Roman" w:cs="Times New Roman"/>
        </w:rPr>
        <w:t>to calculate</w:t>
      </w:r>
      <w:r w:rsidR="00341426" w:rsidRPr="00B36EED">
        <w:rPr>
          <w:rFonts w:ascii="Times New Roman" w:hAnsi="Times New Roman" w:cs="Times New Roman"/>
        </w:rPr>
        <w:t xml:space="preserve"> </w:t>
      </w:r>
      <w:r w:rsidR="00E06077" w:rsidRPr="00B36EED">
        <w:rPr>
          <w:rFonts w:ascii="Times New Roman" w:hAnsi="Times New Roman" w:cs="Times New Roman"/>
        </w:rPr>
        <w:t>metabolic requirements</w:t>
      </w:r>
      <w:r w:rsidR="004B7DD1">
        <w:rPr>
          <w:rFonts w:ascii="Times New Roman" w:hAnsi="Times New Roman" w:cs="Times New Roman"/>
        </w:rPr>
        <w:t xml:space="preserve"> </w:t>
      </w:r>
      <w:r w:rsidR="00457B07" w:rsidRPr="00B04BDC">
        <w:rPr>
          <w:noProof/>
          <w:position w:val="-12"/>
        </w:rPr>
        <w:object w:dxaOrig="860" w:dyaOrig="380" w14:anchorId="7A66BBB8">
          <v:shape id="_x0000_i1063" type="#_x0000_t75" alt="" style="width:43.2pt;height:18.9pt;mso-width-percent:0;mso-height-percent:0;mso-width-percent:0;mso-height-percent:0" o:ole="">
            <v:imagedata r:id="rId43" o:title=""/>
          </v:shape>
          <o:OLEObject Type="Embed" ProgID="Equation.DSMT4" ShapeID="_x0000_i1063" DrawAspect="Content" ObjectID="_1636291457" r:id="rId44"/>
        </w:object>
      </w:r>
      <w:r w:rsidR="00AF66EF" w:rsidRPr="00B36EED">
        <w:rPr>
          <w:rFonts w:ascii="Times New Roman" w:hAnsi="Times New Roman" w:cs="Times New Roman"/>
        </w:rPr>
        <w:t xml:space="preserve"> </w:t>
      </w:r>
      <w:r w:rsidR="004B7DD1">
        <w:rPr>
          <w:rFonts w:ascii="Times New Roman" w:hAnsi="Times New Roman" w:cs="Times New Roman"/>
        </w:rPr>
        <w:t xml:space="preserve"> </w:t>
      </w:r>
      <w:r w:rsidR="00AF66EF" w:rsidRPr="00B36EED">
        <w:rPr>
          <w:rFonts w:ascii="Times New Roman" w:hAnsi="Times New Roman" w:cs="Times New Roman"/>
        </w:rPr>
        <w:t>and</w:t>
      </w:r>
      <w:r w:rsidR="00E06077" w:rsidRPr="00B36EED">
        <w:rPr>
          <w:rFonts w:ascii="Times New Roman" w:hAnsi="Times New Roman" w:cs="Times New Roman"/>
        </w:rPr>
        <w:t xml:space="preserve"> </w:t>
      </w:r>
      <w:r w:rsidR="00066788" w:rsidRPr="00B36EED">
        <w:rPr>
          <w:rFonts w:ascii="Times New Roman" w:hAnsi="Times New Roman" w:cs="Times New Roman"/>
        </w:rPr>
        <w:t>income</w:t>
      </w:r>
      <w:r w:rsidR="00457B07" w:rsidRPr="00B04BDC">
        <w:rPr>
          <w:noProof/>
          <w:position w:val="-16"/>
        </w:rPr>
        <w:object w:dxaOrig="920" w:dyaOrig="420" w14:anchorId="523C71C9">
          <v:shape id="_x0000_i1062" type="#_x0000_t75" alt="" style="width:45.9pt;height:22.05pt;mso-width-percent:0;mso-height-percent:0;mso-width-percent:0;mso-height-percent:0" o:ole="">
            <v:imagedata r:id="rId45" o:title=""/>
          </v:shape>
          <o:OLEObject Type="Embed" ProgID="Equation.DSMT4" ShapeID="_x0000_i1062" DrawAspect="Content" ObjectID="_1636291458" r:id="rId46"/>
        </w:object>
      </w:r>
      <w:r w:rsidR="00066788" w:rsidRPr="00B36EED">
        <w:rPr>
          <w:rFonts w:ascii="Times New Roman" w:hAnsi="Times New Roman" w:cs="Times New Roman"/>
        </w:rPr>
        <w:t xml:space="preserve">. </w:t>
      </w:r>
    </w:p>
    <w:p w14:paraId="51D8548B" w14:textId="77777777" w:rsidR="00E973EE" w:rsidRPr="00B36EED" w:rsidRDefault="00E973EE" w:rsidP="00D34DE9">
      <w:pPr>
        <w:spacing w:line="480" w:lineRule="auto"/>
        <w:jc w:val="both"/>
        <w:outlineLvl w:val="0"/>
        <w:rPr>
          <w:rFonts w:ascii="Times New Roman" w:hAnsi="Times New Roman" w:cs="Times New Roman"/>
        </w:rPr>
      </w:pPr>
    </w:p>
    <w:p w14:paraId="4474D241" w14:textId="4A7DB36C" w:rsidR="00A733E0" w:rsidRDefault="009745A4" w:rsidP="00D34DE9">
      <w:pPr>
        <w:spacing w:line="480" w:lineRule="auto"/>
        <w:jc w:val="both"/>
        <w:outlineLvl w:val="0"/>
        <w:rPr>
          <w:rFonts w:ascii="Times New Roman" w:hAnsi="Times New Roman" w:cs="Times New Roman"/>
        </w:rPr>
      </w:pPr>
      <w:r w:rsidRPr="00B36EED">
        <w:rPr>
          <w:rFonts w:ascii="Times New Roman" w:hAnsi="Times New Roman" w:cs="Times New Roman"/>
        </w:rPr>
        <w:t xml:space="preserve">In each </w:t>
      </w:r>
      <w:r w:rsidR="009C0633">
        <w:rPr>
          <w:rFonts w:ascii="Times New Roman" w:hAnsi="Times New Roman" w:cs="Times New Roman"/>
        </w:rPr>
        <w:t>month</w:t>
      </w:r>
      <w:r w:rsidRPr="00B36EED">
        <w:rPr>
          <w:rFonts w:ascii="Times New Roman" w:hAnsi="Times New Roman" w:cs="Times New Roman"/>
        </w:rPr>
        <w:t>, the individual encounters prey according to its position in the size spectrum (from Eq. 2) and the overall richness of the ecosystem</w:t>
      </w:r>
      <w:r w:rsidR="00AC7033" w:rsidRPr="00B36EED">
        <w:rPr>
          <w:rFonts w:ascii="Times New Roman" w:hAnsi="Times New Roman" w:cs="Times New Roman"/>
        </w:rPr>
        <w:t xml:space="preserve"> </w:t>
      </w:r>
      <w:r w:rsidR="00457B07" w:rsidRPr="0074438F">
        <w:rPr>
          <w:rFonts w:ascii="Times New Roman" w:hAnsi="Times New Roman" w:cs="Times New Roman"/>
          <w:i/>
          <w:noProof/>
          <w:position w:val="-12"/>
        </w:rPr>
        <w:object w:dxaOrig="300" w:dyaOrig="400" w14:anchorId="73E6143E">
          <v:shape id="_x0000_i1061" type="#_x0000_t75" alt="" style="width:13.95pt;height:19.8pt;mso-width-percent:0;mso-height-percent:0;mso-width-percent:0;mso-height-percent:0" o:ole="">
            <v:imagedata r:id="rId10" o:title=""/>
          </v:shape>
          <o:OLEObject Type="Embed" ProgID="Equation.DSMT4" ShapeID="_x0000_i1061" DrawAspect="Content" ObjectID="_1636291459" r:id="rId47"/>
        </w:object>
      </w:r>
      <w:r w:rsidRPr="00B36EED">
        <w:rPr>
          <w:rFonts w:ascii="Times New Roman" w:hAnsi="Times New Roman" w:cs="Times New Roman"/>
          <w:noProof/>
        </w:rPr>
        <w:t xml:space="preserve">. </w:t>
      </w:r>
      <w:r w:rsidR="009C0633">
        <w:rPr>
          <w:rFonts w:ascii="Times New Roman" w:hAnsi="Times New Roman" w:cs="Times New Roman"/>
          <w:noProof/>
        </w:rPr>
        <w:t>In each month</w:t>
      </w:r>
      <w:r w:rsidRPr="00B36EED">
        <w:rPr>
          <w:rFonts w:ascii="Times New Roman" w:hAnsi="Times New Roman" w:cs="Times New Roman"/>
          <w:noProof/>
        </w:rPr>
        <w:t xml:space="preserve">, </w:t>
      </w:r>
      <w:r w:rsidR="00316BC2" w:rsidRPr="00B36EED">
        <w:rPr>
          <w:rFonts w:ascii="Times New Roman" w:hAnsi="Times New Roman" w:cs="Times New Roman"/>
          <w:noProof/>
        </w:rPr>
        <w:t>l</w:t>
      </w:r>
      <w:r w:rsidR="00316BC2" w:rsidRPr="00B36EED">
        <w:rPr>
          <w:rFonts w:ascii="Times New Roman" w:hAnsi="Times New Roman" w:cs="Times New Roman"/>
        </w:rPr>
        <w:t>ipid</w:t>
      </w:r>
      <w:r w:rsidR="00D56120" w:rsidRPr="00B36EED">
        <w:rPr>
          <w:rFonts w:ascii="Times New Roman" w:hAnsi="Times New Roman" w:cs="Times New Roman"/>
        </w:rPr>
        <w:t xml:space="preserve"> stores </w:t>
      </w:r>
      <w:r w:rsidR="000618D6">
        <w:rPr>
          <w:rFonts w:ascii="Times New Roman" w:hAnsi="Times New Roman" w:cs="Times New Roman"/>
          <w:i/>
        </w:rPr>
        <w:t xml:space="preserve">S(t) </w:t>
      </w:r>
      <w:r w:rsidRPr="00B36EED">
        <w:rPr>
          <w:rFonts w:ascii="Times New Roman" w:hAnsi="Times New Roman" w:cs="Times New Roman"/>
        </w:rPr>
        <w:t>are</w:t>
      </w:r>
      <w:r w:rsidR="00D56120" w:rsidRPr="00B36EED">
        <w:rPr>
          <w:rFonts w:ascii="Times New Roman" w:hAnsi="Times New Roman" w:cs="Times New Roman"/>
        </w:rPr>
        <w:t xml:space="preserve"> mobilized to meet metabolic requirements</w:t>
      </w:r>
      <w:r w:rsidR="00E06077" w:rsidRPr="00B36EED">
        <w:rPr>
          <w:rFonts w:ascii="Times New Roman" w:hAnsi="Times New Roman" w:cs="Times New Roman"/>
        </w:rPr>
        <w:t>,</w:t>
      </w:r>
      <w:r w:rsidR="00D56120" w:rsidRPr="00B36EED">
        <w:rPr>
          <w:rFonts w:ascii="Times New Roman" w:hAnsi="Times New Roman" w:cs="Times New Roman"/>
        </w:rPr>
        <w:t xml:space="preserve"> allocated to reproduction</w:t>
      </w:r>
      <w:r w:rsidR="00E06077" w:rsidRPr="00B36EED">
        <w:rPr>
          <w:rFonts w:ascii="Times New Roman" w:hAnsi="Times New Roman" w:cs="Times New Roman"/>
        </w:rPr>
        <w:t xml:space="preserve"> o</w:t>
      </w:r>
      <w:r w:rsidR="00D56120" w:rsidRPr="00B36EED">
        <w:rPr>
          <w:rFonts w:ascii="Times New Roman" w:hAnsi="Times New Roman" w:cs="Times New Roman"/>
        </w:rPr>
        <w:t>r growth</w:t>
      </w:r>
      <w:r w:rsidR="00E06077" w:rsidRPr="00B36EED">
        <w:rPr>
          <w:rFonts w:ascii="Times New Roman" w:hAnsi="Times New Roman" w:cs="Times New Roman"/>
        </w:rPr>
        <w:t>, or saved for the future</w:t>
      </w:r>
      <w:r w:rsidR="00FE3D57">
        <w:rPr>
          <w:rFonts w:ascii="Times New Roman" w:hAnsi="Times New Roman" w:cs="Times New Roman"/>
        </w:rPr>
        <w:t xml:space="preserve">. </w:t>
      </w:r>
      <w:r w:rsidR="005C3C0F">
        <w:rPr>
          <w:rFonts w:ascii="Times New Roman" w:hAnsi="Times New Roman" w:cs="Times New Roman"/>
        </w:rPr>
        <w:t>If</w:t>
      </w:r>
      <w:r w:rsidR="00CB4F07" w:rsidRPr="00B36EED">
        <w:rPr>
          <w:rFonts w:ascii="Times New Roman" w:hAnsi="Times New Roman" w:cs="Times New Roman"/>
        </w:rPr>
        <w:t xml:space="preserve"> a</w:t>
      </w:r>
      <w:r w:rsidRPr="00B36EED">
        <w:rPr>
          <w:rFonts w:ascii="Times New Roman" w:hAnsi="Times New Roman" w:cs="Times New Roman"/>
        </w:rPr>
        <w:t xml:space="preserve">n individual of size </w:t>
      </w:r>
      <w:r w:rsidRPr="00B36EED">
        <w:rPr>
          <w:rFonts w:ascii="Times New Roman" w:hAnsi="Times New Roman" w:cs="Times New Roman"/>
          <w:i/>
        </w:rPr>
        <w:t>L</w:t>
      </w:r>
      <w:r w:rsidRPr="00837DA6">
        <w:rPr>
          <w:rFonts w:ascii="Times New Roman" w:hAnsi="Times New Roman" w:cs="Times New Roman"/>
          <w:iCs/>
        </w:rPr>
        <w:t>(</w:t>
      </w:r>
      <w:r w:rsidRPr="00B36EED">
        <w:rPr>
          <w:rFonts w:ascii="Times New Roman" w:hAnsi="Times New Roman" w:cs="Times New Roman"/>
          <w:i/>
        </w:rPr>
        <w:t>t</w:t>
      </w:r>
      <w:r w:rsidRPr="00837DA6">
        <w:rPr>
          <w:rFonts w:ascii="Times New Roman" w:hAnsi="Times New Roman" w:cs="Times New Roman"/>
          <w:iCs/>
        </w:rPr>
        <w:t>)</w:t>
      </w:r>
      <w:r w:rsidRPr="00B36EED">
        <w:rPr>
          <w:rFonts w:ascii="Times New Roman" w:hAnsi="Times New Roman" w:cs="Times New Roman"/>
        </w:rPr>
        <w:t xml:space="preserve"> with stores </w:t>
      </w:r>
      <w:r w:rsidRPr="00B36EED">
        <w:rPr>
          <w:rFonts w:ascii="Times New Roman" w:hAnsi="Times New Roman" w:cs="Times New Roman"/>
          <w:i/>
        </w:rPr>
        <w:t>S(t)</w:t>
      </w:r>
      <w:r w:rsidR="00837C2B" w:rsidRPr="00B36EED">
        <w:rPr>
          <w:rFonts w:ascii="Times New Roman" w:hAnsi="Times New Roman" w:cs="Times New Roman"/>
        </w:rPr>
        <w:t xml:space="preserve"> </w:t>
      </w:r>
      <w:r w:rsidR="005C3C0F">
        <w:rPr>
          <w:rFonts w:ascii="Times New Roman" w:hAnsi="Times New Roman" w:cs="Times New Roman"/>
        </w:rPr>
        <w:t>allocates a fraction</w:t>
      </w:r>
      <w:r w:rsidR="009A491E" w:rsidRPr="00B36EED">
        <w:rPr>
          <w:rFonts w:ascii="Times New Roman" w:hAnsi="Times New Roman" w:cs="Times New Roman"/>
        </w:rPr>
        <w:t xml:space="preserve"> </w:t>
      </w:r>
      <w:r w:rsidR="009A491E" w:rsidRPr="00B36EED">
        <w:rPr>
          <w:rFonts w:ascii="Times New Roman" w:hAnsi="Times New Roman" w:cs="Times New Roman"/>
          <w:i/>
        </w:rPr>
        <w:t xml:space="preserve">r </w:t>
      </w:r>
      <w:r w:rsidR="009A491E" w:rsidRPr="00B36EED">
        <w:rPr>
          <w:rFonts w:ascii="Times New Roman" w:hAnsi="Times New Roman" w:cs="Times New Roman"/>
        </w:rPr>
        <w:t xml:space="preserve">of its energy stores to reproduction, and </w:t>
      </w:r>
      <w:r w:rsidR="005C3C0F">
        <w:rPr>
          <w:rFonts w:ascii="Times New Roman" w:hAnsi="Times New Roman" w:cs="Times New Roman"/>
        </w:rPr>
        <w:t xml:space="preserve">a </w:t>
      </w:r>
      <w:r w:rsidR="009A491E" w:rsidRPr="00B36EED">
        <w:rPr>
          <w:rFonts w:ascii="Times New Roman" w:hAnsi="Times New Roman" w:cs="Times New Roman"/>
        </w:rPr>
        <w:t xml:space="preserve">fraction </w:t>
      </w:r>
      <w:r w:rsidR="0040597F" w:rsidRPr="00B36EED">
        <w:rPr>
          <w:rFonts w:ascii="Times New Roman" w:hAnsi="Times New Roman" w:cs="Times New Roman"/>
          <w:i/>
        </w:rPr>
        <w:t>g</w:t>
      </w:r>
      <w:r w:rsidR="005C3C0F">
        <w:rPr>
          <w:rFonts w:ascii="Times New Roman" w:hAnsi="Times New Roman" w:cs="Times New Roman"/>
          <w:i/>
        </w:rPr>
        <w:t xml:space="preserve"> &lt; </w:t>
      </w:r>
      <w:r w:rsidR="005C3C0F" w:rsidRPr="005C3C0F">
        <w:rPr>
          <w:rFonts w:ascii="Times New Roman" w:hAnsi="Times New Roman" w:cs="Times New Roman"/>
        </w:rPr>
        <w:t>1</w:t>
      </w:r>
      <w:r w:rsidR="005C3C0F">
        <w:rPr>
          <w:rFonts w:ascii="Times New Roman" w:hAnsi="Times New Roman" w:cs="Times New Roman"/>
          <w:i/>
        </w:rPr>
        <w:t xml:space="preserve">- r </w:t>
      </w:r>
      <w:r w:rsidR="009A491E" w:rsidRPr="00B36EED">
        <w:rPr>
          <w:rFonts w:ascii="Times New Roman" w:hAnsi="Times New Roman" w:cs="Times New Roman"/>
        </w:rPr>
        <w:t xml:space="preserve">of stores </w:t>
      </w:r>
      <w:r w:rsidR="0040597F" w:rsidRPr="00B36EED">
        <w:rPr>
          <w:rFonts w:ascii="Times New Roman" w:hAnsi="Times New Roman" w:cs="Times New Roman"/>
        </w:rPr>
        <w:t>to growth</w:t>
      </w:r>
      <w:r w:rsidR="000618D6">
        <w:rPr>
          <w:rFonts w:ascii="Times New Roman" w:hAnsi="Times New Roman" w:cs="Times New Roman"/>
        </w:rPr>
        <w:t>, it will grow by</w:t>
      </w:r>
    </w:p>
    <w:p w14:paraId="4FE0E925" w14:textId="1EEEFC66" w:rsidR="003C721C" w:rsidRDefault="00A733E0" w:rsidP="00CB3157">
      <w:pPr>
        <w:spacing w:line="480" w:lineRule="auto"/>
        <w:jc w:val="right"/>
        <w:outlineLvl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733E0">
        <w:rPr>
          <w:rFonts w:ascii="Times New Roman" w:hAnsi="Times New Roman" w:cs="Times New Roman"/>
          <w:noProof/>
        </w:rPr>
        <w:drawing>
          <wp:inline distT="0" distB="0" distL="0" distR="0" wp14:anchorId="231A6318" wp14:editId="46586390">
            <wp:extent cx="1689100" cy="3048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689100" cy="304800"/>
                    </a:xfrm>
                    <a:prstGeom prst="rect">
                      <a:avLst/>
                    </a:prstGeom>
                  </pic:spPr>
                </pic:pic>
              </a:graphicData>
            </a:graphic>
          </wp:inline>
        </w:drawing>
      </w:r>
      <w:r w:rsidR="003C721C">
        <w:rPr>
          <w:rFonts w:ascii="Times New Roman" w:hAnsi="Times New Roman" w:cs="Times New Roman"/>
        </w:rPr>
        <w:t xml:space="preserve"> </w:t>
      </w:r>
      <w:r w:rsidR="003C721C">
        <w:rPr>
          <w:rFonts w:ascii="Times New Roman" w:hAnsi="Times New Roman" w:cs="Times New Roman"/>
        </w:rPr>
        <w:tab/>
      </w:r>
      <w:r w:rsidR="003C721C">
        <w:rPr>
          <w:rFonts w:ascii="Times New Roman" w:hAnsi="Times New Roman" w:cs="Times New Roman"/>
        </w:rPr>
        <w:tab/>
      </w:r>
      <w:r w:rsidR="003C721C">
        <w:rPr>
          <w:rFonts w:ascii="Times New Roman" w:hAnsi="Times New Roman" w:cs="Times New Roman"/>
        </w:rPr>
        <w:tab/>
      </w:r>
      <w:r w:rsidR="003C721C">
        <w:rPr>
          <w:rFonts w:ascii="Times New Roman" w:hAnsi="Times New Roman" w:cs="Times New Roman"/>
        </w:rPr>
        <w:tab/>
      </w:r>
      <w:r w:rsidR="003C721C">
        <w:rPr>
          <w:rFonts w:ascii="Times New Roman" w:hAnsi="Times New Roman" w:cs="Times New Roman"/>
        </w:rPr>
        <w:tab/>
        <w:t>(6)</w:t>
      </w:r>
    </w:p>
    <w:p w14:paraId="74DB90AE" w14:textId="0CC0A36A" w:rsidR="009F7C1A" w:rsidRPr="00B36EED" w:rsidRDefault="00761AED" w:rsidP="00D34DE9">
      <w:pPr>
        <w:spacing w:line="480" w:lineRule="auto"/>
        <w:jc w:val="both"/>
        <w:outlineLvl w:val="0"/>
        <w:rPr>
          <w:rFonts w:ascii="Times New Roman" w:hAnsi="Times New Roman" w:cs="Times New Roman"/>
        </w:rPr>
      </w:pPr>
      <w:r>
        <w:rPr>
          <w:rFonts w:ascii="Times New Roman" w:hAnsi="Times New Roman" w:cs="Times New Roman"/>
        </w:rPr>
        <w:t xml:space="preserve">The derivation for Eq. 6 is in the Supplemental Material. </w:t>
      </w:r>
      <w:r w:rsidR="00A733E0">
        <w:rPr>
          <w:rFonts w:ascii="Times New Roman" w:hAnsi="Times New Roman" w:cs="Times New Roman"/>
        </w:rPr>
        <w:t xml:space="preserve">Consequently, the dynamics from one month to the next </w:t>
      </w:r>
      <w:commentRangeStart w:id="15"/>
      <w:commentRangeStart w:id="16"/>
      <w:r w:rsidR="00A733E0">
        <w:rPr>
          <w:rFonts w:ascii="Times New Roman" w:hAnsi="Times New Roman" w:cs="Times New Roman"/>
        </w:rPr>
        <w:t>are</w:t>
      </w:r>
      <w:commentRangeEnd w:id="15"/>
      <w:r w:rsidR="00A733E0">
        <w:rPr>
          <w:rStyle w:val="CommentReference"/>
        </w:rPr>
        <w:commentReference w:id="15"/>
      </w:r>
      <w:commentRangeEnd w:id="16"/>
      <w:r w:rsidR="007773CA">
        <w:rPr>
          <w:rStyle w:val="CommentReference"/>
        </w:rPr>
        <w:commentReference w:id="16"/>
      </w:r>
    </w:p>
    <w:p w14:paraId="44FD832F" w14:textId="77777777" w:rsidR="00CB4F07" w:rsidRPr="00B36EED" w:rsidRDefault="00CB4F07" w:rsidP="00D34DE9">
      <w:pPr>
        <w:spacing w:line="480" w:lineRule="auto"/>
        <w:jc w:val="both"/>
        <w:outlineLvl w:val="0"/>
        <w:rPr>
          <w:rFonts w:ascii="Times New Roman" w:hAnsi="Times New Roman" w:cs="Times New Roman"/>
        </w:rPr>
      </w:pPr>
    </w:p>
    <w:p w14:paraId="099D4FF2" w14:textId="6E7ABFD3" w:rsidR="009A491E" w:rsidRPr="00B36EED" w:rsidRDefault="0040597F" w:rsidP="00D34DE9">
      <w:pPr>
        <w:pStyle w:val="MTDisplayEquation"/>
        <w:spacing w:line="480" w:lineRule="auto"/>
        <w:jc w:val="both"/>
        <w:outlineLvl w:val="0"/>
      </w:pPr>
      <w:r w:rsidRPr="00B36EED">
        <w:tab/>
      </w:r>
      <w:commentRangeStart w:id="17"/>
      <w:commentRangeStart w:id="18"/>
      <w:r w:rsidR="00457B07" w:rsidRPr="00B36EED">
        <w:rPr>
          <w:noProof/>
          <w:position w:val="-32"/>
        </w:rPr>
        <w:object w:dxaOrig="4680" w:dyaOrig="780" w14:anchorId="5CA381C3">
          <v:shape id="_x0000_i1060" type="#_x0000_t75" alt="" style="width:234pt;height:39.15pt;mso-width-percent:0;mso-height-percent:0;mso-width-percent:0;mso-height-percent:0" o:ole="">
            <v:imagedata r:id="rId49" o:title=""/>
          </v:shape>
          <o:OLEObject Type="Embed" ProgID="Equation.DSMT4" ShapeID="_x0000_i1060" DrawAspect="Content" ObjectID="_1636291460" r:id="rId50"/>
        </w:object>
      </w:r>
      <w:commentRangeEnd w:id="17"/>
      <w:r w:rsidR="009C0633">
        <w:rPr>
          <w:rStyle w:val="CommentReference"/>
          <w:rFonts w:asciiTheme="minorHAnsi" w:hAnsiTheme="minorHAnsi" w:cstheme="minorBidi"/>
        </w:rPr>
        <w:commentReference w:id="17"/>
      </w:r>
      <w:commentRangeEnd w:id="18"/>
      <w:r w:rsidR="007773CA">
        <w:rPr>
          <w:rStyle w:val="CommentReference"/>
          <w:rFonts w:asciiTheme="minorHAnsi" w:hAnsiTheme="minorHAnsi" w:cstheme="minorBidi"/>
        </w:rPr>
        <w:commentReference w:id="18"/>
      </w:r>
      <w:r w:rsidRPr="00B36EED">
        <w:t xml:space="preserve"> </w:t>
      </w:r>
      <w:r w:rsidRPr="00B36EED">
        <w:tab/>
      </w:r>
      <w:r w:rsidR="00A733E0">
        <w:t>(7)</w:t>
      </w:r>
    </w:p>
    <w:p w14:paraId="538E5890" w14:textId="77777777" w:rsidR="00A227CB" w:rsidRDefault="00A227CB" w:rsidP="00D34DE9">
      <w:pPr>
        <w:spacing w:line="480" w:lineRule="auto"/>
        <w:jc w:val="both"/>
        <w:outlineLvl w:val="0"/>
        <w:rPr>
          <w:rFonts w:ascii="Times New Roman" w:hAnsi="Times New Roman" w:cs="Times New Roman"/>
        </w:rPr>
      </w:pPr>
    </w:p>
    <w:p w14:paraId="6C50E2DF" w14:textId="51A47BDF" w:rsidR="00C45F2C" w:rsidRDefault="00CB502B" w:rsidP="00D34DE9">
      <w:pPr>
        <w:spacing w:line="480" w:lineRule="auto"/>
        <w:jc w:val="both"/>
        <w:outlineLvl w:val="0"/>
        <w:rPr>
          <w:rFonts w:ascii="Times New Roman" w:hAnsi="Times New Roman" w:cs="Times New Roman"/>
        </w:rPr>
      </w:pPr>
      <w:r>
        <w:rPr>
          <w:rFonts w:ascii="Times New Roman" w:hAnsi="Times New Roman" w:cs="Times New Roman"/>
        </w:rPr>
        <w:t xml:space="preserve">There are several physiological conditions that determine whether an individual survives from time </w:t>
      </w:r>
      <w:r>
        <w:rPr>
          <w:rFonts w:ascii="Times New Roman" w:hAnsi="Times New Roman" w:cs="Times New Roman"/>
          <w:i/>
        </w:rPr>
        <w:t xml:space="preserve">t </w:t>
      </w:r>
      <w:r>
        <w:rPr>
          <w:rFonts w:ascii="Times New Roman" w:hAnsi="Times New Roman" w:cs="Times New Roman"/>
        </w:rPr>
        <w:t xml:space="preserve">to </w:t>
      </w:r>
      <w:r>
        <w:rPr>
          <w:rFonts w:ascii="Times New Roman" w:hAnsi="Times New Roman" w:cs="Times New Roman"/>
          <w:i/>
        </w:rPr>
        <w:t xml:space="preserve">t </w:t>
      </w:r>
      <w:r>
        <w:rPr>
          <w:rFonts w:ascii="Times New Roman" w:hAnsi="Times New Roman" w:cs="Times New Roman"/>
        </w:rPr>
        <w:t xml:space="preserve">+ 1. </w:t>
      </w:r>
      <w:r w:rsidR="002B16B5">
        <w:rPr>
          <w:rFonts w:ascii="Times New Roman" w:hAnsi="Times New Roman" w:cs="Times New Roman"/>
        </w:rPr>
        <w:t>L</w:t>
      </w:r>
      <w:r>
        <w:rPr>
          <w:rFonts w:ascii="Times New Roman" w:hAnsi="Times New Roman" w:cs="Times New Roman"/>
        </w:rPr>
        <w:t>ipid stores</w:t>
      </w:r>
      <w:r w:rsidRPr="00B36EED">
        <w:rPr>
          <w:rFonts w:ascii="Times New Roman" w:hAnsi="Times New Roman" w:cs="Times New Roman"/>
        </w:rPr>
        <w:t xml:space="preserve"> must be maintained above a critical threshold, which is </w:t>
      </w:r>
      <w:r>
        <w:rPr>
          <w:rFonts w:ascii="Times New Roman" w:hAnsi="Times New Roman" w:cs="Times New Roman"/>
        </w:rPr>
        <w:t xml:space="preserve">a percentage </w:t>
      </w:r>
      <w:bookmarkStart w:id="19" w:name="MTBlankEqn"/>
      <w:r w:rsidR="00457B07" w:rsidRPr="00C500CD">
        <w:rPr>
          <w:noProof/>
          <w:position w:val="-6"/>
        </w:rPr>
        <w:object w:dxaOrig="200" w:dyaOrig="220" w14:anchorId="07B5FDC5">
          <v:shape id="_x0000_i1059" type="#_x0000_t75" alt="" style="width:9.9pt;height:10.8pt;mso-width-percent:0;mso-height-percent:0;mso-width-percent:0;mso-height-percent:0" o:ole="">
            <v:imagedata r:id="rId51" o:title=""/>
          </v:shape>
          <o:OLEObject Type="Embed" ProgID="Equation.DSMT4" ShapeID="_x0000_i1059" DrawAspect="Content" ObjectID="_1636291461" r:id="rId52"/>
        </w:object>
      </w:r>
      <w:bookmarkEnd w:id="19"/>
      <w:r>
        <w:rPr>
          <w:rFonts w:ascii="Times New Roman" w:hAnsi="Times New Roman" w:cs="Times New Roman"/>
        </w:rPr>
        <w:t>of</w:t>
      </w:r>
      <w:r w:rsidRPr="00B36EED">
        <w:rPr>
          <w:rFonts w:ascii="Times New Roman" w:hAnsi="Times New Roman" w:cs="Times New Roman"/>
        </w:rPr>
        <w:t xml:space="preserve"> structural mass</w:t>
      </w:r>
      <w:r w:rsidR="000D72DE">
        <w:rPr>
          <w:rFonts w:ascii="Times New Roman" w:hAnsi="Times New Roman" w:cs="Times New Roman"/>
        </w:rPr>
        <w:t xml:space="preserve"> (in joules), so that</w:t>
      </w:r>
      <w:r>
        <w:rPr>
          <w:rFonts w:ascii="Times New Roman" w:hAnsi="Times New Roman" w:cs="Times New Roman"/>
        </w:rPr>
        <w:t xml:space="preserve"> </w:t>
      </w:r>
      <w:r w:rsidR="00457B07" w:rsidRPr="00B41843">
        <w:rPr>
          <w:rFonts w:ascii="Times New Roman" w:hAnsi="Times New Roman" w:cs="Times New Roman"/>
          <w:noProof/>
          <w:position w:val="-12"/>
        </w:rPr>
        <w:object w:dxaOrig="2060" w:dyaOrig="380" w14:anchorId="6BD51F91">
          <v:shape id="_x0000_i1058" type="#_x0000_t75" alt="" style="width:103.05pt;height:18.9pt;mso-width-percent:0;mso-height-percent:0;mso-width-percent:0;mso-height-percent:0" o:ole="">
            <v:imagedata r:id="rId53" o:title=""/>
          </v:shape>
          <o:OLEObject Type="Embed" ProgID="Equation.DSMT4" ShapeID="_x0000_i1058" DrawAspect="Content" ObjectID="_1636291462" r:id="rId54"/>
        </w:object>
      </w:r>
      <w:r w:rsidRPr="00B36EED">
        <w:rPr>
          <w:rFonts w:ascii="Times New Roman" w:hAnsi="Times New Roman" w:cs="Times New Roman"/>
        </w:rPr>
        <w:t>.</w:t>
      </w:r>
      <w:r>
        <w:rPr>
          <w:rFonts w:ascii="Times New Roman" w:hAnsi="Times New Roman" w:cs="Times New Roman"/>
        </w:rPr>
        <w:t xml:space="preserve"> An individual whose stores fall below </w:t>
      </w:r>
      <w:r>
        <w:rPr>
          <w:rFonts w:ascii="Times New Roman" w:hAnsi="Times New Roman" w:cs="Times New Roman"/>
        </w:rPr>
        <w:lastRenderedPageBreak/>
        <w:t xml:space="preserve">this threshold starves </w:t>
      </w:r>
      <w:r w:rsidR="00D97C54">
        <w:rPr>
          <w:rFonts w:ascii="Times New Roman" w:hAnsi="Times New Roman" w:cs="Times New Roman"/>
        </w:rPr>
        <w:t>(</w:t>
      </w:r>
      <w:r>
        <w:rPr>
          <w:rFonts w:ascii="Times New Roman" w:hAnsi="Times New Roman" w:cs="Times New Roman"/>
        </w:rPr>
        <w:t>and receives no current or future fitness</w:t>
      </w:r>
      <w:r w:rsidR="00D97C54">
        <w:rPr>
          <w:rFonts w:ascii="Times New Roman" w:hAnsi="Times New Roman" w:cs="Times New Roman"/>
        </w:rPr>
        <w:t>).</w:t>
      </w:r>
      <w:r>
        <w:rPr>
          <w:rFonts w:ascii="Times New Roman" w:hAnsi="Times New Roman" w:cs="Times New Roman"/>
        </w:rPr>
        <w:t xml:space="preserve"> The maximum lipid mass that can be saved from </w:t>
      </w:r>
      <w:r>
        <w:rPr>
          <w:rFonts w:ascii="Times New Roman" w:hAnsi="Times New Roman" w:cs="Times New Roman"/>
          <w:i/>
          <w:iCs/>
        </w:rPr>
        <w:t xml:space="preserve">t </w:t>
      </w:r>
      <w:r>
        <w:rPr>
          <w:rFonts w:ascii="Times New Roman" w:hAnsi="Times New Roman" w:cs="Times New Roman"/>
        </w:rPr>
        <w:t xml:space="preserve">to </w:t>
      </w:r>
      <w:r>
        <w:rPr>
          <w:rFonts w:ascii="Times New Roman" w:hAnsi="Times New Roman" w:cs="Times New Roman"/>
          <w:i/>
          <w:iCs/>
        </w:rPr>
        <w:t>t+</w:t>
      </w:r>
      <w:r>
        <w:rPr>
          <w:rFonts w:ascii="Times New Roman" w:hAnsi="Times New Roman" w:cs="Times New Roman"/>
        </w:rPr>
        <w:t xml:space="preserve">1 </w:t>
      </w:r>
      <w:r w:rsidRPr="00B36EED">
        <w:rPr>
          <w:rFonts w:ascii="Times New Roman" w:hAnsi="Times New Roman" w:cs="Times New Roman"/>
        </w:rPr>
        <w:t xml:space="preserve">cannot exceed </w:t>
      </w:r>
      <w:r>
        <w:rPr>
          <w:rFonts w:ascii="Times New Roman" w:hAnsi="Times New Roman" w:cs="Times New Roman"/>
        </w:rPr>
        <w:t xml:space="preserve">75% of the </w:t>
      </w:r>
      <w:r w:rsidRPr="00B36EED">
        <w:rPr>
          <w:rFonts w:ascii="Times New Roman" w:hAnsi="Times New Roman" w:cs="Times New Roman"/>
        </w:rPr>
        <w:t>structural mas</w:t>
      </w:r>
      <w:r>
        <w:rPr>
          <w:rFonts w:ascii="Times New Roman" w:hAnsi="Times New Roman" w:cs="Times New Roman"/>
        </w:rPr>
        <w:t xml:space="preserve">s </w:t>
      </w:r>
      <w:r w:rsidRPr="00FE3D57">
        <w:rPr>
          <w:rFonts w:ascii="Times New Roman" w:hAnsi="Times New Roman" w:cs="Times New Roman"/>
          <w:i/>
          <w:iCs/>
        </w:rPr>
        <w:t>W</w:t>
      </w:r>
      <w:r w:rsidRPr="00FE3D57">
        <w:rPr>
          <w:rFonts w:ascii="Times New Roman" w:hAnsi="Times New Roman" w:cs="Times New Roman"/>
          <w:i/>
          <w:iCs/>
          <w:vertAlign w:val="subscript"/>
        </w:rPr>
        <w:t>1</w:t>
      </w:r>
      <w:r w:rsidRPr="00514BAB">
        <w:rPr>
          <w:rFonts w:ascii="Times New Roman" w:hAnsi="Times New Roman" w:cs="Times New Roman"/>
        </w:rPr>
        <w:t>(</w:t>
      </w:r>
      <w:r w:rsidRPr="00FE3D57">
        <w:rPr>
          <w:rFonts w:ascii="Times New Roman" w:hAnsi="Times New Roman" w:cs="Times New Roman"/>
          <w:i/>
          <w:iCs/>
        </w:rPr>
        <w:t>t</w:t>
      </w:r>
      <w:r>
        <w:rPr>
          <w:rFonts w:ascii="Times New Roman" w:hAnsi="Times New Roman" w:cs="Times New Roman"/>
        </w:rPr>
        <w:t xml:space="preserve">); any lipid stores in excess of this are not carried over. </w:t>
      </w:r>
      <w:r w:rsidR="00460D55">
        <w:rPr>
          <w:rFonts w:ascii="Times New Roman" w:hAnsi="Times New Roman" w:cs="Times New Roman"/>
        </w:rPr>
        <w:t>If, after allocation</w:t>
      </w:r>
      <w:r w:rsidR="00E74642">
        <w:rPr>
          <w:rFonts w:ascii="Times New Roman" w:hAnsi="Times New Roman" w:cs="Times New Roman"/>
        </w:rPr>
        <w:t xml:space="preserve"> to growth and reproduction, an </w:t>
      </w:r>
      <w:r w:rsidR="009270B4">
        <w:rPr>
          <w:rFonts w:ascii="Times New Roman" w:hAnsi="Times New Roman" w:cs="Times New Roman"/>
        </w:rPr>
        <w:t>individual’s</w:t>
      </w:r>
      <w:r w:rsidR="003E4797">
        <w:rPr>
          <w:rFonts w:ascii="Times New Roman" w:hAnsi="Times New Roman" w:cs="Times New Roman"/>
        </w:rPr>
        <w:t xml:space="preserve"> </w:t>
      </w:r>
      <w:r w:rsidR="005A4D2D">
        <w:rPr>
          <w:rFonts w:ascii="Times New Roman" w:hAnsi="Times New Roman" w:cs="Times New Roman"/>
        </w:rPr>
        <w:t>expected future</w:t>
      </w:r>
      <w:r w:rsidR="003E4797">
        <w:rPr>
          <w:rFonts w:ascii="Times New Roman" w:hAnsi="Times New Roman" w:cs="Times New Roman"/>
        </w:rPr>
        <w:t xml:space="preserve"> stores </w:t>
      </w:r>
      <w:r w:rsidR="003E4797">
        <w:rPr>
          <w:rFonts w:ascii="Times New Roman" w:hAnsi="Times New Roman" w:cs="Times New Roman"/>
          <w:i/>
          <w:iCs/>
        </w:rPr>
        <w:t>S</w:t>
      </w:r>
      <w:r w:rsidR="003E4797" w:rsidRPr="0088133D">
        <w:rPr>
          <w:rFonts w:ascii="Times New Roman" w:hAnsi="Times New Roman" w:cs="Times New Roman"/>
        </w:rPr>
        <w:t>(</w:t>
      </w:r>
      <w:r w:rsidR="003E4797">
        <w:rPr>
          <w:rFonts w:ascii="Times New Roman" w:hAnsi="Times New Roman" w:cs="Times New Roman"/>
          <w:i/>
          <w:iCs/>
        </w:rPr>
        <w:t>t+1</w:t>
      </w:r>
      <w:r w:rsidR="003E4797" w:rsidRPr="0088133D">
        <w:rPr>
          <w:rFonts w:ascii="Times New Roman" w:hAnsi="Times New Roman" w:cs="Times New Roman"/>
        </w:rPr>
        <w:t>)</w:t>
      </w:r>
      <w:r w:rsidR="003E4797">
        <w:rPr>
          <w:rFonts w:ascii="Times New Roman" w:hAnsi="Times New Roman" w:cs="Times New Roman"/>
          <w:i/>
          <w:iCs/>
        </w:rPr>
        <w:t xml:space="preserve"> </w:t>
      </w:r>
      <w:r w:rsidR="003E4797">
        <w:rPr>
          <w:rFonts w:ascii="Times New Roman" w:hAnsi="Times New Roman" w:cs="Times New Roman"/>
        </w:rPr>
        <w:t xml:space="preserve">do not exceed the critical threshold for its future </w:t>
      </w:r>
      <w:r w:rsidR="00EE4954">
        <w:rPr>
          <w:rFonts w:ascii="Times New Roman" w:hAnsi="Times New Roman" w:cs="Times New Roman"/>
        </w:rPr>
        <w:t xml:space="preserve">structural mass </w:t>
      </w:r>
      <w:r w:rsidR="003E4797">
        <w:rPr>
          <w:rFonts w:ascii="Times New Roman" w:hAnsi="Times New Roman" w:cs="Times New Roman"/>
        </w:rPr>
        <w:t>(</w:t>
      </w:r>
      <w:r w:rsidR="007628E8">
        <w:rPr>
          <w:rFonts w:ascii="Times New Roman" w:hAnsi="Times New Roman" w:cs="Times New Roman"/>
          <w:i/>
          <w:iCs/>
        </w:rPr>
        <w:t>W</w:t>
      </w:r>
      <w:r w:rsidR="007628E8">
        <w:rPr>
          <w:rFonts w:ascii="Times New Roman" w:hAnsi="Times New Roman" w:cs="Times New Roman"/>
          <w:i/>
          <w:iCs/>
          <w:vertAlign w:val="subscript"/>
        </w:rPr>
        <w:t>1</w:t>
      </w:r>
      <w:r w:rsidR="003E4797" w:rsidRPr="002A4890">
        <w:rPr>
          <w:rFonts w:ascii="Times New Roman" w:hAnsi="Times New Roman" w:cs="Times New Roman"/>
        </w:rPr>
        <w:t>(</w:t>
      </w:r>
      <w:r w:rsidR="003E4797">
        <w:rPr>
          <w:rFonts w:ascii="Times New Roman" w:hAnsi="Times New Roman" w:cs="Times New Roman"/>
          <w:i/>
          <w:iCs/>
        </w:rPr>
        <w:t>t+</w:t>
      </w:r>
      <w:r w:rsidR="003E4797" w:rsidRPr="007628E8">
        <w:rPr>
          <w:rFonts w:ascii="Times New Roman" w:hAnsi="Times New Roman" w:cs="Times New Roman"/>
        </w:rPr>
        <w:t>1</w:t>
      </w:r>
      <w:r w:rsidR="003E4797" w:rsidRPr="002A4890">
        <w:rPr>
          <w:rFonts w:ascii="Times New Roman" w:hAnsi="Times New Roman" w:cs="Times New Roman"/>
        </w:rPr>
        <w:t>)</w:t>
      </w:r>
      <w:r w:rsidR="003E4797">
        <w:rPr>
          <w:rFonts w:ascii="Times New Roman" w:hAnsi="Times New Roman" w:cs="Times New Roman"/>
        </w:rPr>
        <w:t xml:space="preserve">), then the individual </w:t>
      </w:r>
      <w:r w:rsidR="003D00AA">
        <w:rPr>
          <w:rFonts w:ascii="Times New Roman" w:hAnsi="Times New Roman" w:cs="Times New Roman"/>
        </w:rPr>
        <w:t xml:space="preserve">has no future </w:t>
      </w:r>
      <w:r w:rsidR="003E4797">
        <w:rPr>
          <w:rFonts w:ascii="Times New Roman" w:hAnsi="Times New Roman" w:cs="Times New Roman"/>
        </w:rPr>
        <w:t>fitness</w:t>
      </w:r>
      <w:r w:rsidR="00326EAE">
        <w:rPr>
          <w:rFonts w:ascii="Times New Roman" w:hAnsi="Times New Roman" w:cs="Times New Roman"/>
        </w:rPr>
        <w:t xml:space="preserve"> (i.e., it starves after the current time step)</w:t>
      </w:r>
      <w:r w:rsidR="003E4797">
        <w:rPr>
          <w:rFonts w:ascii="Times New Roman" w:hAnsi="Times New Roman" w:cs="Times New Roman"/>
        </w:rPr>
        <w:t xml:space="preserve">. </w:t>
      </w:r>
      <w:r w:rsidR="00863ACB" w:rsidRPr="00B36EED">
        <w:rPr>
          <w:rFonts w:ascii="Times New Roman" w:hAnsi="Times New Roman" w:cs="Times New Roman"/>
        </w:rPr>
        <w:t xml:space="preserve">If </w:t>
      </w:r>
      <w:r w:rsidR="00715123">
        <w:rPr>
          <w:rFonts w:ascii="Times New Roman" w:hAnsi="Times New Roman" w:cs="Times New Roman"/>
        </w:rPr>
        <w:t>th</w:t>
      </w:r>
      <w:r w:rsidR="00A733E0">
        <w:rPr>
          <w:rFonts w:ascii="Times New Roman" w:hAnsi="Times New Roman" w:cs="Times New Roman"/>
        </w:rPr>
        <w:t>e</w:t>
      </w:r>
      <w:r w:rsidR="00715123">
        <w:rPr>
          <w:rFonts w:ascii="Times New Roman" w:hAnsi="Times New Roman" w:cs="Times New Roman"/>
        </w:rPr>
        <w:t xml:space="preserve"> </w:t>
      </w:r>
      <w:r w:rsidR="00D47F40">
        <w:rPr>
          <w:rFonts w:ascii="Times New Roman" w:hAnsi="Times New Roman" w:cs="Times New Roman"/>
        </w:rPr>
        <w:t>physiological</w:t>
      </w:r>
      <w:r w:rsidR="00863ACB" w:rsidRPr="00B36EED">
        <w:rPr>
          <w:rFonts w:ascii="Times New Roman" w:hAnsi="Times New Roman" w:cs="Times New Roman"/>
        </w:rPr>
        <w:t xml:space="preserve"> </w:t>
      </w:r>
      <w:r w:rsidR="00A733E0">
        <w:rPr>
          <w:rFonts w:ascii="Times New Roman" w:hAnsi="Times New Roman" w:cs="Times New Roman"/>
        </w:rPr>
        <w:t>constraint</w:t>
      </w:r>
      <w:r w:rsidR="00D47F40">
        <w:rPr>
          <w:rFonts w:ascii="Times New Roman" w:hAnsi="Times New Roman" w:cs="Times New Roman"/>
        </w:rPr>
        <w:t xml:space="preserve">s are </w:t>
      </w:r>
      <w:r w:rsidR="00863ACB" w:rsidRPr="00B36EED">
        <w:rPr>
          <w:rFonts w:ascii="Times New Roman" w:hAnsi="Times New Roman" w:cs="Times New Roman"/>
        </w:rPr>
        <w:t xml:space="preserve">satisfied, then the individual will survive </w:t>
      </w:r>
      <w:r w:rsidR="00F763F2">
        <w:rPr>
          <w:rFonts w:ascii="Times New Roman" w:hAnsi="Times New Roman" w:cs="Times New Roman"/>
        </w:rPr>
        <w:t xml:space="preserve">to the next time </w:t>
      </w:r>
      <w:r w:rsidR="00863ACB" w:rsidRPr="00B36EED">
        <w:rPr>
          <w:rFonts w:ascii="Times New Roman" w:hAnsi="Times New Roman" w:cs="Times New Roman"/>
        </w:rPr>
        <w:t xml:space="preserve">according to the mortality risk </w:t>
      </w:r>
      <w:r w:rsidR="00AF66EF" w:rsidRPr="00B36EED">
        <w:rPr>
          <w:rFonts w:ascii="Times New Roman" w:hAnsi="Times New Roman" w:cs="Times New Roman"/>
        </w:rPr>
        <w:t xml:space="preserve">given by Eq. </w:t>
      </w:r>
      <w:r w:rsidR="00807C6D">
        <w:rPr>
          <w:rFonts w:ascii="Times New Roman" w:hAnsi="Times New Roman" w:cs="Times New Roman"/>
        </w:rPr>
        <w:t>4</w:t>
      </w:r>
      <w:r w:rsidR="00AF66EF" w:rsidRPr="00B36EED">
        <w:rPr>
          <w:rFonts w:ascii="Times New Roman" w:hAnsi="Times New Roman" w:cs="Times New Roman"/>
        </w:rPr>
        <w:t xml:space="preserve"> for</w:t>
      </w:r>
      <w:r w:rsidR="00863ACB" w:rsidRPr="00B36EED">
        <w:rPr>
          <w:rFonts w:ascii="Times New Roman" w:hAnsi="Times New Roman" w:cs="Times New Roman"/>
        </w:rPr>
        <w:t xml:space="preserve"> its </w:t>
      </w:r>
      <w:r w:rsidR="00145C60" w:rsidRPr="00B36EED">
        <w:rPr>
          <w:rFonts w:ascii="Times New Roman" w:hAnsi="Times New Roman" w:cs="Times New Roman"/>
        </w:rPr>
        <w:t xml:space="preserve">structural mass </w:t>
      </w:r>
      <w:r w:rsidR="00457B07" w:rsidRPr="00145C60">
        <w:rPr>
          <w:rFonts w:ascii="Times New Roman" w:hAnsi="Times New Roman" w:cs="Times New Roman"/>
          <w:noProof/>
          <w:position w:val="-12"/>
        </w:rPr>
        <w:object w:dxaOrig="560" w:dyaOrig="380" w14:anchorId="6A28F5EF">
          <v:shape id="_x0000_i1057" type="#_x0000_t75" alt="" style="width:27.9pt;height:18.9pt;mso-width-percent:0;mso-height-percent:0;mso-width-percent:0;mso-height-percent:0" o:ole="">
            <v:imagedata r:id="rId55" o:title=""/>
          </v:shape>
          <o:OLEObject Type="Embed" ProgID="Equation.DSMT4" ShapeID="_x0000_i1057" DrawAspect="Content" ObjectID="_1636291463" r:id="rId56"/>
        </w:object>
      </w:r>
      <w:r w:rsidR="00F573D2" w:rsidRPr="00B36EED">
        <w:rPr>
          <w:rFonts w:ascii="Times New Roman" w:hAnsi="Times New Roman" w:cs="Times New Roman"/>
          <w:i/>
          <w:noProof/>
        </w:rPr>
        <w:t>.</w:t>
      </w:r>
      <w:r w:rsidR="00863ACB" w:rsidRPr="00B36EED">
        <w:rPr>
          <w:rFonts w:ascii="Times New Roman" w:hAnsi="Times New Roman" w:cs="Times New Roman"/>
          <w:i/>
        </w:rPr>
        <w:t xml:space="preserve"> </w:t>
      </w:r>
      <w:r w:rsidR="00807C6D">
        <w:rPr>
          <w:rFonts w:ascii="Times New Roman" w:hAnsi="Times New Roman" w:cs="Times New Roman"/>
        </w:rPr>
        <w:t xml:space="preserve">We convert the </w:t>
      </w:r>
      <w:r w:rsidR="00FF40EF">
        <w:rPr>
          <w:rFonts w:ascii="Times New Roman" w:hAnsi="Times New Roman" w:cs="Times New Roman"/>
        </w:rPr>
        <w:t>r</w:t>
      </w:r>
      <w:r w:rsidR="00145C60" w:rsidRPr="00B36EED">
        <w:rPr>
          <w:rFonts w:ascii="Times New Roman" w:hAnsi="Times New Roman" w:cs="Times New Roman"/>
        </w:rPr>
        <w:t>isk of predation</w:t>
      </w:r>
      <w:r w:rsidR="00E92364" w:rsidRPr="00B36EED">
        <w:rPr>
          <w:rFonts w:ascii="Times New Roman" w:hAnsi="Times New Roman" w:cs="Times New Roman"/>
        </w:rPr>
        <w:t xml:space="preserve"> to </w:t>
      </w:r>
      <w:r w:rsidR="001B5DB4">
        <w:rPr>
          <w:rFonts w:ascii="Times New Roman" w:hAnsi="Times New Roman" w:cs="Times New Roman"/>
        </w:rPr>
        <w:t xml:space="preserve">the probability of </w:t>
      </w:r>
      <w:r w:rsidR="00E92364" w:rsidRPr="00B36EED">
        <w:rPr>
          <w:rFonts w:ascii="Times New Roman" w:hAnsi="Times New Roman" w:cs="Times New Roman"/>
        </w:rPr>
        <w:t xml:space="preserve">survival </w:t>
      </w:r>
      <w:r w:rsidR="00E92364" w:rsidRPr="00A217D2">
        <w:rPr>
          <w:rFonts w:ascii="Times New Roman" w:hAnsi="Times New Roman" w:cs="Times New Roman"/>
          <w:i/>
          <w:iCs/>
        </w:rPr>
        <w:t>γ</w:t>
      </w:r>
      <w:r w:rsidR="00E92364" w:rsidRPr="00B36EED">
        <w:rPr>
          <w:rFonts w:ascii="Times New Roman" w:hAnsi="Times New Roman" w:cs="Times New Roman"/>
        </w:rPr>
        <w:t xml:space="preserve"> </w:t>
      </w:r>
      <w:r w:rsidR="00715123">
        <w:rPr>
          <w:rFonts w:ascii="Times New Roman" w:hAnsi="Times New Roman" w:cs="Times New Roman"/>
        </w:rPr>
        <w:t>by</w:t>
      </w:r>
      <w:r w:rsidR="00457B07" w:rsidRPr="00B36EED">
        <w:rPr>
          <w:rFonts w:ascii="Times New Roman" w:hAnsi="Times New Roman" w:cs="Times New Roman"/>
          <w:noProof/>
          <w:position w:val="-16"/>
        </w:rPr>
        <w:object w:dxaOrig="2660" w:dyaOrig="420" w14:anchorId="406FC032">
          <v:shape id="_x0000_i1056" type="#_x0000_t75" alt="" style="width:134.1pt;height:21.15pt;mso-width-percent:0;mso-height-percent:0;mso-width-percent:0;mso-height-percent:0" o:ole="">
            <v:imagedata r:id="rId57" o:title=""/>
          </v:shape>
          <o:OLEObject Type="Embed" ProgID="Equation.DSMT4" ShapeID="_x0000_i1056" DrawAspect="Content" ObjectID="_1636291464" r:id="rId58"/>
        </w:object>
      </w:r>
      <w:r w:rsidR="00E92364" w:rsidRPr="00B36EED">
        <w:rPr>
          <w:rFonts w:ascii="Times New Roman" w:hAnsi="Times New Roman" w:cs="Times New Roman"/>
        </w:rPr>
        <w:t xml:space="preserve">. </w:t>
      </w:r>
    </w:p>
    <w:p w14:paraId="41C4F52E" w14:textId="32421F37" w:rsidR="000D72DE" w:rsidRDefault="000D72DE" w:rsidP="00D34DE9">
      <w:pPr>
        <w:spacing w:line="480" w:lineRule="auto"/>
        <w:jc w:val="both"/>
        <w:outlineLvl w:val="0"/>
        <w:rPr>
          <w:rFonts w:ascii="Times New Roman" w:hAnsi="Times New Roman" w:cs="Times New Roman"/>
        </w:rPr>
      </w:pPr>
      <w:r>
        <w:rPr>
          <w:rFonts w:ascii="Times New Roman" w:hAnsi="Times New Roman" w:cs="Times New Roman"/>
        </w:rPr>
        <w:t xml:space="preserve">Reproductive </w:t>
      </w:r>
      <w:r w:rsidR="00C30306">
        <w:rPr>
          <w:rFonts w:ascii="Times New Roman" w:hAnsi="Times New Roman" w:cs="Times New Roman"/>
        </w:rPr>
        <w:t>output</w:t>
      </w:r>
      <w:r>
        <w:rPr>
          <w:rFonts w:ascii="Times New Roman" w:hAnsi="Times New Roman" w:cs="Times New Roman"/>
        </w:rPr>
        <w:t xml:space="preserve"> in each month is </w:t>
      </w:r>
      <w:r w:rsidR="00C30306">
        <w:rPr>
          <w:rFonts w:ascii="Times New Roman" w:hAnsi="Times New Roman" w:cs="Times New Roman"/>
        </w:rPr>
        <w:t>limited</w:t>
      </w:r>
      <w:r>
        <w:rPr>
          <w:rFonts w:ascii="Times New Roman" w:hAnsi="Times New Roman" w:cs="Times New Roman"/>
        </w:rPr>
        <w:t xml:space="preserve"> to be a </w:t>
      </w:r>
      <w:r w:rsidR="00EE4954">
        <w:rPr>
          <w:rFonts w:ascii="Times New Roman" w:hAnsi="Times New Roman" w:cs="Times New Roman"/>
        </w:rPr>
        <w:t xml:space="preserve">fraction of structural mass </w:t>
      </w:r>
      <w:r w:rsidR="00C30306">
        <w:rPr>
          <w:rFonts w:ascii="Times New Roman" w:hAnsi="Times New Roman" w:cs="Times New Roman"/>
        </w:rPr>
        <w:t>(</w:t>
      </w:r>
      <w:r w:rsidR="00EE4954">
        <w:rPr>
          <w:rFonts w:ascii="Times New Roman" w:hAnsi="Times New Roman" w:cs="Times New Roman"/>
        </w:rPr>
        <w:t>in joules</w:t>
      </w:r>
      <w:r w:rsidR="00C30306">
        <w:rPr>
          <w:rFonts w:ascii="Times New Roman" w:hAnsi="Times New Roman" w:cs="Times New Roman"/>
        </w:rPr>
        <w:t>)</w:t>
      </w:r>
      <w:r w:rsidR="00EE4954">
        <w:rPr>
          <w:rFonts w:ascii="Times New Roman" w:hAnsi="Times New Roman" w:cs="Times New Roman"/>
        </w:rPr>
        <w:t xml:space="preserve">, </w:t>
      </w:r>
      <w:r w:rsidR="006B6E74">
        <w:rPr>
          <w:rFonts w:ascii="Times New Roman" w:hAnsi="Times New Roman" w:cs="Times New Roman"/>
        </w:rPr>
        <w:t xml:space="preserve">so that </w:t>
      </w:r>
      <w:r w:rsidR="00457B07" w:rsidRPr="00343941">
        <w:rPr>
          <w:rFonts w:ascii="Times New Roman" w:hAnsi="Times New Roman" w:cs="Times New Roman"/>
          <w:noProof/>
          <w:position w:val="-12"/>
        </w:rPr>
        <w:object w:dxaOrig="1560" w:dyaOrig="380" w14:anchorId="1A2D06FF">
          <v:shape id="_x0000_i1055" type="#_x0000_t75" alt="" style="width:77.85pt;height:18.9pt;mso-width-percent:0;mso-height-percent:0;mso-width-percent:0;mso-height-percent:0" o:ole="">
            <v:imagedata r:id="rId59" o:title=""/>
          </v:shape>
          <o:OLEObject Type="Embed" ProgID="Equation.DSMT4" ShapeID="_x0000_i1055" DrawAspect="Content" ObjectID="_1636291465" r:id="rId60"/>
        </w:object>
      </w:r>
      <w:r w:rsidR="00C30306">
        <w:rPr>
          <w:rFonts w:ascii="Times New Roman" w:hAnsi="Times New Roman" w:cs="Times New Roman"/>
          <w:noProof/>
        </w:rPr>
        <w:t xml:space="preserve">. This represents a constraint on </w:t>
      </w:r>
      <w:r w:rsidR="00FB203C">
        <w:rPr>
          <w:rFonts w:ascii="Times New Roman" w:hAnsi="Times New Roman" w:cs="Times New Roman"/>
          <w:noProof/>
        </w:rPr>
        <w:t>allocaiton to gonads</w:t>
      </w:r>
      <w:r w:rsidR="00C30306">
        <w:rPr>
          <w:rFonts w:ascii="Times New Roman" w:hAnsi="Times New Roman" w:cs="Times New Roman"/>
          <w:noProof/>
        </w:rPr>
        <w:t xml:space="preserve"> imposed by the size of the body cavity.</w:t>
      </w:r>
    </w:p>
    <w:p w14:paraId="5158008B" w14:textId="77777777" w:rsidR="00C45F2C" w:rsidRDefault="00C45F2C" w:rsidP="00D34DE9">
      <w:pPr>
        <w:spacing w:line="480" w:lineRule="auto"/>
        <w:jc w:val="both"/>
        <w:outlineLvl w:val="0"/>
        <w:rPr>
          <w:rFonts w:ascii="Times New Roman" w:hAnsi="Times New Roman" w:cs="Times New Roman"/>
        </w:rPr>
      </w:pPr>
    </w:p>
    <w:p w14:paraId="276D9C18" w14:textId="6F076E03" w:rsidR="00863ACB" w:rsidRPr="00B36EED" w:rsidRDefault="00C45F2C" w:rsidP="00D34DE9">
      <w:pPr>
        <w:spacing w:line="480" w:lineRule="auto"/>
        <w:jc w:val="both"/>
        <w:outlineLvl w:val="0"/>
        <w:rPr>
          <w:rFonts w:ascii="Times New Roman" w:hAnsi="Times New Roman" w:cs="Times New Roman"/>
        </w:rPr>
      </w:pPr>
      <w:r>
        <w:rPr>
          <w:rFonts w:ascii="Times New Roman" w:hAnsi="Times New Roman" w:cs="Times New Roman"/>
          <w:b/>
        </w:rPr>
        <w:t>Fitness and the Stochastic Dynamic Programming Equation</w:t>
      </w:r>
      <w:r w:rsidR="00445EFE" w:rsidRPr="00B36EED">
        <w:rPr>
          <w:rFonts w:ascii="Times New Roman" w:hAnsi="Times New Roman" w:cs="Times New Roman"/>
        </w:rPr>
        <w:t xml:space="preserve"> </w:t>
      </w:r>
    </w:p>
    <w:p w14:paraId="17F30962" w14:textId="71D1B837" w:rsidR="00807C6D" w:rsidRDefault="009F7C1A" w:rsidP="00D34DE9">
      <w:pPr>
        <w:spacing w:line="480" w:lineRule="auto"/>
        <w:jc w:val="both"/>
        <w:outlineLvl w:val="0"/>
        <w:rPr>
          <w:rFonts w:ascii="Times New Roman" w:hAnsi="Times New Roman" w:cs="Times New Roman"/>
        </w:rPr>
      </w:pPr>
      <w:r w:rsidRPr="00B36EED">
        <w:rPr>
          <w:rFonts w:ascii="Times New Roman" w:hAnsi="Times New Roman" w:cs="Times New Roman"/>
        </w:rPr>
        <w:t xml:space="preserve"> </w:t>
      </w:r>
      <w:r w:rsidR="00AD2734">
        <w:rPr>
          <w:rFonts w:ascii="Times New Roman" w:hAnsi="Times New Roman" w:cs="Times New Roman"/>
        </w:rPr>
        <w:t>We define</w:t>
      </w:r>
      <w:r w:rsidR="00C3638F" w:rsidRPr="00B36EED">
        <w:rPr>
          <w:rFonts w:ascii="Times New Roman" w:hAnsi="Times New Roman" w:cs="Times New Roman"/>
        </w:rPr>
        <w:t xml:space="preserve"> </w:t>
      </w:r>
      <w:r w:rsidR="00457B07" w:rsidRPr="00B36EED">
        <w:rPr>
          <w:rFonts w:ascii="Times New Roman" w:hAnsi="Times New Roman" w:cs="Times New Roman"/>
          <w:noProof/>
          <w:position w:val="-10"/>
        </w:rPr>
        <w:object w:dxaOrig="820" w:dyaOrig="320" w14:anchorId="4C722D64">
          <v:shape id="_x0000_i1054" type="#_x0000_t75" alt="" style="width:40.95pt;height:14.85pt;mso-width-percent:0;mso-height-percent:0;mso-width-percent:0;mso-height-percent:0" o:ole="">
            <v:imagedata r:id="rId61" o:title=""/>
          </v:shape>
          <o:OLEObject Type="Embed" ProgID="Equation.DSMT4" ShapeID="_x0000_i1054" DrawAspect="Content" ObjectID="_1636291466" r:id="rId62"/>
        </w:object>
      </w:r>
      <w:r w:rsidR="00807C6D">
        <w:rPr>
          <w:rFonts w:ascii="Times New Roman" w:hAnsi="Times New Roman" w:cs="Times New Roman"/>
          <w:noProof/>
        </w:rPr>
        <w:t>, the fitness function,</w:t>
      </w:r>
      <w:r w:rsidR="00D866FE">
        <w:rPr>
          <w:rFonts w:ascii="Times New Roman" w:hAnsi="Times New Roman" w:cs="Times New Roman"/>
          <w:noProof/>
        </w:rPr>
        <w:t xml:space="preserve"> </w:t>
      </w:r>
      <w:r w:rsidR="00807C6D">
        <w:rPr>
          <w:rFonts w:ascii="Times New Roman" w:hAnsi="Times New Roman" w:cs="Times New Roman"/>
        </w:rPr>
        <w:t>to be</w:t>
      </w:r>
      <w:r w:rsidR="00807C6D" w:rsidRPr="00B36EED">
        <w:rPr>
          <w:rFonts w:ascii="Times New Roman" w:hAnsi="Times New Roman" w:cs="Times New Roman"/>
        </w:rPr>
        <w:t xml:space="preserve"> </w:t>
      </w:r>
      <w:r w:rsidR="00C3638F" w:rsidRPr="00B36EED">
        <w:rPr>
          <w:rFonts w:ascii="Times New Roman" w:hAnsi="Times New Roman" w:cs="Times New Roman"/>
        </w:rPr>
        <w:t xml:space="preserve">the maximum expected </w:t>
      </w:r>
      <w:r w:rsidR="00AD2734">
        <w:rPr>
          <w:rFonts w:ascii="Times New Roman" w:hAnsi="Times New Roman" w:cs="Times New Roman"/>
        </w:rPr>
        <w:t>accumulated reproduction</w:t>
      </w:r>
      <w:r w:rsidR="00C3638F" w:rsidRPr="00B36EED">
        <w:rPr>
          <w:rFonts w:ascii="Times New Roman" w:hAnsi="Times New Roman" w:cs="Times New Roman"/>
        </w:rPr>
        <w:t xml:space="preserve"> between time </w:t>
      </w:r>
      <w:r w:rsidR="00C3638F" w:rsidRPr="00B36EED">
        <w:rPr>
          <w:rFonts w:ascii="Times New Roman" w:hAnsi="Times New Roman" w:cs="Times New Roman"/>
          <w:i/>
        </w:rPr>
        <w:t xml:space="preserve">t </w:t>
      </w:r>
      <w:r w:rsidR="00C3638F" w:rsidRPr="00B36EED">
        <w:rPr>
          <w:rFonts w:ascii="Times New Roman" w:hAnsi="Times New Roman" w:cs="Times New Roman"/>
        </w:rPr>
        <w:t xml:space="preserve">and </w:t>
      </w:r>
      <w:r w:rsidR="00457B07" w:rsidRPr="00AD2734">
        <w:rPr>
          <w:rFonts w:ascii="Times New Roman" w:hAnsi="Times New Roman" w:cs="Times New Roman"/>
          <w:noProof/>
          <w:position w:val="-4"/>
        </w:rPr>
        <w:object w:dxaOrig="220" w:dyaOrig="240" w14:anchorId="53443D7A">
          <v:shape id="_x0000_i1053" type="#_x0000_t75" alt="" style="width:10.8pt;height:12.15pt;mso-width-percent:0;mso-height-percent:0;mso-width-percent:0;mso-height-percent:0" o:ole="">
            <v:imagedata r:id="rId63" o:title=""/>
          </v:shape>
          <o:OLEObject Type="Embed" ProgID="Equation.DSMT4" ShapeID="_x0000_i1053" DrawAspect="Content" ObjectID="_1636291467" r:id="rId64"/>
        </w:object>
      </w:r>
      <w:r w:rsidR="00C3638F" w:rsidRPr="00B36EED">
        <w:rPr>
          <w:rFonts w:ascii="Times New Roman" w:hAnsi="Times New Roman" w:cs="Times New Roman"/>
        </w:rPr>
        <w:t xml:space="preserve"> </w:t>
      </w:r>
      <w:r w:rsidR="00AD2734">
        <w:rPr>
          <w:rFonts w:ascii="Times New Roman" w:hAnsi="Times New Roman" w:cs="Times New Roman"/>
        </w:rPr>
        <w:t>given</w:t>
      </w:r>
      <w:r w:rsidR="00C3638F" w:rsidRPr="00B36EED">
        <w:rPr>
          <w:rFonts w:ascii="Times New Roman" w:hAnsi="Times New Roman" w:cs="Times New Roman"/>
        </w:rPr>
        <w:t xml:space="preserve"> </w:t>
      </w:r>
      <w:r w:rsidR="00D955D1" w:rsidRPr="00B36EED">
        <w:rPr>
          <w:rFonts w:ascii="Times New Roman" w:hAnsi="Times New Roman" w:cs="Times New Roman"/>
        </w:rPr>
        <w:t>size</w:t>
      </w:r>
      <w:r w:rsidR="00C3638F" w:rsidRPr="00B36EED">
        <w:rPr>
          <w:rFonts w:ascii="Times New Roman" w:hAnsi="Times New Roman" w:cs="Times New Roman"/>
        </w:rPr>
        <w:t xml:space="preserve"> </w:t>
      </w:r>
      <w:r w:rsidR="00457B07" w:rsidRPr="00C3638F">
        <w:rPr>
          <w:rFonts w:ascii="Times New Roman" w:hAnsi="Times New Roman" w:cs="Times New Roman"/>
          <w:noProof/>
          <w:position w:val="-10"/>
        </w:rPr>
        <w:object w:dxaOrig="780" w:dyaOrig="320" w14:anchorId="7BF75D97">
          <v:shape id="_x0000_i1052" type="#_x0000_t75" alt="" style="width:39.15pt;height:14.85pt;mso-width-percent:0;mso-height-percent:0;mso-width-percent:0;mso-height-percent:0" o:ole="">
            <v:imagedata r:id="rId65" o:title=""/>
          </v:shape>
          <o:OLEObject Type="Embed" ProgID="Equation.DSMT4" ShapeID="_x0000_i1052" DrawAspect="Content" ObjectID="_1636291468" r:id="rId66"/>
        </w:object>
      </w:r>
      <w:r w:rsidR="00AD2734">
        <w:rPr>
          <w:rFonts w:ascii="Times New Roman" w:hAnsi="Times New Roman" w:cs="Times New Roman"/>
        </w:rPr>
        <w:t xml:space="preserve"> and</w:t>
      </w:r>
      <w:r w:rsidR="00C3638F" w:rsidRPr="00B36EED">
        <w:rPr>
          <w:rFonts w:ascii="Times New Roman" w:hAnsi="Times New Roman" w:cs="Times New Roman"/>
        </w:rPr>
        <w:t xml:space="preserve"> lipid stores of </w:t>
      </w:r>
      <w:r w:rsidR="00457B07" w:rsidRPr="00C3638F">
        <w:rPr>
          <w:rFonts w:ascii="Times New Roman" w:hAnsi="Times New Roman" w:cs="Times New Roman"/>
          <w:noProof/>
          <w:position w:val="-10"/>
        </w:rPr>
        <w:object w:dxaOrig="800" w:dyaOrig="320" w14:anchorId="5BCE55C0">
          <v:shape id="_x0000_i1051" type="#_x0000_t75" alt="" style="width:40.05pt;height:14.85pt;mso-width-percent:0;mso-height-percent:0;mso-width-percent:0;mso-height-percent:0" o:ole="">
            <v:imagedata r:id="rId67" o:title=""/>
          </v:shape>
          <o:OLEObject Type="Embed" ProgID="Equation.DSMT4" ShapeID="_x0000_i1051" DrawAspect="Content" ObjectID="_1636291469" r:id="rId68"/>
        </w:object>
      </w:r>
      <w:r w:rsidR="00C3638F" w:rsidRPr="00B36EED">
        <w:rPr>
          <w:rFonts w:ascii="Times New Roman" w:hAnsi="Times New Roman" w:cs="Times New Roman"/>
        </w:rPr>
        <w:t xml:space="preserve">. </w:t>
      </w:r>
      <w:r w:rsidR="00807C6D">
        <w:rPr>
          <w:rFonts w:ascii="Times New Roman" w:hAnsi="Times New Roman" w:cs="Times New Roman"/>
        </w:rPr>
        <w:t xml:space="preserve">Because there is no reproduction at or after </w:t>
      </w:r>
      <w:r w:rsidR="00807C6D">
        <w:rPr>
          <w:rFonts w:ascii="Times New Roman" w:hAnsi="Times New Roman" w:cs="Times New Roman"/>
          <w:i/>
        </w:rPr>
        <w:t>T</w:t>
      </w:r>
      <w:r w:rsidR="00CF202A">
        <w:rPr>
          <w:rFonts w:ascii="Times New Roman" w:hAnsi="Times New Roman" w:cs="Times New Roman"/>
          <w:i/>
        </w:rPr>
        <w:t xml:space="preserve">, </w:t>
      </w:r>
      <w:r w:rsidR="00986A38">
        <w:rPr>
          <w:rFonts w:ascii="Times New Roman" w:hAnsi="Times New Roman" w:cs="Times New Roman"/>
        </w:rPr>
        <w:t xml:space="preserve"> </w:t>
      </w:r>
      <w:r w:rsidR="00457B07" w:rsidRPr="00B36EED">
        <w:rPr>
          <w:rFonts w:ascii="Times New Roman" w:hAnsi="Times New Roman" w:cs="Times New Roman"/>
          <w:noProof/>
          <w:position w:val="-10"/>
        </w:rPr>
        <w:object w:dxaOrig="1240" w:dyaOrig="320" w14:anchorId="15BC962C">
          <v:shape id="_x0000_i1050" type="#_x0000_t75" alt="" style="width:63pt;height:14.85pt;mso-width-percent:0;mso-height-percent:0;mso-width-percent:0;mso-height-percent:0" o:ole="">
            <v:imagedata r:id="rId69" o:title=""/>
          </v:shape>
          <o:OLEObject Type="Embed" ProgID="Equation.DSMT4" ShapeID="_x0000_i1050" DrawAspect="Content" ObjectID="_1636291470" r:id="rId70"/>
        </w:object>
      </w:r>
      <w:r w:rsidR="00986A38">
        <w:rPr>
          <w:rFonts w:ascii="Times New Roman" w:hAnsi="Times New Roman" w:cs="Times New Roman"/>
          <w:noProof/>
        </w:rPr>
        <w:t>.</w:t>
      </w:r>
      <w:r w:rsidR="00986A38">
        <w:rPr>
          <w:rFonts w:ascii="Times New Roman" w:hAnsi="Times New Roman" w:cs="Times New Roman"/>
        </w:rPr>
        <w:t xml:space="preserve"> </w:t>
      </w:r>
      <w:r w:rsidR="005425F2">
        <w:rPr>
          <w:rFonts w:ascii="Times New Roman" w:hAnsi="Times New Roman" w:cs="Times New Roman"/>
        </w:rPr>
        <w:t xml:space="preserve"> </w:t>
      </w:r>
    </w:p>
    <w:p w14:paraId="10EB84C3" w14:textId="77777777" w:rsidR="00807C6D" w:rsidRDefault="00807C6D" w:rsidP="00D34DE9">
      <w:pPr>
        <w:spacing w:line="480" w:lineRule="auto"/>
        <w:jc w:val="both"/>
        <w:outlineLvl w:val="0"/>
        <w:rPr>
          <w:rFonts w:ascii="Times New Roman" w:hAnsi="Times New Roman" w:cs="Times New Roman"/>
        </w:rPr>
      </w:pPr>
    </w:p>
    <w:p w14:paraId="2978A899" w14:textId="6F61AB0A" w:rsidR="00E05932" w:rsidRPr="00AD2734" w:rsidRDefault="00AD2734" w:rsidP="00D34DE9">
      <w:pPr>
        <w:spacing w:line="480" w:lineRule="auto"/>
        <w:jc w:val="both"/>
        <w:outlineLvl w:val="0"/>
        <w:rPr>
          <w:rFonts w:ascii="Times New Roman" w:hAnsi="Times New Roman" w:cs="Times New Roman"/>
          <w:vertAlign w:val="subscript"/>
        </w:rPr>
      </w:pPr>
      <w:r>
        <w:rPr>
          <w:rFonts w:ascii="Times New Roman" w:hAnsi="Times New Roman" w:cs="Times New Roman"/>
        </w:rPr>
        <w:t xml:space="preserve">For </w:t>
      </w:r>
      <w:r>
        <w:rPr>
          <w:rFonts w:ascii="Times New Roman" w:hAnsi="Times New Roman" w:cs="Times New Roman"/>
          <w:i/>
        </w:rPr>
        <w:t>t &lt; T</w:t>
      </w:r>
      <w:r>
        <w:rPr>
          <w:rFonts w:ascii="Times New Roman" w:hAnsi="Times New Roman" w:cs="Times New Roman"/>
        </w:rPr>
        <w:t xml:space="preserve">, </w:t>
      </w:r>
      <w:r w:rsidR="00457B07" w:rsidRPr="00B36EED">
        <w:rPr>
          <w:rFonts w:ascii="Times New Roman" w:hAnsi="Times New Roman" w:cs="Times New Roman"/>
          <w:noProof/>
          <w:position w:val="-10"/>
        </w:rPr>
        <w:object w:dxaOrig="820" w:dyaOrig="320" w14:anchorId="7ED9CD47">
          <v:shape id="_x0000_i1049" type="#_x0000_t75" alt="" style="width:40.95pt;height:14.85pt;mso-width-percent:0;mso-height-percent:0;mso-width-percent:0;mso-height-percent:0" o:ole="">
            <v:imagedata r:id="rId61" o:title=""/>
          </v:shape>
          <o:OLEObject Type="Embed" ProgID="Equation.DSMT4" ShapeID="_x0000_i1049" DrawAspect="Content" ObjectID="_1636291471" r:id="rId71"/>
        </w:object>
      </w:r>
      <w:r>
        <w:rPr>
          <w:rFonts w:ascii="Times New Roman" w:hAnsi="Times New Roman" w:cs="Times New Roman"/>
          <w:noProof/>
        </w:rPr>
        <w:t xml:space="preserve">satisfies the dynamic programming equation (Mangel 2015). </w:t>
      </w:r>
    </w:p>
    <w:p w14:paraId="1E3A11FE" w14:textId="67C6B655" w:rsidR="00C3638F" w:rsidRPr="00B36EED" w:rsidRDefault="00C3638F" w:rsidP="00D34DE9">
      <w:pPr>
        <w:pStyle w:val="MTDisplayEquation"/>
        <w:spacing w:line="480" w:lineRule="auto"/>
        <w:jc w:val="both"/>
        <w:outlineLvl w:val="0"/>
      </w:pPr>
      <w:r w:rsidRPr="00B36EED">
        <w:tab/>
      </w:r>
      <w:r w:rsidR="00457B07" w:rsidRPr="00C3638F">
        <w:rPr>
          <w:noProof/>
          <w:position w:val="-32"/>
        </w:rPr>
        <w:object w:dxaOrig="5300" w:dyaOrig="620" w14:anchorId="04A51EF3">
          <v:shape id="_x0000_i1048" type="#_x0000_t75" alt="" style="width:240.3pt;height:27.9pt;mso-width-percent:0;mso-height-percent:0;mso-width-percent:0;mso-height-percent:0" o:ole="">
            <v:imagedata r:id="rId72" o:title=""/>
          </v:shape>
          <o:OLEObject Type="Embed" ProgID="Equation.DSMT4" ShapeID="_x0000_i1048" DrawAspect="Content" ObjectID="_1636291472" r:id="rId73"/>
        </w:object>
      </w:r>
      <w:r w:rsidRPr="00B36EED">
        <w:t xml:space="preserve"> </w:t>
      </w:r>
      <w:r w:rsidRPr="00B36EED">
        <w:tab/>
      </w:r>
      <w:r w:rsidR="00E50BA7">
        <w:t xml:space="preserve"> </w:t>
      </w:r>
      <w:r w:rsidR="00807C6D">
        <w:t>(8)</w:t>
      </w:r>
    </w:p>
    <w:p w14:paraId="753D2095" w14:textId="60541D3B" w:rsidR="00807C6D" w:rsidRDefault="007309FD" w:rsidP="00D34DE9">
      <w:pPr>
        <w:spacing w:line="480" w:lineRule="auto"/>
        <w:jc w:val="both"/>
        <w:outlineLvl w:val="0"/>
        <w:rPr>
          <w:rFonts w:ascii="Times" w:hAnsi="Times" w:cs="Times New Roman"/>
          <w:i/>
        </w:rPr>
      </w:pPr>
      <w:r>
        <w:rPr>
          <w:rFonts w:ascii="Times New Roman" w:hAnsi="Times New Roman" w:cs="Times New Roman"/>
        </w:rPr>
        <w:t>C</w:t>
      </w:r>
      <w:r w:rsidR="00986A38">
        <w:rPr>
          <w:rFonts w:ascii="Times New Roman" w:hAnsi="Times New Roman" w:cs="Times New Roman"/>
        </w:rPr>
        <w:t>hanges in length depend on allocation of lipid stores to growth,</w:t>
      </w:r>
      <w:r w:rsidR="00FD7ED0">
        <w:rPr>
          <w:rFonts w:ascii="Times New Roman" w:hAnsi="Times New Roman" w:cs="Times New Roman"/>
        </w:rPr>
        <w:t xml:space="preserve"> </w:t>
      </w:r>
      <w:r w:rsidR="00807C6D">
        <w:rPr>
          <w:rFonts w:ascii="Times New Roman" w:hAnsi="Times New Roman" w:cs="Times New Roman"/>
        </w:rPr>
        <w:t xml:space="preserve">so </w:t>
      </w:r>
      <w:r w:rsidR="00FD7ED0">
        <w:rPr>
          <w:rFonts w:ascii="Times New Roman" w:hAnsi="Times New Roman" w:cs="Times New Roman"/>
        </w:rPr>
        <w:t>that</w:t>
      </w:r>
      <w:r w:rsidR="00807C6D">
        <w:rPr>
          <w:rFonts w:ascii="Times New Roman" w:hAnsi="Times New Roman" w:cs="Times New Roman"/>
          <w:noProof/>
        </w:rPr>
        <w:t xml:space="preserve"> </w:t>
      </w:r>
      <w:r w:rsidR="00457B07" w:rsidRPr="00925778">
        <w:rPr>
          <w:rFonts w:ascii="Times New Roman" w:hAnsi="Times New Roman" w:cs="Times New Roman"/>
          <w:noProof/>
          <w:position w:val="-10"/>
        </w:rPr>
        <w:object w:dxaOrig="2180" w:dyaOrig="320" w14:anchorId="4DA0F105">
          <v:shape id="_x0000_i1047" type="#_x0000_t75" alt="" style="width:108.9pt;height:16.2pt;mso-width-percent:0;mso-height-percent:0;mso-width-percent:0;mso-height-percent:0" o:ole="">
            <v:imagedata r:id="rId74" o:title=""/>
          </v:shape>
          <o:OLEObject Type="Embed" ProgID="Equation.DSMT4" ShapeID="_x0000_i1047" DrawAspect="Content" ObjectID="_1636291473" r:id="rId75"/>
        </w:object>
      </w:r>
      <w:r w:rsidR="00807C6D">
        <w:rPr>
          <w:rFonts w:ascii="Times New Roman" w:hAnsi="Times New Roman" w:cs="Times New Roman"/>
          <w:noProof/>
        </w:rPr>
        <w:t>, where the growth component is given by Eqn 6</w:t>
      </w:r>
      <w:r w:rsidR="00986A38">
        <w:rPr>
          <w:rFonts w:ascii="Times New Roman" w:hAnsi="Times New Roman" w:cs="Times New Roman"/>
        </w:rPr>
        <w:t xml:space="preserve">. </w:t>
      </w:r>
      <w:r w:rsidR="00986A38" w:rsidRPr="00E50BA7">
        <w:rPr>
          <w:rFonts w:ascii="Times" w:hAnsi="Times" w:cs="Times New Roman"/>
        </w:rPr>
        <w:t>Changes in lipid stores depend on allocation to growth</w:t>
      </w:r>
      <w:r w:rsidR="00FD7ED0" w:rsidRPr="00E50BA7">
        <w:rPr>
          <w:rFonts w:ascii="Times" w:hAnsi="Times" w:cs="Times New Roman"/>
        </w:rPr>
        <w:t xml:space="preserve"> </w:t>
      </w:r>
      <w:r w:rsidR="00FD7ED0" w:rsidRPr="00E50BA7">
        <w:rPr>
          <w:rFonts w:ascii="Times" w:hAnsi="Times" w:cs="Times New Roman"/>
          <w:i/>
        </w:rPr>
        <w:t>g</w:t>
      </w:r>
      <w:r w:rsidR="00986A38" w:rsidRPr="00E50BA7">
        <w:rPr>
          <w:rFonts w:ascii="Times" w:hAnsi="Times" w:cs="Times New Roman"/>
        </w:rPr>
        <w:t xml:space="preserve"> and reproduction</w:t>
      </w:r>
      <w:r w:rsidR="00FD7ED0" w:rsidRPr="00E50BA7">
        <w:rPr>
          <w:rFonts w:ascii="Times" w:hAnsi="Times" w:cs="Times New Roman"/>
        </w:rPr>
        <w:t xml:space="preserve"> </w:t>
      </w:r>
      <w:r w:rsidR="00FD7ED0" w:rsidRPr="00E50BA7">
        <w:rPr>
          <w:rFonts w:ascii="Times" w:hAnsi="Times" w:cs="Times New Roman"/>
          <w:i/>
        </w:rPr>
        <w:t>r</w:t>
      </w:r>
      <w:r w:rsidR="00986A38" w:rsidRPr="00E50BA7">
        <w:rPr>
          <w:rFonts w:ascii="Times" w:hAnsi="Times" w:cs="Times New Roman"/>
        </w:rPr>
        <w:t>, in addition to income and costs</w:t>
      </w:r>
      <w:r w:rsidR="0034730E">
        <w:rPr>
          <w:rFonts w:ascii="Times" w:hAnsi="Times" w:cs="Times New Roman"/>
        </w:rPr>
        <w:t xml:space="preserve">, </w:t>
      </w:r>
      <w:r w:rsidR="00807C6D">
        <w:rPr>
          <w:rFonts w:ascii="Times" w:hAnsi="Times" w:cs="Times New Roman"/>
        </w:rPr>
        <w:t xml:space="preserve">so </w:t>
      </w:r>
      <w:r w:rsidR="00925778">
        <w:rPr>
          <w:rFonts w:ascii="Times" w:hAnsi="Times" w:cs="Times New Roman"/>
        </w:rPr>
        <w:t xml:space="preserve">that </w:t>
      </w:r>
      <w:r w:rsidR="00457B07" w:rsidRPr="00925778">
        <w:rPr>
          <w:rFonts w:ascii="Times" w:hAnsi="Times" w:cs="Times New Roman"/>
          <w:noProof/>
          <w:position w:val="-16"/>
        </w:rPr>
        <w:object w:dxaOrig="4560" w:dyaOrig="420" w14:anchorId="324B351E">
          <v:shape id="_x0000_i1046" type="#_x0000_t75" alt="" style="width:228.15pt;height:21.15pt;mso-width-percent:0;mso-height-percent:0;mso-width-percent:0;mso-height-percent:0" o:ole="">
            <v:imagedata r:id="rId76" o:title=""/>
          </v:shape>
          <o:OLEObject Type="Embed" ProgID="Equation.DSMT4" ShapeID="_x0000_i1046" DrawAspect="Content" ObjectID="_1636291474" r:id="rId77"/>
        </w:object>
      </w:r>
      <w:r w:rsidR="008D1C67">
        <w:rPr>
          <w:rFonts w:ascii="Times" w:hAnsi="Times" w:cs="Times New Roman"/>
        </w:rPr>
        <w:t>,</w:t>
      </w:r>
      <w:r w:rsidR="00925778">
        <w:rPr>
          <w:rFonts w:ascii="Times" w:hAnsi="Times" w:cs="Times New Roman"/>
        </w:rPr>
        <w:t xml:space="preserve"> </w:t>
      </w:r>
      <w:r w:rsidR="00807C6D">
        <w:rPr>
          <w:rFonts w:ascii="Times" w:hAnsi="Times" w:cs="Times New Roman"/>
        </w:rPr>
        <w:t xml:space="preserve">where </w:t>
      </w:r>
      <w:bookmarkStart w:id="20" w:name="PasteStart"/>
      <w:bookmarkEnd w:id="20"/>
      <w:r w:rsidR="00457B07" w:rsidRPr="00291FDE">
        <w:rPr>
          <w:noProof/>
          <w:position w:val="-12"/>
        </w:rPr>
        <w:object w:dxaOrig="560" w:dyaOrig="380" w14:anchorId="0A4193BF">
          <v:shape id="_x0000_i1045" type="#_x0000_t75" alt="" style="width:27.9pt;height:18.9pt;mso-width-percent:0;mso-height-percent:0;mso-width-percent:0;mso-height-percent:0" o:ole="">
            <v:imagedata r:id="rId78" o:title=""/>
          </v:shape>
          <o:OLEObject Type="Embed" ProgID="Equation.DSMT4" ShapeID="_x0000_i1045" DrawAspect="Content" ObjectID="_1636291475" r:id="rId79"/>
        </w:object>
      </w:r>
      <w:bookmarkStart w:id="21" w:name="PasteEnd"/>
      <w:bookmarkEnd w:id="21"/>
      <w:r w:rsidR="00807C6D">
        <w:rPr>
          <w:rFonts w:ascii="Times" w:hAnsi="Times" w:cs="Times New Roman"/>
        </w:rPr>
        <w:t xml:space="preserve"> is the </w:t>
      </w:r>
      <w:r w:rsidR="00835453">
        <w:rPr>
          <w:rFonts w:ascii="Times" w:hAnsi="Times" w:cs="Times New Roman"/>
        </w:rPr>
        <w:t xml:space="preserve">structural mass of </w:t>
      </w:r>
      <w:r w:rsidR="009922F4">
        <w:rPr>
          <w:rFonts w:ascii="Times" w:hAnsi="Times" w:cs="Times New Roman"/>
        </w:rPr>
        <w:t>an</w:t>
      </w:r>
      <w:r w:rsidR="00807C6D">
        <w:rPr>
          <w:rFonts w:ascii="Times" w:hAnsi="Times" w:cs="Times New Roman"/>
        </w:rPr>
        <w:t xml:space="preserve"> individual </w:t>
      </w:r>
      <w:r w:rsidR="009922F4">
        <w:rPr>
          <w:rFonts w:ascii="Times" w:hAnsi="Times" w:cs="Times New Roman"/>
        </w:rPr>
        <w:t>of</w:t>
      </w:r>
      <w:r w:rsidR="00807C6D">
        <w:rPr>
          <w:rFonts w:ascii="Times" w:hAnsi="Times" w:cs="Times New Roman"/>
        </w:rPr>
        <w:t xml:space="preserve"> length </w:t>
      </w:r>
      <w:r w:rsidR="00807C6D">
        <w:rPr>
          <w:rFonts w:ascii="Times" w:hAnsi="Times" w:cs="Times New Roman"/>
          <w:i/>
        </w:rPr>
        <w:t>l.</w:t>
      </w:r>
    </w:p>
    <w:p w14:paraId="5CDACFEA" w14:textId="77777777" w:rsidR="00807C6D" w:rsidRDefault="00807C6D" w:rsidP="00D34DE9">
      <w:pPr>
        <w:spacing w:line="480" w:lineRule="auto"/>
        <w:jc w:val="both"/>
        <w:outlineLvl w:val="0"/>
        <w:rPr>
          <w:rFonts w:ascii="Times" w:hAnsi="Times" w:cs="Times New Roman"/>
        </w:rPr>
      </w:pPr>
    </w:p>
    <w:p w14:paraId="5693EA26" w14:textId="79E6D80D" w:rsidR="008616D2" w:rsidRPr="00B36EED" w:rsidRDefault="00E50BA7" w:rsidP="00D34DE9">
      <w:pPr>
        <w:spacing w:line="480" w:lineRule="auto"/>
        <w:jc w:val="both"/>
        <w:outlineLvl w:val="0"/>
        <w:rPr>
          <w:rFonts w:ascii="Times New Roman" w:hAnsi="Times New Roman" w:cs="Times New Roman"/>
        </w:rPr>
      </w:pPr>
      <w:r w:rsidRPr="00E50BA7">
        <w:rPr>
          <w:rFonts w:ascii="Times" w:hAnsi="Times" w:cs="Times New Roman"/>
        </w:rPr>
        <w:t xml:space="preserve">The solution of Eq. </w:t>
      </w:r>
      <w:r w:rsidR="00807C6D">
        <w:rPr>
          <w:rFonts w:ascii="Times" w:hAnsi="Times"/>
        </w:rPr>
        <w:t>8</w:t>
      </w:r>
      <w:r w:rsidRPr="00E50BA7">
        <w:rPr>
          <w:rFonts w:ascii="Times" w:hAnsi="Times"/>
        </w:rPr>
        <w:t xml:space="preserve"> generates both a fitness landscape and an optimal allocation </w:t>
      </w:r>
      <w:r w:rsidR="00457B07" w:rsidRPr="00DC649E">
        <w:rPr>
          <w:rFonts w:ascii="Times" w:hAnsi="Times"/>
          <w:noProof/>
          <w:position w:val="-10"/>
        </w:rPr>
        <w:object w:dxaOrig="940" w:dyaOrig="320" w14:anchorId="10CDC3AE">
          <v:shape id="_x0000_i1044" type="#_x0000_t75" alt="" style="width:46.8pt;height:14.85pt;mso-width-percent:0;mso-height-percent:0;mso-width-percent:0;mso-height-percent:0" o:ole="">
            <v:imagedata r:id="rId80" o:title=""/>
          </v:shape>
          <o:OLEObject Type="Embed" ProgID="Equation.DSMT4" ShapeID="_x0000_i1044" DrawAspect="Content" ObjectID="_1636291476" r:id="rId81"/>
        </w:object>
      </w:r>
      <w:r w:rsidRPr="00E50BA7">
        <w:rPr>
          <w:rFonts w:ascii="Times" w:hAnsi="Times"/>
        </w:rPr>
        <w:t>, and</w:t>
      </w:r>
      <w:r w:rsidR="00457B07" w:rsidRPr="00DC649E">
        <w:rPr>
          <w:rFonts w:ascii="Times" w:hAnsi="Times"/>
          <w:noProof/>
          <w:position w:val="-10"/>
        </w:rPr>
        <w:object w:dxaOrig="960" w:dyaOrig="320" w14:anchorId="40D8B404">
          <v:shape id="_x0000_i1043" type="#_x0000_t75" alt="" style="width:48.15pt;height:14.85pt;mso-width-percent:0;mso-height-percent:0;mso-width-percent:0;mso-height-percent:0" o:ole="">
            <v:imagedata r:id="rId82" o:title=""/>
          </v:shape>
          <o:OLEObject Type="Embed" ProgID="Equation.DSMT4" ShapeID="_x0000_i1043" DrawAspect="Content" ObjectID="_1636291477" r:id="rId83"/>
        </w:object>
      </w:r>
      <w:r w:rsidRPr="00E50BA7">
        <w:rPr>
          <w:rFonts w:ascii="Times" w:hAnsi="Times"/>
        </w:rPr>
        <w:t xml:space="preserve"> for every combination of state and age</w:t>
      </w:r>
      <w:r w:rsidR="00080503" w:rsidRPr="00E50BA7">
        <w:rPr>
          <w:rFonts w:ascii="Times" w:hAnsi="Times" w:cs="Times New Roman"/>
        </w:rPr>
        <w:t>. We used linear interpolation</w:t>
      </w:r>
      <w:r w:rsidR="00807C6D">
        <w:rPr>
          <w:rFonts w:ascii="Times" w:hAnsi="Times" w:cs="Times New Roman"/>
        </w:rPr>
        <w:t xml:space="preserve"> when computing future fitness in Eq. 8</w:t>
      </w:r>
      <w:r w:rsidR="00080503" w:rsidRPr="00E50BA7">
        <w:rPr>
          <w:rFonts w:ascii="Times" w:hAnsi="Times" w:cs="Times New Roman"/>
        </w:rPr>
        <w:t xml:space="preserve"> for values of lipid stores to minimize the effects</w:t>
      </w:r>
      <w:r w:rsidR="00080503" w:rsidRPr="00B36EED">
        <w:rPr>
          <w:rFonts w:ascii="Times New Roman" w:hAnsi="Times New Roman" w:cs="Times New Roman"/>
        </w:rPr>
        <w:t xml:space="preserve"> of discontinuities </w:t>
      </w:r>
      <w:r w:rsidR="00BD068A" w:rsidRPr="00B36EED">
        <w:rPr>
          <w:rFonts w:ascii="Times New Roman" w:hAnsi="Times New Roman" w:cs="Times New Roman"/>
        </w:rPr>
        <w:t>when calculating expected fitness, which arise</w:t>
      </w:r>
      <w:r w:rsidR="00080503" w:rsidRPr="00B36EED">
        <w:rPr>
          <w:rFonts w:ascii="Times New Roman" w:hAnsi="Times New Roman" w:cs="Times New Roman"/>
        </w:rPr>
        <w:t xml:space="preserve"> </w:t>
      </w:r>
      <w:r w:rsidR="00BD068A" w:rsidRPr="00B36EED">
        <w:rPr>
          <w:rFonts w:ascii="Times New Roman" w:hAnsi="Times New Roman" w:cs="Times New Roman"/>
        </w:rPr>
        <w:t>because</w:t>
      </w:r>
      <w:r w:rsidR="00080503" w:rsidRPr="00B36EED">
        <w:rPr>
          <w:rFonts w:ascii="Times New Roman" w:hAnsi="Times New Roman" w:cs="Times New Roman"/>
        </w:rPr>
        <w:t xml:space="preserve"> lipid stores must take an integer value (Clark and Mangel 2000). </w:t>
      </w:r>
      <w:r w:rsidR="00EE71E5" w:rsidRPr="00B36EED">
        <w:rPr>
          <w:rFonts w:ascii="Times New Roman" w:hAnsi="Times New Roman" w:cs="Times New Roman"/>
        </w:rPr>
        <w:t>We did not interpolate</w:t>
      </w:r>
      <w:r w:rsidR="00080503" w:rsidRPr="00B36EED">
        <w:rPr>
          <w:rFonts w:ascii="Times New Roman" w:hAnsi="Times New Roman" w:cs="Times New Roman"/>
        </w:rPr>
        <w:t xml:space="preserve"> </w:t>
      </w:r>
      <w:r w:rsidR="00BD068A" w:rsidRPr="00B36EED">
        <w:rPr>
          <w:rFonts w:ascii="Times New Roman" w:hAnsi="Times New Roman" w:cs="Times New Roman"/>
        </w:rPr>
        <w:t>length</w:t>
      </w:r>
      <w:r w:rsidR="001900A1">
        <w:rPr>
          <w:rFonts w:ascii="Times New Roman" w:hAnsi="Times New Roman" w:cs="Times New Roman"/>
        </w:rPr>
        <w:t>,</w:t>
      </w:r>
      <w:r w:rsidR="00BD068A" w:rsidRPr="00B36EED">
        <w:rPr>
          <w:rFonts w:ascii="Times New Roman" w:hAnsi="Times New Roman" w:cs="Times New Roman"/>
        </w:rPr>
        <w:t xml:space="preserve"> as its unit </w:t>
      </w:r>
      <w:r w:rsidR="007424DF" w:rsidRPr="00B36EED">
        <w:rPr>
          <w:rFonts w:ascii="Times New Roman" w:hAnsi="Times New Roman" w:cs="Times New Roman"/>
        </w:rPr>
        <w:t>(centimeter</w:t>
      </w:r>
      <w:r w:rsidR="00446787">
        <w:rPr>
          <w:rFonts w:ascii="Times New Roman" w:hAnsi="Times New Roman" w:cs="Times New Roman"/>
        </w:rPr>
        <w:t>s</w:t>
      </w:r>
      <w:r w:rsidR="00003249" w:rsidRPr="00B36EED">
        <w:rPr>
          <w:rFonts w:ascii="Times New Roman" w:hAnsi="Times New Roman" w:cs="Times New Roman"/>
        </w:rPr>
        <w:t>) w</w:t>
      </w:r>
      <w:r w:rsidR="00DC0D61">
        <w:rPr>
          <w:rFonts w:ascii="Times New Roman" w:hAnsi="Times New Roman" w:cs="Times New Roman"/>
        </w:rPr>
        <w:t>as</w:t>
      </w:r>
      <w:r w:rsidR="00003249" w:rsidRPr="00B36EED">
        <w:rPr>
          <w:rFonts w:ascii="Times New Roman" w:hAnsi="Times New Roman" w:cs="Times New Roman"/>
        </w:rPr>
        <w:t xml:space="preserve"> sufficiently fine-grained</w:t>
      </w:r>
      <w:r w:rsidR="00BD068A" w:rsidRPr="00B36EED">
        <w:rPr>
          <w:rFonts w:ascii="Times New Roman" w:hAnsi="Times New Roman" w:cs="Times New Roman"/>
        </w:rPr>
        <w:t xml:space="preserve"> that there were minimal effects of discontinuities.</w:t>
      </w:r>
      <w:r w:rsidR="00950D09" w:rsidRPr="00B36EED">
        <w:rPr>
          <w:rFonts w:ascii="Times New Roman" w:hAnsi="Times New Roman" w:cs="Times New Roman"/>
        </w:rPr>
        <w:t xml:space="preserve"> When</w:t>
      </w:r>
      <w:r w:rsidR="001C5ADF">
        <w:rPr>
          <w:rFonts w:ascii="Times New Roman" w:hAnsi="Times New Roman" w:cs="Times New Roman"/>
        </w:rPr>
        <w:t>, in rare cases,</w:t>
      </w:r>
      <w:r w:rsidR="00176261">
        <w:rPr>
          <w:rFonts w:ascii="Times New Roman" w:hAnsi="Times New Roman" w:cs="Times New Roman"/>
        </w:rPr>
        <w:t xml:space="preserve"> </w:t>
      </w:r>
      <w:r w:rsidR="00B613A7" w:rsidRPr="00B36EED">
        <w:rPr>
          <w:rFonts w:ascii="Times New Roman" w:hAnsi="Times New Roman" w:cs="Times New Roman"/>
        </w:rPr>
        <w:t xml:space="preserve">the fitness of more than one allocation behavior was tied, </w:t>
      </w:r>
      <w:r w:rsidR="00950D09" w:rsidRPr="00B36EED">
        <w:rPr>
          <w:rFonts w:ascii="Times New Roman" w:hAnsi="Times New Roman" w:cs="Times New Roman"/>
        </w:rPr>
        <w:t xml:space="preserve">we </w:t>
      </w:r>
      <w:r w:rsidR="00995C63" w:rsidRPr="00B36EED">
        <w:rPr>
          <w:rFonts w:ascii="Times New Roman" w:hAnsi="Times New Roman" w:cs="Times New Roman"/>
        </w:rPr>
        <w:t>recorded</w:t>
      </w:r>
      <w:r w:rsidR="00950D09" w:rsidRPr="00B36EED">
        <w:rPr>
          <w:rFonts w:ascii="Times New Roman" w:hAnsi="Times New Roman" w:cs="Times New Roman"/>
        </w:rPr>
        <w:t xml:space="preserve"> </w:t>
      </w:r>
      <w:r w:rsidR="00B613A7" w:rsidRPr="00B36EED">
        <w:rPr>
          <w:rFonts w:ascii="Times New Roman" w:hAnsi="Times New Roman" w:cs="Times New Roman"/>
        </w:rPr>
        <w:t xml:space="preserve">the </w:t>
      </w:r>
      <w:r w:rsidR="00DC0D61">
        <w:rPr>
          <w:rFonts w:ascii="Times New Roman" w:hAnsi="Times New Roman" w:cs="Times New Roman"/>
        </w:rPr>
        <w:t>minimum</w:t>
      </w:r>
      <w:r w:rsidR="00B613A7" w:rsidRPr="00B36EED">
        <w:rPr>
          <w:rFonts w:ascii="Times New Roman" w:hAnsi="Times New Roman" w:cs="Times New Roman"/>
        </w:rPr>
        <w:t xml:space="preserve"> allocation as the optim</w:t>
      </w:r>
      <w:r w:rsidR="00DC0D61">
        <w:rPr>
          <w:rFonts w:ascii="Times New Roman" w:hAnsi="Times New Roman" w:cs="Times New Roman"/>
        </w:rPr>
        <w:t xml:space="preserve">al </w:t>
      </w:r>
      <w:r w:rsidR="002D6B45">
        <w:rPr>
          <w:rFonts w:ascii="Times New Roman" w:hAnsi="Times New Roman" w:cs="Times New Roman"/>
        </w:rPr>
        <w:t>behavior</w:t>
      </w:r>
      <w:r w:rsidR="00B613A7" w:rsidRPr="00B36EED">
        <w:rPr>
          <w:rFonts w:ascii="Times New Roman" w:hAnsi="Times New Roman" w:cs="Times New Roman"/>
        </w:rPr>
        <w:t xml:space="preserve">. </w:t>
      </w:r>
      <w:r w:rsidR="00FA1FA7">
        <w:rPr>
          <w:rFonts w:ascii="Times New Roman" w:hAnsi="Times New Roman" w:cs="Times New Roman"/>
        </w:rPr>
        <w:t>For example, t</w:t>
      </w:r>
      <w:r w:rsidR="001C5ADF">
        <w:rPr>
          <w:rFonts w:ascii="Times New Roman" w:hAnsi="Times New Roman" w:cs="Times New Roman"/>
        </w:rPr>
        <w:t xml:space="preserve">his occurred when </w:t>
      </w:r>
      <w:r w:rsidR="00F70003">
        <w:rPr>
          <w:rFonts w:ascii="Times New Roman" w:hAnsi="Times New Roman" w:cs="Times New Roman"/>
        </w:rPr>
        <w:t xml:space="preserve">the size-based </w:t>
      </w:r>
      <w:r w:rsidR="001C5ADF">
        <w:rPr>
          <w:rFonts w:ascii="Times New Roman" w:hAnsi="Times New Roman" w:cs="Times New Roman"/>
        </w:rPr>
        <w:t xml:space="preserve">constraints </w:t>
      </w:r>
      <w:r w:rsidR="00F70003">
        <w:rPr>
          <w:rFonts w:ascii="Times New Roman" w:hAnsi="Times New Roman" w:cs="Times New Roman"/>
        </w:rPr>
        <w:t xml:space="preserve">we imposed </w:t>
      </w:r>
      <w:r w:rsidR="001C5ADF">
        <w:rPr>
          <w:rFonts w:ascii="Times New Roman" w:hAnsi="Times New Roman" w:cs="Times New Roman"/>
        </w:rPr>
        <w:t xml:space="preserve">on reproductive effort or </w:t>
      </w:r>
      <w:r w:rsidR="00446787">
        <w:rPr>
          <w:rFonts w:ascii="Times New Roman" w:hAnsi="Times New Roman" w:cs="Times New Roman"/>
        </w:rPr>
        <w:t xml:space="preserve">lipid </w:t>
      </w:r>
      <w:r w:rsidR="001C5ADF">
        <w:rPr>
          <w:rFonts w:ascii="Times New Roman" w:hAnsi="Times New Roman" w:cs="Times New Roman"/>
        </w:rPr>
        <w:t>stores led to identical fitness outcomes</w:t>
      </w:r>
      <w:r w:rsidR="006062A7">
        <w:rPr>
          <w:rFonts w:ascii="Times New Roman" w:hAnsi="Times New Roman" w:cs="Times New Roman"/>
        </w:rPr>
        <w:t xml:space="preserve"> from </w:t>
      </w:r>
      <w:r w:rsidR="00F659F7">
        <w:rPr>
          <w:rFonts w:ascii="Times New Roman" w:hAnsi="Times New Roman" w:cs="Times New Roman"/>
        </w:rPr>
        <w:t>more than on</w:t>
      </w:r>
      <w:r w:rsidR="00D077E5">
        <w:rPr>
          <w:rFonts w:ascii="Times New Roman" w:hAnsi="Times New Roman" w:cs="Times New Roman"/>
        </w:rPr>
        <w:t>e</w:t>
      </w:r>
      <w:r w:rsidR="00F659F7">
        <w:rPr>
          <w:rFonts w:ascii="Times New Roman" w:hAnsi="Times New Roman" w:cs="Times New Roman"/>
        </w:rPr>
        <w:t xml:space="preserve"> proportional</w:t>
      </w:r>
      <w:r w:rsidR="006062A7">
        <w:rPr>
          <w:rFonts w:ascii="Times New Roman" w:hAnsi="Times New Roman" w:cs="Times New Roman"/>
        </w:rPr>
        <w:t xml:space="preserve"> allocation</w:t>
      </w:r>
      <w:r w:rsidR="00F659F7">
        <w:rPr>
          <w:rFonts w:ascii="Times New Roman" w:hAnsi="Times New Roman" w:cs="Times New Roman"/>
        </w:rPr>
        <w:t xml:space="preserve"> amount</w:t>
      </w:r>
      <w:r w:rsidR="001C5ADF">
        <w:rPr>
          <w:rFonts w:ascii="Times New Roman" w:hAnsi="Times New Roman" w:cs="Times New Roman"/>
        </w:rPr>
        <w:t>.</w:t>
      </w:r>
      <w:r w:rsidR="00F96E52">
        <w:rPr>
          <w:rFonts w:ascii="Times New Roman" w:hAnsi="Times New Roman" w:cs="Times New Roman"/>
        </w:rPr>
        <w:t xml:space="preserve"> </w:t>
      </w:r>
      <w:r w:rsidR="001C5ADF">
        <w:rPr>
          <w:rFonts w:ascii="Times New Roman" w:hAnsi="Times New Roman" w:cs="Times New Roman"/>
        </w:rPr>
        <w:t xml:space="preserve"> </w:t>
      </w:r>
    </w:p>
    <w:p w14:paraId="20385854" w14:textId="618B6C4D" w:rsidR="00C53C24" w:rsidRPr="00B36EED" w:rsidRDefault="00C3638F" w:rsidP="00D34DE9">
      <w:pPr>
        <w:spacing w:line="480" w:lineRule="auto"/>
        <w:jc w:val="both"/>
        <w:rPr>
          <w:rFonts w:ascii="Times New Roman" w:hAnsi="Times New Roman" w:cs="Times New Roman"/>
        </w:rPr>
      </w:pPr>
      <w:r w:rsidRPr="00B36EED">
        <w:rPr>
          <w:rFonts w:ascii="Times New Roman" w:hAnsi="Times New Roman" w:cs="Times New Roman"/>
        </w:rPr>
        <w:t xml:space="preserve"> </w:t>
      </w:r>
    </w:p>
    <w:p w14:paraId="3CDBDAE4" w14:textId="168C49AC" w:rsidR="005E27FE" w:rsidRDefault="0018447B" w:rsidP="00D34DE9">
      <w:pPr>
        <w:spacing w:line="480" w:lineRule="auto"/>
        <w:jc w:val="both"/>
        <w:rPr>
          <w:rFonts w:ascii="Times New Roman" w:hAnsi="Times New Roman" w:cs="Times New Roman"/>
        </w:rPr>
      </w:pPr>
      <w:r w:rsidRPr="00B36EED">
        <w:rPr>
          <w:rFonts w:ascii="Times New Roman" w:hAnsi="Times New Roman" w:cs="Times New Roman"/>
        </w:rPr>
        <w:t>T</w:t>
      </w:r>
      <w:r w:rsidR="008A77AA" w:rsidRPr="00B36EED">
        <w:rPr>
          <w:rFonts w:ascii="Times New Roman" w:hAnsi="Times New Roman" w:cs="Times New Roman"/>
        </w:rPr>
        <w:t xml:space="preserve">he solution of </w:t>
      </w:r>
      <w:r w:rsidRPr="00B36EED">
        <w:rPr>
          <w:rFonts w:ascii="Times New Roman" w:hAnsi="Times New Roman" w:cs="Times New Roman"/>
        </w:rPr>
        <w:t xml:space="preserve">Eq. </w:t>
      </w:r>
      <w:r w:rsidR="00807C6D">
        <w:rPr>
          <w:rFonts w:ascii="Times New Roman" w:hAnsi="Times New Roman" w:cs="Times New Roman"/>
        </w:rPr>
        <w:t>8</w:t>
      </w:r>
      <w:r w:rsidR="00F17D3B" w:rsidRPr="00B36EED">
        <w:rPr>
          <w:rFonts w:ascii="Times New Roman" w:hAnsi="Times New Roman" w:cs="Times New Roman"/>
        </w:rPr>
        <w:t xml:space="preserve"> provides </w:t>
      </w:r>
      <w:r w:rsidR="00A47A91">
        <w:rPr>
          <w:rFonts w:ascii="Times New Roman" w:hAnsi="Times New Roman" w:cs="Times New Roman"/>
        </w:rPr>
        <w:t xml:space="preserve">allocation </w:t>
      </w:r>
      <w:r w:rsidR="00F17D3B" w:rsidRPr="00B36EED">
        <w:rPr>
          <w:rFonts w:ascii="Times New Roman" w:hAnsi="Times New Roman" w:cs="Times New Roman"/>
        </w:rPr>
        <w:t xml:space="preserve">rules for every possible combination of stores and size, at every age. Some of these will </w:t>
      </w:r>
      <w:r w:rsidR="005E27FE">
        <w:rPr>
          <w:rFonts w:ascii="Times New Roman" w:hAnsi="Times New Roman" w:cs="Times New Roman"/>
        </w:rPr>
        <w:t xml:space="preserve">not </w:t>
      </w:r>
      <w:r w:rsidR="0054023D">
        <w:rPr>
          <w:rFonts w:ascii="Times New Roman" w:hAnsi="Times New Roman" w:cs="Times New Roman"/>
        </w:rPr>
        <w:t>occur naturally</w:t>
      </w:r>
      <w:r w:rsidR="005E27FE">
        <w:rPr>
          <w:rFonts w:ascii="Times New Roman" w:hAnsi="Times New Roman" w:cs="Times New Roman"/>
        </w:rPr>
        <w:t xml:space="preserve"> </w:t>
      </w:r>
      <w:r w:rsidR="00F17D3B" w:rsidRPr="00B36EED">
        <w:rPr>
          <w:rFonts w:ascii="Times New Roman" w:hAnsi="Times New Roman" w:cs="Times New Roman"/>
        </w:rPr>
        <w:t xml:space="preserve">(for example, </w:t>
      </w:r>
      <w:r w:rsidR="000E5766">
        <w:rPr>
          <w:rFonts w:ascii="Times New Roman" w:hAnsi="Times New Roman" w:cs="Times New Roman"/>
        </w:rPr>
        <w:t>individuals are unlikely</w:t>
      </w:r>
      <w:r w:rsidR="00F17D3B" w:rsidRPr="00B36EED">
        <w:rPr>
          <w:rFonts w:ascii="Times New Roman" w:hAnsi="Times New Roman" w:cs="Times New Roman"/>
        </w:rPr>
        <w:t xml:space="preserve"> to be both old and small) and some will be inviable (some states will not be viable with some sizes, given the energetic requirements of large individuals). </w:t>
      </w:r>
    </w:p>
    <w:p w14:paraId="6C43A4CA" w14:textId="77777777" w:rsidR="005E27FE" w:rsidRDefault="005E27FE" w:rsidP="00D34DE9">
      <w:pPr>
        <w:spacing w:line="480" w:lineRule="auto"/>
        <w:jc w:val="both"/>
        <w:rPr>
          <w:rFonts w:ascii="Times New Roman" w:hAnsi="Times New Roman" w:cs="Times New Roman"/>
        </w:rPr>
      </w:pPr>
    </w:p>
    <w:p w14:paraId="6BAE55EE" w14:textId="6C8E4A0C" w:rsidR="005E27FE" w:rsidRPr="005E27FE" w:rsidRDefault="005E27FE" w:rsidP="00D34DE9">
      <w:pPr>
        <w:spacing w:line="480" w:lineRule="auto"/>
        <w:jc w:val="both"/>
        <w:rPr>
          <w:rFonts w:ascii="Times New Roman" w:hAnsi="Times New Roman" w:cs="Times New Roman"/>
          <w:b/>
          <w:i/>
        </w:rPr>
      </w:pPr>
      <w:r w:rsidRPr="005E27FE">
        <w:rPr>
          <w:rFonts w:ascii="Times New Roman" w:hAnsi="Times New Roman" w:cs="Times New Roman"/>
          <w:b/>
          <w:i/>
        </w:rPr>
        <w:t>Forward simulation</w:t>
      </w:r>
    </w:p>
    <w:p w14:paraId="69EDC6A1" w14:textId="77777777" w:rsidR="005857BC" w:rsidRDefault="005E27FE" w:rsidP="00D34DE9">
      <w:pPr>
        <w:spacing w:line="480" w:lineRule="auto"/>
        <w:jc w:val="both"/>
        <w:rPr>
          <w:rFonts w:ascii="Times New Roman" w:hAnsi="Times New Roman" w:cs="Times New Roman"/>
        </w:rPr>
      </w:pPr>
      <w:r>
        <w:rPr>
          <w:rFonts w:ascii="Times New Roman" w:hAnsi="Times New Roman" w:cs="Times New Roman"/>
        </w:rPr>
        <w:t>Given the optimal allocation rules</w:t>
      </w:r>
      <w:r w:rsidR="007A67D8">
        <w:rPr>
          <w:rFonts w:ascii="Times New Roman" w:hAnsi="Times New Roman" w:cs="Times New Roman"/>
        </w:rPr>
        <w:t xml:space="preserve"> </w:t>
      </w:r>
      <w:r w:rsidR="00FB4388" w:rsidRPr="00B36EED">
        <w:rPr>
          <w:rFonts w:ascii="Times New Roman" w:hAnsi="Times New Roman" w:cs="Times New Roman"/>
        </w:rPr>
        <w:t>we simulated</w:t>
      </w:r>
      <w:r w:rsidR="00F17D3B" w:rsidRPr="00B36EED">
        <w:rPr>
          <w:rFonts w:ascii="Times New Roman" w:hAnsi="Times New Roman" w:cs="Times New Roman"/>
        </w:rPr>
        <w:t xml:space="preserve"> </w:t>
      </w:r>
      <w:r w:rsidR="00735D0E">
        <w:rPr>
          <w:rFonts w:ascii="Times New Roman" w:hAnsi="Times New Roman" w:cs="Times New Roman"/>
        </w:rPr>
        <w:t>the life history of an individual that</w:t>
      </w:r>
      <w:r w:rsidR="00F17D3B" w:rsidRPr="00B36EED">
        <w:rPr>
          <w:rFonts w:ascii="Times New Roman" w:hAnsi="Times New Roman" w:cs="Times New Roman"/>
        </w:rPr>
        <w:t xml:space="preserve"> start</w:t>
      </w:r>
      <w:r w:rsidR="00735D0E">
        <w:rPr>
          <w:rFonts w:ascii="Times New Roman" w:hAnsi="Times New Roman" w:cs="Times New Roman"/>
        </w:rPr>
        <w:t>s</w:t>
      </w:r>
      <w:r w:rsidR="00F17D3B" w:rsidRPr="00B36EED">
        <w:rPr>
          <w:rFonts w:ascii="Times New Roman" w:hAnsi="Times New Roman" w:cs="Times New Roman"/>
        </w:rPr>
        <w:t xml:space="preserve"> </w:t>
      </w:r>
      <w:r w:rsidR="00735D0E">
        <w:rPr>
          <w:rFonts w:ascii="Times New Roman" w:hAnsi="Times New Roman" w:cs="Times New Roman"/>
        </w:rPr>
        <w:t>its second</w:t>
      </w:r>
      <w:r w:rsidR="00FB4388" w:rsidRPr="00B36EED">
        <w:rPr>
          <w:rFonts w:ascii="Times New Roman" w:hAnsi="Times New Roman" w:cs="Times New Roman"/>
        </w:rPr>
        <w:t xml:space="preserve"> year</w:t>
      </w:r>
      <w:r w:rsidR="00F17D3B" w:rsidRPr="00B36EED">
        <w:rPr>
          <w:rFonts w:ascii="Times New Roman" w:hAnsi="Times New Roman" w:cs="Times New Roman"/>
        </w:rPr>
        <w:t xml:space="preserve"> </w:t>
      </w:r>
      <w:r w:rsidR="007A67D8">
        <w:rPr>
          <w:rFonts w:ascii="Times New Roman" w:hAnsi="Times New Roman" w:cs="Times New Roman"/>
        </w:rPr>
        <w:t xml:space="preserve">at 50 </w:t>
      </w:r>
      <w:r w:rsidR="00807C6D">
        <w:rPr>
          <w:rFonts w:ascii="Times New Roman" w:hAnsi="Times New Roman" w:cs="Times New Roman"/>
        </w:rPr>
        <w:t xml:space="preserve">cm </w:t>
      </w:r>
      <w:r w:rsidR="007A67D8">
        <w:rPr>
          <w:rFonts w:ascii="Times New Roman" w:hAnsi="Times New Roman" w:cs="Times New Roman"/>
        </w:rPr>
        <w:t xml:space="preserve">in length, with </w:t>
      </w:r>
      <w:r w:rsidR="007A67D8" w:rsidRPr="007A67D8">
        <w:rPr>
          <w:rFonts w:ascii="Times New Roman" w:hAnsi="Times New Roman" w:cs="Times New Roman"/>
        </w:rPr>
        <w:t>3675000</w:t>
      </w:r>
      <w:r w:rsidR="007A67D8">
        <w:rPr>
          <w:rFonts w:ascii="Times New Roman" w:hAnsi="Times New Roman" w:cs="Times New Roman"/>
        </w:rPr>
        <w:t xml:space="preserve"> </w:t>
      </w:r>
      <w:r w:rsidR="00807C6D">
        <w:rPr>
          <w:rFonts w:ascii="Times New Roman" w:hAnsi="Times New Roman" w:cs="Times New Roman"/>
        </w:rPr>
        <w:t xml:space="preserve">J </w:t>
      </w:r>
      <w:r w:rsidR="007A67D8">
        <w:rPr>
          <w:rFonts w:ascii="Times New Roman" w:hAnsi="Times New Roman" w:cs="Times New Roman"/>
        </w:rPr>
        <w:t xml:space="preserve">of </w:t>
      </w:r>
      <w:r w:rsidR="00807C6D">
        <w:rPr>
          <w:rFonts w:ascii="Times New Roman" w:hAnsi="Times New Roman" w:cs="Times New Roman"/>
        </w:rPr>
        <w:t>stores</w:t>
      </w:r>
      <w:r w:rsidR="007A67D8">
        <w:rPr>
          <w:rFonts w:ascii="Times New Roman" w:hAnsi="Times New Roman" w:cs="Times New Roman"/>
        </w:rPr>
        <w:t xml:space="preserve"> (</w:t>
      </w:r>
      <w:r w:rsidR="00BC2B1C">
        <w:rPr>
          <w:rFonts w:ascii="Times New Roman" w:hAnsi="Times New Roman" w:cs="Times New Roman"/>
        </w:rPr>
        <w:t xml:space="preserve">equivalent </w:t>
      </w:r>
      <w:r w:rsidR="00F95AD0">
        <w:rPr>
          <w:rFonts w:ascii="Times New Roman" w:hAnsi="Times New Roman" w:cs="Times New Roman"/>
        </w:rPr>
        <w:t xml:space="preserve">to </w:t>
      </w:r>
      <w:r w:rsidR="007A67D8">
        <w:rPr>
          <w:rFonts w:ascii="Times New Roman" w:hAnsi="Times New Roman" w:cs="Times New Roman"/>
        </w:rPr>
        <w:t xml:space="preserve">70% of the structural mass </w:t>
      </w:r>
      <w:r w:rsidR="009D43FF">
        <w:rPr>
          <w:rFonts w:ascii="Times New Roman" w:hAnsi="Times New Roman" w:cs="Times New Roman"/>
        </w:rPr>
        <w:t>of</w:t>
      </w:r>
      <w:r w:rsidR="007A67D8">
        <w:rPr>
          <w:rFonts w:ascii="Times New Roman" w:hAnsi="Times New Roman" w:cs="Times New Roman"/>
        </w:rPr>
        <w:t xml:space="preserve"> a 50 cm individual</w:t>
      </w:r>
      <w:r w:rsidR="00416290">
        <w:rPr>
          <w:rFonts w:ascii="Times New Roman" w:hAnsi="Times New Roman" w:cs="Times New Roman"/>
        </w:rPr>
        <w:t>)</w:t>
      </w:r>
      <w:r w:rsidR="00807C6D">
        <w:rPr>
          <w:rFonts w:ascii="Times New Roman" w:hAnsi="Times New Roman" w:cs="Times New Roman"/>
        </w:rPr>
        <w:t xml:space="preserve">. </w:t>
      </w:r>
      <w:r w:rsidR="00C539CB">
        <w:rPr>
          <w:rFonts w:ascii="Times New Roman" w:hAnsi="Times New Roman" w:cs="Times New Roman"/>
        </w:rPr>
        <w:t xml:space="preserve">We determined the </w:t>
      </w:r>
      <w:r w:rsidR="00B742E0">
        <w:rPr>
          <w:rFonts w:ascii="Times New Roman" w:hAnsi="Times New Roman" w:cs="Times New Roman"/>
        </w:rPr>
        <w:t xml:space="preserve">body length and </w:t>
      </w:r>
      <w:r w:rsidR="00B742E0" w:rsidRPr="00B36EED">
        <w:rPr>
          <w:rFonts w:ascii="Times New Roman" w:hAnsi="Times New Roman" w:cs="Times New Roman"/>
        </w:rPr>
        <w:t xml:space="preserve">reproductive </w:t>
      </w:r>
      <w:r w:rsidR="00B742E0">
        <w:rPr>
          <w:rFonts w:ascii="Times New Roman" w:hAnsi="Times New Roman" w:cs="Times New Roman"/>
        </w:rPr>
        <w:t xml:space="preserve">output at each </w:t>
      </w:r>
      <w:r w:rsidR="00807C6D">
        <w:rPr>
          <w:rFonts w:ascii="Times New Roman" w:hAnsi="Times New Roman" w:cs="Times New Roman"/>
        </w:rPr>
        <w:t xml:space="preserve">subsequent </w:t>
      </w:r>
      <w:r w:rsidR="00416290">
        <w:rPr>
          <w:rFonts w:ascii="Times New Roman" w:hAnsi="Times New Roman" w:cs="Times New Roman"/>
        </w:rPr>
        <w:t>month for</w:t>
      </w:r>
      <w:r w:rsidR="00C539CB">
        <w:rPr>
          <w:rFonts w:ascii="Times New Roman" w:hAnsi="Times New Roman" w:cs="Times New Roman"/>
        </w:rPr>
        <w:t xml:space="preserve"> an individual </w:t>
      </w:r>
      <w:r w:rsidR="00264F31">
        <w:rPr>
          <w:rFonts w:ascii="Times New Roman" w:hAnsi="Times New Roman" w:cs="Times New Roman"/>
        </w:rPr>
        <w:t>investing in</w:t>
      </w:r>
      <w:r w:rsidR="00C539CB">
        <w:rPr>
          <w:rFonts w:ascii="Times New Roman" w:hAnsi="Times New Roman" w:cs="Times New Roman"/>
        </w:rPr>
        <w:t xml:space="preserve"> growth and </w:t>
      </w:r>
      <w:r w:rsidR="00394593">
        <w:rPr>
          <w:rFonts w:ascii="Times New Roman" w:hAnsi="Times New Roman" w:cs="Times New Roman"/>
        </w:rPr>
        <w:t>reproduction</w:t>
      </w:r>
      <w:r w:rsidR="00C539CB">
        <w:rPr>
          <w:rFonts w:ascii="Times New Roman" w:hAnsi="Times New Roman" w:cs="Times New Roman"/>
        </w:rPr>
        <w:t xml:space="preserve"> </w:t>
      </w:r>
      <w:r w:rsidR="00FB4388" w:rsidRPr="00B36EED">
        <w:rPr>
          <w:rFonts w:ascii="Times New Roman" w:hAnsi="Times New Roman" w:cs="Times New Roman"/>
        </w:rPr>
        <w:t xml:space="preserve">according to the optimal </w:t>
      </w:r>
      <w:r w:rsidR="00807C6D">
        <w:rPr>
          <w:rFonts w:ascii="Times New Roman" w:hAnsi="Times New Roman" w:cs="Times New Roman"/>
        </w:rPr>
        <w:t>allocation</w:t>
      </w:r>
      <w:r w:rsidR="00264F31">
        <w:rPr>
          <w:rFonts w:ascii="Times New Roman" w:hAnsi="Times New Roman" w:cs="Times New Roman"/>
        </w:rPr>
        <w:t xml:space="preserve"> </w:t>
      </w:r>
      <w:r w:rsidR="00264F31">
        <w:rPr>
          <w:rFonts w:ascii="Times New Roman" w:hAnsi="Times New Roman" w:cs="Times New Roman"/>
        </w:rPr>
        <w:lastRenderedPageBreak/>
        <w:t>behavior</w:t>
      </w:r>
      <w:r w:rsidR="00807C6D">
        <w:rPr>
          <w:rFonts w:ascii="Times New Roman" w:hAnsi="Times New Roman" w:cs="Times New Roman"/>
        </w:rPr>
        <w:t xml:space="preserve">s.  We computed the cumulative survival of the individual from its size-based risk of predation, which was determined </w:t>
      </w:r>
      <w:r w:rsidR="00807C6D" w:rsidRPr="00B36EED">
        <w:rPr>
          <w:rFonts w:ascii="Times New Roman" w:hAnsi="Times New Roman" w:cs="Times New Roman"/>
        </w:rPr>
        <w:t>after reproduction but before growth</w:t>
      </w:r>
      <w:r w:rsidR="00807C6D">
        <w:rPr>
          <w:rFonts w:ascii="Times New Roman" w:hAnsi="Times New Roman" w:cs="Times New Roman"/>
        </w:rPr>
        <w:t>. From this survival curve we calculated the annual</w:t>
      </w:r>
      <w:r w:rsidR="00807C6D" w:rsidRPr="00B36EED">
        <w:rPr>
          <w:rFonts w:ascii="Times New Roman" w:hAnsi="Times New Roman" w:cs="Times New Roman"/>
        </w:rPr>
        <w:t xml:space="preserve"> mortality rate</w:t>
      </w:r>
      <w:r w:rsidR="00807C6D">
        <w:rPr>
          <w:rFonts w:ascii="Times New Roman" w:hAnsi="Times New Roman" w:cs="Times New Roman"/>
        </w:rPr>
        <w:t>.</w:t>
      </w:r>
      <w:r w:rsidR="0004107A">
        <w:rPr>
          <w:rFonts w:ascii="Times New Roman" w:hAnsi="Times New Roman" w:cs="Times New Roman"/>
        </w:rPr>
        <w:t xml:space="preserve"> </w:t>
      </w:r>
      <w:r w:rsidR="00D60C63">
        <w:rPr>
          <w:rFonts w:ascii="Times New Roman" w:hAnsi="Times New Roman" w:cs="Times New Roman"/>
        </w:rPr>
        <w:t xml:space="preserve">We did so by calculating the expected proportion of the population that survived to each age, taking the natural log of this metric of abundance. We </w:t>
      </w:r>
      <w:r w:rsidR="00FF381D">
        <w:rPr>
          <w:rFonts w:ascii="Times New Roman" w:hAnsi="Times New Roman" w:cs="Times New Roman"/>
        </w:rPr>
        <w:t>fit</w:t>
      </w:r>
      <w:r w:rsidR="00D60C63">
        <w:rPr>
          <w:rFonts w:ascii="Times New Roman" w:hAnsi="Times New Roman" w:cs="Times New Roman"/>
        </w:rPr>
        <w:t xml:space="preserve"> a linear model to these data and multiplied the slope by 12 to estimate annual mortality rates. Although all slopes are</w:t>
      </w:r>
      <w:r w:rsidR="00C30899">
        <w:rPr>
          <w:rFonts w:ascii="Times New Roman" w:hAnsi="Times New Roman" w:cs="Times New Roman"/>
        </w:rPr>
        <w:t xml:space="preserve"> expected to be</w:t>
      </w:r>
      <w:r w:rsidR="00D60C63">
        <w:rPr>
          <w:rFonts w:ascii="Times New Roman" w:hAnsi="Times New Roman" w:cs="Times New Roman"/>
        </w:rPr>
        <w:t xml:space="preserve"> negative, we report the absolute value, as is customary in fisherie</w:t>
      </w:r>
      <w:r w:rsidR="00FF381D">
        <w:rPr>
          <w:rFonts w:ascii="Times New Roman" w:hAnsi="Times New Roman" w:cs="Times New Roman"/>
        </w:rPr>
        <w:t xml:space="preserve">s science. </w:t>
      </w:r>
    </w:p>
    <w:p w14:paraId="257AC0C0" w14:textId="77777777" w:rsidR="00A45373" w:rsidRDefault="00A45373" w:rsidP="00D34DE9">
      <w:pPr>
        <w:spacing w:line="480" w:lineRule="auto"/>
        <w:jc w:val="both"/>
        <w:rPr>
          <w:rFonts w:ascii="Times New Roman" w:hAnsi="Times New Roman" w:cs="Times New Roman"/>
        </w:rPr>
      </w:pPr>
    </w:p>
    <w:p w14:paraId="371E75B0" w14:textId="7F8B7E57" w:rsidR="00B63CD8" w:rsidRDefault="00840697" w:rsidP="00D34DE9">
      <w:pPr>
        <w:spacing w:line="480" w:lineRule="auto"/>
        <w:jc w:val="both"/>
        <w:rPr>
          <w:rFonts w:ascii="Times New Roman" w:hAnsi="Times New Roman" w:cs="Times New Roman"/>
        </w:rPr>
      </w:pPr>
      <w:r>
        <w:rPr>
          <w:rFonts w:ascii="Times New Roman" w:hAnsi="Times New Roman" w:cs="Times New Roman"/>
        </w:rPr>
        <w:t xml:space="preserve">We also calculated the exponent of the </w:t>
      </w:r>
      <w:r w:rsidR="00807C6D">
        <w:rPr>
          <w:rFonts w:ascii="Times New Roman" w:hAnsi="Times New Roman" w:cs="Times New Roman"/>
        </w:rPr>
        <w:t>size</w:t>
      </w:r>
      <w:r>
        <w:rPr>
          <w:rFonts w:ascii="Times New Roman" w:hAnsi="Times New Roman" w:cs="Times New Roman"/>
        </w:rPr>
        <w:t xml:space="preserve">-fecundity relationship. </w:t>
      </w:r>
      <w:r w:rsidR="007967CA">
        <w:rPr>
          <w:rFonts w:ascii="Times New Roman" w:hAnsi="Times New Roman" w:cs="Times New Roman"/>
        </w:rPr>
        <w:t xml:space="preserve">Traditionally, fecundity of fishes has been assumed to be proportional to mass, and </w:t>
      </w:r>
      <w:r w:rsidR="006C0E50">
        <w:rPr>
          <w:rFonts w:ascii="Times New Roman" w:hAnsi="Times New Roman" w:cs="Times New Roman"/>
        </w:rPr>
        <w:t xml:space="preserve">modeled as </w:t>
      </w:r>
      <w:r w:rsidR="007967CA">
        <w:rPr>
          <w:rFonts w:ascii="Times New Roman" w:hAnsi="Times New Roman" w:cs="Times New Roman"/>
        </w:rPr>
        <w:t xml:space="preserve">a cubic function of length. </w:t>
      </w:r>
      <w:r w:rsidR="00E67660">
        <w:rPr>
          <w:rFonts w:ascii="Times New Roman" w:hAnsi="Times New Roman" w:cs="Times New Roman"/>
        </w:rPr>
        <w:t>However, r</w:t>
      </w:r>
      <w:r>
        <w:rPr>
          <w:rFonts w:ascii="Times New Roman" w:hAnsi="Times New Roman" w:cs="Times New Roman"/>
        </w:rPr>
        <w:t xml:space="preserve">ecent work has suggested the relationship between size and fecundity is hyperallometric in ectotherms with indeterminate growth, including fishes. (Dick et al. 2014; Marshall et al. 2019). This relationship assumes that fecundity is not strictly proportional to size, but rather grows as older individuals allocate an increasing proportion of their energy budget to reproduction (rather than growth or metabolic maintenance). How this exponent is expected to vary </w:t>
      </w:r>
      <w:r w:rsidR="005E70D3">
        <w:rPr>
          <w:rFonts w:ascii="Times New Roman" w:hAnsi="Times New Roman" w:cs="Times New Roman"/>
        </w:rPr>
        <w:t>for batch spawners in</w:t>
      </w:r>
      <w:r>
        <w:rPr>
          <w:rFonts w:ascii="Times New Roman" w:hAnsi="Times New Roman" w:cs="Times New Roman"/>
        </w:rPr>
        <w:t xml:space="preserve"> different environments, </w:t>
      </w:r>
      <w:r w:rsidR="00E83E8F">
        <w:rPr>
          <w:rFonts w:ascii="Times New Roman" w:hAnsi="Times New Roman" w:cs="Times New Roman"/>
        </w:rPr>
        <w:t xml:space="preserve">given </w:t>
      </w:r>
      <w:r>
        <w:rPr>
          <w:rFonts w:ascii="Times New Roman" w:hAnsi="Times New Roman" w:cs="Times New Roman"/>
        </w:rPr>
        <w:t>metabolic scenarios, is currently unknown</w:t>
      </w:r>
      <w:r w:rsidR="008779B9">
        <w:rPr>
          <w:rFonts w:ascii="Times New Roman" w:hAnsi="Times New Roman" w:cs="Times New Roman"/>
        </w:rPr>
        <w:t xml:space="preserve">. </w:t>
      </w:r>
      <w:r w:rsidR="008C4BD5">
        <w:rPr>
          <w:rFonts w:ascii="Times New Roman" w:hAnsi="Times New Roman" w:cs="Times New Roman"/>
        </w:rPr>
        <w:t>We calculated the fecundity exponent by plotting reproductive output as a function of length in log-log space</w:t>
      </w:r>
      <w:r w:rsidR="007A6F88">
        <w:rPr>
          <w:rFonts w:ascii="Times New Roman" w:hAnsi="Times New Roman" w:cs="Times New Roman"/>
        </w:rPr>
        <w:t xml:space="preserve">, and calculating the slope of the shortest line connecting </w:t>
      </w:r>
      <w:r w:rsidR="008C4BD5">
        <w:rPr>
          <w:rFonts w:ascii="Times New Roman" w:hAnsi="Times New Roman" w:cs="Times New Roman"/>
        </w:rPr>
        <w:t>minimum and maximum reproductive output</w:t>
      </w:r>
      <w:r w:rsidR="00BE57C5">
        <w:rPr>
          <w:rFonts w:ascii="Times New Roman" w:hAnsi="Times New Roman" w:cs="Times New Roman"/>
        </w:rPr>
        <w:t>.</w:t>
      </w:r>
      <w:r w:rsidR="00911BCD">
        <w:rPr>
          <w:rFonts w:ascii="Times New Roman" w:hAnsi="Times New Roman" w:cs="Times New Roman"/>
        </w:rPr>
        <w:t xml:space="preserve"> This allowed us to determine if there are age-based differences in reproductive </w:t>
      </w:r>
      <w:r w:rsidR="00477FE0">
        <w:rPr>
          <w:rFonts w:ascii="Times New Roman" w:hAnsi="Times New Roman" w:cs="Times New Roman"/>
        </w:rPr>
        <w:t>output</w:t>
      </w:r>
      <w:r w:rsidR="00911BCD">
        <w:rPr>
          <w:rFonts w:ascii="Times New Roman" w:hAnsi="Times New Roman" w:cs="Times New Roman"/>
        </w:rPr>
        <w:t xml:space="preserve"> consistent with </w:t>
      </w:r>
      <w:r w:rsidR="00023FE4">
        <w:rPr>
          <w:rFonts w:ascii="Times New Roman" w:hAnsi="Times New Roman" w:cs="Times New Roman"/>
        </w:rPr>
        <w:t xml:space="preserve">the pattern of </w:t>
      </w:r>
      <w:r w:rsidR="00911BCD">
        <w:rPr>
          <w:rFonts w:ascii="Times New Roman" w:hAnsi="Times New Roman" w:cs="Times New Roman"/>
        </w:rPr>
        <w:t>hyperallometric reproduction.</w:t>
      </w:r>
      <w:r w:rsidR="008C4BD5">
        <w:rPr>
          <w:rFonts w:ascii="Times New Roman" w:hAnsi="Times New Roman" w:cs="Times New Roman"/>
        </w:rPr>
        <w:t xml:space="preserve">  </w:t>
      </w:r>
    </w:p>
    <w:p w14:paraId="76741E4F" w14:textId="77777777" w:rsidR="00B2621F" w:rsidRDefault="00B2621F" w:rsidP="00D34DE9">
      <w:pPr>
        <w:spacing w:line="480" w:lineRule="auto"/>
        <w:jc w:val="both"/>
        <w:rPr>
          <w:rFonts w:ascii="Times New Roman" w:hAnsi="Times New Roman" w:cs="Times New Roman"/>
        </w:rPr>
      </w:pPr>
    </w:p>
    <w:p w14:paraId="2144DE34" w14:textId="38BB56E3" w:rsidR="00B63CD8" w:rsidRDefault="00B63CD8" w:rsidP="00D34DE9">
      <w:pPr>
        <w:spacing w:line="480" w:lineRule="auto"/>
        <w:jc w:val="both"/>
        <w:rPr>
          <w:rFonts w:ascii="Times New Roman" w:hAnsi="Times New Roman" w:cs="Times New Roman"/>
          <w:b/>
          <w:bCs/>
          <w:i/>
          <w:iCs/>
        </w:rPr>
      </w:pPr>
      <w:r w:rsidRPr="00B63CD8">
        <w:rPr>
          <w:rFonts w:ascii="Times New Roman" w:hAnsi="Times New Roman" w:cs="Times New Roman"/>
          <w:b/>
          <w:bCs/>
          <w:i/>
          <w:iCs/>
        </w:rPr>
        <w:t xml:space="preserve">Environmental scenarios </w:t>
      </w:r>
    </w:p>
    <w:p w14:paraId="06011E7B" w14:textId="3A58FBE5" w:rsidR="00B63CD8" w:rsidRPr="00B63CD8" w:rsidRDefault="00654C30" w:rsidP="00D34DE9">
      <w:pPr>
        <w:spacing w:line="480" w:lineRule="auto"/>
        <w:jc w:val="both"/>
        <w:rPr>
          <w:rFonts w:ascii="Times New Roman" w:hAnsi="Times New Roman" w:cs="Times New Roman"/>
        </w:rPr>
      </w:pPr>
      <w:r>
        <w:rPr>
          <w:rFonts w:ascii="Times New Roman" w:hAnsi="Times New Roman" w:cs="Times New Roman"/>
        </w:rPr>
        <w:lastRenderedPageBreak/>
        <w:t>In</w:t>
      </w:r>
      <w:r w:rsidR="00635B53">
        <w:rPr>
          <w:rFonts w:ascii="Times New Roman" w:hAnsi="Times New Roman" w:cs="Times New Roman"/>
        </w:rPr>
        <w:t xml:space="preserve"> this paper we focus on</w:t>
      </w:r>
      <w:r w:rsidR="00B63CD8">
        <w:rPr>
          <w:rFonts w:ascii="Times New Roman" w:hAnsi="Times New Roman" w:cs="Times New Roman"/>
        </w:rPr>
        <w:t xml:space="preserve"> comparing </w:t>
      </w:r>
      <w:r w:rsidR="00B5156F">
        <w:rPr>
          <w:rFonts w:ascii="Times New Roman" w:hAnsi="Times New Roman" w:cs="Times New Roman"/>
        </w:rPr>
        <w:t xml:space="preserve">two </w:t>
      </w:r>
      <w:r w:rsidR="00B63CD8">
        <w:rPr>
          <w:rFonts w:ascii="Times New Roman" w:hAnsi="Times New Roman" w:cs="Times New Roman"/>
        </w:rPr>
        <w:t xml:space="preserve">environments </w:t>
      </w:r>
      <w:r w:rsidR="00B5156F">
        <w:rPr>
          <w:rFonts w:ascii="Times New Roman" w:hAnsi="Times New Roman" w:cs="Times New Roman"/>
        </w:rPr>
        <w:t xml:space="preserve">of each type: </w:t>
      </w:r>
      <w:r w:rsidR="00B63CD8">
        <w:rPr>
          <w:rFonts w:ascii="Times New Roman" w:hAnsi="Times New Roman" w:cs="Times New Roman"/>
        </w:rPr>
        <w:t>high and low food, predation risk, and</w:t>
      </w:r>
      <w:r w:rsidR="00A17B23">
        <w:rPr>
          <w:rFonts w:ascii="Times New Roman" w:hAnsi="Times New Roman" w:cs="Times New Roman"/>
        </w:rPr>
        <w:t xml:space="preserve"> base</w:t>
      </w:r>
      <w:r w:rsidR="00B63CD8">
        <w:rPr>
          <w:rFonts w:ascii="Times New Roman" w:hAnsi="Times New Roman" w:cs="Times New Roman"/>
        </w:rPr>
        <w:t xml:space="preserve"> temperature</w:t>
      </w:r>
      <w:r w:rsidR="00A17B23">
        <w:rPr>
          <w:rFonts w:ascii="Times New Roman" w:hAnsi="Times New Roman" w:cs="Times New Roman"/>
        </w:rPr>
        <w:t>, which was either the temperature of the constant environment or the temperature of the co</w:t>
      </w:r>
      <w:r w:rsidR="00FC08B8">
        <w:rPr>
          <w:rFonts w:ascii="Times New Roman" w:hAnsi="Times New Roman" w:cs="Times New Roman"/>
        </w:rPr>
        <w:t>ld</w:t>
      </w:r>
      <w:r w:rsidR="00A17B23">
        <w:rPr>
          <w:rFonts w:ascii="Times New Roman" w:hAnsi="Times New Roman" w:cs="Times New Roman"/>
        </w:rPr>
        <w:t xml:space="preserve"> season</w:t>
      </w:r>
      <w:r w:rsidR="00436DCE">
        <w:rPr>
          <w:rFonts w:ascii="Times New Roman" w:hAnsi="Times New Roman" w:cs="Times New Roman"/>
        </w:rPr>
        <w:t xml:space="preserve"> (Figure 1)</w:t>
      </w:r>
      <w:r w:rsidR="000A7B0A">
        <w:rPr>
          <w:rFonts w:ascii="Times New Roman" w:hAnsi="Times New Roman" w:cs="Times New Roman"/>
        </w:rPr>
        <w:t>.</w:t>
      </w:r>
      <w:r w:rsidR="00970B1D">
        <w:rPr>
          <w:rFonts w:ascii="Times New Roman" w:hAnsi="Times New Roman" w:cs="Times New Roman"/>
        </w:rPr>
        <w:t xml:space="preserve"> </w:t>
      </w:r>
      <w:r w:rsidR="000A7B0A">
        <w:rPr>
          <w:rFonts w:ascii="Times New Roman" w:hAnsi="Times New Roman" w:cs="Times New Roman"/>
        </w:rPr>
        <w:t xml:space="preserve"> </w:t>
      </w:r>
      <w:r>
        <w:rPr>
          <w:rFonts w:ascii="Times New Roman" w:hAnsi="Times New Roman" w:cs="Times New Roman"/>
        </w:rPr>
        <w:t xml:space="preserve">Since </w:t>
      </w:r>
      <w:r w:rsidR="007B0D7B">
        <w:rPr>
          <w:rFonts w:ascii="Times New Roman" w:hAnsi="Times New Roman" w:cs="Times New Roman"/>
        </w:rPr>
        <w:t>we are motivate</w:t>
      </w:r>
      <w:r w:rsidR="00C50D5E">
        <w:rPr>
          <w:rFonts w:ascii="Times New Roman" w:hAnsi="Times New Roman" w:cs="Times New Roman"/>
        </w:rPr>
        <w:t>d</w:t>
      </w:r>
      <w:r w:rsidR="002C2338">
        <w:rPr>
          <w:rFonts w:ascii="Times New Roman" w:hAnsi="Times New Roman" w:cs="Times New Roman"/>
        </w:rPr>
        <w:t xml:space="preserve"> to understand life history strategies of</w:t>
      </w:r>
      <w:r w:rsidR="007B0D7B">
        <w:rPr>
          <w:rFonts w:ascii="Times New Roman" w:hAnsi="Times New Roman" w:cs="Times New Roman"/>
        </w:rPr>
        <w:t xml:space="preserve"> tunas</w:t>
      </w:r>
      <w:r w:rsidR="002652B8">
        <w:rPr>
          <w:rFonts w:ascii="Times New Roman" w:hAnsi="Times New Roman" w:cs="Times New Roman"/>
        </w:rPr>
        <w:t>, such as bluefin,</w:t>
      </w:r>
      <w:r w:rsidR="007B0D7B">
        <w:rPr>
          <w:rFonts w:ascii="Times New Roman" w:hAnsi="Times New Roman" w:cs="Times New Roman"/>
        </w:rPr>
        <w:t xml:space="preserve"> that migrate seasonally </w:t>
      </w:r>
      <w:r w:rsidR="002C2338">
        <w:rPr>
          <w:rFonts w:ascii="Times New Roman" w:hAnsi="Times New Roman" w:cs="Times New Roman"/>
        </w:rPr>
        <w:t>amon</w:t>
      </w:r>
      <w:r w:rsidR="00B9718C">
        <w:rPr>
          <w:rFonts w:ascii="Times New Roman" w:hAnsi="Times New Roman" w:cs="Times New Roman"/>
        </w:rPr>
        <w:t>g</w:t>
      </w:r>
      <w:r w:rsidR="002C2338">
        <w:rPr>
          <w:rFonts w:ascii="Times New Roman" w:hAnsi="Times New Roman" w:cs="Times New Roman"/>
        </w:rPr>
        <w:t xml:space="preserve"> </w:t>
      </w:r>
      <w:r w:rsidR="00B9718C">
        <w:rPr>
          <w:rFonts w:ascii="Times New Roman" w:hAnsi="Times New Roman" w:cs="Times New Roman"/>
        </w:rPr>
        <w:t>environments</w:t>
      </w:r>
      <w:r w:rsidR="002C2338">
        <w:rPr>
          <w:rFonts w:ascii="Times New Roman" w:hAnsi="Times New Roman" w:cs="Times New Roman"/>
        </w:rPr>
        <w:t>, relative to</w:t>
      </w:r>
      <w:r w:rsidR="007B0D7B">
        <w:rPr>
          <w:rFonts w:ascii="Times New Roman" w:hAnsi="Times New Roman" w:cs="Times New Roman"/>
        </w:rPr>
        <w:t xml:space="preserve"> those that remain in tropical waters year</w:t>
      </w:r>
      <w:r w:rsidR="007D5E38">
        <w:rPr>
          <w:rFonts w:ascii="Times New Roman" w:hAnsi="Times New Roman" w:cs="Times New Roman"/>
        </w:rPr>
        <w:t>-</w:t>
      </w:r>
      <w:r w:rsidR="007B0D7B">
        <w:rPr>
          <w:rFonts w:ascii="Times New Roman" w:hAnsi="Times New Roman" w:cs="Times New Roman"/>
        </w:rPr>
        <w:t>round</w:t>
      </w:r>
      <w:r>
        <w:rPr>
          <w:rFonts w:ascii="Times New Roman" w:hAnsi="Times New Roman" w:cs="Times New Roman"/>
        </w:rPr>
        <w:t>,</w:t>
      </w:r>
      <w:r w:rsidR="002652B8">
        <w:rPr>
          <w:rFonts w:ascii="Times New Roman" w:hAnsi="Times New Roman" w:cs="Times New Roman"/>
        </w:rPr>
        <w:t xml:space="preserve"> such as yellowfin, </w:t>
      </w:r>
      <w:r>
        <w:rPr>
          <w:rFonts w:ascii="Times New Roman" w:hAnsi="Times New Roman" w:cs="Times New Roman"/>
        </w:rPr>
        <w:t>we also compared all of these factors in a constant environment with a seasonally varying scenario (dashed lines, Figure 1)</w:t>
      </w:r>
      <w:r w:rsidR="002F3403">
        <w:rPr>
          <w:rFonts w:ascii="Times New Roman" w:hAnsi="Times New Roman" w:cs="Times New Roman"/>
        </w:rPr>
        <w:t xml:space="preserve">. </w:t>
      </w:r>
      <w:r w:rsidR="007B0D7B">
        <w:rPr>
          <w:rFonts w:ascii="Times New Roman" w:hAnsi="Times New Roman" w:cs="Times New Roman"/>
        </w:rPr>
        <w:t xml:space="preserve"> </w:t>
      </w:r>
      <w:r w:rsidR="00162468">
        <w:rPr>
          <w:rFonts w:ascii="Times New Roman" w:hAnsi="Times New Roman" w:cs="Times New Roman"/>
        </w:rPr>
        <w:t>Environmental parameter values for the functions in Figure 1 are given in Table 1. I</w:t>
      </w:r>
      <w:r w:rsidR="00781378">
        <w:rPr>
          <w:rFonts w:ascii="Times New Roman" w:hAnsi="Times New Roman" w:cs="Times New Roman"/>
        </w:rPr>
        <w:t xml:space="preserve">ndividuals in our cool-baseline scenario experience seasonal warming to temperatures that </w:t>
      </w:r>
      <w:r w:rsidR="00162468">
        <w:rPr>
          <w:rFonts w:ascii="Times New Roman" w:hAnsi="Times New Roman" w:cs="Times New Roman"/>
        </w:rPr>
        <w:t xml:space="preserve">approach </w:t>
      </w:r>
      <w:r w:rsidR="00781378">
        <w:rPr>
          <w:rFonts w:ascii="Times New Roman" w:hAnsi="Times New Roman" w:cs="Times New Roman"/>
        </w:rPr>
        <w:t>the warm-baseline scenario</w:t>
      </w:r>
      <w:r w:rsidR="00062A69">
        <w:rPr>
          <w:rFonts w:ascii="Times New Roman" w:hAnsi="Times New Roman" w:cs="Times New Roman"/>
        </w:rPr>
        <w:t xml:space="preserve"> (Figure 1b)</w:t>
      </w:r>
      <w:r w:rsidR="00592FC6">
        <w:rPr>
          <w:rFonts w:ascii="Times New Roman" w:hAnsi="Times New Roman" w:cs="Times New Roman"/>
        </w:rPr>
        <w:t>.</w:t>
      </w:r>
      <w:r w:rsidR="00781378">
        <w:rPr>
          <w:rFonts w:ascii="Times New Roman" w:hAnsi="Times New Roman" w:cs="Times New Roman"/>
        </w:rPr>
        <w:t xml:space="preserve">  </w:t>
      </w:r>
    </w:p>
    <w:p w14:paraId="38BBA804" w14:textId="77777777" w:rsidR="00EF7FCD" w:rsidRPr="00B63CD8" w:rsidRDefault="00EF7FCD" w:rsidP="00D34DE9">
      <w:pPr>
        <w:spacing w:line="480" w:lineRule="auto"/>
        <w:jc w:val="both"/>
        <w:rPr>
          <w:rFonts w:ascii="Times New Roman" w:hAnsi="Times New Roman" w:cs="Times New Roman"/>
          <w:b/>
          <w:bCs/>
        </w:rPr>
      </w:pPr>
    </w:p>
    <w:p w14:paraId="4B5629FD" w14:textId="77777777" w:rsidR="006F4EDE" w:rsidRDefault="009B6F13" w:rsidP="00D34DE9">
      <w:pPr>
        <w:spacing w:line="480" w:lineRule="auto"/>
        <w:jc w:val="both"/>
        <w:rPr>
          <w:rFonts w:ascii="Times New Roman" w:hAnsi="Times New Roman" w:cs="Times New Roman"/>
          <w:b/>
          <w:bCs/>
          <w:sz w:val="28"/>
          <w:szCs w:val="28"/>
        </w:rPr>
      </w:pPr>
      <w:r w:rsidRPr="002569A5">
        <w:rPr>
          <w:rFonts w:ascii="Times New Roman" w:hAnsi="Times New Roman" w:cs="Times New Roman"/>
          <w:b/>
          <w:bCs/>
          <w:sz w:val="28"/>
          <w:szCs w:val="28"/>
        </w:rPr>
        <w:t>Results</w:t>
      </w:r>
    </w:p>
    <w:p w14:paraId="3C9829C6" w14:textId="77777777" w:rsidR="007A7BC8" w:rsidRPr="0076034A" w:rsidRDefault="007A7BC8" w:rsidP="00D34DE9">
      <w:pPr>
        <w:spacing w:line="480" w:lineRule="auto"/>
        <w:jc w:val="both"/>
        <w:rPr>
          <w:rFonts w:ascii="Times New Roman" w:hAnsi="Times New Roman" w:cs="Times New Roman"/>
          <w:i/>
          <w:iCs/>
        </w:rPr>
      </w:pPr>
      <w:r>
        <w:rPr>
          <w:rFonts w:ascii="Times New Roman" w:hAnsi="Times New Roman" w:cs="Times New Roman"/>
          <w:i/>
          <w:iCs/>
        </w:rPr>
        <w:t>Body size and growth patterns</w:t>
      </w:r>
    </w:p>
    <w:p w14:paraId="2E2F823C" w14:textId="5B251F1B" w:rsidR="00FC7692" w:rsidRPr="00DE75DC" w:rsidRDefault="00654C30" w:rsidP="00D34DE9">
      <w:pPr>
        <w:spacing w:line="480" w:lineRule="auto"/>
        <w:jc w:val="both"/>
        <w:rPr>
          <w:rFonts w:ascii="Times New Roman" w:hAnsi="Times New Roman" w:cs="Times New Roman"/>
          <w:i/>
          <w:iCs/>
        </w:rPr>
      </w:pPr>
      <w:r w:rsidRPr="005145D0">
        <w:rPr>
          <w:rFonts w:ascii="Times New Roman" w:hAnsi="Times New Roman" w:cs="Times New Roman"/>
        </w:rPr>
        <w:t xml:space="preserve">Varying the metabolic scaling coefficient </w:t>
      </w:r>
      <w:r w:rsidRPr="005145D0">
        <w:rPr>
          <w:rFonts w:ascii="Times New Roman" w:hAnsi="Times New Roman" w:cs="Times New Roman"/>
          <w:i/>
          <w:iCs/>
        </w:rPr>
        <w:t>c</w:t>
      </w:r>
      <w:r w:rsidRPr="005145D0">
        <w:rPr>
          <w:rFonts w:ascii="Times New Roman" w:hAnsi="Times New Roman" w:cs="Times New Roman"/>
        </w:rPr>
        <w:t xml:space="preserve"> had </w:t>
      </w:r>
      <w:r w:rsidR="003D57FB">
        <w:rPr>
          <w:rFonts w:ascii="Times New Roman" w:hAnsi="Times New Roman" w:cs="Times New Roman"/>
        </w:rPr>
        <w:t>only</w:t>
      </w:r>
      <w:r w:rsidRPr="005145D0">
        <w:rPr>
          <w:rFonts w:ascii="Times New Roman" w:hAnsi="Times New Roman" w:cs="Times New Roman"/>
        </w:rPr>
        <w:t xml:space="preserve"> minor effects on our results, so we present analyses for only one value of </w:t>
      </w:r>
      <w:r w:rsidRPr="005145D0">
        <w:rPr>
          <w:rFonts w:ascii="Times New Roman" w:hAnsi="Times New Roman" w:cs="Times New Roman"/>
          <w:i/>
          <w:iCs/>
        </w:rPr>
        <w:t xml:space="preserve">c. </w:t>
      </w:r>
      <w:r>
        <w:rPr>
          <w:rFonts w:ascii="Times New Roman" w:hAnsi="Times New Roman" w:cs="Times New Roman"/>
          <w:i/>
          <w:iCs/>
        </w:rPr>
        <w:t xml:space="preserve"> </w:t>
      </w:r>
      <w:r w:rsidR="002B2084">
        <w:rPr>
          <w:rFonts w:ascii="Times New Roman" w:hAnsi="Times New Roman" w:cs="Times New Roman"/>
        </w:rPr>
        <w:t>Individuals</w:t>
      </w:r>
      <w:r w:rsidR="009722F3">
        <w:rPr>
          <w:rFonts w:ascii="Times New Roman" w:hAnsi="Times New Roman" w:cs="Times New Roman"/>
        </w:rPr>
        <w:t xml:space="preserve"> largely allocated to growth early in life, and shifted to reproduction later, so that an asymptotic growth pattern naturally emerged from the model (Figure 2). </w:t>
      </w:r>
      <w:r w:rsidR="002A7005">
        <w:rPr>
          <w:rFonts w:ascii="Times New Roman" w:hAnsi="Times New Roman" w:cs="Times New Roman"/>
        </w:rPr>
        <w:t>The notable</w:t>
      </w:r>
      <w:r w:rsidR="00E86C9E">
        <w:rPr>
          <w:rFonts w:ascii="Times New Roman" w:hAnsi="Times New Roman" w:cs="Times New Roman"/>
        </w:rPr>
        <w:t xml:space="preserve"> exception</w:t>
      </w:r>
      <w:r w:rsidR="002A7005">
        <w:rPr>
          <w:rFonts w:ascii="Times New Roman" w:hAnsi="Times New Roman" w:cs="Times New Roman"/>
        </w:rPr>
        <w:t>s</w:t>
      </w:r>
      <w:r w:rsidR="00E86C9E">
        <w:rPr>
          <w:rFonts w:ascii="Times New Roman" w:hAnsi="Times New Roman" w:cs="Times New Roman"/>
        </w:rPr>
        <w:t xml:space="preserve"> w</w:t>
      </w:r>
      <w:r w:rsidR="002A7005">
        <w:rPr>
          <w:rFonts w:ascii="Times New Roman" w:hAnsi="Times New Roman" w:cs="Times New Roman"/>
        </w:rPr>
        <w:t>ere</w:t>
      </w:r>
      <w:r w:rsidR="002B2084">
        <w:rPr>
          <w:rFonts w:ascii="Times New Roman" w:hAnsi="Times New Roman" w:cs="Times New Roman"/>
        </w:rPr>
        <w:t xml:space="preserve"> the scenario</w:t>
      </w:r>
      <w:r w:rsidR="002A7005">
        <w:rPr>
          <w:rFonts w:ascii="Times New Roman" w:hAnsi="Times New Roman" w:cs="Times New Roman"/>
        </w:rPr>
        <w:t>s</w:t>
      </w:r>
      <w:r w:rsidR="002B2084">
        <w:rPr>
          <w:rFonts w:ascii="Times New Roman" w:hAnsi="Times New Roman" w:cs="Times New Roman"/>
        </w:rPr>
        <w:t xml:space="preserve"> with </w:t>
      </w:r>
      <w:r w:rsidR="002628FD">
        <w:rPr>
          <w:rFonts w:ascii="Times New Roman" w:hAnsi="Times New Roman" w:cs="Times New Roman"/>
        </w:rPr>
        <w:t>high</w:t>
      </w:r>
      <w:r w:rsidR="002B2084">
        <w:rPr>
          <w:rFonts w:ascii="Times New Roman" w:hAnsi="Times New Roman" w:cs="Times New Roman"/>
        </w:rPr>
        <w:t xml:space="preserve"> food and </w:t>
      </w:r>
      <w:r w:rsidR="002628FD">
        <w:rPr>
          <w:rFonts w:ascii="Times New Roman" w:hAnsi="Times New Roman" w:cs="Times New Roman"/>
        </w:rPr>
        <w:t xml:space="preserve">low </w:t>
      </w:r>
      <w:r w:rsidR="002B2084">
        <w:rPr>
          <w:rFonts w:ascii="Times New Roman" w:hAnsi="Times New Roman" w:cs="Times New Roman"/>
        </w:rPr>
        <w:t xml:space="preserve">predation, </w:t>
      </w:r>
      <w:r w:rsidR="008F6986">
        <w:rPr>
          <w:rFonts w:ascii="Times New Roman" w:hAnsi="Times New Roman" w:cs="Times New Roman"/>
        </w:rPr>
        <w:t xml:space="preserve">in which </w:t>
      </w:r>
      <w:r w:rsidR="002B2084">
        <w:rPr>
          <w:rFonts w:ascii="Times New Roman" w:hAnsi="Times New Roman" w:cs="Times New Roman"/>
        </w:rPr>
        <w:t>individuals</w:t>
      </w:r>
      <w:r w:rsidR="009E62E7">
        <w:rPr>
          <w:rFonts w:ascii="Times New Roman" w:hAnsi="Times New Roman" w:cs="Times New Roman"/>
        </w:rPr>
        <w:t xml:space="preserve"> began to reproduce at very low levels, but</w:t>
      </w:r>
      <w:r w:rsidR="002B2084">
        <w:rPr>
          <w:rFonts w:ascii="Times New Roman" w:hAnsi="Times New Roman" w:cs="Times New Roman"/>
        </w:rPr>
        <w:t xml:space="preserve"> </w:t>
      </w:r>
      <w:r w:rsidR="00FC7692">
        <w:rPr>
          <w:rFonts w:ascii="Times New Roman" w:hAnsi="Times New Roman" w:cs="Times New Roman"/>
        </w:rPr>
        <w:t>delayed growth to the</w:t>
      </w:r>
      <w:r w:rsidR="007B17EF">
        <w:rPr>
          <w:rFonts w:ascii="Times New Roman" w:hAnsi="Times New Roman" w:cs="Times New Roman"/>
        </w:rPr>
        <w:t>ir eventual</w:t>
      </w:r>
      <w:r w:rsidR="00FC7692">
        <w:rPr>
          <w:rFonts w:ascii="Times New Roman" w:hAnsi="Times New Roman" w:cs="Times New Roman"/>
        </w:rPr>
        <w:t xml:space="preserve"> maximum body size</w:t>
      </w:r>
      <w:r w:rsidR="007B17EF">
        <w:rPr>
          <w:rFonts w:ascii="Times New Roman" w:hAnsi="Times New Roman" w:cs="Times New Roman"/>
        </w:rPr>
        <w:t xml:space="preserve"> (which varied with seasonality; </w:t>
      </w:r>
      <w:r w:rsidR="00C96530">
        <w:rPr>
          <w:rFonts w:ascii="Times New Roman" w:hAnsi="Times New Roman" w:cs="Times New Roman"/>
        </w:rPr>
        <w:t xml:space="preserve">Figure 2c). </w:t>
      </w:r>
      <w:r w:rsidR="00F91B07">
        <w:rPr>
          <w:rFonts w:ascii="Times New Roman" w:hAnsi="Times New Roman" w:cs="Times New Roman"/>
        </w:rPr>
        <w:t>Sensitivity analyses revealed that t</w:t>
      </w:r>
      <w:r w:rsidR="00FC7692">
        <w:rPr>
          <w:rFonts w:ascii="Times New Roman" w:hAnsi="Times New Roman" w:cs="Times New Roman"/>
        </w:rPr>
        <w:t xml:space="preserve">he age </w:t>
      </w:r>
      <w:r w:rsidR="009276EA">
        <w:rPr>
          <w:rFonts w:ascii="Times New Roman" w:hAnsi="Times New Roman" w:cs="Times New Roman"/>
        </w:rPr>
        <w:t>to</w:t>
      </w:r>
      <w:r w:rsidR="00FC7692">
        <w:rPr>
          <w:rFonts w:ascii="Times New Roman" w:hAnsi="Times New Roman" w:cs="Times New Roman"/>
        </w:rPr>
        <w:t xml:space="preserve"> which individuals deferred growth to the</w:t>
      </w:r>
      <w:r w:rsidR="00817FEB">
        <w:rPr>
          <w:rFonts w:ascii="Times New Roman" w:hAnsi="Times New Roman" w:cs="Times New Roman"/>
        </w:rPr>
        <w:t>ir</w:t>
      </w:r>
      <w:r w:rsidR="00FC7692">
        <w:rPr>
          <w:rFonts w:ascii="Times New Roman" w:hAnsi="Times New Roman" w:cs="Times New Roman"/>
        </w:rPr>
        <w:t xml:space="preserve"> maximum body size varied with</w:t>
      </w:r>
      <w:r w:rsidR="003D57FB">
        <w:rPr>
          <w:rFonts w:ascii="Times New Roman" w:hAnsi="Times New Roman" w:cs="Times New Roman"/>
        </w:rPr>
        <w:t xml:space="preserve"> </w:t>
      </w:r>
      <w:r w:rsidR="003D57FB">
        <w:rPr>
          <w:rFonts w:ascii="Times New Roman" w:hAnsi="Times New Roman" w:cs="Times New Roman"/>
          <w:i/>
          <w:iCs/>
        </w:rPr>
        <w:t xml:space="preserve">T </w:t>
      </w:r>
      <w:r w:rsidR="00C96530">
        <w:rPr>
          <w:rFonts w:ascii="Times New Roman" w:hAnsi="Times New Roman" w:cs="Times New Roman"/>
        </w:rPr>
        <w:t>(</w:t>
      </w:r>
      <w:r w:rsidR="00FC7692">
        <w:rPr>
          <w:rFonts w:ascii="Times New Roman" w:hAnsi="Times New Roman" w:cs="Times New Roman"/>
        </w:rPr>
        <w:t>the maximum lifespan possible</w:t>
      </w:r>
      <w:r w:rsidR="00C96530">
        <w:rPr>
          <w:rFonts w:ascii="Times New Roman" w:hAnsi="Times New Roman" w:cs="Times New Roman"/>
        </w:rPr>
        <w:t>)</w:t>
      </w:r>
      <w:r w:rsidR="00727B06">
        <w:rPr>
          <w:rFonts w:ascii="Times New Roman" w:hAnsi="Times New Roman" w:cs="Times New Roman"/>
        </w:rPr>
        <w:t xml:space="preserve">, </w:t>
      </w:r>
      <w:r w:rsidR="00F91B07">
        <w:rPr>
          <w:rFonts w:ascii="Times New Roman" w:hAnsi="Times New Roman" w:cs="Times New Roman"/>
        </w:rPr>
        <w:t>which interacted with</w:t>
      </w:r>
      <w:r w:rsidR="00727B06">
        <w:rPr>
          <w:rFonts w:ascii="Times New Roman" w:hAnsi="Times New Roman" w:cs="Times New Roman"/>
        </w:rPr>
        <w:t xml:space="preserve"> </w:t>
      </w:r>
      <w:r w:rsidR="00EC0A1A">
        <w:rPr>
          <w:rFonts w:ascii="Times New Roman" w:hAnsi="Times New Roman" w:cs="Times New Roman"/>
        </w:rPr>
        <w:t>predation</w:t>
      </w:r>
      <w:r w:rsidR="00727B06">
        <w:rPr>
          <w:rFonts w:ascii="Times New Roman" w:hAnsi="Times New Roman" w:cs="Times New Roman"/>
        </w:rPr>
        <w:t xml:space="preserve"> (</w:t>
      </w:r>
      <w:r w:rsidR="00727B06" w:rsidRPr="00727B06">
        <w:rPr>
          <w:rFonts w:ascii="Times New Roman" w:hAnsi="Times New Roman" w:cs="Times New Roman"/>
          <w:i/>
          <w:iCs/>
        </w:rPr>
        <w:t>h</w:t>
      </w:r>
      <w:r w:rsidR="001E6E31">
        <w:rPr>
          <w:rFonts w:ascii="Times New Roman" w:hAnsi="Times New Roman" w:cs="Times New Roman"/>
          <w:i/>
          <w:iCs/>
        </w:rPr>
        <w:t xml:space="preserve">). </w:t>
      </w:r>
      <w:r w:rsidR="00727B06">
        <w:rPr>
          <w:rFonts w:ascii="Times New Roman" w:hAnsi="Times New Roman" w:cs="Times New Roman"/>
        </w:rPr>
        <w:t xml:space="preserve"> </w:t>
      </w:r>
      <w:r w:rsidR="00AB0B71">
        <w:rPr>
          <w:rFonts w:ascii="Times New Roman" w:hAnsi="Times New Roman" w:cs="Times New Roman"/>
        </w:rPr>
        <w:t>W</w:t>
      </w:r>
      <w:r w:rsidR="00A422D1">
        <w:rPr>
          <w:rFonts w:ascii="Times New Roman" w:hAnsi="Times New Roman" w:cs="Times New Roman"/>
        </w:rPr>
        <w:t xml:space="preserve">e can interpret </w:t>
      </w:r>
      <w:r w:rsidR="007C6E4A">
        <w:rPr>
          <w:rFonts w:ascii="Times New Roman" w:hAnsi="Times New Roman" w:cs="Times New Roman"/>
        </w:rPr>
        <w:t>this</w:t>
      </w:r>
      <w:r w:rsidR="002307CA">
        <w:rPr>
          <w:rFonts w:ascii="Times New Roman" w:hAnsi="Times New Roman" w:cs="Times New Roman"/>
        </w:rPr>
        <w:t xml:space="preserve"> </w:t>
      </w:r>
      <w:r w:rsidR="008211AE">
        <w:rPr>
          <w:rFonts w:ascii="Times New Roman" w:hAnsi="Times New Roman" w:cs="Times New Roman"/>
        </w:rPr>
        <w:t xml:space="preserve">secondary </w:t>
      </w:r>
      <w:r w:rsidR="002307CA">
        <w:rPr>
          <w:rFonts w:ascii="Times New Roman" w:hAnsi="Times New Roman" w:cs="Times New Roman"/>
        </w:rPr>
        <w:t xml:space="preserve">growth </w:t>
      </w:r>
      <w:r w:rsidR="007C6E4A">
        <w:rPr>
          <w:rFonts w:ascii="Times New Roman" w:hAnsi="Times New Roman" w:cs="Times New Roman"/>
        </w:rPr>
        <w:t xml:space="preserve">pattern </w:t>
      </w:r>
      <w:r w:rsidR="002307CA">
        <w:rPr>
          <w:rFonts w:ascii="Times New Roman" w:hAnsi="Times New Roman" w:cs="Times New Roman"/>
        </w:rPr>
        <w:t xml:space="preserve">as an effect of changing reproductive value </w:t>
      </w:r>
      <w:r w:rsidR="00C96530">
        <w:rPr>
          <w:rFonts w:ascii="Times New Roman" w:hAnsi="Times New Roman" w:cs="Times New Roman"/>
        </w:rPr>
        <w:t>due to senescence</w:t>
      </w:r>
      <w:r w:rsidR="00EC0A1A">
        <w:rPr>
          <w:rFonts w:ascii="Times New Roman" w:hAnsi="Times New Roman" w:cs="Times New Roman"/>
        </w:rPr>
        <w:t xml:space="preserve"> (and predation risk)</w:t>
      </w:r>
      <w:r w:rsidR="00C96530">
        <w:rPr>
          <w:rFonts w:ascii="Times New Roman" w:hAnsi="Times New Roman" w:cs="Times New Roman"/>
        </w:rPr>
        <w:t xml:space="preserve">. </w:t>
      </w:r>
      <w:r w:rsidR="00FE3FAA">
        <w:rPr>
          <w:rFonts w:ascii="Times New Roman" w:hAnsi="Times New Roman" w:cs="Times New Roman"/>
        </w:rPr>
        <w:t>We can conclude that</w:t>
      </w:r>
      <w:r w:rsidR="00BA5FCA">
        <w:rPr>
          <w:rFonts w:ascii="Times New Roman" w:hAnsi="Times New Roman" w:cs="Times New Roman"/>
        </w:rPr>
        <w:t xml:space="preserve"> when </w:t>
      </w:r>
      <w:r w:rsidR="00E33D29">
        <w:rPr>
          <w:rFonts w:ascii="Times New Roman" w:hAnsi="Times New Roman" w:cs="Times New Roman"/>
        </w:rPr>
        <w:t>extrinsic and intrinsic mortality are low</w:t>
      </w:r>
      <w:r w:rsidR="00BA5FCA">
        <w:rPr>
          <w:rFonts w:ascii="Times New Roman" w:hAnsi="Times New Roman" w:cs="Times New Roman"/>
        </w:rPr>
        <w:t>,</w:t>
      </w:r>
      <w:r w:rsidR="00C96530">
        <w:rPr>
          <w:rFonts w:ascii="Times New Roman" w:hAnsi="Times New Roman" w:cs="Times New Roman"/>
        </w:rPr>
        <w:t xml:space="preserve"> large body size</w:t>
      </w:r>
      <w:r w:rsidR="002628FD">
        <w:rPr>
          <w:rFonts w:ascii="Times New Roman" w:hAnsi="Times New Roman" w:cs="Times New Roman"/>
        </w:rPr>
        <w:t>s</w:t>
      </w:r>
      <w:r w:rsidR="00C96530">
        <w:rPr>
          <w:rFonts w:ascii="Times New Roman" w:hAnsi="Times New Roman" w:cs="Times New Roman"/>
        </w:rPr>
        <w:t xml:space="preserve"> </w:t>
      </w:r>
      <w:r w:rsidR="00FE3FAA">
        <w:rPr>
          <w:rFonts w:ascii="Times New Roman" w:hAnsi="Times New Roman" w:cs="Times New Roman"/>
        </w:rPr>
        <w:t xml:space="preserve">and </w:t>
      </w:r>
      <w:r w:rsidR="00BA5FCA">
        <w:rPr>
          <w:rFonts w:ascii="Times New Roman" w:hAnsi="Times New Roman" w:cs="Times New Roman"/>
        </w:rPr>
        <w:t xml:space="preserve">early </w:t>
      </w:r>
      <w:r w:rsidR="00FE3FAA">
        <w:rPr>
          <w:rFonts w:ascii="Times New Roman" w:hAnsi="Times New Roman" w:cs="Times New Roman"/>
        </w:rPr>
        <w:lastRenderedPageBreak/>
        <w:t xml:space="preserve">reproductive investment </w:t>
      </w:r>
      <w:r w:rsidR="002628FD">
        <w:rPr>
          <w:rFonts w:ascii="Times New Roman" w:hAnsi="Times New Roman" w:cs="Times New Roman"/>
        </w:rPr>
        <w:t xml:space="preserve">are </w:t>
      </w:r>
      <w:r w:rsidR="00C96530">
        <w:rPr>
          <w:rFonts w:ascii="Times New Roman" w:hAnsi="Times New Roman" w:cs="Times New Roman"/>
        </w:rPr>
        <w:t>less</w:t>
      </w:r>
      <w:r w:rsidR="007672F7">
        <w:rPr>
          <w:rFonts w:ascii="Times New Roman" w:hAnsi="Times New Roman" w:cs="Times New Roman"/>
        </w:rPr>
        <w:t xml:space="preserve"> advantageous</w:t>
      </w:r>
      <w:r w:rsidR="00C96530">
        <w:rPr>
          <w:rFonts w:ascii="Times New Roman" w:hAnsi="Times New Roman" w:cs="Times New Roman"/>
        </w:rPr>
        <w:t xml:space="preserve"> (food is abundant </w:t>
      </w:r>
      <w:r w:rsidR="00B63749">
        <w:rPr>
          <w:rFonts w:ascii="Times New Roman" w:hAnsi="Times New Roman" w:cs="Times New Roman"/>
        </w:rPr>
        <w:t xml:space="preserve">and </w:t>
      </w:r>
      <w:r w:rsidR="00B63086">
        <w:rPr>
          <w:rFonts w:ascii="Times New Roman" w:hAnsi="Times New Roman" w:cs="Times New Roman"/>
        </w:rPr>
        <w:t>survival is high</w:t>
      </w:r>
      <w:r w:rsidR="00C96530">
        <w:rPr>
          <w:rFonts w:ascii="Times New Roman" w:hAnsi="Times New Roman" w:cs="Times New Roman"/>
        </w:rPr>
        <w:t>, even for mid-size individuals).</w:t>
      </w:r>
      <w:r w:rsidR="00BA5FCA">
        <w:rPr>
          <w:rFonts w:ascii="Times New Roman" w:hAnsi="Times New Roman" w:cs="Times New Roman"/>
        </w:rPr>
        <w:t xml:space="preserve"> In other </w:t>
      </w:r>
      <w:r w:rsidR="00D614CC">
        <w:rPr>
          <w:rFonts w:ascii="Times New Roman" w:hAnsi="Times New Roman" w:cs="Times New Roman"/>
        </w:rPr>
        <w:t>scenarios</w:t>
      </w:r>
      <w:r w:rsidR="00BA5FCA">
        <w:rPr>
          <w:rFonts w:ascii="Times New Roman" w:hAnsi="Times New Roman" w:cs="Times New Roman"/>
        </w:rPr>
        <w:t xml:space="preserve">, the evolutionarily optimal strategy did not vary with </w:t>
      </w:r>
      <w:r w:rsidR="00C467F6">
        <w:rPr>
          <w:rFonts w:ascii="Times New Roman" w:hAnsi="Times New Roman" w:cs="Times New Roman"/>
          <w:i/>
          <w:iCs/>
        </w:rPr>
        <w:t>T</w:t>
      </w:r>
      <w:r w:rsidR="007C6E4A">
        <w:rPr>
          <w:rFonts w:ascii="Times New Roman" w:hAnsi="Times New Roman" w:cs="Times New Roman"/>
        </w:rPr>
        <w:t>.</w:t>
      </w:r>
      <w:r w:rsidR="001E6E31">
        <w:rPr>
          <w:rFonts w:ascii="Times New Roman" w:hAnsi="Times New Roman" w:cs="Times New Roman"/>
        </w:rPr>
        <w:t xml:space="preserve"> </w:t>
      </w:r>
    </w:p>
    <w:p w14:paraId="097D7E4D" w14:textId="46BB74E2" w:rsidR="007B17EF" w:rsidRDefault="007B17EF" w:rsidP="00D34DE9">
      <w:pPr>
        <w:spacing w:line="480" w:lineRule="auto"/>
        <w:jc w:val="both"/>
        <w:rPr>
          <w:rFonts w:ascii="Times New Roman" w:hAnsi="Times New Roman" w:cs="Times New Roman"/>
        </w:rPr>
      </w:pPr>
    </w:p>
    <w:p w14:paraId="73C6A567" w14:textId="6A094719" w:rsidR="004625F3" w:rsidRDefault="00654C30" w:rsidP="00D34DE9">
      <w:pPr>
        <w:spacing w:line="480" w:lineRule="auto"/>
        <w:jc w:val="both"/>
        <w:rPr>
          <w:rFonts w:ascii="Times New Roman" w:hAnsi="Times New Roman" w:cs="Times New Roman"/>
        </w:rPr>
      </w:pPr>
      <w:r>
        <w:rPr>
          <w:rFonts w:ascii="Times New Roman" w:hAnsi="Times New Roman" w:cs="Times New Roman"/>
        </w:rPr>
        <w:t xml:space="preserve">Based on </w:t>
      </w:r>
      <w:r w:rsidR="00A56CC5">
        <w:rPr>
          <w:rFonts w:ascii="Times New Roman" w:hAnsi="Times New Roman" w:cs="Times New Roman"/>
        </w:rPr>
        <w:t>Figure 2</w:t>
      </w:r>
      <w:r>
        <w:rPr>
          <w:rFonts w:ascii="Times New Roman" w:hAnsi="Times New Roman" w:cs="Times New Roman"/>
        </w:rPr>
        <w:t xml:space="preserve">, we conclude </w:t>
      </w:r>
      <w:r w:rsidR="00A56CC5">
        <w:rPr>
          <w:rFonts w:ascii="Times New Roman" w:hAnsi="Times New Roman" w:cs="Times New Roman"/>
        </w:rPr>
        <w:t xml:space="preserve">that in </w:t>
      </w:r>
      <w:r w:rsidR="004C6A50">
        <w:rPr>
          <w:rFonts w:ascii="Times New Roman" w:hAnsi="Times New Roman" w:cs="Times New Roman"/>
        </w:rPr>
        <w:t>general,</w:t>
      </w:r>
      <w:r w:rsidR="00A56CC5">
        <w:rPr>
          <w:rFonts w:ascii="Times New Roman" w:hAnsi="Times New Roman" w:cs="Times New Roman"/>
        </w:rPr>
        <w:t xml:space="preserve"> </w:t>
      </w:r>
      <w:r w:rsidR="007E4404">
        <w:rPr>
          <w:rFonts w:ascii="Times New Roman" w:hAnsi="Times New Roman" w:cs="Times New Roman"/>
        </w:rPr>
        <w:t xml:space="preserve">selection favored </w:t>
      </w:r>
      <w:r w:rsidR="009B7ACD">
        <w:rPr>
          <w:rFonts w:ascii="Times New Roman" w:hAnsi="Times New Roman" w:cs="Times New Roman"/>
        </w:rPr>
        <w:t xml:space="preserve">the evolution of </w:t>
      </w:r>
      <w:r w:rsidR="007E4404">
        <w:rPr>
          <w:rFonts w:ascii="Times New Roman" w:hAnsi="Times New Roman" w:cs="Times New Roman"/>
        </w:rPr>
        <w:t xml:space="preserve">larger </w:t>
      </w:r>
      <w:r w:rsidR="00A56CC5">
        <w:rPr>
          <w:rFonts w:ascii="Times New Roman" w:hAnsi="Times New Roman" w:cs="Times New Roman"/>
        </w:rPr>
        <w:t xml:space="preserve">maximum </w:t>
      </w:r>
      <w:r w:rsidR="007B17EF">
        <w:rPr>
          <w:rFonts w:ascii="Times New Roman" w:hAnsi="Times New Roman" w:cs="Times New Roman"/>
        </w:rPr>
        <w:t>body size</w:t>
      </w:r>
      <w:r w:rsidR="007E4404">
        <w:rPr>
          <w:rFonts w:ascii="Times New Roman" w:hAnsi="Times New Roman" w:cs="Times New Roman"/>
        </w:rPr>
        <w:t>s</w:t>
      </w:r>
      <w:r w:rsidR="007B17EF">
        <w:rPr>
          <w:rFonts w:ascii="Times New Roman" w:hAnsi="Times New Roman" w:cs="Times New Roman"/>
        </w:rPr>
        <w:t xml:space="preserve"> in seasonal environments. In </w:t>
      </w:r>
      <w:r w:rsidR="005E77B0">
        <w:rPr>
          <w:rFonts w:ascii="Times New Roman" w:hAnsi="Times New Roman" w:cs="Times New Roman"/>
        </w:rPr>
        <w:t xml:space="preserve">the </w:t>
      </w:r>
      <w:r w:rsidR="007B17EF">
        <w:rPr>
          <w:rFonts w:ascii="Times New Roman" w:hAnsi="Times New Roman" w:cs="Times New Roman"/>
        </w:rPr>
        <w:t>high food scenario</w:t>
      </w:r>
      <w:r w:rsidR="00A56CC5">
        <w:rPr>
          <w:rFonts w:ascii="Times New Roman" w:hAnsi="Times New Roman" w:cs="Times New Roman"/>
        </w:rPr>
        <w:t>s</w:t>
      </w:r>
      <w:r w:rsidR="007B17EF">
        <w:rPr>
          <w:rFonts w:ascii="Times New Roman" w:hAnsi="Times New Roman" w:cs="Times New Roman"/>
        </w:rPr>
        <w:t xml:space="preserve"> (Figure 2a,c), </w:t>
      </w:r>
      <w:r w:rsidR="00A56CC5">
        <w:rPr>
          <w:rFonts w:ascii="Times New Roman" w:hAnsi="Times New Roman" w:cs="Times New Roman"/>
        </w:rPr>
        <w:t>the quantity of food is very high</w:t>
      </w:r>
      <w:r w:rsidR="007B17EF">
        <w:rPr>
          <w:rFonts w:ascii="Times New Roman" w:hAnsi="Times New Roman" w:cs="Times New Roman"/>
        </w:rPr>
        <w:t xml:space="preserve"> in the seasonal environment</w:t>
      </w:r>
      <w:r w:rsidR="00A56CC5">
        <w:rPr>
          <w:rFonts w:ascii="Times New Roman" w:hAnsi="Times New Roman" w:cs="Times New Roman"/>
        </w:rPr>
        <w:t xml:space="preserve"> (Figure 1a)</w:t>
      </w:r>
      <w:r w:rsidR="007B17EF">
        <w:rPr>
          <w:rFonts w:ascii="Times New Roman" w:hAnsi="Times New Roman" w:cs="Times New Roman"/>
        </w:rPr>
        <w:t xml:space="preserve">, explaining the evolution of </w:t>
      </w:r>
      <w:r w:rsidR="00DB52DD">
        <w:rPr>
          <w:rFonts w:ascii="Times New Roman" w:hAnsi="Times New Roman" w:cs="Times New Roman"/>
        </w:rPr>
        <w:t>very large body sizes</w:t>
      </w:r>
      <w:r w:rsidR="00005BDD">
        <w:rPr>
          <w:rFonts w:ascii="Times New Roman" w:hAnsi="Times New Roman" w:cs="Times New Roman"/>
        </w:rPr>
        <w:t xml:space="preserve"> with seasonality (Figure 2)</w:t>
      </w:r>
      <w:r w:rsidR="007B17EF">
        <w:rPr>
          <w:rFonts w:ascii="Times New Roman" w:hAnsi="Times New Roman" w:cs="Times New Roman"/>
        </w:rPr>
        <w:t xml:space="preserve">. </w:t>
      </w:r>
      <w:r w:rsidR="00E8774D">
        <w:rPr>
          <w:rFonts w:ascii="Times New Roman" w:hAnsi="Times New Roman" w:cs="Times New Roman"/>
        </w:rPr>
        <w:t>F</w:t>
      </w:r>
      <w:r w:rsidR="00005BDD">
        <w:rPr>
          <w:rFonts w:ascii="Times New Roman" w:hAnsi="Times New Roman" w:cs="Times New Roman"/>
        </w:rPr>
        <w:t>rom a close analysis of the</w:t>
      </w:r>
      <w:r w:rsidR="000B7C61">
        <w:rPr>
          <w:rFonts w:ascii="Times New Roman" w:hAnsi="Times New Roman" w:cs="Times New Roman"/>
        </w:rPr>
        <w:t xml:space="preserve"> results presented</w:t>
      </w:r>
      <w:r w:rsidR="00B5310D">
        <w:rPr>
          <w:rFonts w:ascii="Times New Roman" w:hAnsi="Times New Roman" w:cs="Times New Roman"/>
        </w:rPr>
        <w:t xml:space="preserve"> in Fig</w:t>
      </w:r>
      <w:r w:rsidR="006670AA">
        <w:rPr>
          <w:rFonts w:ascii="Times New Roman" w:hAnsi="Times New Roman" w:cs="Times New Roman"/>
        </w:rPr>
        <w:t>ure</w:t>
      </w:r>
      <w:r w:rsidR="00B5310D">
        <w:rPr>
          <w:rFonts w:ascii="Times New Roman" w:hAnsi="Times New Roman" w:cs="Times New Roman"/>
        </w:rPr>
        <w:t xml:space="preserve"> 2, </w:t>
      </w:r>
      <w:r w:rsidR="001F051A">
        <w:rPr>
          <w:rFonts w:ascii="Times New Roman" w:hAnsi="Times New Roman" w:cs="Times New Roman"/>
        </w:rPr>
        <w:t>we can infer that</w:t>
      </w:r>
      <w:r w:rsidR="002D1466">
        <w:rPr>
          <w:rFonts w:ascii="Times New Roman" w:hAnsi="Times New Roman" w:cs="Times New Roman"/>
        </w:rPr>
        <w:t xml:space="preserve"> </w:t>
      </w:r>
      <w:r w:rsidR="008E473C" w:rsidRPr="008E473C">
        <w:rPr>
          <w:rFonts w:ascii="Times New Roman" w:hAnsi="Times New Roman" w:cs="Times New Roman"/>
        </w:rPr>
        <w:t>s</w:t>
      </w:r>
      <w:r w:rsidR="007B17EF" w:rsidRPr="008E473C">
        <w:rPr>
          <w:rFonts w:ascii="Times New Roman" w:hAnsi="Times New Roman" w:cs="Times New Roman"/>
        </w:rPr>
        <w:t>easonality itself is important to the evolution of body size</w:t>
      </w:r>
      <w:r w:rsidR="008A7312">
        <w:rPr>
          <w:rFonts w:ascii="Times New Roman" w:hAnsi="Times New Roman" w:cs="Times New Roman"/>
        </w:rPr>
        <w:t>. T</w:t>
      </w:r>
      <w:r w:rsidR="007B17EF" w:rsidRPr="008E473C">
        <w:rPr>
          <w:rFonts w:ascii="Times New Roman" w:hAnsi="Times New Roman" w:cs="Times New Roman"/>
        </w:rPr>
        <w:t>he</w:t>
      </w:r>
      <w:r w:rsidR="007B17EF">
        <w:rPr>
          <w:rFonts w:ascii="Times New Roman" w:hAnsi="Times New Roman" w:cs="Times New Roman"/>
        </w:rPr>
        <w:t xml:space="preserve"> </w:t>
      </w:r>
      <w:r w:rsidR="00451EC3">
        <w:rPr>
          <w:rFonts w:ascii="Times New Roman" w:hAnsi="Times New Roman" w:cs="Times New Roman"/>
        </w:rPr>
        <w:t xml:space="preserve">maximum </w:t>
      </w:r>
      <w:r w:rsidR="007B17EF">
        <w:rPr>
          <w:rFonts w:ascii="Times New Roman" w:hAnsi="Times New Roman" w:cs="Times New Roman"/>
        </w:rPr>
        <w:t xml:space="preserve">body sizes of individuals in the low-food seasonal scenarios were comparable to </w:t>
      </w:r>
      <w:r w:rsidR="000811E6">
        <w:rPr>
          <w:rFonts w:ascii="Times New Roman" w:hAnsi="Times New Roman" w:cs="Times New Roman"/>
        </w:rPr>
        <w:t xml:space="preserve">maximum </w:t>
      </w:r>
      <w:r w:rsidR="007B17EF">
        <w:rPr>
          <w:rFonts w:ascii="Times New Roman" w:hAnsi="Times New Roman" w:cs="Times New Roman"/>
        </w:rPr>
        <w:t xml:space="preserve">body sizes </w:t>
      </w:r>
      <w:r w:rsidR="00645A51">
        <w:rPr>
          <w:rFonts w:ascii="Times New Roman" w:hAnsi="Times New Roman" w:cs="Times New Roman"/>
        </w:rPr>
        <w:t xml:space="preserve">evolving in the </w:t>
      </w:r>
      <w:r w:rsidR="007B17EF">
        <w:rPr>
          <w:rFonts w:ascii="Times New Roman" w:hAnsi="Times New Roman" w:cs="Times New Roman"/>
        </w:rPr>
        <w:t>high-food constant environment</w:t>
      </w:r>
      <w:r w:rsidR="000811E6">
        <w:rPr>
          <w:rFonts w:ascii="Times New Roman" w:hAnsi="Times New Roman" w:cs="Times New Roman"/>
        </w:rPr>
        <w:t>s</w:t>
      </w:r>
      <w:r w:rsidR="007B17EF">
        <w:rPr>
          <w:rFonts w:ascii="Times New Roman" w:hAnsi="Times New Roman" w:cs="Times New Roman"/>
        </w:rPr>
        <w:t xml:space="preserve"> </w:t>
      </w:r>
      <w:r w:rsidR="00AD4203">
        <w:rPr>
          <w:rFonts w:ascii="Times New Roman" w:hAnsi="Times New Roman" w:cs="Times New Roman"/>
        </w:rPr>
        <w:t xml:space="preserve">at both base temperatures </w:t>
      </w:r>
      <w:r w:rsidR="007B17EF">
        <w:rPr>
          <w:rFonts w:ascii="Times New Roman" w:hAnsi="Times New Roman" w:cs="Times New Roman"/>
        </w:rPr>
        <w:t>(Figure 2</w:t>
      </w:r>
      <w:r w:rsidR="007B195D">
        <w:rPr>
          <w:rFonts w:ascii="Times New Roman" w:hAnsi="Times New Roman" w:cs="Times New Roman"/>
        </w:rPr>
        <w:t>). This is surprising, because</w:t>
      </w:r>
      <w:r w:rsidR="00B10DC0">
        <w:rPr>
          <w:rFonts w:ascii="Times New Roman" w:hAnsi="Times New Roman" w:cs="Times New Roman"/>
        </w:rPr>
        <w:t xml:space="preserve"> </w:t>
      </w:r>
      <w:r w:rsidR="005D0C7B">
        <w:rPr>
          <w:rFonts w:ascii="Times New Roman" w:hAnsi="Times New Roman" w:cs="Times New Roman"/>
        </w:rPr>
        <w:t xml:space="preserve">food availability </w:t>
      </w:r>
      <w:r w:rsidR="007B17EF">
        <w:rPr>
          <w:rFonts w:ascii="Times New Roman" w:hAnsi="Times New Roman" w:cs="Times New Roman"/>
        </w:rPr>
        <w:t xml:space="preserve">was greater at every body size </w:t>
      </w:r>
      <w:r w:rsidR="005D0C7B">
        <w:rPr>
          <w:rFonts w:ascii="Times New Roman" w:hAnsi="Times New Roman" w:cs="Times New Roman"/>
        </w:rPr>
        <w:t xml:space="preserve">in the high-food constant environment (Figure 1a, thick solid red line) </w:t>
      </w:r>
      <w:r w:rsidR="007B17EF">
        <w:rPr>
          <w:rFonts w:ascii="Times New Roman" w:hAnsi="Times New Roman" w:cs="Times New Roman"/>
        </w:rPr>
        <w:t>than</w:t>
      </w:r>
      <w:r w:rsidR="00237BEF">
        <w:rPr>
          <w:rFonts w:ascii="Times New Roman" w:hAnsi="Times New Roman" w:cs="Times New Roman"/>
        </w:rPr>
        <w:t xml:space="preserve"> </w:t>
      </w:r>
      <w:r w:rsidR="00451EC3">
        <w:rPr>
          <w:rFonts w:ascii="Times New Roman" w:hAnsi="Times New Roman" w:cs="Times New Roman"/>
        </w:rPr>
        <w:t xml:space="preserve">in the </w:t>
      </w:r>
      <w:r w:rsidR="007B17EF">
        <w:rPr>
          <w:rFonts w:ascii="Times New Roman" w:hAnsi="Times New Roman" w:cs="Times New Roman"/>
        </w:rPr>
        <w:t xml:space="preserve">low-food seasonal environment (Figure 1a, thin dashed blue line). </w:t>
      </w:r>
      <w:r w:rsidR="0025007A">
        <w:rPr>
          <w:rFonts w:ascii="Times New Roman" w:hAnsi="Times New Roman" w:cs="Times New Roman"/>
        </w:rPr>
        <w:t>At the same time, s</w:t>
      </w:r>
      <w:r w:rsidR="007B17EF">
        <w:rPr>
          <w:rFonts w:ascii="Times New Roman" w:hAnsi="Times New Roman" w:cs="Times New Roman"/>
        </w:rPr>
        <w:t>ize-dependent metabolic costs</w:t>
      </w:r>
      <w:r w:rsidR="00451EC3">
        <w:rPr>
          <w:rFonts w:ascii="Times New Roman" w:hAnsi="Times New Roman" w:cs="Times New Roman"/>
        </w:rPr>
        <w:t xml:space="preserve"> in the seasonal environment</w:t>
      </w:r>
      <w:r w:rsidR="007B17EF">
        <w:rPr>
          <w:rFonts w:ascii="Times New Roman" w:hAnsi="Times New Roman" w:cs="Times New Roman"/>
        </w:rPr>
        <w:t xml:space="preserve"> were </w:t>
      </w:r>
      <w:r w:rsidR="00451EC3">
        <w:rPr>
          <w:rFonts w:ascii="Times New Roman" w:hAnsi="Times New Roman" w:cs="Times New Roman"/>
        </w:rPr>
        <w:t>higher or</w:t>
      </w:r>
      <w:r w:rsidR="007B17EF">
        <w:rPr>
          <w:rFonts w:ascii="Times New Roman" w:hAnsi="Times New Roman" w:cs="Times New Roman"/>
        </w:rPr>
        <w:t xml:space="preserve"> comparable </w:t>
      </w:r>
      <w:r w:rsidR="00451EC3">
        <w:rPr>
          <w:rFonts w:ascii="Times New Roman" w:hAnsi="Times New Roman" w:cs="Times New Roman"/>
        </w:rPr>
        <w:t xml:space="preserve">to the </w:t>
      </w:r>
      <w:r w:rsidR="007B17EF">
        <w:rPr>
          <w:rFonts w:ascii="Times New Roman" w:hAnsi="Times New Roman" w:cs="Times New Roman"/>
        </w:rPr>
        <w:t xml:space="preserve">constant environment (Figure 1b, </w:t>
      </w:r>
      <w:r w:rsidR="00451EC3">
        <w:rPr>
          <w:rFonts w:ascii="Times New Roman" w:hAnsi="Times New Roman" w:cs="Times New Roman"/>
        </w:rPr>
        <w:t>dashed red li</w:t>
      </w:r>
      <w:r w:rsidR="006B69F2">
        <w:rPr>
          <w:rFonts w:ascii="Times New Roman" w:hAnsi="Times New Roman" w:cs="Times New Roman"/>
        </w:rPr>
        <w:t>n</w:t>
      </w:r>
      <w:r w:rsidR="00451EC3">
        <w:rPr>
          <w:rFonts w:ascii="Times New Roman" w:hAnsi="Times New Roman" w:cs="Times New Roman"/>
        </w:rPr>
        <w:t>es are higher or comparable to</w:t>
      </w:r>
      <w:r w:rsidR="007B17EF">
        <w:rPr>
          <w:rFonts w:ascii="Times New Roman" w:hAnsi="Times New Roman" w:cs="Times New Roman"/>
        </w:rPr>
        <w:t xml:space="preserve"> solid blue lines)</w:t>
      </w:r>
      <w:r w:rsidR="007B17EF" w:rsidRPr="00762509">
        <w:rPr>
          <w:rFonts w:ascii="Times New Roman" w:hAnsi="Times New Roman" w:cs="Times New Roman"/>
        </w:rPr>
        <w:t>.</w:t>
      </w:r>
      <w:r w:rsidR="002E2CB4">
        <w:rPr>
          <w:rFonts w:ascii="Times New Roman" w:hAnsi="Times New Roman" w:cs="Times New Roman"/>
        </w:rPr>
        <w:t xml:space="preserve"> </w:t>
      </w:r>
      <w:r w:rsidR="0002434D">
        <w:rPr>
          <w:rFonts w:ascii="Times New Roman" w:hAnsi="Times New Roman" w:cs="Times New Roman"/>
        </w:rPr>
        <w:t xml:space="preserve">Additionally, in the high predation scenarios (Figure 2, top row) </w:t>
      </w:r>
      <w:r w:rsidR="0006501A">
        <w:rPr>
          <w:rFonts w:ascii="Times New Roman" w:hAnsi="Times New Roman" w:cs="Times New Roman"/>
        </w:rPr>
        <w:t>somatic</w:t>
      </w:r>
      <w:r w:rsidR="0002434D">
        <w:rPr>
          <w:rFonts w:ascii="Times New Roman" w:hAnsi="Times New Roman" w:cs="Times New Roman"/>
        </w:rPr>
        <w:t xml:space="preserve"> growth rate</w:t>
      </w:r>
      <w:r w:rsidR="0006501A">
        <w:rPr>
          <w:rFonts w:ascii="Times New Roman" w:hAnsi="Times New Roman" w:cs="Times New Roman"/>
        </w:rPr>
        <w:t>s</w:t>
      </w:r>
      <w:r w:rsidR="0002434D">
        <w:rPr>
          <w:rFonts w:ascii="Times New Roman" w:hAnsi="Times New Roman" w:cs="Times New Roman"/>
        </w:rPr>
        <w:t xml:space="preserve"> </w:t>
      </w:r>
      <w:r w:rsidR="0006501A">
        <w:rPr>
          <w:rFonts w:ascii="Times New Roman" w:hAnsi="Times New Roman" w:cs="Times New Roman"/>
        </w:rPr>
        <w:t>(</w:t>
      </w:r>
      <w:r w:rsidR="003376E8">
        <w:rPr>
          <w:rFonts w:ascii="Times New Roman" w:hAnsi="Times New Roman" w:cs="Times New Roman"/>
        </w:rPr>
        <w:t>measured by the age at which individuals reached their</w:t>
      </w:r>
      <w:r w:rsidR="0006501A">
        <w:rPr>
          <w:rFonts w:ascii="Times New Roman" w:hAnsi="Times New Roman" w:cs="Times New Roman"/>
        </w:rPr>
        <w:t xml:space="preserve"> </w:t>
      </w:r>
      <w:r w:rsidR="00EE7388">
        <w:rPr>
          <w:rFonts w:ascii="Times New Roman" w:hAnsi="Times New Roman" w:cs="Times New Roman"/>
        </w:rPr>
        <w:t>maximum body size</w:t>
      </w:r>
      <w:r w:rsidR="0006501A">
        <w:rPr>
          <w:rFonts w:ascii="Times New Roman" w:hAnsi="Times New Roman" w:cs="Times New Roman"/>
        </w:rPr>
        <w:t>s)</w:t>
      </w:r>
      <w:r w:rsidR="00EE7388">
        <w:rPr>
          <w:rFonts w:ascii="Times New Roman" w:hAnsi="Times New Roman" w:cs="Times New Roman"/>
        </w:rPr>
        <w:t xml:space="preserve"> </w:t>
      </w:r>
      <w:r w:rsidR="0002434D">
        <w:rPr>
          <w:rFonts w:ascii="Times New Roman" w:hAnsi="Times New Roman" w:cs="Times New Roman"/>
        </w:rPr>
        <w:t>w</w:t>
      </w:r>
      <w:r w:rsidR="00326D3D">
        <w:rPr>
          <w:rFonts w:ascii="Times New Roman" w:hAnsi="Times New Roman" w:cs="Times New Roman"/>
        </w:rPr>
        <w:t>ere</w:t>
      </w:r>
      <w:r w:rsidR="0002434D">
        <w:rPr>
          <w:rFonts w:ascii="Times New Roman" w:hAnsi="Times New Roman" w:cs="Times New Roman"/>
        </w:rPr>
        <w:t xml:space="preserve"> slower in low-food seasonal environments than in high-food constant </w:t>
      </w:r>
      <w:r w:rsidR="001D3AD5">
        <w:rPr>
          <w:rFonts w:ascii="Times New Roman" w:hAnsi="Times New Roman" w:cs="Times New Roman"/>
        </w:rPr>
        <w:t>environments</w:t>
      </w:r>
      <w:r w:rsidR="00E8774D">
        <w:rPr>
          <w:rFonts w:ascii="Times New Roman" w:hAnsi="Times New Roman" w:cs="Times New Roman"/>
        </w:rPr>
        <w:t>, despite growth to the same maximum body size</w:t>
      </w:r>
      <w:r>
        <w:rPr>
          <w:rFonts w:ascii="Times New Roman" w:hAnsi="Times New Roman" w:cs="Times New Roman"/>
        </w:rPr>
        <w:t xml:space="preserve"> in both cases.</w:t>
      </w:r>
      <w:r w:rsidR="00E8774D">
        <w:rPr>
          <w:rFonts w:ascii="Times New Roman" w:hAnsi="Times New Roman" w:cs="Times New Roman"/>
        </w:rPr>
        <w:t xml:space="preserve"> This difference can be attributed to seasonality, not the food abundance</w:t>
      </w:r>
      <w:r w:rsidR="0002434D">
        <w:rPr>
          <w:rFonts w:ascii="Times New Roman" w:hAnsi="Times New Roman" w:cs="Times New Roman"/>
        </w:rPr>
        <w:t>.</w:t>
      </w:r>
      <w:r w:rsidR="00AC7C56">
        <w:rPr>
          <w:rFonts w:ascii="Times New Roman" w:hAnsi="Times New Roman" w:cs="Times New Roman"/>
        </w:rPr>
        <w:t xml:space="preserve"> </w:t>
      </w:r>
      <w:r w:rsidR="00735C11">
        <w:rPr>
          <w:rFonts w:ascii="Times New Roman" w:hAnsi="Times New Roman" w:cs="Times New Roman"/>
        </w:rPr>
        <w:t xml:space="preserve">  </w:t>
      </w:r>
    </w:p>
    <w:p w14:paraId="50F7F6D5" w14:textId="5D9A6259" w:rsidR="00735C11" w:rsidRDefault="00735C11" w:rsidP="00D34DE9">
      <w:pPr>
        <w:spacing w:line="480" w:lineRule="auto"/>
        <w:jc w:val="both"/>
        <w:rPr>
          <w:rFonts w:ascii="Times New Roman" w:hAnsi="Times New Roman" w:cs="Times New Roman"/>
        </w:rPr>
      </w:pPr>
    </w:p>
    <w:p w14:paraId="06BBDA0F" w14:textId="6F1DBBAA" w:rsidR="00947957" w:rsidRPr="00947957" w:rsidRDefault="00753FB8" w:rsidP="00D34DE9">
      <w:pPr>
        <w:spacing w:line="480" w:lineRule="auto"/>
        <w:jc w:val="both"/>
        <w:rPr>
          <w:rFonts w:ascii="Times New Roman" w:hAnsi="Times New Roman" w:cs="Times New Roman"/>
          <w:i/>
          <w:iCs/>
        </w:rPr>
      </w:pPr>
      <w:r>
        <w:rPr>
          <w:rFonts w:ascii="Times New Roman" w:hAnsi="Times New Roman" w:cs="Times New Roman"/>
          <w:i/>
          <w:iCs/>
        </w:rPr>
        <w:t>Age and size of m</w:t>
      </w:r>
      <w:r w:rsidR="00947957">
        <w:rPr>
          <w:rFonts w:ascii="Times New Roman" w:hAnsi="Times New Roman" w:cs="Times New Roman"/>
          <w:i/>
          <w:iCs/>
        </w:rPr>
        <w:t>aturation</w:t>
      </w:r>
      <w:r w:rsidR="00D65012" w:rsidRPr="00D65012" w:rsidDel="00654C30">
        <w:rPr>
          <w:rFonts w:ascii="Times New Roman" w:hAnsi="Times New Roman" w:cs="Times New Roman"/>
        </w:rPr>
        <w:t xml:space="preserve"> </w:t>
      </w:r>
    </w:p>
    <w:p w14:paraId="518977D8" w14:textId="49A6CDE5" w:rsidR="004B74AD" w:rsidRDefault="00961B39" w:rsidP="00D34DE9">
      <w:pPr>
        <w:spacing w:line="480" w:lineRule="auto"/>
        <w:jc w:val="both"/>
        <w:rPr>
          <w:rFonts w:ascii="Times New Roman" w:hAnsi="Times New Roman" w:cs="Times New Roman"/>
        </w:rPr>
      </w:pPr>
      <w:r>
        <w:rPr>
          <w:rFonts w:ascii="Times New Roman" w:hAnsi="Times New Roman" w:cs="Times New Roman"/>
        </w:rPr>
        <w:t xml:space="preserve">We </w:t>
      </w:r>
      <w:r w:rsidR="00654C30">
        <w:rPr>
          <w:rFonts w:ascii="Times New Roman" w:hAnsi="Times New Roman" w:cs="Times New Roman"/>
        </w:rPr>
        <w:t xml:space="preserve">defined </w:t>
      </w:r>
      <w:r>
        <w:rPr>
          <w:rFonts w:ascii="Times New Roman" w:hAnsi="Times New Roman" w:cs="Times New Roman"/>
        </w:rPr>
        <w:t>t</w:t>
      </w:r>
      <w:r w:rsidR="00B53DDD">
        <w:rPr>
          <w:rFonts w:ascii="Times New Roman" w:hAnsi="Times New Roman" w:cs="Times New Roman"/>
        </w:rPr>
        <w:t xml:space="preserve">he </w:t>
      </w:r>
      <w:r w:rsidR="00A0597C">
        <w:rPr>
          <w:rFonts w:ascii="Times New Roman" w:hAnsi="Times New Roman" w:cs="Times New Roman"/>
        </w:rPr>
        <w:t>age</w:t>
      </w:r>
      <w:r w:rsidR="00654C30">
        <w:rPr>
          <w:rFonts w:ascii="Times New Roman" w:hAnsi="Times New Roman" w:cs="Times New Roman"/>
        </w:rPr>
        <w:t xml:space="preserve"> of maturation</w:t>
      </w:r>
      <w:r w:rsidR="00B53DDD">
        <w:rPr>
          <w:rFonts w:ascii="Times New Roman" w:hAnsi="Times New Roman" w:cs="Times New Roman"/>
        </w:rPr>
        <w:t xml:space="preserve"> in each scenario</w:t>
      </w:r>
      <w:r w:rsidR="00EE5B15">
        <w:rPr>
          <w:rFonts w:ascii="Times New Roman" w:hAnsi="Times New Roman" w:cs="Times New Roman"/>
        </w:rPr>
        <w:t xml:space="preserve"> </w:t>
      </w:r>
      <w:r w:rsidR="00654C30">
        <w:rPr>
          <w:rFonts w:ascii="Times New Roman" w:hAnsi="Times New Roman" w:cs="Times New Roman"/>
        </w:rPr>
        <w:t xml:space="preserve">to be </w:t>
      </w:r>
      <w:r w:rsidR="00E32E84">
        <w:rPr>
          <w:rFonts w:ascii="Times New Roman" w:hAnsi="Times New Roman" w:cs="Times New Roman"/>
        </w:rPr>
        <w:t>the youngest age</w:t>
      </w:r>
      <w:r w:rsidR="000A28F8">
        <w:rPr>
          <w:rFonts w:ascii="Times New Roman" w:hAnsi="Times New Roman" w:cs="Times New Roman"/>
        </w:rPr>
        <w:t xml:space="preserve"> that individuals</w:t>
      </w:r>
      <w:r w:rsidR="00E32E84">
        <w:rPr>
          <w:rFonts w:ascii="Times New Roman" w:hAnsi="Times New Roman" w:cs="Times New Roman"/>
        </w:rPr>
        <w:t xml:space="preserve"> produce </w:t>
      </w:r>
      <w:r w:rsidR="007000F1">
        <w:rPr>
          <w:rFonts w:ascii="Times New Roman" w:hAnsi="Times New Roman" w:cs="Times New Roman"/>
        </w:rPr>
        <w:t xml:space="preserve">at least </w:t>
      </w:r>
      <w:r w:rsidR="00E32E84">
        <w:rPr>
          <w:rFonts w:ascii="Times New Roman" w:hAnsi="Times New Roman" w:cs="Times New Roman"/>
        </w:rPr>
        <w:t>50% of their maximum reproductive output</w:t>
      </w:r>
      <w:r w:rsidR="00B53DDD">
        <w:rPr>
          <w:rFonts w:ascii="Times New Roman" w:hAnsi="Times New Roman" w:cs="Times New Roman"/>
        </w:rPr>
        <w:t xml:space="preserve"> (</w:t>
      </w:r>
      <w:r w:rsidR="0021798C">
        <w:rPr>
          <w:rFonts w:ascii="Times New Roman" w:hAnsi="Times New Roman" w:cs="Times New Roman"/>
        </w:rPr>
        <w:t>Figure 3b</w:t>
      </w:r>
      <w:r w:rsidR="00B53DDD">
        <w:rPr>
          <w:rFonts w:ascii="Times New Roman" w:hAnsi="Times New Roman" w:cs="Times New Roman"/>
        </w:rPr>
        <w:t>)</w:t>
      </w:r>
      <w:r w:rsidR="00E32E84">
        <w:rPr>
          <w:rFonts w:ascii="Times New Roman" w:hAnsi="Times New Roman" w:cs="Times New Roman"/>
        </w:rPr>
        <w:t xml:space="preserve">. </w:t>
      </w:r>
      <w:r w:rsidR="00B53DDD">
        <w:rPr>
          <w:rFonts w:ascii="Times New Roman" w:hAnsi="Times New Roman" w:cs="Times New Roman"/>
        </w:rPr>
        <w:t>Our model</w:t>
      </w:r>
      <w:r w:rsidR="00672B36">
        <w:rPr>
          <w:rFonts w:ascii="Times New Roman" w:hAnsi="Times New Roman" w:cs="Times New Roman"/>
        </w:rPr>
        <w:t xml:space="preserve"> structure</w:t>
      </w:r>
      <w:r w:rsidR="00B53DDD">
        <w:rPr>
          <w:rFonts w:ascii="Times New Roman" w:hAnsi="Times New Roman" w:cs="Times New Roman"/>
        </w:rPr>
        <w:t xml:space="preserve"> allowed </w:t>
      </w:r>
      <w:r w:rsidR="00B53DDD">
        <w:rPr>
          <w:rFonts w:ascii="Times New Roman" w:hAnsi="Times New Roman" w:cs="Times New Roman"/>
        </w:rPr>
        <w:lastRenderedPageBreak/>
        <w:t>y</w:t>
      </w:r>
      <w:r w:rsidR="002F504E">
        <w:rPr>
          <w:rFonts w:ascii="Times New Roman" w:hAnsi="Times New Roman" w:cs="Times New Roman"/>
        </w:rPr>
        <w:t xml:space="preserve">oung individuals </w:t>
      </w:r>
      <w:r w:rsidR="00B53DDD">
        <w:rPr>
          <w:rFonts w:ascii="Times New Roman" w:hAnsi="Times New Roman" w:cs="Times New Roman"/>
        </w:rPr>
        <w:t>to</w:t>
      </w:r>
      <w:r w:rsidR="009722F3">
        <w:rPr>
          <w:rFonts w:ascii="Times New Roman" w:hAnsi="Times New Roman" w:cs="Times New Roman"/>
        </w:rPr>
        <w:t xml:space="preserve"> reproduce </w:t>
      </w:r>
      <w:r w:rsidR="00B53DDD">
        <w:rPr>
          <w:rFonts w:ascii="Times New Roman" w:hAnsi="Times New Roman" w:cs="Times New Roman"/>
        </w:rPr>
        <w:t>(although output was constrained to a percentage of body size)</w:t>
      </w:r>
      <w:r w:rsidR="00962685">
        <w:rPr>
          <w:rFonts w:ascii="Times New Roman" w:hAnsi="Times New Roman" w:cs="Times New Roman"/>
        </w:rPr>
        <w:t>, and</w:t>
      </w:r>
      <w:r w:rsidR="009722F3">
        <w:rPr>
          <w:rFonts w:ascii="Times New Roman" w:hAnsi="Times New Roman" w:cs="Times New Roman"/>
        </w:rPr>
        <w:t xml:space="preserve"> </w:t>
      </w:r>
      <w:r w:rsidR="00CE5331">
        <w:rPr>
          <w:rFonts w:ascii="Times New Roman" w:hAnsi="Times New Roman" w:cs="Times New Roman"/>
        </w:rPr>
        <w:t>allocation of a</w:t>
      </w:r>
      <w:r w:rsidR="009722F3">
        <w:rPr>
          <w:rFonts w:ascii="Times New Roman" w:hAnsi="Times New Roman" w:cs="Times New Roman"/>
        </w:rPr>
        <w:t xml:space="preserve"> small amount </w:t>
      </w:r>
      <w:r w:rsidR="00CE5331">
        <w:rPr>
          <w:rFonts w:ascii="Times New Roman" w:hAnsi="Times New Roman" w:cs="Times New Roman"/>
        </w:rPr>
        <w:t xml:space="preserve">of energy </w:t>
      </w:r>
      <w:r w:rsidR="009722F3">
        <w:rPr>
          <w:rFonts w:ascii="Times New Roman" w:hAnsi="Times New Roman" w:cs="Times New Roman"/>
        </w:rPr>
        <w:t>to reproduction early on</w:t>
      </w:r>
      <w:r w:rsidR="00CE5331">
        <w:rPr>
          <w:rFonts w:ascii="Times New Roman" w:hAnsi="Times New Roman" w:cs="Times New Roman"/>
        </w:rPr>
        <w:t xml:space="preserve"> was </w:t>
      </w:r>
      <w:r w:rsidR="008710B9">
        <w:rPr>
          <w:rFonts w:ascii="Times New Roman" w:hAnsi="Times New Roman" w:cs="Times New Roman"/>
        </w:rPr>
        <w:t xml:space="preserve">optimal </w:t>
      </w:r>
      <w:r w:rsidR="004D537C">
        <w:rPr>
          <w:rFonts w:ascii="Times New Roman" w:hAnsi="Times New Roman" w:cs="Times New Roman"/>
        </w:rPr>
        <w:t>in every scenario</w:t>
      </w:r>
      <w:r w:rsidR="00CE5331">
        <w:rPr>
          <w:rFonts w:ascii="Times New Roman" w:hAnsi="Times New Roman" w:cs="Times New Roman"/>
        </w:rPr>
        <w:t xml:space="preserve">. This pattern </w:t>
      </w:r>
      <w:r w:rsidR="00283594">
        <w:rPr>
          <w:rFonts w:ascii="Times New Roman" w:hAnsi="Times New Roman" w:cs="Times New Roman"/>
        </w:rPr>
        <w:t>occurred</w:t>
      </w:r>
      <w:r w:rsidR="009722F3">
        <w:rPr>
          <w:rFonts w:ascii="Times New Roman" w:hAnsi="Times New Roman" w:cs="Times New Roman"/>
        </w:rPr>
        <w:t xml:space="preserve"> because we d</w:t>
      </w:r>
      <w:r w:rsidR="00283594">
        <w:rPr>
          <w:rFonts w:ascii="Times New Roman" w:hAnsi="Times New Roman" w:cs="Times New Roman"/>
        </w:rPr>
        <w:t>id</w:t>
      </w:r>
      <w:r w:rsidR="009722F3">
        <w:rPr>
          <w:rFonts w:ascii="Times New Roman" w:hAnsi="Times New Roman" w:cs="Times New Roman"/>
        </w:rPr>
        <w:t xml:space="preserve"> not </w:t>
      </w:r>
      <w:r w:rsidR="00DD2332">
        <w:rPr>
          <w:rFonts w:ascii="Times New Roman" w:hAnsi="Times New Roman" w:cs="Times New Roman"/>
        </w:rPr>
        <w:t>model</w:t>
      </w:r>
      <w:r w:rsidR="009722F3">
        <w:rPr>
          <w:rFonts w:ascii="Times New Roman" w:hAnsi="Times New Roman" w:cs="Times New Roman"/>
        </w:rPr>
        <w:t xml:space="preserve"> physiological </w:t>
      </w:r>
      <w:r w:rsidR="00CE5331">
        <w:rPr>
          <w:rFonts w:ascii="Times New Roman" w:hAnsi="Times New Roman" w:cs="Times New Roman"/>
        </w:rPr>
        <w:t xml:space="preserve">constraints or </w:t>
      </w:r>
      <w:r w:rsidR="009722F3">
        <w:rPr>
          <w:rFonts w:ascii="Times New Roman" w:hAnsi="Times New Roman" w:cs="Times New Roman"/>
        </w:rPr>
        <w:t xml:space="preserve">costs </w:t>
      </w:r>
      <w:r w:rsidR="00DD2332">
        <w:rPr>
          <w:rFonts w:ascii="Times New Roman" w:hAnsi="Times New Roman" w:cs="Times New Roman"/>
        </w:rPr>
        <w:t xml:space="preserve">preventing </w:t>
      </w:r>
      <w:r w:rsidR="001310D2">
        <w:rPr>
          <w:rFonts w:ascii="Times New Roman" w:hAnsi="Times New Roman" w:cs="Times New Roman"/>
        </w:rPr>
        <w:t>low levels of</w:t>
      </w:r>
      <w:r w:rsidR="00DD2332">
        <w:rPr>
          <w:rFonts w:ascii="Times New Roman" w:hAnsi="Times New Roman" w:cs="Times New Roman"/>
        </w:rPr>
        <w:t xml:space="preserve"> </w:t>
      </w:r>
      <w:r w:rsidR="009722F3">
        <w:rPr>
          <w:rFonts w:ascii="Times New Roman" w:hAnsi="Times New Roman" w:cs="Times New Roman"/>
        </w:rPr>
        <w:t xml:space="preserve">spawning </w:t>
      </w:r>
      <w:r w:rsidR="00DD2332">
        <w:rPr>
          <w:rFonts w:ascii="Times New Roman" w:hAnsi="Times New Roman" w:cs="Times New Roman"/>
          <w:i/>
          <w:iCs/>
        </w:rPr>
        <w:t>per se</w:t>
      </w:r>
      <w:r w:rsidR="00670057">
        <w:rPr>
          <w:rFonts w:ascii="Times New Roman" w:hAnsi="Times New Roman" w:cs="Times New Roman"/>
          <w:i/>
          <w:iCs/>
        </w:rPr>
        <w:t xml:space="preserve">, </w:t>
      </w:r>
      <w:r w:rsidR="00670057">
        <w:rPr>
          <w:rFonts w:ascii="Times New Roman" w:hAnsi="Times New Roman" w:cs="Times New Roman"/>
        </w:rPr>
        <w:t>and because small fish were also limited in how many resources they could store to use for growth (so</w:t>
      </w:r>
      <w:r w:rsidR="00FC4117">
        <w:rPr>
          <w:rFonts w:ascii="Times New Roman" w:hAnsi="Times New Roman" w:cs="Times New Roman"/>
        </w:rPr>
        <w:t xml:space="preserve"> any</w:t>
      </w:r>
      <w:r w:rsidR="00670057">
        <w:rPr>
          <w:rFonts w:ascii="Times New Roman" w:hAnsi="Times New Roman" w:cs="Times New Roman"/>
        </w:rPr>
        <w:t xml:space="preserve"> excess </w:t>
      </w:r>
      <w:r w:rsidR="00C97A01">
        <w:rPr>
          <w:rFonts w:ascii="Times New Roman" w:hAnsi="Times New Roman" w:cs="Times New Roman"/>
        </w:rPr>
        <w:t>energetic income</w:t>
      </w:r>
      <w:r w:rsidR="00670057">
        <w:rPr>
          <w:rFonts w:ascii="Times New Roman" w:hAnsi="Times New Roman" w:cs="Times New Roman"/>
        </w:rPr>
        <w:t xml:space="preserve"> </w:t>
      </w:r>
      <w:r w:rsidR="00C97A01">
        <w:rPr>
          <w:rFonts w:ascii="Times New Roman" w:hAnsi="Times New Roman" w:cs="Times New Roman"/>
        </w:rPr>
        <w:t xml:space="preserve">could be </w:t>
      </w:r>
      <w:r w:rsidR="00670057">
        <w:rPr>
          <w:rFonts w:ascii="Times New Roman" w:hAnsi="Times New Roman" w:cs="Times New Roman"/>
        </w:rPr>
        <w:t xml:space="preserve">devoted to reproduction </w:t>
      </w:r>
      <w:r w:rsidR="00C97A01">
        <w:rPr>
          <w:rFonts w:ascii="Times New Roman" w:hAnsi="Times New Roman" w:cs="Times New Roman"/>
        </w:rPr>
        <w:t>without trading off with</w:t>
      </w:r>
      <w:r w:rsidR="00670057">
        <w:rPr>
          <w:rFonts w:ascii="Times New Roman" w:hAnsi="Times New Roman" w:cs="Times New Roman"/>
        </w:rPr>
        <w:t xml:space="preserve"> somatic growth)</w:t>
      </w:r>
      <w:r w:rsidR="00DD2332">
        <w:rPr>
          <w:rFonts w:ascii="Times New Roman" w:hAnsi="Times New Roman" w:cs="Times New Roman"/>
        </w:rPr>
        <w:t>. I</w:t>
      </w:r>
      <w:r w:rsidR="009722F3">
        <w:rPr>
          <w:rFonts w:ascii="Times New Roman" w:hAnsi="Times New Roman" w:cs="Times New Roman"/>
        </w:rPr>
        <w:t xml:space="preserve">n </w:t>
      </w:r>
      <w:r w:rsidR="00654C30">
        <w:rPr>
          <w:rFonts w:ascii="Times New Roman" w:hAnsi="Times New Roman" w:cs="Times New Roman"/>
        </w:rPr>
        <w:t>nature</w:t>
      </w:r>
      <w:r w:rsidR="00011124">
        <w:rPr>
          <w:rFonts w:ascii="Times New Roman" w:hAnsi="Times New Roman" w:cs="Times New Roman"/>
        </w:rPr>
        <w:t>,</w:t>
      </w:r>
      <w:r w:rsidR="009722F3">
        <w:rPr>
          <w:rFonts w:ascii="Times New Roman" w:hAnsi="Times New Roman" w:cs="Times New Roman"/>
        </w:rPr>
        <w:t xml:space="preserve"> </w:t>
      </w:r>
      <w:r w:rsidR="00F2278B">
        <w:rPr>
          <w:rFonts w:ascii="Times New Roman" w:hAnsi="Times New Roman" w:cs="Times New Roman"/>
        </w:rPr>
        <w:t xml:space="preserve">behavioral, </w:t>
      </w:r>
      <w:r w:rsidR="009722F3">
        <w:rPr>
          <w:rFonts w:ascii="Times New Roman" w:hAnsi="Times New Roman" w:cs="Times New Roman"/>
        </w:rPr>
        <w:t xml:space="preserve">developmental and hormonal mechanisms </w:t>
      </w:r>
      <w:r w:rsidR="00502910">
        <w:rPr>
          <w:rFonts w:ascii="Times New Roman" w:hAnsi="Times New Roman" w:cs="Times New Roman"/>
        </w:rPr>
        <w:t xml:space="preserve">likely </w:t>
      </w:r>
      <w:r w:rsidR="009722F3">
        <w:rPr>
          <w:rFonts w:ascii="Times New Roman" w:hAnsi="Times New Roman" w:cs="Times New Roman"/>
        </w:rPr>
        <w:t xml:space="preserve">prevent </w:t>
      </w:r>
      <w:r w:rsidR="000E3529">
        <w:rPr>
          <w:rFonts w:ascii="Times New Roman" w:hAnsi="Times New Roman" w:cs="Times New Roman"/>
        </w:rPr>
        <w:t>this pattern of</w:t>
      </w:r>
      <w:r w:rsidR="009722F3">
        <w:rPr>
          <w:rFonts w:ascii="Times New Roman" w:hAnsi="Times New Roman" w:cs="Times New Roman"/>
        </w:rPr>
        <w:t xml:space="preserve"> maturation</w:t>
      </w:r>
      <w:r w:rsidR="00011124">
        <w:rPr>
          <w:rFonts w:ascii="Times New Roman" w:hAnsi="Times New Roman" w:cs="Times New Roman"/>
        </w:rPr>
        <w:t xml:space="preserve"> in fish</w:t>
      </w:r>
      <w:r w:rsidR="00654C30">
        <w:rPr>
          <w:rFonts w:ascii="Times New Roman" w:hAnsi="Times New Roman" w:cs="Times New Roman"/>
        </w:rPr>
        <w:t xml:space="preserve"> with large asymptotic size</w:t>
      </w:r>
      <w:r w:rsidR="00CA4435">
        <w:rPr>
          <w:rFonts w:ascii="Times New Roman" w:hAnsi="Times New Roman" w:cs="Times New Roman"/>
        </w:rPr>
        <w:t xml:space="preserve">. </w:t>
      </w:r>
      <w:commentRangeStart w:id="22"/>
      <w:r w:rsidR="00CA4435">
        <w:rPr>
          <w:rFonts w:ascii="Times New Roman" w:hAnsi="Times New Roman" w:cs="Times New Roman"/>
        </w:rPr>
        <w:t>M</w:t>
      </w:r>
      <w:r w:rsidR="00BC678C">
        <w:rPr>
          <w:rFonts w:ascii="Times New Roman" w:hAnsi="Times New Roman" w:cs="Times New Roman"/>
        </w:rPr>
        <w:t>any</w:t>
      </w:r>
      <w:r w:rsidR="0082798D">
        <w:rPr>
          <w:rFonts w:ascii="Times New Roman" w:hAnsi="Times New Roman" w:cs="Times New Roman"/>
        </w:rPr>
        <w:t xml:space="preserve"> iteroparous</w:t>
      </w:r>
      <w:r w:rsidR="00BC678C">
        <w:rPr>
          <w:rFonts w:ascii="Times New Roman" w:hAnsi="Times New Roman" w:cs="Times New Roman"/>
        </w:rPr>
        <w:t xml:space="preserve"> fishes do </w:t>
      </w:r>
      <w:r w:rsidR="00E4474C">
        <w:rPr>
          <w:rFonts w:ascii="Times New Roman" w:hAnsi="Times New Roman" w:cs="Times New Roman"/>
        </w:rPr>
        <w:t>mature by</w:t>
      </w:r>
      <w:r w:rsidR="00BC678C">
        <w:rPr>
          <w:rFonts w:ascii="Times New Roman" w:hAnsi="Times New Roman" w:cs="Times New Roman"/>
        </w:rPr>
        <w:t xml:space="preserve"> reproducing at very low levels</w:t>
      </w:r>
      <w:r w:rsidR="00F81666">
        <w:rPr>
          <w:rFonts w:ascii="Times New Roman" w:hAnsi="Times New Roman" w:cs="Times New Roman"/>
        </w:rPr>
        <w:t xml:space="preserve">, so we do not consider this outcome of our model </w:t>
      </w:r>
      <w:r w:rsidR="00866590">
        <w:rPr>
          <w:rFonts w:ascii="Times New Roman" w:hAnsi="Times New Roman" w:cs="Times New Roman"/>
        </w:rPr>
        <w:t>to be wildly inconsistent with reality</w:t>
      </w:r>
      <w:r w:rsidR="009722F3">
        <w:rPr>
          <w:rFonts w:ascii="Times New Roman" w:hAnsi="Times New Roman" w:cs="Times New Roman"/>
        </w:rPr>
        <w:t>.</w:t>
      </w:r>
      <w:r w:rsidR="002C5C02">
        <w:rPr>
          <w:rFonts w:ascii="Times New Roman" w:hAnsi="Times New Roman" w:cs="Times New Roman"/>
        </w:rPr>
        <w:t xml:space="preserve"> </w:t>
      </w:r>
      <w:commentRangeEnd w:id="22"/>
      <w:r w:rsidR="00654C30">
        <w:rPr>
          <w:rStyle w:val="CommentReference"/>
        </w:rPr>
        <w:commentReference w:id="22"/>
      </w:r>
    </w:p>
    <w:p w14:paraId="543097C9" w14:textId="77777777" w:rsidR="004B74AD" w:rsidRDefault="004B74AD" w:rsidP="00D34DE9">
      <w:pPr>
        <w:spacing w:line="480" w:lineRule="auto"/>
        <w:jc w:val="both"/>
        <w:rPr>
          <w:rFonts w:ascii="Times New Roman" w:hAnsi="Times New Roman" w:cs="Times New Roman"/>
        </w:rPr>
      </w:pPr>
    </w:p>
    <w:p w14:paraId="1798C44E" w14:textId="63394B8F" w:rsidR="0019193E" w:rsidRDefault="00654C30" w:rsidP="00D34DE9">
      <w:pPr>
        <w:spacing w:line="480" w:lineRule="auto"/>
        <w:jc w:val="both"/>
        <w:rPr>
          <w:rFonts w:ascii="Times New Roman" w:hAnsi="Times New Roman" w:cs="Times New Roman"/>
        </w:rPr>
      </w:pPr>
      <w:r>
        <w:rPr>
          <w:rFonts w:ascii="Times New Roman" w:hAnsi="Times New Roman" w:cs="Times New Roman"/>
        </w:rPr>
        <w:t>Age at m</w:t>
      </w:r>
      <w:r w:rsidR="009875FA">
        <w:rPr>
          <w:rFonts w:ascii="Times New Roman" w:hAnsi="Times New Roman" w:cs="Times New Roman"/>
        </w:rPr>
        <w:t xml:space="preserve">aturation varied with </w:t>
      </w:r>
      <w:r w:rsidR="00FF14B3">
        <w:rPr>
          <w:rFonts w:ascii="Times New Roman" w:hAnsi="Times New Roman" w:cs="Times New Roman"/>
        </w:rPr>
        <w:t xml:space="preserve">predation, seasonality, food, and temperature. </w:t>
      </w:r>
      <w:r w:rsidR="000F1363">
        <w:rPr>
          <w:rFonts w:ascii="Times New Roman" w:hAnsi="Times New Roman" w:cs="Times New Roman"/>
        </w:rPr>
        <w:t xml:space="preserve">In sensitivity analyses, we found that with very low food in constant environments, individuals matured </w:t>
      </w:r>
      <w:r w:rsidR="00A66754">
        <w:rPr>
          <w:rFonts w:ascii="Times New Roman" w:hAnsi="Times New Roman" w:cs="Times New Roman"/>
        </w:rPr>
        <w:t xml:space="preserve">at a small size shortly </w:t>
      </w:r>
      <w:r w:rsidR="000F1363">
        <w:rPr>
          <w:rFonts w:ascii="Times New Roman" w:hAnsi="Times New Roman" w:cs="Times New Roman"/>
        </w:rPr>
        <w:t>after their first year and did not invest in somatic growth after</w:t>
      </w:r>
      <w:r w:rsidR="005F0C0E">
        <w:rPr>
          <w:rFonts w:ascii="Times New Roman" w:hAnsi="Times New Roman" w:cs="Times New Roman"/>
        </w:rPr>
        <w:t xml:space="preserve">wards </w:t>
      </w:r>
      <w:r w:rsidR="000F1363">
        <w:rPr>
          <w:rFonts w:ascii="Times New Roman" w:hAnsi="Times New Roman" w:cs="Times New Roman"/>
        </w:rPr>
        <w:t>(</w:t>
      </w:r>
      <w:r w:rsidR="00A70CDF">
        <w:rPr>
          <w:rFonts w:ascii="Times New Roman" w:hAnsi="Times New Roman" w:cs="Times New Roman"/>
        </w:rPr>
        <w:t xml:space="preserve">result </w:t>
      </w:r>
      <w:r w:rsidR="000F1363">
        <w:rPr>
          <w:rFonts w:ascii="Times New Roman" w:hAnsi="Times New Roman" w:cs="Times New Roman"/>
        </w:rPr>
        <w:t>not shown). In the environmental scenarios presented here, m</w:t>
      </w:r>
      <w:r w:rsidR="001368E3">
        <w:rPr>
          <w:rFonts w:ascii="Times New Roman" w:hAnsi="Times New Roman" w:cs="Times New Roman"/>
        </w:rPr>
        <w:t xml:space="preserve">aturation age was between </w:t>
      </w:r>
      <w:r w:rsidR="00DC25AC">
        <w:rPr>
          <w:rFonts w:ascii="Times New Roman" w:hAnsi="Times New Roman" w:cs="Times New Roman"/>
        </w:rPr>
        <w:t>1.9</w:t>
      </w:r>
      <w:r w:rsidR="001368E3">
        <w:rPr>
          <w:rFonts w:ascii="Times New Roman" w:hAnsi="Times New Roman" w:cs="Times New Roman"/>
        </w:rPr>
        <w:t xml:space="preserve"> and </w:t>
      </w:r>
      <w:r w:rsidR="00E65799">
        <w:rPr>
          <w:rFonts w:ascii="Times New Roman" w:hAnsi="Times New Roman" w:cs="Times New Roman"/>
        </w:rPr>
        <w:t>4</w:t>
      </w:r>
      <w:r w:rsidR="001368E3">
        <w:rPr>
          <w:rFonts w:ascii="Times New Roman" w:hAnsi="Times New Roman" w:cs="Times New Roman"/>
        </w:rPr>
        <w:t xml:space="preserve"> years</w:t>
      </w:r>
      <w:r w:rsidR="00E70B8B">
        <w:rPr>
          <w:rFonts w:ascii="Times New Roman" w:hAnsi="Times New Roman" w:cs="Times New Roman"/>
        </w:rPr>
        <w:t xml:space="preserve">, except when predation was low and food </w:t>
      </w:r>
      <w:r w:rsidR="005A24A7">
        <w:rPr>
          <w:rFonts w:ascii="Times New Roman" w:hAnsi="Times New Roman" w:cs="Times New Roman"/>
        </w:rPr>
        <w:t xml:space="preserve">was </w:t>
      </w:r>
      <w:r w:rsidR="00E70B8B">
        <w:rPr>
          <w:rFonts w:ascii="Times New Roman" w:hAnsi="Times New Roman" w:cs="Times New Roman"/>
        </w:rPr>
        <w:t>abundant</w:t>
      </w:r>
      <w:r w:rsidR="00A0437F">
        <w:rPr>
          <w:rFonts w:ascii="Times New Roman" w:hAnsi="Times New Roman" w:cs="Times New Roman"/>
        </w:rPr>
        <w:t xml:space="preserve"> (discussed below)</w:t>
      </w:r>
      <w:r w:rsidR="001368E3">
        <w:rPr>
          <w:rFonts w:ascii="Times New Roman" w:hAnsi="Times New Roman" w:cs="Times New Roman"/>
        </w:rPr>
        <w:t xml:space="preserve">. </w:t>
      </w:r>
      <w:r w:rsidR="00F2278B">
        <w:rPr>
          <w:rFonts w:ascii="Times New Roman" w:hAnsi="Times New Roman" w:cs="Times New Roman"/>
        </w:rPr>
        <w:t>S</w:t>
      </w:r>
      <w:r w:rsidR="005F7855">
        <w:rPr>
          <w:rFonts w:ascii="Times New Roman" w:hAnsi="Times New Roman" w:cs="Times New Roman"/>
        </w:rPr>
        <w:t>easonal</w:t>
      </w:r>
      <w:r w:rsidR="00D36F3A">
        <w:rPr>
          <w:rFonts w:ascii="Times New Roman" w:hAnsi="Times New Roman" w:cs="Times New Roman"/>
        </w:rPr>
        <w:t>ity</w:t>
      </w:r>
      <w:r w:rsidR="005F7855">
        <w:rPr>
          <w:rFonts w:ascii="Times New Roman" w:hAnsi="Times New Roman" w:cs="Times New Roman"/>
        </w:rPr>
        <w:t xml:space="preserve"> delayed </w:t>
      </w:r>
      <w:r w:rsidR="00DC25AC">
        <w:rPr>
          <w:rFonts w:ascii="Times New Roman" w:hAnsi="Times New Roman" w:cs="Times New Roman"/>
        </w:rPr>
        <w:t>the age of maturation</w:t>
      </w:r>
      <w:r w:rsidR="00F422E7">
        <w:rPr>
          <w:rFonts w:ascii="Times New Roman" w:hAnsi="Times New Roman" w:cs="Times New Roman"/>
        </w:rPr>
        <w:t xml:space="preserve">, especially </w:t>
      </w:r>
      <w:r w:rsidR="000F1363">
        <w:rPr>
          <w:rFonts w:ascii="Times New Roman" w:hAnsi="Times New Roman" w:cs="Times New Roman"/>
        </w:rPr>
        <w:t xml:space="preserve">with </w:t>
      </w:r>
      <w:r w:rsidR="008C28B9">
        <w:rPr>
          <w:rFonts w:ascii="Times New Roman" w:hAnsi="Times New Roman" w:cs="Times New Roman"/>
        </w:rPr>
        <w:t xml:space="preserve">warmer </w:t>
      </w:r>
      <w:r w:rsidR="00F75292">
        <w:rPr>
          <w:rFonts w:ascii="Times New Roman" w:hAnsi="Times New Roman" w:cs="Times New Roman"/>
        </w:rPr>
        <w:t>base temperature</w:t>
      </w:r>
      <w:r w:rsidR="00A547C0">
        <w:rPr>
          <w:rFonts w:ascii="Times New Roman" w:hAnsi="Times New Roman" w:cs="Times New Roman"/>
        </w:rPr>
        <w:t>s</w:t>
      </w:r>
      <w:r w:rsidR="005F7855">
        <w:rPr>
          <w:rFonts w:ascii="Times New Roman" w:hAnsi="Times New Roman" w:cs="Times New Roman"/>
        </w:rPr>
        <w:t xml:space="preserve"> (Figure 3b)</w:t>
      </w:r>
      <w:r w:rsidR="006A5469">
        <w:rPr>
          <w:rFonts w:ascii="Times New Roman" w:hAnsi="Times New Roman" w:cs="Times New Roman"/>
        </w:rPr>
        <w:t xml:space="preserve">, but these effects were </w:t>
      </w:r>
      <w:r w:rsidR="00CC6A06">
        <w:rPr>
          <w:rFonts w:ascii="Times New Roman" w:hAnsi="Times New Roman" w:cs="Times New Roman"/>
        </w:rPr>
        <w:t>small</w:t>
      </w:r>
      <w:r w:rsidR="00AB29D1">
        <w:rPr>
          <w:rFonts w:ascii="Times New Roman" w:hAnsi="Times New Roman" w:cs="Times New Roman"/>
        </w:rPr>
        <w:t xml:space="preserve"> relative to the</w:t>
      </w:r>
      <w:r w:rsidR="004849EC">
        <w:rPr>
          <w:rFonts w:ascii="Times New Roman" w:hAnsi="Times New Roman" w:cs="Times New Roman"/>
        </w:rPr>
        <w:t xml:space="preserve"> interacting</w:t>
      </w:r>
      <w:r w:rsidR="00AB29D1">
        <w:rPr>
          <w:rFonts w:ascii="Times New Roman" w:hAnsi="Times New Roman" w:cs="Times New Roman"/>
        </w:rPr>
        <w:t xml:space="preserve"> </w:t>
      </w:r>
      <w:r w:rsidR="004849EC">
        <w:rPr>
          <w:rFonts w:ascii="Times New Roman" w:hAnsi="Times New Roman" w:cs="Times New Roman"/>
        </w:rPr>
        <w:t xml:space="preserve">effects </w:t>
      </w:r>
      <w:r w:rsidR="00AB29D1">
        <w:rPr>
          <w:rFonts w:ascii="Times New Roman" w:hAnsi="Times New Roman" w:cs="Times New Roman"/>
        </w:rPr>
        <w:t xml:space="preserve">of food and </w:t>
      </w:r>
      <w:r w:rsidR="006B744D">
        <w:rPr>
          <w:rFonts w:ascii="Times New Roman" w:hAnsi="Times New Roman" w:cs="Times New Roman"/>
        </w:rPr>
        <w:t>predation</w:t>
      </w:r>
      <w:r w:rsidR="005F7855">
        <w:rPr>
          <w:rFonts w:ascii="Times New Roman" w:hAnsi="Times New Roman" w:cs="Times New Roman"/>
        </w:rPr>
        <w:t>.</w:t>
      </w:r>
      <w:r w:rsidR="00AD37A8">
        <w:rPr>
          <w:rFonts w:ascii="Times New Roman" w:hAnsi="Times New Roman" w:cs="Times New Roman"/>
        </w:rPr>
        <w:t xml:space="preserve"> </w:t>
      </w:r>
      <w:r w:rsidR="00A55700">
        <w:rPr>
          <w:rFonts w:ascii="Times New Roman" w:hAnsi="Times New Roman" w:cs="Times New Roman"/>
        </w:rPr>
        <w:t xml:space="preserve">Similar to the patterns </w:t>
      </w:r>
      <w:r w:rsidR="00B4563F">
        <w:rPr>
          <w:rFonts w:ascii="Times New Roman" w:hAnsi="Times New Roman" w:cs="Times New Roman"/>
        </w:rPr>
        <w:t xml:space="preserve">in </w:t>
      </w:r>
      <w:r w:rsidR="001F251E">
        <w:rPr>
          <w:rFonts w:ascii="Times New Roman" w:hAnsi="Times New Roman" w:cs="Times New Roman"/>
        </w:rPr>
        <w:t>maximum body size, t</w:t>
      </w:r>
      <w:r w:rsidR="00AD37A8">
        <w:rPr>
          <w:rFonts w:ascii="Times New Roman" w:hAnsi="Times New Roman" w:cs="Times New Roman"/>
        </w:rPr>
        <w:t>he size of maturation was also larger in seasonal environments</w:t>
      </w:r>
      <w:r w:rsidR="00A55700">
        <w:rPr>
          <w:rFonts w:ascii="Times New Roman" w:hAnsi="Times New Roman" w:cs="Times New Roman"/>
        </w:rPr>
        <w:t xml:space="preserve"> and in high food environments,</w:t>
      </w:r>
      <w:r w:rsidR="00AD37A8">
        <w:rPr>
          <w:rFonts w:ascii="Times New Roman" w:hAnsi="Times New Roman" w:cs="Times New Roman"/>
        </w:rPr>
        <w:t xml:space="preserve"> and did not vary strongly with predation. </w:t>
      </w:r>
    </w:p>
    <w:p w14:paraId="60CAF42A" w14:textId="77777777" w:rsidR="0019193E" w:rsidRDefault="0019193E" w:rsidP="00D34DE9">
      <w:pPr>
        <w:spacing w:line="480" w:lineRule="auto"/>
        <w:jc w:val="both"/>
        <w:rPr>
          <w:rFonts w:ascii="Times New Roman" w:hAnsi="Times New Roman" w:cs="Times New Roman"/>
        </w:rPr>
      </w:pPr>
    </w:p>
    <w:p w14:paraId="5A60CC5A" w14:textId="079AC302" w:rsidR="00443F52" w:rsidRDefault="00397A69" w:rsidP="00D34DE9">
      <w:pPr>
        <w:spacing w:line="480" w:lineRule="auto"/>
        <w:jc w:val="both"/>
        <w:rPr>
          <w:rFonts w:ascii="Times New Roman" w:hAnsi="Times New Roman" w:cs="Times New Roman"/>
        </w:rPr>
      </w:pPr>
      <w:r>
        <w:rPr>
          <w:rFonts w:ascii="Times New Roman" w:hAnsi="Times New Roman" w:cs="Times New Roman"/>
        </w:rPr>
        <w:t>L</w:t>
      </w:r>
      <w:r w:rsidR="00AD37A8">
        <w:rPr>
          <w:rFonts w:ascii="Times New Roman" w:hAnsi="Times New Roman" w:cs="Times New Roman"/>
        </w:rPr>
        <w:t>a</w:t>
      </w:r>
      <w:r w:rsidR="00DC25AC">
        <w:rPr>
          <w:rFonts w:ascii="Times New Roman" w:hAnsi="Times New Roman" w:cs="Times New Roman"/>
        </w:rPr>
        <w:t xml:space="preserve">te </w:t>
      </w:r>
      <w:r w:rsidR="00654C30">
        <w:rPr>
          <w:rFonts w:ascii="Times New Roman" w:hAnsi="Times New Roman" w:cs="Times New Roman"/>
        </w:rPr>
        <w:t xml:space="preserve">age at maturation </w:t>
      </w:r>
      <w:r w:rsidR="003F060B">
        <w:rPr>
          <w:rFonts w:ascii="Times New Roman" w:hAnsi="Times New Roman" w:cs="Times New Roman"/>
        </w:rPr>
        <w:t xml:space="preserve">evolved </w:t>
      </w:r>
      <w:r w:rsidR="000D6242">
        <w:rPr>
          <w:rFonts w:ascii="Times New Roman" w:hAnsi="Times New Roman" w:cs="Times New Roman"/>
        </w:rPr>
        <w:t>in high-</w:t>
      </w:r>
      <w:r w:rsidR="002C5C02">
        <w:rPr>
          <w:rFonts w:ascii="Times New Roman" w:hAnsi="Times New Roman" w:cs="Times New Roman"/>
        </w:rPr>
        <w:t>food</w:t>
      </w:r>
      <w:r w:rsidR="00B42ACD">
        <w:rPr>
          <w:rFonts w:ascii="Times New Roman" w:hAnsi="Times New Roman" w:cs="Times New Roman"/>
        </w:rPr>
        <w:t>, low</w:t>
      </w:r>
      <w:r w:rsidR="000D6242">
        <w:rPr>
          <w:rFonts w:ascii="Times New Roman" w:hAnsi="Times New Roman" w:cs="Times New Roman"/>
        </w:rPr>
        <w:t>-</w:t>
      </w:r>
      <w:r w:rsidR="00B42ACD">
        <w:rPr>
          <w:rFonts w:ascii="Times New Roman" w:hAnsi="Times New Roman" w:cs="Times New Roman"/>
        </w:rPr>
        <w:t>predation</w:t>
      </w:r>
      <w:r w:rsidR="002C5C02">
        <w:rPr>
          <w:rFonts w:ascii="Times New Roman" w:hAnsi="Times New Roman" w:cs="Times New Roman"/>
        </w:rPr>
        <w:t xml:space="preserve"> scenarios</w:t>
      </w:r>
      <w:r w:rsidR="000F1363">
        <w:rPr>
          <w:rFonts w:ascii="Times New Roman" w:hAnsi="Times New Roman" w:cs="Times New Roman"/>
        </w:rPr>
        <w:t>;</w:t>
      </w:r>
      <w:r w:rsidR="002C5C02">
        <w:rPr>
          <w:rFonts w:ascii="Times New Roman" w:hAnsi="Times New Roman" w:cs="Times New Roman"/>
        </w:rPr>
        <w:t xml:space="preserve"> </w:t>
      </w:r>
      <w:r w:rsidR="004B74AD">
        <w:rPr>
          <w:rFonts w:ascii="Times New Roman" w:hAnsi="Times New Roman" w:cs="Times New Roman"/>
        </w:rPr>
        <w:t>individuals</w:t>
      </w:r>
      <w:r w:rsidR="0042362F">
        <w:rPr>
          <w:rFonts w:ascii="Times New Roman" w:hAnsi="Times New Roman" w:cs="Times New Roman"/>
        </w:rPr>
        <w:t xml:space="preserve"> mature</w:t>
      </w:r>
      <w:r w:rsidR="004D519D">
        <w:rPr>
          <w:rFonts w:ascii="Times New Roman" w:hAnsi="Times New Roman" w:cs="Times New Roman"/>
        </w:rPr>
        <w:t>d</w:t>
      </w:r>
      <w:r w:rsidR="004B74AD">
        <w:rPr>
          <w:rFonts w:ascii="Times New Roman" w:hAnsi="Times New Roman" w:cs="Times New Roman"/>
        </w:rPr>
        <w:t xml:space="preserve"> </w:t>
      </w:r>
      <w:r w:rsidR="004D519D">
        <w:rPr>
          <w:rFonts w:ascii="Times New Roman" w:hAnsi="Times New Roman" w:cs="Times New Roman"/>
        </w:rPr>
        <w:t>between</w:t>
      </w:r>
      <w:r w:rsidR="0042362F">
        <w:rPr>
          <w:rFonts w:ascii="Times New Roman" w:hAnsi="Times New Roman" w:cs="Times New Roman"/>
        </w:rPr>
        <w:t xml:space="preserve"> age</w:t>
      </w:r>
      <w:r w:rsidR="00B42ACD">
        <w:rPr>
          <w:rFonts w:ascii="Times New Roman" w:hAnsi="Times New Roman" w:cs="Times New Roman"/>
        </w:rPr>
        <w:t>s</w:t>
      </w:r>
      <w:r w:rsidR="004D519D">
        <w:rPr>
          <w:rFonts w:ascii="Times New Roman" w:hAnsi="Times New Roman" w:cs="Times New Roman"/>
        </w:rPr>
        <w:t xml:space="preserve"> 13 (constant) and </w:t>
      </w:r>
      <w:r w:rsidR="00B42ACD">
        <w:rPr>
          <w:rFonts w:ascii="Times New Roman" w:hAnsi="Times New Roman" w:cs="Times New Roman"/>
        </w:rPr>
        <w:t>14</w:t>
      </w:r>
      <w:r w:rsidR="004D519D">
        <w:rPr>
          <w:rFonts w:ascii="Times New Roman" w:hAnsi="Times New Roman" w:cs="Times New Roman"/>
        </w:rPr>
        <w:t xml:space="preserve"> (seasonal) years</w:t>
      </w:r>
      <w:r w:rsidR="00030E33">
        <w:rPr>
          <w:rFonts w:ascii="Times New Roman" w:hAnsi="Times New Roman" w:cs="Times New Roman"/>
        </w:rPr>
        <w:t>. T</w:t>
      </w:r>
      <w:r w:rsidR="0057722F">
        <w:rPr>
          <w:rFonts w:ascii="Times New Roman" w:hAnsi="Times New Roman" w:cs="Times New Roman"/>
        </w:rPr>
        <w:t>his</w:t>
      </w:r>
      <w:r w:rsidR="00B42ACD">
        <w:rPr>
          <w:rFonts w:ascii="Times New Roman" w:hAnsi="Times New Roman" w:cs="Times New Roman"/>
        </w:rPr>
        <w:t xml:space="preserve"> timing coincides with the onset of secondary growth (Figure 2c)</w:t>
      </w:r>
      <w:r w:rsidR="00511067">
        <w:rPr>
          <w:rFonts w:ascii="Times New Roman" w:hAnsi="Times New Roman" w:cs="Times New Roman"/>
        </w:rPr>
        <w:t>. Despite th</w:t>
      </w:r>
      <w:r w:rsidR="00EB720D">
        <w:rPr>
          <w:rFonts w:ascii="Times New Roman" w:hAnsi="Times New Roman" w:cs="Times New Roman"/>
        </w:rPr>
        <w:t>is</w:t>
      </w:r>
      <w:r w:rsidR="00511067">
        <w:rPr>
          <w:rFonts w:ascii="Times New Roman" w:hAnsi="Times New Roman" w:cs="Times New Roman"/>
        </w:rPr>
        <w:t xml:space="preserve"> dramatic effect of </w:t>
      </w:r>
      <w:r w:rsidR="00F62090">
        <w:rPr>
          <w:rFonts w:ascii="Times New Roman" w:hAnsi="Times New Roman" w:cs="Times New Roman"/>
        </w:rPr>
        <w:t>predation</w:t>
      </w:r>
      <w:r w:rsidR="00511067">
        <w:rPr>
          <w:rFonts w:ascii="Times New Roman" w:hAnsi="Times New Roman" w:cs="Times New Roman"/>
        </w:rPr>
        <w:t xml:space="preserve"> on age,</w:t>
      </w:r>
      <w:r w:rsidR="000D6242">
        <w:rPr>
          <w:rFonts w:ascii="Times New Roman" w:hAnsi="Times New Roman" w:cs="Times New Roman"/>
        </w:rPr>
        <w:t xml:space="preserve"> the</w:t>
      </w:r>
      <w:r w:rsidR="00511067">
        <w:rPr>
          <w:rFonts w:ascii="Times New Roman" w:hAnsi="Times New Roman" w:cs="Times New Roman"/>
        </w:rPr>
        <w:t xml:space="preserve"> size of </w:t>
      </w:r>
      <w:r w:rsidR="00511067">
        <w:rPr>
          <w:rFonts w:ascii="Times New Roman" w:hAnsi="Times New Roman" w:cs="Times New Roman"/>
        </w:rPr>
        <w:lastRenderedPageBreak/>
        <w:t>maturation did not vary between high- and low-predation scenarios</w:t>
      </w:r>
      <w:r w:rsidR="00F62090">
        <w:rPr>
          <w:rFonts w:ascii="Times New Roman" w:hAnsi="Times New Roman" w:cs="Times New Roman"/>
        </w:rPr>
        <w:t xml:space="preserve"> (Supplemental figure)</w:t>
      </w:r>
      <w:r w:rsidR="00511067">
        <w:rPr>
          <w:rFonts w:ascii="Times New Roman" w:hAnsi="Times New Roman" w:cs="Times New Roman"/>
        </w:rPr>
        <w:t xml:space="preserve">. </w:t>
      </w:r>
      <w:r w:rsidR="004F5DEC">
        <w:rPr>
          <w:rFonts w:ascii="Times New Roman" w:hAnsi="Times New Roman" w:cs="Times New Roman"/>
        </w:rPr>
        <w:t xml:space="preserve">In our model, </w:t>
      </w:r>
      <w:r w:rsidR="00B35011">
        <w:rPr>
          <w:rFonts w:ascii="Times New Roman" w:hAnsi="Times New Roman" w:cs="Times New Roman"/>
        </w:rPr>
        <w:t>late maturing</w:t>
      </w:r>
      <w:r w:rsidR="004F5DEC">
        <w:rPr>
          <w:rFonts w:ascii="Times New Roman" w:hAnsi="Times New Roman" w:cs="Times New Roman"/>
        </w:rPr>
        <w:t xml:space="preserve"> individuals </w:t>
      </w:r>
      <w:r w:rsidR="00FF7CE0">
        <w:rPr>
          <w:rFonts w:ascii="Times New Roman" w:hAnsi="Times New Roman" w:cs="Times New Roman"/>
        </w:rPr>
        <w:t>can and do</w:t>
      </w:r>
      <w:r w:rsidR="004F5DEC">
        <w:rPr>
          <w:rFonts w:ascii="Times New Roman" w:hAnsi="Times New Roman" w:cs="Times New Roman"/>
        </w:rPr>
        <w:t xml:space="preserve"> reproduce at</w:t>
      </w:r>
      <w:r w:rsidR="00647D0B">
        <w:rPr>
          <w:rFonts w:ascii="Times New Roman" w:hAnsi="Times New Roman" w:cs="Times New Roman"/>
        </w:rPr>
        <w:t xml:space="preserve"> very</w:t>
      </w:r>
      <w:r w:rsidR="004F5DEC">
        <w:rPr>
          <w:rFonts w:ascii="Times New Roman" w:hAnsi="Times New Roman" w:cs="Times New Roman"/>
        </w:rPr>
        <w:t xml:space="preserve"> low levels </w:t>
      </w:r>
      <w:r>
        <w:rPr>
          <w:rFonts w:ascii="Times New Roman" w:hAnsi="Times New Roman" w:cs="Times New Roman"/>
        </w:rPr>
        <w:t xml:space="preserve">for a long time </w:t>
      </w:r>
      <w:r w:rsidR="00B4563F">
        <w:rPr>
          <w:rFonts w:ascii="Times New Roman" w:hAnsi="Times New Roman" w:cs="Times New Roman"/>
        </w:rPr>
        <w:t>prior to our metric of their</w:t>
      </w:r>
      <w:r w:rsidR="00550A5A">
        <w:rPr>
          <w:rFonts w:ascii="Times New Roman" w:hAnsi="Times New Roman" w:cs="Times New Roman"/>
        </w:rPr>
        <w:t xml:space="preserve"> maturation age</w:t>
      </w:r>
      <w:r w:rsidR="00AF17DB">
        <w:rPr>
          <w:rFonts w:ascii="Times New Roman" w:hAnsi="Times New Roman" w:cs="Times New Roman"/>
        </w:rPr>
        <w:t xml:space="preserve">, </w:t>
      </w:r>
      <w:r w:rsidR="00E76448">
        <w:rPr>
          <w:rFonts w:ascii="Times New Roman" w:hAnsi="Times New Roman" w:cs="Times New Roman"/>
        </w:rPr>
        <w:t>because we do not constrain them from doing so (</w:t>
      </w:r>
      <w:r w:rsidR="00AF17DB">
        <w:rPr>
          <w:rFonts w:ascii="Times New Roman" w:hAnsi="Times New Roman" w:cs="Times New Roman"/>
        </w:rPr>
        <w:t>described above</w:t>
      </w:r>
      <w:r w:rsidR="00E76448">
        <w:rPr>
          <w:rFonts w:ascii="Times New Roman" w:hAnsi="Times New Roman" w:cs="Times New Roman"/>
        </w:rPr>
        <w:t>)</w:t>
      </w:r>
      <w:r w:rsidR="004F5DEC">
        <w:rPr>
          <w:rFonts w:ascii="Times New Roman" w:hAnsi="Times New Roman" w:cs="Times New Roman"/>
        </w:rPr>
        <w:t xml:space="preserve">. </w:t>
      </w:r>
      <w:r w:rsidR="00A6039E">
        <w:rPr>
          <w:rFonts w:ascii="Times New Roman" w:hAnsi="Times New Roman" w:cs="Times New Roman"/>
        </w:rPr>
        <w:t xml:space="preserve">Sensitivity analyses showed </w:t>
      </w:r>
      <w:r w:rsidR="0022029B">
        <w:rPr>
          <w:rFonts w:ascii="Times New Roman" w:hAnsi="Times New Roman" w:cs="Times New Roman"/>
        </w:rPr>
        <w:t>that very late</w:t>
      </w:r>
      <w:r w:rsidR="00E65FD9">
        <w:rPr>
          <w:rFonts w:ascii="Times New Roman" w:hAnsi="Times New Roman" w:cs="Times New Roman"/>
        </w:rPr>
        <w:t xml:space="preserve"> </w:t>
      </w:r>
      <w:r w:rsidR="00A6039E">
        <w:rPr>
          <w:rFonts w:ascii="Times New Roman" w:hAnsi="Times New Roman" w:cs="Times New Roman"/>
        </w:rPr>
        <w:t>maturation age</w:t>
      </w:r>
      <w:r w:rsidR="0022029B">
        <w:rPr>
          <w:rFonts w:ascii="Times New Roman" w:hAnsi="Times New Roman" w:cs="Times New Roman"/>
        </w:rPr>
        <w:t xml:space="preserve">s </w:t>
      </w:r>
      <w:r w:rsidR="00331188">
        <w:rPr>
          <w:rFonts w:ascii="Times New Roman" w:hAnsi="Times New Roman" w:cs="Times New Roman"/>
        </w:rPr>
        <w:t>decreased</w:t>
      </w:r>
      <w:r w:rsidR="00A6039E">
        <w:rPr>
          <w:rFonts w:ascii="Times New Roman" w:hAnsi="Times New Roman" w:cs="Times New Roman"/>
        </w:rPr>
        <w:t xml:space="preserve"> </w:t>
      </w:r>
      <w:r w:rsidR="00D60328">
        <w:rPr>
          <w:rFonts w:ascii="Times New Roman" w:hAnsi="Times New Roman" w:cs="Times New Roman"/>
        </w:rPr>
        <w:t xml:space="preserve">predictably </w:t>
      </w:r>
      <w:r w:rsidR="004B74AD">
        <w:rPr>
          <w:rFonts w:ascii="Times New Roman" w:hAnsi="Times New Roman" w:cs="Times New Roman"/>
        </w:rPr>
        <w:t xml:space="preserve">with </w:t>
      </w:r>
      <w:r w:rsidR="00331188">
        <w:rPr>
          <w:rFonts w:ascii="Times New Roman" w:hAnsi="Times New Roman" w:cs="Times New Roman"/>
        </w:rPr>
        <w:t>earlier</w:t>
      </w:r>
      <w:r w:rsidR="004B74AD">
        <w:rPr>
          <w:rFonts w:ascii="Times New Roman" w:hAnsi="Times New Roman" w:cs="Times New Roman"/>
        </w:rPr>
        <w:t xml:space="preserve"> onset of senescence</w:t>
      </w:r>
      <w:r w:rsidR="007E430B">
        <w:rPr>
          <w:rFonts w:ascii="Times New Roman" w:hAnsi="Times New Roman" w:cs="Times New Roman"/>
        </w:rPr>
        <w:t xml:space="preserve"> (</w:t>
      </w:r>
      <w:r w:rsidR="00331188">
        <w:rPr>
          <w:rFonts w:ascii="Times New Roman" w:hAnsi="Times New Roman" w:cs="Times New Roman"/>
        </w:rPr>
        <w:t xml:space="preserve">lower </w:t>
      </w:r>
      <w:r w:rsidR="007E430B" w:rsidRPr="00331188">
        <w:rPr>
          <w:rFonts w:ascii="Times New Roman" w:hAnsi="Times New Roman" w:cs="Times New Roman"/>
          <w:i/>
          <w:iCs/>
        </w:rPr>
        <w:t>T</w:t>
      </w:r>
      <w:r w:rsidR="007E430B">
        <w:rPr>
          <w:rFonts w:ascii="Times New Roman" w:hAnsi="Times New Roman" w:cs="Times New Roman"/>
        </w:rPr>
        <w:t>)</w:t>
      </w:r>
      <w:r w:rsidR="00713CD9">
        <w:rPr>
          <w:rFonts w:ascii="Times New Roman" w:hAnsi="Times New Roman" w:cs="Times New Roman"/>
        </w:rPr>
        <w:t xml:space="preserve"> and </w:t>
      </w:r>
      <w:r w:rsidR="00331188">
        <w:rPr>
          <w:rFonts w:ascii="Times New Roman" w:hAnsi="Times New Roman" w:cs="Times New Roman"/>
        </w:rPr>
        <w:t xml:space="preserve">with </w:t>
      </w:r>
      <w:r w:rsidR="00D53294">
        <w:rPr>
          <w:rFonts w:ascii="Times New Roman" w:hAnsi="Times New Roman" w:cs="Times New Roman"/>
        </w:rPr>
        <w:t xml:space="preserve">increased </w:t>
      </w:r>
      <w:r w:rsidR="00713CD9">
        <w:rPr>
          <w:rFonts w:ascii="Times New Roman" w:hAnsi="Times New Roman" w:cs="Times New Roman"/>
        </w:rPr>
        <w:t>predation risk</w:t>
      </w:r>
      <w:r w:rsidR="000F1E63">
        <w:rPr>
          <w:rFonts w:ascii="Times New Roman" w:hAnsi="Times New Roman" w:cs="Times New Roman"/>
        </w:rPr>
        <w:t xml:space="preserve"> </w:t>
      </w:r>
      <w:r w:rsidR="000F1E63">
        <w:rPr>
          <w:rFonts w:ascii="Times New Roman" w:hAnsi="Times New Roman" w:cs="Times New Roman"/>
          <w:i/>
          <w:iCs/>
        </w:rPr>
        <w:t>h</w:t>
      </w:r>
      <w:r w:rsidR="00A6039E">
        <w:rPr>
          <w:rFonts w:ascii="Times New Roman" w:hAnsi="Times New Roman" w:cs="Times New Roman"/>
        </w:rPr>
        <w:t xml:space="preserve"> </w:t>
      </w:r>
      <w:commentRangeStart w:id="23"/>
      <w:r w:rsidR="00A6039E">
        <w:rPr>
          <w:rFonts w:ascii="Times New Roman" w:hAnsi="Times New Roman" w:cs="Times New Roman"/>
        </w:rPr>
        <w:t>(</w:t>
      </w:r>
      <w:r w:rsidR="006C1C73">
        <w:rPr>
          <w:rFonts w:ascii="Times New Roman" w:hAnsi="Times New Roman" w:cs="Times New Roman"/>
        </w:rPr>
        <w:t xml:space="preserve">results </w:t>
      </w:r>
      <w:r w:rsidR="00A6039E">
        <w:rPr>
          <w:rFonts w:ascii="Times New Roman" w:hAnsi="Times New Roman" w:cs="Times New Roman"/>
        </w:rPr>
        <w:t>not shown).</w:t>
      </w:r>
      <w:r w:rsidR="004B74AD">
        <w:rPr>
          <w:rFonts w:ascii="Times New Roman" w:hAnsi="Times New Roman" w:cs="Times New Roman"/>
        </w:rPr>
        <w:t xml:space="preserve"> </w:t>
      </w:r>
      <w:commentRangeEnd w:id="23"/>
      <w:r w:rsidR="00654C30">
        <w:rPr>
          <w:rStyle w:val="CommentReference"/>
        </w:rPr>
        <w:commentReference w:id="23"/>
      </w:r>
    </w:p>
    <w:p w14:paraId="2C55021E" w14:textId="29D77074" w:rsidR="00443F52" w:rsidRDefault="00443F52" w:rsidP="00D34DE9">
      <w:pPr>
        <w:spacing w:line="480" w:lineRule="auto"/>
        <w:jc w:val="both"/>
        <w:rPr>
          <w:rFonts w:ascii="Times New Roman" w:hAnsi="Times New Roman" w:cs="Times New Roman"/>
        </w:rPr>
      </w:pPr>
    </w:p>
    <w:p w14:paraId="4901D700" w14:textId="1D3D1F0C" w:rsidR="0076034A" w:rsidRPr="0076034A" w:rsidRDefault="0076034A" w:rsidP="00D34DE9">
      <w:pPr>
        <w:spacing w:line="480" w:lineRule="auto"/>
        <w:jc w:val="both"/>
        <w:rPr>
          <w:rFonts w:ascii="Times New Roman" w:hAnsi="Times New Roman" w:cs="Times New Roman"/>
          <w:i/>
          <w:iCs/>
        </w:rPr>
      </w:pPr>
      <w:r>
        <w:rPr>
          <w:rFonts w:ascii="Times New Roman" w:hAnsi="Times New Roman" w:cs="Times New Roman"/>
          <w:i/>
          <w:iCs/>
        </w:rPr>
        <w:t>Fecundity</w:t>
      </w:r>
    </w:p>
    <w:p w14:paraId="363953DA" w14:textId="33FB0A76" w:rsidR="00CE0045" w:rsidRDefault="00ED0E33" w:rsidP="00D34DE9">
      <w:pPr>
        <w:spacing w:line="480" w:lineRule="auto"/>
        <w:jc w:val="both"/>
        <w:rPr>
          <w:rFonts w:ascii="Times New Roman" w:hAnsi="Times New Roman" w:cs="Times New Roman"/>
        </w:rPr>
      </w:pPr>
      <w:r>
        <w:rPr>
          <w:rFonts w:ascii="Times New Roman" w:hAnsi="Times New Roman" w:cs="Times New Roman"/>
        </w:rPr>
        <w:t>Our model allow</w:t>
      </w:r>
      <w:r w:rsidR="000E65E3">
        <w:rPr>
          <w:rFonts w:ascii="Times New Roman" w:hAnsi="Times New Roman" w:cs="Times New Roman"/>
        </w:rPr>
        <w:t>ed</w:t>
      </w:r>
      <w:r w:rsidR="006C2CBA">
        <w:rPr>
          <w:rFonts w:ascii="Times New Roman" w:hAnsi="Times New Roman" w:cs="Times New Roman"/>
        </w:rPr>
        <w:t xml:space="preserve"> </w:t>
      </w:r>
      <w:r w:rsidR="00654C30">
        <w:rPr>
          <w:rFonts w:ascii="Times New Roman" w:hAnsi="Times New Roman" w:cs="Times New Roman"/>
        </w:rPr>
        <w:t xml:space="preserve">the </w:t>
      </w:r>
      <w:r w:rsidR="00287CCE">
        <w:rPr>
          <w:rFonts w:ascii="Times New Roman" w:hAnsi="Times New Roman" w:cs="Times New Roman"/>
        </w:rPr>
        <w:t>timing</w:t>
      </w:r>
      <w:r w:rsidR="00654C30">
        <w:rPr>
          <w:rFonts w:ascii="Times New Roman" w:hAnsi="Times New Roman" w:cs="Times New Roman"/>
        </w:rPr>
        <w:t xml:space="preserve"> of maturation</w:t>
      </w:r>
      <w:r w:rsidR="006C2CBA">
        <w:rPr>
          <w:rFonts w:ascii="Times New Roman" w:hAnsi="Times New Roman" w:cs="Times New Roman"/>
        </w:rPr>
        <w:t xml:space="preserve"> </w:t>
      </w:r>
      <w:r>
        <w:rPr>
          <w:rFonts w:ascii="Times New Roman" w:hAnsi="Times New Roman" w:cs="Times New Roman"/>
        </w:rPr>
        <w:t xml:space="preserve">to vary independently of maximum </w:t>
      </w:r>
      <w:r w:rsidR="006C2CBA">
        <w:rPr>
          <w:rFonts w:ascii="Times New Roman" w:hAnsi="Times New Roman" w:cs="Times New Roman"/>
        </w:rPr>
        <w:t>reproductive output per month (</w:t>
      </w:r>
      <w:r w:rsidR="00474312">
        <w:rPr>
          <w:rFonts w:ascii="Times New Roman" w:hAnsi="Times New Roman" w:cs="Times New Roman"/>
        </w:rPr>
        <w:t>i.e</w:t>
      </w:r>
      <w:r w:rsidR="006C2CBA">
        <w:rPr>
          <w:rFonts w:ascii="Times New Roman" w:hAnsi="Times New Roman" w:cs="Times New Roman"/>
        </w:rPr>
        <w:t xml:space="preserve">., </w:t>
      </w:r>
      <w:r w:rsidR="00155A1D">
        <w:rPr>
          <w:rFonts w:ascii="Times New Roman" w:hAnsi="Times New Roman" w:cs="Times New Roman"/>
        </w:rPr>
        <w:t xml:space="preserve">total </w:t>
      </w:r>
      <w:r w:rsidR="006C2CBA">
        <w:rPr>
          <w:rFonts w:ascii="Times New Roman" w:hAnsi="Times New Roman" w:cs="Times New Roman"/>
        </w:rPr>
        <w:t>batch fecundity)</w:t>
      </w:r>
      <w:r w:rsidR="000212DA">
        <w:rPr>
          <w:rFonts w:ascii="Times New Roman" w:hAnsi="Times New Roman" w:cs="Times New Roman"/>
        </w:rPr>
        <w:t xml:space="preserve">, although </w:t>
      </w:r>
      <w:r w:rsidR="00971A0E">
        <w:rPr>
          <w:rFonts w:ascii="Times New Roman" w:hAnsi="Times New Roman" w:cs="Times New Roman"/>
        </w:rPr>
        <w:t xml:space="preserve">total </w:t>
      </w:r>
      <w:r w:rsidR="000212DA">
        <w:rPr>
          <w:rFonts w:ascii="Times New Roman" w:hAnsi="Times New Roman" w:cs="Times New Roman"/>
        </w:rPr>
        <w:t xml:space="preserve">reproductive output </w:t>
      </w:r>
      <w:r w:rsidR="00971A0E">
        <w:rPr>
          <w:rFonts w:ascii="Times New Roman" w:hAnsi="Times New Roman" w:cs="Times New Roman"/>
        </w:rPr>
        <w:t>each month wa</w:t>
      </w:r>
      <w:r w:rsidR="000212DA">
        <w:rPr>
          <w:rFonts w:ascii="Times New Roman" w:hAnsi="Times New Roman" w:cs="Times New Roman"/>
        </w:rPr>
        <w:t xml:space="preserve">s constrained by body </w:t>
      </w:r>
      <w:r w:rsidR="00F4167A">
        <w:rPr>
          <w:rFonts w:ascii="Times New Roman" w:hAnsi="Times New Roman" w:cs="Times New Roman"/>
        </w:rPr>
        <w:t>length</w:t>
      </w:r>
      <w:r w:rsidR="006C2CBA">
        <w:rPr>
          <w:rFonts w:ascii="Times New Roman" w:hAnsi="Times New Roman" w:cs="Times New Roman"/>
        </w:rPr>
        <w:t xml:space="preserve">. We found reproductive output varied over the lifetime </w:t>
      </w:r>
      <w:r w:rsidR="004C0F53">
        <w:rPr>
          <w:rFonts w:ascii="Times New Roman" w:hAnsi="Times New Roman" w:cs="Times New Roman"/>
        </w:rPr>
        <w:t xml:space="preserve">of </w:t>
      </w:r>
      <w:r w:rsidR="007543A2">
        <w:rPr>
          <w:rFonts w:ascii="Times New Roman" w:hAnsi="Times New Roman" w:cs="Times New Roman"/>
        </w:rPr>
        <w:t>mature</w:t>
      </w:r>
      <w:r w:rsidR="006C2CBA">
        <w:rPr>
          <w:rFonts w:ascii="Times New Roman" w:hAnsi="Times New Roman" w:cs="Times New Roman"/>
        </w:rPr>
        <w:t xml:space="preserve"> individual</w:t>
      </w:r>
      <w:r w:rsidR="007543A2">
        <w:rPr>
          <w:rFonts w:ascii="Times New Roman" w:hAnsi="Times New Roman" w:cs="Times New Roman"/>
        </w:rPr>
        <w:t>s</w:t>
      </w:r>
      <w:r w:rsidR="006C2CBA">
        <w:rPr>
          <w:rFonts w:ascii="Times New Roman" w:hAnsi="Times New Roman" w:cs="Times New Roman"/>
        </w:rPr>
        <w:t xml:space="preserve">, according to the </w:t>
      </w:r>
      <w:r w:rsidR="00603337">
        <w:rPr>
          <w:rFonts w:ascii="Times New Roman" w:hAnsi="Times New Roman" w:cs="Times New Roman"/>
        </w:rPr>
        <w:t>growth pattern</w:t>
      </w:r>
      <w:r w:rsidR="006C2CBA">
        <w:rPr>
          <w:rFonts w:ascii="Times New Roman" w:hAnsi="Times New Roman" w:cs="Times New Roman"/>
        </w:rPr>
        <w:t xml:space="preserve">, seasonality, and </w:t>
      </w:r>
      <w:r w:rsidR="006F54E4">
        <w:rPr>
          <w:rFonts w:ascii="Times New Roman" w:hAnsi="Times New Roman" w:cs="Times New Roman"/>
        </w:rPr>
        <w:t xml:space="preserve">temperature-dependent </w:t>
      </w:r>
      <w:r w:rsidR="006C2CBA">
        <w:rPr>
          <w:rFonts w:ascii="Times New Roman" w:hAnsi="Times New Roman" w:cs="Times New Roman"/>
        </w:rPr>
        <w:t xml:space="preserve">metabolic costs </w:t>
      </w:r>
      <w:r w:rsidR="007543A2">
        <w:rPr>
          <w:rFonts w:ascii="Times New Roman" w:hAnsi="Times New Roman" w:cs="Times New Roman"/>
        </w:rPr>
        <w:t>of</w:t>
      </w:r>
      <w:r w:rsidR="006C2CBA">
        <w:rPr>
          <w:rFonts w:ascii="Times New Roman" w:hAnsi="Times New Roman" w:cs="Times New Roman"/>
        </w:rPr>
        <w:t xml:space="preserve"> each environmental scenario. </w:t>
      </w:r>
      <w:r w:rsidR="00896874">
        <w:rPr>
          <w:rFonts w:ascii="Times New Roman" w:hAnsi="Times New Roman" w:cs="Times New Roman"/>
        </w:rPr>
        <w:t>I</w:t>
      </w:r>
      <w:r w:rsidR="006C2CBA">
        <w:rPr>
          <w:rFonts w:ascii="Times New Roman" w:hAnsi="Times New Roman" w:cs="Times New Roman"/>
        </w:rPr>
        <w:t>n seasonal environment</w:t>
      </w:r>
      <w:r w:rsidR="00CB645B">
        <w:rPr>
          <w:rFonts w:ascii="Times New Roman" w:hAnsi="Times New Roman" w:cs="Times New Roman"/>
        </w:rPr>
        <w:t>s</w:t>
      </w:r>
      <w:r w:rsidR="006C2CBA">
        <w:rPr>
          <w:rFonts w:ascii="Times New Roman" w:hAnsi="Times New Roman" w:cs="Times New Roman"/>
        </w:rPr>
        <w:t xml:space="preserve">, reproduction occurred in both seasons, but </w:t>
      </w:r>
      <w:r w:rsidR="004C0F53">
        <w:rPr>
          <w:rFonts w:ascii="Times New Roman" w:hAnsi="Times New Roman" w:cs="Times New Roman"/>
        </w:rPr>
        <w:t>increased</w:t>
      </w:r>
      <w:r w:rsidR="001D2DCE">
        <w:rPr>
          <w:rFonts w:ascii="Times New Roman" w:hAnsi="Times New Roman" w:cs="Times New Roman"/>
        </w:rPr>
        <w:t xml:space="preserve"> substantially</w:t>
      </w:r>
      <w:r w:rsidR="004C0F53">
        <w:rPr>
          <w:rFonts w:ascii="Times New Roman" w:hAnsi="Times New Roman" w:cs="Times New Roman"/>
        </w:rPr>
        <w:t xml:space="preserve"> </w:t>
      </w:r>
      <w:r w:rsidR="006C2CBA">
        <w:rPr>
          <w:rFonts w:ascii="Times New Roman" w:hAnsi="Times New Roman" w:cs="Times New Roman"/>
        </w:rPr>
        <w:t xml:space="preserve">in the cold season (when food </w:t>
      </w:r>
      <w:r w:rsidR="0077489E">
        <w:rPr>
          <w:rFonts w:ascii="Times New Roman" w:hAnsi="Times New Roman" w:cs="Times New Roman"/>
        </w:rPr>
        <w:t>was abundant</w:t>
      </w:r>
      <w:r w:rsidR="006C2CBA">
        <w:rPr>
          <w:rFonts w:ascii="Times New Roman" w:hAnsi="Times New Roman" w:cs="Times New Roman"/>
        </w:rPr>
        <w:t xml:space="preserve"> and </w:t>
      </w:r>
      <w:r w:rsidR="0077489E">
        <w:rPr>
          <w:rFonts w:ascii="Times New Roman" w:hAnsi="Times New Roman" w:cs="Times New Roman"/>
        </w:rPr>
        <w:t xml:space="preserve">metabolic costs lower than in </w:t>
      </w:r>
      <w:r w:rsidR="006C2CBA">
        <w:rPr>
          <w:rFonts w:ascii="Times New Roman" w:hAnsi="Times New Roman" w:cs="Times New Roman"/>
        </w:rPr>
        <w:t>the warm season). Because the optimal pattern of somatic growth differed between constant and seasonal environments (described above)</w:t>
      </w:r>
      <w:r w:rsidR="002A7943">
        <w:rPr>
          <w:rFonts w:ascii="Times New Roman" w:hAnsi="Times New Roman" w:cs="Times New Roman"/>
        </w:rPr>
        <w:t>, and growth and our metric of</w:t>
      </w:r>
      <w:r w:rsidR="00654C30">
        <w:rPr>
          <w:rFonts w:ascii="Times New Roman" w:hAnsi="Times New Roman" w:cs="Times New Roman"/>
        </w:rPr>
        <w:t xml:space="preserve"> the age </w:t>
      </w:r>
      <w:r w:rsidR="00DF4C4D">
        <w:rPr>
          <w:rFonts w:ascii="Times New Roman" w:hAnsi="Times New Roman" w:cs="Times New Roman"/>
        </w:rPr>
        <w:t>of maturation</w:t>
      </w:r>
      <w:r w:rsidR="002A7943">
        <w:rPr>
          <w:rFonts w:ascii="Times New Roman" w:hAnsi="Times New Roman" w:cs="Times New Roman"/>
        </w:rPr>
        <w:t xml:space="preserve"> are related, we did not find a </w:t>
      </w:r>
      <w:r w:rsidR="006C2CBA">
        <w:rPr>
          <w:rFonts w:ascii="Times New Roman" w:hAnsi="Times New Roman" w:cs="Times New Roman"/>
        </w:rPr>
        <w:t>consistent relationship between food or temperature, maturation, and</w:t>
      </w:r>
      <w:r w:rsidR="002A7943">
        <w:rPr>
          <w:rFonts w:ascii="Times New Roman" w:hAnsi="Times New Roman" w:cs="Times New Roman"/>
        </w:rPr>
        <w:t xml:space="preserve"> mont</w:t>
      </w:r>
      <w:r w:rsidR="00716C8E">
        <w:rPr>
          <w:rFonts w:ascii="Times New Roman" w:hAnsi="Times New Roman" w:cs="Times New Roman"/>
        </w:rPr>
        <w:t>h</w:t>
      </w:r>
      <w:r w:rsidR="002A7943">
        <w:rPr>
          <w:rFonts w:ascii="Times New Roman" w:hAnsi="Times New Roman" w:cs="Times New Roman"/>
        </w:rPr>
        <w:t>ly</w:t>
      </w:r>
      <w:r w:rsidR="006C2CBA">
        <w:rPr>
          <w:rFonts w:ascii="Times New Roman" w:hAnsi="Times New Roman" w:cs="Times New Roman"/>
        </w:rPr>
        <w:t xml:space="preserve"> reproductive output.</w:t>
      </w:r>
      <w:r w:rsidR="00CE0045">
        <w:rPr>
          <w:rFonts w:ascii="Times New Roman" w:hAnsi="Times New Roman" w:cs="Times New Roman"/>
        </w:rPr>
        <w:t xml:space="preserve"> </w:t>
      </w:r>
    </w:p>
    <w:p w14:paraId="1E26B2F5" w14:textId="208792B4" w:rsidR="00DD13D8" w:rsidRDefault="00DD13D8" w:rsidP="00D34DE9">
      <w:pPr>
        <w:spacing w:line="480" w:lineRule="auto"/>
        <w:jc w:val="both"/>
        <w:rPr>
          <w:rFonts w:ascii="Times New Roman" w:hAnsi="Times New Roman" w:cs="Times New Roman"/>
        </w:rPr>
      </w:pPr>
    </w:p>
    <w:p w14:paraId="484EDC65" w14:textId="25A9AB89" w:rsidR="00DA287B" w:rsidRDefault="00DD13D8" w:rsidP="00D34DE9">
      <w:pPr>
        <w:spacing w:line="480" w:lineRule="auto"/>
        <w:jc w:val="both"/>
        <w:rPr>
          <w:rFonts w:ascii="Times New Roman" w:hAnsi="Times New Roman" w:cs="Times New Roman"/>
        </w:rPr>
      </w:pPr>
      <w:r>
        <w:rPr>
          <w:rFonts w:ascii="Times New Roman" w:hAnsi="Times New Roman" w:cs="Times New Roman"/>
        </w:rPr>
        <w:t xml:space="preserve">In Figure 3c we </w:t>
      </w:r>
      <w:r w:rsidR="00654C30">
        <w:rPr>
          <w:rFonts w:ascii="Times New Roman" w:hAnsi="Times New Roman" w:cs="Times New Roman"/>
        </w:rPr>
        <w:t xml:space="preserve">show </w:t>
      </w:r>
      <w:r>
        <w:rPr>
          <w:rFonts w:ascii="Times New Roman" w:hAnsi="Times New Roman" w:cs="Times New Roman"/>
        </w:rPr>
        <w:t>the fecundity exponent</w:t>
      </w:r>
      <w:r w:rsidR="00987474">
        <w:rPr>
          <w:rFonts w:ascii="Times New Roman" w:hAnsi="Times New Roman" w:cs="Times New Roman"/>
        </w:rPr>
        <w:t xml:space="preserve"> </w:t>
      </w:r>
      <w:r>
        <w:rPr>
          <w:rFonts w:ascii="Times New Roman" w:hAnsi="Times New Roman" w:cs="Times New Roman"/>
        </w:rPr>
        <w:t xml:space="preserve">for each environmental scenario. </w:t>
      </w:r>
      <w:r w:rsidR="0005542C">
        <w:rPr>
          <w:rFonts w:ascii="Times New Roman" w:hAnsi="Times New Roman" w:cs="Times New Roman"/>
        </w:rPr>
        <w:t xml:space="preserve">Values </w:t>
      </w:r>
      <w:r w:rsidR="00947490">
        <w:rPr>
          <w:rFonts w:ascii="Times New Roman" w:hAnsi="Times New Roman" w:cs="Times New Roman"/>
        </w:rPr>
        <w:t>greater than</w:t>
      </w:r>
      <w:r w:rsidR="0005542C">
        <w:rPr>
          <w:rFonts w:ascii="Times New Roman" w:hAnsi="Times New Roman" w:cs="Times New Roman"/>
        </w:rPr>
        <w:t xml:space="preserve"> </w:t>
      </w:r>
      <w:r w:rsidR="002F55EC">
        <w:rPr>
          <w:rFonts w:ascii="Times New Roman" w:hAnsi="Times New Roman" w:cs="Times New Roman"/>
        </w:rPr>
        <w:t>three</w:t>
      </w:r>
      <w:r w:rsidR="0005542C">
        <w:rPr>
          <w:rFonts w:ascii="Times New Roman" w:hAnsi="Times New Roman" w:cs="Times New Roman"/>
        </w:rPr>
        <w:t xml:space="preserve"> indicate hyperallometry</w:t>
      </w:r>
      <w:r w:rsidR="009F6659">
        <w:rPr>
          <w:rFonts w:ascii="Times New Roman" w:hAnsi="Times New Roman" w:cs="Times New Roman"/>
        </w:rPr>
        <w:t xml:space="preserve"> of the fecundity-length </w:t>
      </w:r>
      <w:r w:rsidR="001161DD">
        <w:rPr>
          <w:rFonts w:ascii="Times New Roman" w:hAnsi="Times New Roman" w:cs="Times New Roman"/>
        </w:rPr>
        <w:t>relationship</w:t>
      </w:r>
      <w:r w:rsidR="00654C30">
        <w:rPr>
          <w:rFonts w:ascii="Times New Roman" w:hAnsi="Times New Roman" w:cs="Times New Roman"/>
        </w:rPr>
        <w:t xml:space="preserve"> (Barneche et al 2018).</w:t>
      </w:r>
      <w:r w:rsidR="0005542C">
        <w:rPr>
          <w:rFonts w:ascii="Times New Roman" w:hAnsi="Times New Roman" w:cs="Times New Roman"/>
        </w:rPr>
        <w:t xml:space="preserve"> </w:t>
      </w:r>
      <w:r w:rsidR="00CB3D81">
        <w:rPr>
          <w:rFonts w:ascii="Times New Roman" w:hAnsi="Times New Roman" w:cs="Times New Roman"/>
        </w:rPr>
        <w:t xml:space="preserve">This limit </w:t>
      </w:r>
      <w:r w:rsidR="00943A48">
        <w:rPr>
          <w:rFonts w:ascii="Times New Roman" w:hAnsi="Times New Roman" w:cs="Times New Roman"/>
        </w:rPr>
        <w:t>i</w:t>
      </w:r>
      <w:r w:rsidR="00CB3D81">
        <w:rPr>
          <w:rFonts w:ascii="Times New Roman" w:hAnsi="Times New Roman" w:cs="Times New Roman"/>
        </w:rPr>
        <w:t xml:space="preserve">s </w:t>
      </w:r>
      <w:r w:rsidR="00A22ED0">
        <w:rPr>
          <w:rFonts w:ascii="Times New Roman" w:hAnsi="Times New Roman" w:cs="Times New Roman"/>
        </w:rPr>
        <w:t xml:space="preserve">most </w:t>
      </w:r>
      <w:r w:rsidR="00476EC0">
        <w:rPr>
          <w:rFonts w:ascii="Times New Roman" w:hAnsi="Times New Roman" w:cs="Times New Roman"/>
        </w:rPr>
        <w:t>i</w:t>
      </w:r>
      <w:r w:rsidR="00CB3D81">
        <w:rPr>
          <w:rFonts w:ascii="Times New Roman" w:hAnsi="Times New Roman" w:cs="Times New Roman"/>
        </w:rPr>
        <w:t xml:space="preserve">mportant at small body sizes, when individual growth from one month to the next </w:t>
      </w:r>
      <w:r w:rsidR="00943A48">
        <w:rPr>
          <w:rFonts w:ascii="Times New Roman" w:hAnsi="Times New Roman" w:cs="Times New Roman"/>
        </w:rPr>
        <w:t>i</w:t>
      </w:r>
      <w:r w:rsidR="00CB3D81">
        <w:rPr>
          <w:rFonts w:ascii="Times New Roman" w:hAnsi="Times New Roman" w:cs="Times New Roman"/>
        </w:rPr>
        <w:t xml:space="preserve">s limited by the amount of energy individuals could take in and store (a function of current structural mass), and excess energy can be devoted to reproduction. </w:t>
      </w:r>
      <w:r w:rsidR="005033C9">
        <w:rPr>
          <w:rFonts w:ascii="Times New Roman" w:hAnsi="Times New Roman" w:cs="Times New Roman"/>
        </w:rPr>
        <w:t>As mass increase</w:t>
      </w:r>
      <w:r w:rsidR="00CB3D81">
        <w:rPr>
          <w:rFonts w:ascii="Times New Roman" w:hAnsi="Times New Roman" w:cs="Times New Roman"/>
        </w:rPr>
        <w:t>s,</w:t>
      </w:r>
      <w:r w:rsidR="00D31AE6">
        <w:rPr>
          <w:rFonts w:ascii="Times New Roman" w:hAnsi="Times New Roman" w:cs="Times New Roman"/>
        </w:rPr>
        <w:t xml:space="preserve"> income itself </w:t>
      </w:r>
      <w:r w:rsidR="003C572D">
        <w:rPr>
          <w:rFonts w:ascii="Times New Roman" w:hAnsi="Times New Roman" w:cs="Times New Roman"/>
        </w:rPr>
        <w:t>bec</w:t>
      </w:r>
      <w:r w:rsidR="00EF552C">
        <w:rPr>
          <w:rFonts w:ascii="Times New Roman" w:hAnsi="Times New Roman" w:cs="Times New Roman"/>
        </w:rPr>
        <w:t>omes</w:t>
      </w:r>
      <w:r w:rsidR="007C0A3A">
        <w:rPr>
          <w:rFonts w:ascii="Times New Roman" w:hAnsi="Times New Roman" w:cs="Times New Roman"/>
        </w:rPr>
        <w:t xml:space="preserve"> </w:t>
      </w:r>
      <w:r w:rsidR="00C86AB6">
        <w:rPr>
          <w:rFonts w:ascii="Times New Roman" w:hAnsi="Times New Roman" w:cs="Times New Roman"/>
        </w:rPr>
        <w:lastRenderedPageBreak/>
        <w:t xml:space="preserve">naturally </w:t>
      </w:r>
      <w:r w:rsidR="00D31AE6">
        <w:rPr>
          <w:rFonts w:ascii="Times New Roman" w:hAnsi="Times New Roman" w:cs="Times New Roman"/>
        </w:rPr>
        <w:t>limiting</w:t>
      </w:r>
      <w:r w:rsidR="00E64A44">
        <w:rPr>
          <w:rFonts w:ascii="Times New Roman" w:hAnsi="Times New Roman" w:cs="Times New Roman"/>
        </w:rPr>
        <w:t xml:space="preserve">, due to the increase in metabolic costs and diminishing shape of </w:t>
      </w:r>
      <w:r w:rsidR="00E9270E">
        <w:rPr>
          <w:rFonts w:ascii="Times New Roman" w:hAnsi="Times New Roman" w:cs="Times New Roman"/>
        </w:rPr>
        <w:t xml:space="preserve">the </w:t>
      </w:r>
      <w:r w:rsidR="00E64A44">
        <w:rPr>
          <w:rFonts w:ascii="Times New Roman" w:hAnsi="Times New Roman" w:cs="Times New Roman"/>
        </w:rPr>
        <w:t>prey availability</w:t>
      </w:r>
      <w:r w:rsidR="00E9270E">
        <w:rPr>
          <w:rFonts w:ascii="Times New Roman" w:hAnsi="Times New Roman" w:cs="Times New Roman"/>
        </w:rPr>
        <w:t xml:space="preserve"> curve, which</w:t>
      </w:r>
      <w:r w:rsidR="00E64A44">
        <w:rPr>
          <w:rFonts w:ascii="Times New Roman" w:hAnsi="Times New Roman" w:cs="Times New Roman"/>
        </w:rPr>
        <w:t xml:space="preserve"> </w:t>
      </w:r>
      <w:r w:rsidR="002D2F38">
        <w:rPr>
          <w:rFonts w:ascii="Times New Roman" w:hAnsi="Times New Roman" w:cs="Times New Roman"/>
        </w:rPr>
        <w:t>is a result of</w:t>
      </w:r>
      <w:r w:rsidR="00E64A44">
        <w:rPr>
          <w:rFonts w:ascii="Times New Roman" w:hAnsi="Times New Roman" w:cs="Times New Roman"/>
        </w:rPr>
        <w:t xml:space="preserve"> the size spectrum (Figure 1)</w:t>
      </w:r>
      <w:r w:rsidR="001B6967">
        <w:rPr>
          <w:rFonts w:ascii="Times New Roman" w:hAnsi="Times New Roman" w:cs="Times New Roman"/>
        </w:rPr>
        <w:t xml:space="preserve">. </w:t>
      </w:r>
      <w:r w:rsidR="003032A9">
        <w:rPr>
          <w:rFonts w:ascii="Times New Roman" w:hAnsi="Times New Roman" w:cs="Times New Roman"/>
        </w:rPr>
        <w:t>T</w:t>
      </w:r>
      <w:r w:rsidR="000B10E5">
        <w:rPr>
          <w:rFonts w:ascii="Times New Roman" w:hAnsi="Times New Roman" w:cs="Times New Roman"/>
        </w:rPr>
        <w:t>he</w:t>
      </w:r>
      <w:r w:rsidR="003032A9">
        <w:rPr>
          <w:rFonts w:ascii="Times New Roman" w:hAnsi="Times New Roman" w:cs="Times New Roman"/>
        </w:rPr>
        <w:t>refore, the</w:t>
      </w:r>
      <w:r w:rsidR="000B10E5">
        <w:rPr>
          <w:rFonts w:ascii="Times New Roman" w:hAnsi="Times New Roman" w:cs="Times New Roman"/>
        </w:rPr>
        <w:t xml:space="preserve"> slope of the fecundity-</w:t>
      </w:r>
      <w:r w:rsidR="00FB6FB9">
        <w:rPr>
          <w:rFonts w:ascii="Times New Roman" w:hAnsi="Times New Roman" w:cs="Times New Roman"/>
        </w:rPr>
        <w:t>length</w:t>
      </w:r>
      <w:r w:rsidR="000B10E5">
        <w:rPr>
          <w:rFonts w:ascii="Times New Roman" w:hAnsi="Times New Roman" w:cs="Times New Roman"/>
        </w:rPr>
        <w:t xml:space="preserve"> relationship</w:t>
      </w:r>
      <w:r w:rsidR="00020937">
        <w:rPr>
          <w:rFonts w:ascii="Times New Roman" w:hAnsi="Times New Roman" w:cs="Times New Roman"/>
        </w:rPr>
        <w:t xml:space="preserve"> in log-log space</w:t>
      </w:r>
      <w:r w:rsidR="000B10E5">
        <w:rPr>
          <w:rFonts w:ascii="Times New Roman" w:hAnsi="Times New Roman" w:cs="Times New Roman"/>
        </w:rPr>
        <w:t xml:space="preserve"> </w:t>
      </w:r>
      <w:r w:rsidR="005A0932">
        <w:rPr>
          <w:rFonts w:ascii="Times New Roman" w:hAnsi="Times New Roman" w:cs="Times New Roman"/>
        </w:rPr>
        <w:t>decreased</w:t>
      </w:r>
      <w:r w:rsidR="000B10E5">
        <w:rPr>
          <w:rFonts w:ascii="Times New Roman" w:hAnsi="Times New Roman" w:cs="Times New Roman"/>
        </w:rPr>
        <w:t xml:space="preserve"> </w:t>
      </w:r>
      <w:r w:rsidR="00CB3D81">
        <w:rPr>
          <w:rFonts w:ascii="Times New Roman" w:hAnsi="Times New Roman" w:cs="Times New Roman"/>
        </w:rPr>
        <w:t xml:space="preserve">at higher values of </w:t>
      </w:r>
      <m:oMath>
        <m:r>
          <w:rPr>
            <w:rFonts w:ascii="Cambria Math" w:hAnsi="Cambria Math" w:cs="Times New Roman"/>
          </w:rPr>
          <m:t>φ</m:t>
        </m:r>
      </m:oMath>
      <w:r w:rsidR="0091240C">
        <w:rPr>
          <w:rFonts w:ascii="Times New Roman" w:hAnsi="Times New Roman" w:cs="Times New Roman"/>
          <w:noProof/>
          <w:sz w:val="20"/>
          <w:szCs w:val="20"/>
        </w:rPr>
        <w:t>,</w:t>
      </w:r>
      <w:r w:rsidR="0091240C">
        <w:rPr>
          <w:rFonts w:ascii="Times New Roman" w:hAnsi="Times New Roman" w:cs="Times New Roman"/>
        </w:rPr>
        <w:t xml:space="preserve"> </w:t>
      </w:r>
      <w:r w:rsidR="0077672B">
        <w:rPr>
          <w:rFonts w:ascii="Times New Roman" w:hAnsi="Times New Roman" w:cs="Times New Roman"/>
        </w:rPr>
        <w:t xml:space="preserve">because </w:t>
      </w:r>
      <w:r w:rsidR="00E9270E">
        <w:rPr>
          <w:rFonts w:ascii="Times New Roman" w:hAnsi="Times New Roman" w:cs="Times New Roman"/>
        </w:rPr>
        <w:t>highe</w:t>
      </w:r>
      <w:r w:rsidR="00EA052B">
        <w:rPr>
          <w:rFonts w:ascii="Times New Roman" w:hAnsi="Times New Roman" w:cs="Times New Roman"/>
        </w:rPr>
        <w:t>r</w:t>
      </w:r>
      <w:r w:rsidR="00E9270E">
        <w:rPr>
          <w:rFonts w:ascii="Times New Roman" w:hAnsi="Times New Roman" w:cs="Times New Roman"/>
        </w:rPr>
        <w:t xml:space="preserve"> values allowed </w:t>
      </w:r>
      <w:r w:rsidR="00640F6C">
        <w:rPr>
          <w:rFonts w:ascii="Times New Roman" w:hAnsi="Times New Roman" w:cs="Times New Roman"/>
        </w:rPr>
        <w:t xml:space="preserve">small fish </w:t>
      </w:r>
      <w:r w:rsidR="00E9270E">
        <w:rPr>
          <w:rFonts w:ascii="Times New Roman" w:hAnsi="Times New Roman" w:cs="Times New Roman"/>
        </w:rPr>
        <w:t xml:space="preserve">to </w:t>
      </w:r>
      <w:r w:rsidR="00640F6C">
        <w:rPr>
          <w:rFonts w:ascii="Times New Roman" w:hAnsi="Times New Roman" w:cs="Times New Roman"/>
        </w:rPr>
        <w:t>have relatively high repr</w:t>
      </w:r>
      <w:r w:rsidR="0091240C">
        <w:rPr>
          <w:rFonts w:ascii="Times New Roman" w:hAnsi="Times New Roman" w:cs="Times New Roman"/>
        </w:rPr>
        <w:t>oducti</w:t>
      </w:r>
      <w:r w:rsidR="00990304">
        <w:rPr>
          <w:rFonts w:ascii="Times New Roman" w:hAnsi="Times New Roman" w:cs="Times New Roman"/>
        </w:rPr>
        <w:t>ve output</w:t>
      </w:r>
      <w:r w:rsidR="0091240C">
        <w:rPr>
          <w:rFonts w:ascii="Times New Roman" w:hAnsi="Times New Roman" w:cs="Times New Roman"/>
        </w:rPr>
        <w:t>.</w:t>
      </w:r>
      <w:r w:rsidR="000B10E5">
        <w:rPr>
          <w:rFonts w:ascii="Times New Roman" w:hAnsi="Times New Roman" w:cs="Times New Roman"/>
        </w:rPr>
        <w:t xml:space="preserve"> </w:t>
      </w:r>
      <w:r w:rsidR="00E9270E">
        <w:rPr>
          <w:rFonts w:ascii="Times New Roman" w:hAnsi="Times New Roman" w:cs="Times New Roman"/>
        </w:rPr>
        <w:t xml:space="preserve">Sensitivity analyses revealed that the size-based limit on the total amount of reproductive effort </w:t>
      </w:r>
      <w:r w:rsidR="00457B07" w:rsidRPr="007E4404">
        <w:rPr>
          <w:rFonts w:ascii="Times New Roman" w:hAnsi="Times New Roman" w:cs="Times New Roman"/>
          <w:noProof/>
          <w:position w:val="-6"/>
          <w:sz w:val="20"/>
          <w:szCs w:val="20"/>
        </w:rPr>
        <w:object w:dxaOrig="220" w:dyaOrig="260" w14:anchorId="547ED412">
          <v:shape id="_x0000_i1042" type="#_x0000_t75" alt="" style="width:10.8pt;height:13.05pt;mso-width-percent:0;mso-height-percent:0;mso-width-percent:0;mso-height-percent:0" o:ole="">
            <v:imagedata r:id="rId84" o:title=""/>
          </v:shape>
          <o:OLEObject Type="Embed" ProgID="Equation.DSMT4" ShapeID="_x0000_i1042" DrawAspect="Content" ObjectID="_1636291478" r:id="rId85"/>
        </w:object>
      </w:r>
      <w:r w:rsidR="00E9270E">
        <w:rPr>
          <w:rFonts w:ascii="Times New Roman" w:hAnsi="Times New Roman" w:cs="Times New Roman"/>
        </w:rPr>
        <w:t xml:space="preserve"> (which depended on structural mass) </w:t>
      </w:r>
      <w:commentRangeStart w:id="24"/>
      <w:r w:rsidR="00E9270E">
        <w:rPr>
          <w:rFonts w:ascii="Times New Roman" w:hAnsi="Times New Roman" w:cs="Times New Roman"/>
        </w:rPr>
        <w:t>affected this metric</w:t>
      </w:r>
      <w:commentRangeEnd w:id="24"/>
      <w:r w:rsidR="00E9270E">
        <w:rPr>
          <w:rStyle w:val="CommentReference"/>
        </w:rPr>
        <w:commentReference w:id="24"/>
      </w:r>
      <w:r w:rsidR="00E9270E">
        <w:rPr>
          <w:rFonts w:ascii="Times New Roman" w:hAnsi="Times New Roman" w:cs="Times New Roman"/>
        </w:rPr>
        <w:t xml:space="preserve"> .</w:t>
      </w:r>
      <w:r w:rsidR="004959DC">
        <w:rPr>
          <w:rFonts w:ascii="Times New Roman" w:hAnsi="Times New Roman" w:cs="Times New Roman"/>
        </w:rPr>
        <w:t xml:space="preserve">After </w:t>
      </w:r>
      <w:r w:rsidR="00E9270E">
        <w:rPr>
          <w:rFonts w:ascii="Times New Roman" w:hAnsi="Times New Roman" w:cs="Times New Roman"/>
        </w:rPr>
        <w:t xml:space="preserve">these </w:t>
      </w:r>
      <w:r w:rsidR="004959DC">
        <w:rPr>
          <w:rFonts w:ascii="Times New Roman" w:hAnsi="Times New Roman" w:cs="Times New Roman"/>
        </w:rPr>
        <w:t>exploratory analyses, w</w:t>
      </w:r>
      <w:r w:rsidR="000B10E5">
        <w:rPr>
          <w:rFonts w:ascii="Times New Roman" w:hAnsi="Times New Roman" w:cs="Times New Roman"/>
        </w:rPr>
        <w:t xml:space="preserve">e chose to </w:t>
      </w:r>
      <w:r w:rsidR="00E9270E">
        <w:rPr>
          <w:rFonts w:ascii="Times New Roman" w:hAnsi="Times New Roman" w:cs="Times New Roman"/>
        </w:rPr>
        <w:t>focus on the scenarios where</w:t>
      </w:r>
      <w:r w:rsidR="000B10E5">
        <w:rPr>
          <w:rFonts w:ascii="Times New Roman" w:hAnsi="Times New Roman" w:cs="Times New Roman"/>
        </w:rPr>
        <w:t xml:space="preserve"> reproductive effort </w:t>
      </w:r>
      <w:r w:rsidR="00E9270E">
        <w:rPr>
          <w:rFonts w:ascii="Times New Roman" w:hAnsi="Times New Roman" w:cs="Times New Roman"/>
        </w:rPr>
        <w:t xml:space="preserve">was limited </w:t>
      </w:r>
      <w:r w:rsidR="000B10E5">
        <w:rPr>
          <w:rFonts w:ascii="Times New Roman" w:hAnsi="Times New Roman" w:cs="Times New Roman"/>
        </w:rPr>
        <w:t xml:space="preserve">to </w:t>
      </w:r>
      <w:r w:rsidR="00742737">
        <w:rPr>
          <w:rFonts w:ascii="Times New Roman" w:hAnsi="Times New Roman" w:cs="Times New Roman"/>
        </w:rPr>
        <w:t xml:space="preserve">a maximum of </w:t>
      </w:r>
      <w:r w:rsidR="000B10E5">
        <w:rPr>
          <w:rFonts w:ascii="Times New Roman" w:hAnsi="Times New Roman" w:cs="Times New Roman"/>
        </w:rPr>
        <w:t>20% of structural mass (</w:t>
      </w:r>
      <w:r w:rsidR="00457B07" w:rsidRPr="001D2DCE">
        <w:rPr>
          <w:rFonts w:ascii="Times New Roman" w:hAnsi="Times New Roman" w:cs="Times New Roman"/>
          <w:noProof/>
          <w:position w:val="-6"/>
          <w:sz w:val="15"/>
          <w:szCs w:val="15"/>
        </w:rPr>
        <w:object w:dxaOrig="220" w:dyaOrig="260" w14:anchorId="209A8F7B">
          <v:shape id="_x0000_i1041" type="#_x0000_t75" alt="" style="width:10.8pt;height:13.05pt;mso-width-percent:0;mso-height-percent:0;mso-width-percent:0;mso-height-percent:0" o:ole="">
            <v:imagedata r:id="rId84" o:title=""/>
          </v:shape>
          <o:OLEObject Type="Embed" ProgID="Equation.DSMT4" ShapeID="_x0000_i1041" DrawAspect="Content" ObjectID="_1636291479" r:id="rId86"/>
        </w:object>
      </w:r>
      <w:r w:rsidR="000B10E5">
        <w:rPr>
          <w:rFonts w:ascii="Times New Roman" w:hAnsi="Times New Roman" w:cs="Times New Roman"/>
          <w:noProof/>
          <w:sz w:val="20"/>
          <w:szCs w:val="20"/>
        </w:rPr>
        <w:t>= 0.2</w:t>
      </w:r>
      <w:r w:rsidR="000B10E5">
        <w:rPr>
          <w:rFonts w:ascii="Times New Roman" w:hAnsi="Times New Roman" w:cs="Times New Roman"/>
        </w:rPr>
        <w:t>)</w:t>
      </w:r>
      <w:r w:rsidR="00830645">
        <w:rPr>
          <w:rFonts w:ascii="Times New Roman" w:hAnsi="Times New Roman" w:cs="Times New Roman"/>
        </w:rPr>
        <w:t>, because</w:t>
      </w:r>
      <w:r w:rsidR="000B10E5">
        <w:rPr>
          <w:rFonts w:ascii="Times New Roman" w:hAnsi="Times New Roman" w:cs="Times New Roman"/>
        </w:rPr>
        <w:t xml:space="preserve"> </w:t>
      </w:r>
      <w:r w:rsidR="00D22D5F">
        <w:rPr>
          <w:rFonts w:ascii="Times New Roman" w:hAnsi="Times New Roman" w:cs="Times New Roman"/>
        </w:rPr>
        <w:t xml:space="preserve">this value </w:t>
      </w:r>
      <w:r w:rsidR="00A03462">
        <w:rPr>
          <w:rFonts w:ascii="Times New Roman" w:hAnsi="Times New Roman" w:cs="Times New Roman"/>
        </w:rPr>
        <w:t>generates</w:t>
      </w:r>
      <w:r w:rsidR="000B10E5">
        <w:rPr>
          <w:rFonts w:ascii="Times New Roman" w:hAnsi="Times New Roman" w:cs="Times New Roman"/>
        </w:rPr>
        <w:t xml:space="preserve"> fecundity exponents that were consistently</w:t>
      </w:r>
      <w:r w:rsidR="00E9270E">
        <w:rPr>
          <w:rFonts w:ascii="Times New Roman" w:hAnsi="Times New Roman" w:cs="Times New Roman"/>
        </w:rPr>
        <w:t xml:space="preserve"> equal to or</w:t>
      </w:r>
      <w:r w:rsidR="000B10E5">
        <w:rPr>
          <w:rFonts w:ascii="Times New Roman" w:hAnsi="Times New Roman" w:cs="Times New Roman"/>
        </w:rPr>
        <w:t xml:space="preserve"> greater than </w:t>
      </w:r>
      <w:r w:rsidR="00331F80">
        <w:rPr>
          <w:rFonts w:ascii="Times New Roman" w:hAnsi="Times New Roman" w:cs="Times New Roman"/>
        </w:rPr>
        <w:t>the cubic</w:t>
      </w:r>
      <w:r w:rsidR="00F1437B">
        <w:rPr>
          <w:rFonts w:ascii="Times New Roman" w:hAnsi="Times New Roman" w:cs="Times New Roman"/>
        </w:rPr>
        <w:t xml:space="preserve"> (Figure 3c). </w:t>
      </w:r>
      <w:r w:rsidR="00EF552C">
        <w:rPr>
          <w:rFonts w:ascii="Times New Roman" w:hAnsi="Times New Roman" w:cs="Times New Roman"/>
        </w:rPr>
        <w:t xml:space="preserve"> </w:t>
      </w:r>
      <w:r w:rsidR="00DA287B">
        <w:rPr>
          <w:rFonts w:ascii="Times New Roman" w:hAnsi="Times New Roman" w:cs="Times New Roman"/>
        </w:rPr>
        <w:t xml:space="preserve">Constant environments had higher exponents than seasonal, and low food </w:t>
      </w:r>
      <w:r w:rsidR="00D95189">
        <w:rPr>
          <w:rFonts w:ascii="Times New Roman" w:hAnsi="Times New Roman" w:cs="Times New Roman"/>
        </w:rPr>
        <w:t>environments</w:t>
      </w:r>
      <w:r w:rsidR="00DA287B">
        <w:rPr>
          <w:rFonts w:ascii="Times New Roman" w:hAnsi="Times New Roman" w:cs="Times New Roman"/>
        </w:rPr>
        <w:t xml:space="preserve"> had higher exponents than high food. This is </w:t>
      </w:r>
      <w:r w:rsidR="00D95189">
        <w:rPr>
          <w:rFonts w:ascii="Times New Roman" w:hAnsi="Times New Roman" w:cs="Times New Roman"/>
        </w:rPr>
        <w:t>l</w:t>
      </w:r>
      <w:r w:rsidR="00DA287B">
        <w:rPr>
          <w:rFonts w:ascii="Times New Roman" w:hAnsi="Times New Roman" w:cs="Times New Roman"/>
        </w:rPr>
        <w:t xml:space="preserve">argely the inverse of the pattern in maximum body size. The largest exponent (indicating the greatest hyperallometry) </w:t>
      </w:r>
      <w:r w:rsidR="002D2F38">
        <w:rPr>
          <w:rFonts w:ascii="Times New Roman" w:hAnsi="Times New Roman" w:cs="Times New Roman"/>
        </w:rPr>
        <w:t xml:space="preserve">emerged </w:t>
      </w:r>
      <w:r w:rsidR="00DA287B">
        <w:rPr>
          <w:rFonts w:ascii="Times New Roman" w:hAnsi="Times New Roman" w:cs="Times New Roman"/>
        </w:rPr>
        <w:t xml:space="preserve">in the smallest fish (156 cm), which evolved in a constant, cool environment with low predation and low food (Figure 3c). </w:t>
      </w:r>
      <w:r w:rsidR="002D2F38">
        <w:rPr>
          <w:rFonts w:ascii="Times New Roman" w:hAnsi="Times New Roman" w:cs="Times New Roman"/>
        </w:rPr>
        <w:t xml:space="preserve">In this case, </w:t>
      </w:r>
      <w:r w:rsidR="00DA287B">
        <w:rPr>
          <w:rFonts w:ascii="Times New Roman" w:hAnsi="Times New Roman" w:cs="Times New Roman"/>
        </w:rPr>
        <w:t xml:space="preserve">individuals matured early at a small size, and grew very little after beginning to reproduce, but their monthly reproductive output increased once they finished growing (at age </w:t>
      </w:r>
      <w:r w:rsidR="0001211D">
        <w:rPr>
          <w:rFonts w:ascii="Times New Roman" w:hAnsi="Times New Roman" w:cs="Times New Roman"/>
        </w:rPr>
        <w:t>three</w:t>
      </w:r>
      <w:r w:rsidR="00DA287B">
        <w:rPr>
          <w:rFonts w:ascii="Times New Roman" w:hAnsi="Times New Roman" w:cs="Times New Roman"/>
        </w:rPr>
        <w:t>).</w:t>
      </w:r>
    </w:p>
    <w:p w14:paraId="5361D978" w14:textId="77777777" w:rsidR="00EE31D6" w:rsidRDefault="00EE31D6" w:rsidP="00D34DE9">
      <w:pPr>
        <w:spacing w:line="480" w:lineRule="auto"/>
        <w:jc w:val="both"/>
        <w:rPr>
          <w:rFonts w:ascii="Times New Roman" w:hAnsi="Times New Roman" w:cs="Times New Roman"/>
        </w:rPr>
      </w:pPr>
    </w:p>
    <w:p w14:paraId="044CB582" w14:textId="77777777" w:rsidR="00C97E36" w:rsidRDefault="00404C67" w:rsidP="00D34DE9">
      <w:pPr>
        <w:spacing w:line="480" w:lineRule="auto"/>
        <w:jc w:val="both"/>
        <w:rPr>
          <w:rFonts w:ascii="Times New Roman" w:hAnsi="Times New Roman" w:cs="Times New Roman"/>
          <w:i/>
          <w:iCs/>
        </w:rPr>
      </w:pPr>
      <w:r>
        <w:rPr>
          <w:rFonts w:ascii="Times New Roman" w:hAnsi="Times New Roman" w:cs="Times New Roman"/>
        </w:rPr>
        <w:t xml:space="preserve"> </w:t>
      </w:r>
      <w:r w:rsidR="008139C0" w:rsidRPr="00847E05">
        <w:rPr>
          <w:rFonts w:ascii="Times New Roman" w:hAnsi="Times New Roman" w:cs="Times New Roman"/>
          <w:i/>
          <w:iCs/>
        </w:rPr>
        <w:t>Mortality rate</w:t>
      </w:r>
      <w:r w:rsidR="00C97E36">
        <w:rPr>
          <w:rFonts w:ascii="Times New Roman" w:hAnsi="Times New Roman" w:cs="Times New Roman"/>
          <w:i/>
          <w:iCs/>
        </w:rPr>
        <w:t xml:space="preserve"> </w:t>
      </w:r>
    </w:p>
    <w:p w14:paraId="453A1102" w14:textId="66E7D8DB" w:rsidR="005A489C" w:rsidRDefault="00BF661D" w:rsidP="00D34DE9">
      <w:pPr>
        <w:spacing w:line="480" w:lineRule="auto"/>
        <w:jc w:val="both"/>
        <w:rPr>
          <w:rFonts w:ascii="Times New Roman" w:hAnsi="Times New Roman" w:cs="Times New Roman"/>
        </w:rPr>
      </w:pPr>
      <w:r>
        <w:rPr>
          <w:rFonts w:ascii="Times New Roman" w:hAnsi="Times New Roman" w:cs="Times New Roman"/>
        </w:rPr>
        <w:t>Annual mortality rates</w:t>
      </w:r>
      <w:r w:rsidR="00C97E36">
        <w:rPr>
          <w:rFonts w:ascii="Times New Roman" w:hAnsi="Times New Roman" w:cs="Times New Roman"/>
        </w:rPr>
        <w:t xml:space="preserve"> </w:t>
      </w:r>
      <w:r w:rsidR="002D2F38">
        <w:rPr>
          <w:rFonts w:ascii="Times New Roman" w:hAnsi="Times New Roman" w:cs="Times New Roman"/>
        </w:rPr>
        <w:t>were</w:t>
      </w:r>
      <w:r>
        <w:rPr>
          <w:rFonts w:ascii="Times New Roman" w:hAnsi="Times New Roman" w:cs="Times New Roman"/>
        </w:rPr>
        <w:t xml:space="preserve"> strongly affected by</w:t>
      </w:r>
      <w:r w:rsidR="00C97E36">
        <w:rPr>
          <w:rFonts w:ascii="Times New Roman" w:hAnsi="Times New Roman" w:cs="Times New Roman"/>
        </w:rPr>
        <w:t xml:space="preserve"> the overall predation curve of the size spectrum, </w:t>
      </w:r>
      <w:r>
        <w:rPr>
          <w:rFonts w:ascii="Times New Roman" w:hAnsi="Times New Roman" w:cs="Times New Roman"/>
        </w:rPr>
        <w:t>as well as food and temperature</w:t>
      </w:r>
      <w:r w:rsidR="002D2F38">
        <w:rPr>
          <w:rFonts w:ascii="Times New Roman" w:hAnsi="Times New Roman" w:cs="Times New Roman"/>
        </w:rPr>
        <w:t xml:space="preserve"> (Figure 3d)</w:t>
      </w:r>
      <w:r>
        <w:rPr>
          <w:rFonts w:ascii="Times New Roman" w:hAnsi="Times New Roman" w:cs="Times New Roman"/>
        </w:rPr>
        <w:t xml:space="preserve"> </w:t>
      </w:r>
      <w:r w:rsidR="00C97E36">
        <w:rPr>
          <w:rFonts w:ascii="Times New Roman" w:hAnsi="Times New Roman" w:cs="Times New Roman"/>
        </w:rPr>
        <w:t xml:space="preserve">Although individuals </w:t>
      </w:r>
      <w:r w:rsidR="001E64CE">
        <w:rPr>
          <w:rFonts w:ascii="Times New Roman" w:hAnsi="Times New Roman" w:cs="Times New Roman"/>
        </w:rPr>
        <w:t>faced</w:t>
      </w:r>
      <w:r w:rsidR="00C97E36">
        <w:rPr>
          <w:rFonts w:ascii="Times New Roman" w:hAnsi="Times New Roman" w:cs="Times New Roman"/>
        </w:rPr>
        <w:t xml:space="preserve"> starvation if their reserves fell below a critical threshold, </w:t>
      </w:r>
      <w:r w:rsidR="002D2F38">
        <w:rPr>
          <w:rFonts w:ascii="Times New Roman" w:hAnsi="Times New Roman" w:cs="Times New Roman"/>
        </w:rPr>
        <w:t xml:space="preserve">because we used a </w:t>
      </w:r>
      <w:r w:rsidR="00C97E36">
        <w:rPr>
          <w:rFonts w:ascii="Times New Roman" w:hAnsi="Times New Roman" w:cs="Times New Roman"/>
        </w:rPr>
        <w:t xml:space="preserve"> deterministic model, </w:t>
      </w:r>
      <w:r w:rsidR="00800E8A">
        <w:rPr>
          <w:rFonts w:ascii="Times New Roman" w:hAnsi="Times New Roman" w:cs="Times New Roman"/>
        </w:rPr>
        <w:t>individuals</w:t>
      </w:r>
      <w:r w:rsidR="00C97E36">
        <w:rPr>
          <w:rFonts w:ascii="Times New Roman" w:hAnsi="Times New Roman" w:cs="Times New Roman"/>
        </w:rPr>
        <w:t xml:space="preserve"> did not starve</w:t>
      </w:r>
      <w:r w:rsidR="002D2F38">
        <w:rPr>
          <w:rFonts w:ascii="Times New Roman" w:hAnsi="Times New Roman" w:cs="Times New Roman"/>
        </w:rPr>
        <w:t xml:space="preserve">: </w:t>
      </w:r>
      <w:r w:rsidR="00C97E36">
        <w:rPr>
          <w:rFonts w:ascii="Times New Roman" w:hAnsi="Times New Roman" w:cs="Times New Roman"/>
        </w:rPr>
        <w:t>they were perfect</w:t>
      </w:r>
      <w:r w:rsidR="00845E48">
        <w:rPr>
          <w:rFonts w:ascii="Times New Roman" w:hAnsi="Times New Roman" w:cs="Times New Roman"/>
        </w:rPr>
        <w:t>ly</w:t>
      </w:r>
      <w:r w:rsidR="00C97E36">
        <w:rPr>
          <w:rFonts w:ascii="Times New Roman" w:hAnsi="Times New Roman" w:cs="Times New Roman"/>
        </w:rPr>
        <w:t xml:space="preserve"> adapted to </w:t>
      </w:r>
      <w:r w:rsidR="00A43817">
        <w:rPr>
          <w:rFonts w:ascii="Times New Roman" w:hAnsi="Times New Roman" w:cs="Times New Roman"/>
        </w:rPr>
        <w:t xml:space="preserve">their </w:t>
      </w:r>
      <w:r w:rsidR="00C97E36">
        <w:rPr>
          <w:rFonts w:ascii="Times New Roman" w:hAnsi="Times New Roman" w:cs="Times New Roman"/>
        </w:rPr>
        <w:t>environment</w:t>
      </w:r>
      <w:r w:rsidR="00C46A9D">
        <w:rPr>
          <w:rFonts w:ascii="Times New Roman" w:hAnsi="Times New Roman" w:cs="Times New Roman"/>
        </w:rPr>
        <w:t>, which did not vary unpredictably</w:t>
      </w:r>
      <w:r w:rsidR="00894E32">
        <w:rPr>
          <w:rFonts w:ascii="Times New Roman" w:hAnsi="Times New Roman" w:cs="Times New Roman"/>
        </w:rPr>
        <w:t xml:space="preserve">. </w:t>
      </w:r>
      <w:r w:rsidR="00151CE4">
        <w:rPr>
          <w:rFonts w:ascii="Times New Roman" w:hAnsi="Times New Roman" w:cs="Times New Roman"/>
        </w:rPr>
        <w:t>In other words, a</w:t>
      </w:r>
      <w:r w:rsidR="00894E32">
        <w:rPr>
          <w:rFonts w:ascii="Times New Roman" w:hAnsi="Times New Roman" w:cs="Times New Roman"/>
        </w:rPr>
        <w:t xml:space="preserve">llocation strategies evolved to ensure individual energy </w:t>
      </w:r>
      <w:r w:rsidR="0024796D">
        <w:rPr>
          <w:rFonts w:ascii="Times New Roman" w:hAnsi="Times New Roman" w:cs="Times New Roman"/>
        </w:rPr>
        <w:t>stores</w:t>
      </w:r>
      <w:r w:rsidR="00894E32">
        <w:rPr>
          <w:rFonts w:ascii="Times New Roman" w:hAnsi="Times New Roman" w:cs="Times New Roman"/>
        </w:rPr>
        <w:t xml:space="preserve"> were above</w:t>
      </w:r>
      <w:r w:rsidR="00FC484E">
        <w:rPr>
          <w:rFonts w:ascii="Times New Roman" w:hAnsi="Times New Roman" w:cs="Times New Roman"/>
        </w:rPr>
        <w:t xml:space="preserve"> this threshold </w:t>
      </w:r>
      <w:r w:rsidR="00894E32">
        <w:rPr>
          <w:rFonts w:ascii="Times New Roman" w:hAnsi="Times New Roman" w:cs="Times New Roman"/>
        </w:rPr>
        <w:t>and were sufficient to meet</w:t>
      </w:r>
      <w:r w:rsidR="00FC484E">
        <w:rPr>
          <w:rFonts w:ascii="Times New Roman" w:hAnsi="Times New Roman" w:cs="Times New Roman"/>
        </w:rPr>
        <w:t xml:space="preserve"> the </w:t>
      </w:r>
      <w:r w:rsidR="00894E32">
        <w:rPr>
          <w:rFonts w:ascii="Times New Roman" w:hAnsi="Times New Roman" w:cs="Times New Roman"/>
        </w:rPr>
        <w:t xml:space="preserve">size-based </w:t>
      </w:r>
      <w:r w:rsidR="00C97E36">
        <w:rPr>
          <w:rFonts w:ascii="Times New Roman" w:hAnsi="Times New Roman" w:cs="Times New Roman"/>
        </w:rPr>
        <w:t>metabolic costs</w:t>
      </w:r>
      <w:r w:rsidR="00800E8A">
        <w:rPr>
          <w:rFonts w:ascii="Times New Roman" w:hAnsi="Times New Roman" w:cs="Times New Roman"/>
        </w:rPr>
        <w:t xml:space="preserve">. </w:t>
      </w:r>
    </w:p>
    <w:p w14:paraId="50886A35" w14:textId="77777777" w:rsidR="005A489C" w:rsidRDefault="005A489C" w:rsidP="00D34DE9">
      <w:pPr>
        <w:spacing w:line="480" w:lineRule="auto"/>
        <w:jc w:val="both"/>
        <w:rPr>
          <w:rFonts w:ascii="Times New Roman" w:hAnsi="Times New Roman" w:cs="Times New Roman"/>
        </w:rPr>
      </w:pPr>
    </w:p>
    <w:p w14:paraId="5431F43D" w14:textId="55BDEA32" w:rsidR="002D2F38" w:rsidRDefault="0041278B" w:rsidP="00D34DE9">
      <w:pPr>
        <w:spacing w:line="480" w:lineRule="auto"/>
        <w:jc w:val="both"/>
        <w:rPr>
          <w:rFonts w:ascii="Times New Roman" w:hAnsi="Times New Roman" w:cs="Times New Roman"/>
        </w:rPr>
      </w:pPr>
      <w:r>
        <w:rPr>
          <w:rFonts w:ascii="Times New Roman" w:hAnsi="Times New Roman" w:cs="Times New Roman"/>
        </w:rPr>
        <w:t>Th</w:t>
      </w:r>
      <w:r w:rsidR="0056326F">
        <w:rPr>
          <w:rFonts w:ascii="Times New Roman" w:hAnsi="Times New Roman" w:cs="Times New Roman"/>
        </w:rPr>
        <w:t xml:space="preserve">e individuals in seasonal environments had, </w:t>
      </w:r>
      <w:r w:rsidR="00522F09">
        <w:rPr>
          <w:rFonts w:ascii="Times New Roman" w:hAnsi="Times New Roman" w:cs="Times New Roman"/>
        </w:rPr>
        <w:t>in general</w:t>
      </w:r>
      <w:r w:rsidR="0056326F">
        <w:rPr>
          <w:rFonts w:ascii="Times New Roman" w:hAnsi="Times New Roman" w:cs="Times New Roman"/>
        </w:rPr>
        <w:t>, lower mortality rates than those in constant environments</w:t>
      </w:r>
      <w:r w:rsidR="00EA4CE1">
        <w:rPr>
          <w:rFonts w:ascii="Times New Roman" w:hAnsi="Times New Roman" w:cs="Times New Roman"/>
        </w:rPr>
        <w:t xml:space="preserve"> </w:t>
      </w:r>
      <w:r w:rsidR="008265A8">
        <w:rPr>
          <w:rFonts w:ascii="Times New Roman" w:hAnsi="Times New Roman" w:cs="Times New Roman"/>
        </w:rPr>
        <w:t>(Figure 3d)</w:t>
      </w:r>
      <w:r w:rsidR="000D1995">
        <w:rPr>
          <w:rFonts w:ascii="Times New Roman" w:hAnsi="Times New Roman" w:cs="Times New Roman"/>
        </w:rPr>
        <w:t xml:space="preserve">, and high-food individuals had lower mortality than low-food </w:t>
      </w:r>
      <w:r w:rsidR="00617421">
        <w:rPr>
          <w:rFonts w:ascii="Times New Roman" w:hAnsi="Times New Roman" w:cs="Times New Roman"/>
        </w:rPr>
        <w:t>individuals</w:t>
      </w:r>
      <w:r w:rsidR="000D1995">
        <w:rPr>
          <w:rFonts w:ascii="Times New Roman" w:hAnsi="Times New Roman" w:cs="Times New Roman"/>
        </w:rPr>
        <w:t xml:space="preserve"> (because they were larger)</w:t>
      </w:r>
      <w:r w:rsidR="00614ADB">
        <w:rPr>
          <w:rFonts w:ascii="Times New Roman" w:hAnsi="Times New Roman" w:cs="Times New Roman"/>
        </w:rPr>
        <w:t>.</w:t>
      </w:r>
      <w:r w:rsidR="000D1995">
        <w:rPr>
          <w:rFonts w:ascii="Times New Roman" w:hAnsi="Times New Roman" w:cs="Times New Roman"/>
        </w:rPr>
        <w:t xml:space="preserve"> </w:t>
      </w:r>
      <w:r w:rsidR="00522F09">
        <w:rPr>
          <w:rFonts w:ascii="Times New Roman" w:hAnsi="Times New Roman" w:cs="Times New Roman"/>
        </w:rPr>
        <w:t>The exception was</w:t>
      </w:r>
      <w:r w:rsidR="002F0EE3">
        <w:rPr>
          <w:rFonts w:ascii="Times New Roman" w:hAnsi="Times New Roman" w:cs="Times New Roman"/>
        </w:rPr>
        <w:t xml:space="preserve"> the low-predation seasonal environment, </w:t>
      </w:r>
      <w:r w:rsidR="00CB56BB">
        <w:rPr>
          <w:rFonts w:ascii="Times New Roman" w:hAnsi="Times New Roman" w:cs="Times New Roman"/>
        </w:rPr>
        <w:t>w</w:t>
      </w:r>
      <w:r w:rsidR="003C5DF6">
        <w:rPr>
          <w:rFonts w:ascii="Times New Roman" w:hAnsi="Times New Roman" w:cs="Times New Roman"/>
        </w:rPr>
        <w:t>h</w:t>
      </w:r>
      <w:r w:rsidR="00CB56BB">
        <w:rPr>
          <w:rFonts w:ascii="Times New Roman" w:hAnsi="Times New Roman" w:cs="Times New Roman"/>
        </w:rPr>
        <w:t xml:space="preserve">ere </w:t>
      </w:r>
      <w:r w:rsidR="002F0EE3">
        <w:rPr>
          <w:rFonts w:ascii="Times New Roman" w:hAnsi="Times New Roman" w:cs="Times New Roman"/>
        </w:rPr>
        <w:t>high</w:t>
      </w:r>
      <w:r w:rsidR="007C0079">
        <w:rPr>
          <w:rFonts w:ascii="Times New Roman" w:hAnsi="Times New Roman" w:cs="Times New Roman"/>
        </w:rPr>
        <w:t>-</w:t>
      </w:r>
      <w:r w:rsidR="00B70306">
        <w:rPr>
          <w:rFonts w:ascii="Times New Roman" w:hAnsi="Times New Roman" w:cs="Times New Roman"/>
        </w:rPr>
        <w:t>f</w:t>
      </w:r>
      <w:r w:rsidR="002F0EE3">
        <w:rPr>
          <w:rFonts w:ascii="Times New Roman" w:hAnsi="Times New Roman" w:cs="Times New Roman"/>
        </w:rPr>
        <w:t>ood individuals had higher mortality</w:t>
      </w:r>
      <w:r w:rsidR="007B437D">
        <w:rPr>
          <w:rFonts w:ascii="Times New Roman" w:hAnsi="Times New Roman" w:cs="Times New Roman"/>
        </w:rPr>
        <w:t>, on average, than low-food individuals</w:t>
      </w:r>
      <w:r w:rsidR="006A3958">
        <w:rPr>
          <w:rFonts w:ascii="Times New Roman" w:hAnsi="Times New Roman" w:cs="Times New Roman"/>
        </w:rPr>
        <w:t>,</w:t>
      </w:r>
      <w:r w:rsidR="007B437D">
        <w:rPr>
          <w:rFonts w:ascii="Times New Roman" w:hAnsi="Times New Roman" w:cs="Times New Roman"/>
        </w:rPr>
        <w:t xml:space="preserve"> </w:t>
      </w:r>
      <w:r w:rsidR="007F5A44">
        <w:rPr>
          <w:rFonts w:ascii="Times New Roman" w:hAnsi="Times New Roman" w:cs="Times New Roman"/>
        </w:rPr>
        <w:t>because they remained small</w:t>
      </w:r>
      <w:r w:rsidR="003E5857">
        <w:rPr>
          <w:rFonts w:ascii="Times New Roman" w:hAnsi="Times New Roman" w:cs="Times New Roman"/>
        </w:rPr>
        <w:t xml:space="preserve"> for a significant proportion of their life</w:t>
      </w:r>
      <w:r w:rsidR="007F5A44">
        <w:rPr>
          <w:rFonts w:ascii="Times New Roman" w:hAnsi="Times New Roman" w:cs="Times New Roman"/>
        </w:rPr>
        <w:t xml:space="preserve"> before the onset of secondary growth</w:t>
      </w:r>
      <w:r w:rsidR="005F01AE">
        <w:rPr>
          <w:rFonts w:ascii="Times New Roman" w:hAnsi="Times New Roman" w:cs="Times New Roman"/>
        </w:rPr>
        <w:t xml:space="preserve">. </w:t>
      </w:r>
      <w:r w:rsidR="00614ADB">
        <w:rPr>
          <w:rFonts w:ascii="Times New Roman" w:hAnsi="Times New Roman" w:cs="Times New Roman"/>
        </w:rPr>
        <w:t>Base</w:t>
      </w:r>
      <w:r w:rsidR="002D2F38">
        <w:rPr>
          <w:rFonts w:ascii="Times New Roman" w:hAnsi="Times New Roman" w:cs="Times New Roman"/>
        </w:rPr>
        <w:t>line</w:t>
      </w:r>
      <w:r w:rsidR="00614ADB">
        <w:rPr>
          <w:rFonts w:ascii="Times New Roman" w:hAnsi="Times New Roman" w:cs="Times New Roman"/>
        </w:rPr>
        <w:t xml:space="preserve"> temperature affected mortality, especially in low-food scenarios, but </w:t>
      </w:r>
      <w:r w:rsidR="003424E6">
        <w:rPr>
          <w:rFonts w:ascii="Times New Roman" w:hAnsi="Times New Roman" w:cs="Times New Roman"/>
        </w:rPr>
        <w:t>did not have a consistent directional effect (Figure 3d).</w:t>
      </w:r>
      <w:r w:rsidR="008C5E75">
        <w:rPr>
          <w:rFonts w:ascii="Times New Roman" w:hAnsi="Times New Roman" w:cs="Times New Roman"/>
        </w:rPr>
        <w:t xml:space="preserve"> </w:t>
      </w:r>
      <w:r w:rsidR="00154814">
        <w:rPr>
          <w:rFonts w:ascii="Times New Roman" w:hAnsi="Times New Roman" w:cs="Times New Roman"/>
        </w:rPr>
        <w:t xml:space="preserve"> </w:t>
      </w:r>
      <w:r w:rsidR="002D2F38">
        <w:rPr>
          <w:rFonts w:ascii="Times New Roman" w:hAnsi="Times New Roman" w:cs="Times New Roman"/>
        </w:rPr>
        <w:t>However, the highest mortality rate emerging from our analyses was in the constant, warm, low-food, high-predation scenario.</w:t>
      </w:r>
    </w:p>
    <w:p w14:paraId="1FEDACE9" w14:textId="77777777" w:rsidR="000D1995" w:rsidRPr="00847E05" w:rsidRDefault="000D1995" w:rsidP="00D34DE9">
      <w:pPr>
        <w:spacing w:line="480" w:lineRule="auto"/>
        <w:jc w:val="both"/>
        <w:rPr>
          <w:rFonts w:ascii="Times New Roman" w:hAnsi="Times New Roman" w:cs="Times New Roman"/>
          <w:i/>
          <w:iCs/>
        </w:rPr>
      </w:pPr>
    </w:p>
    <w:p w14:paraId="18B687CE" w14:textId="5C851A12" w:rsidR="008139C0" w:rsidRDefault="00234950" w:rsidP="00D34DE9">
      <w:pPr>
        <w:spacing w:line="480" w:lineRule="auto"/>
        <w:jc w:val="both"/>
        <w:rPr>
          <w:rFonts w:ascii="Times New Roman" w:hAnsi="Times New Roman" w:cs="Times New Roman"/>
        </w:rPr>
      </w:pPr>
      <w:r>
        <w:rPr>
          <w:rFonts w:ascii="Times New Roman" w:hAnsi="Times New Roman" w:cs="Times New Roman"/>
          <w:i/>
          <w:iCs/>
        </w:rPr>
        <w:t>T</w:t>
      </w:r>
      <w:r w:rsidR="008139C0" w:rsidRPr="00847E05">
        <w:rPr>
          <w:rFonts w:ascii="Times New Roman" w:hAnsi="Times New Roman" w:cs="Times New Roman"/>
          <w:i/>
          <w:iCs/>
        </w:rPr>
        <w:t>emperature</w:t>
      </w:r>
    </w:p>
    <w:p w14:paraId="1B29C7F2" w14:textId="19EA6FFA" w:rsidR="005E1B09" w:rsidRDefault="009428F9" w:rsidP="00D34DE9">
      <w:pPr>
        <w:spacing w:line="480" w:lineRule="auto"/>
        <w:jc w:val="both"/>
        <w:rPr>
          <w:rFonts w:ascii="Times New Roman" w:hAnsi="Times New Roman" w:cs="Times New Roman"/>
        </w:rPr>
      </w:pPr>
      <w:r>
        <w:rPr>
          <w:rFonts w:ascii="Times New Roman" w:hAnsi="Times New Roman" w:cs="Times New Roman"/>
        </w:rPr>
        <w:t xml:space="preserve">In Figures 2 and 3, comparing the blue and red lines and symbols shows that individuals </w:t>
      </w:r>
      <w:r w:rsidR="00C3466E">
        <w:rPr>
          <w:rFonts w:ascii="Times New Roman" w:hAnsi="Times New Roman" w:cs="Times New Roman"/>
        </w:rPr>
        <w:t xml:space="preserve">responded to </w:t>
      </w:r>
      <w:r>
        <w:rPr>
          <w:rFonts w:ascii="Times New Roman" w:hAnsi="Times New Roman" w:cs="Times New Roman"/>
        </w:rPr>
        <w:t>the increased metabolic requirements of warmer environments in several ways</w:t>
      </w:r>
      <w:r w:rsidR="005E1B09">
        <w:rPr>
          <w:rFonts w:ascii="Times New Roman" w:hAnsi="Times New Roman" w:cs="Times New Roman"/>
        </w:rPr>
        <w:t xml:space="preserve">, with the result that mortality rates did not vary consistently with temperature, </w:t>
      </w:r>
      <w:r w:rsidR="00C3466E">
        <w:rPr>
          <w:rFonts w:ascii="Times New Roman" w:hAnsi="Times New Roman" w:cs="Times New Roman"/>
        </w:rPr>
        <w:t>because of the</w:t>
      </w:r>
      <w:r w:rsidR="005E1B09">
        <w:rPr>
          <w:rFonts w:ascii="Times New Roman" w:hAnsi="Times New Roman" w:cs="Times New Roman"/>
        </w:rPr>
        <w:t xml:space="preserve"> factors that drove the evolution of body size (</w:t>
      </w:r>
      <w:r w:rsidR="00E0702D">
        <w:rPr>
          <w:rFonts w:ascii="Times New Roman" w:hAnsi="Times New Roman" w:cs="Times New Roman"/>
        </w:rPr>
        <w:t xml:space="preserve">seasonality, </w:t>
      </w:r>
      <w:r w:rsidR="005E1B09">
        <w:rPr>
          <w:rFonts w:ascii="Times New Roman" w:hAnsi="Times New Roman" w:cs="Times New Roman"/>
        </w:rPr>
        <w:t>food</w:t>
      </w:r>
      <w:r w:rsidR="00E9270E">
        <w:rPr>
          <w:rFonts w:ascii="Times New Roman" w:hAnsi="Times New Roman" w:cs="Times New Roman"/>
        </w:rPr>
        <w:t>,</w:t>
      </w:r>
      <w:r w:rsidR="005E1B09">
        <w:rPr>
          <w:rFonts w:ascii="Times New Roman" w:hAnsi="Times New Roman" w:cs="Times New Roman"/>
        </w:rPr>
        <w:t xml:space="preserve"> and predation). </w:t>
      </w:r>
      <w:r>
        <w:rPr>
          <w:rFonts w:ascii="Times New Roman" w:hAnsi="Times New Roman" w:cs="Times New Roman"/>
        </w:rPr>
        <w:t xml:space="preserve">In </w:t>
      </w:r>
      <w:r w:rsidR="00732C5A">
        <w:rPr>
          <w:rFonts w:ascii="Times New Roman" w:hAnsi="Times New Roman" w:cs="Times New Roman"/>
        </w:rPr>
        <w:t>seasonal scenarios</w:t>
      </w:r>
      <w:r>
        <w:rPr>
          <w:rFonts w:ascii="Times New Roman" w:hAnsi="Times New Roman" w:cs="Times New Roman"/>
        </w:rPr>
        <w:t xml:space="preserve">, </w:t>
      </w:r>
      <w:r w:rsidR="00E9270E">
        <w:rPr>
          <w:rFonts w:ascii="Times New Roman" w:hAnsi="Times New Roman" w:cs="Times New Roman"/>
        </w:rPr>
        <w:t>with</w:t>
      </w:r>
      <w:r>
        <w:rPr>
          <w:rFonts w:ascii="Times New Roman" w:hAnsi="Times New Roman" w:cs="Times New Roman"/>
        </w:rPr>
        <w:t xml:space="preserve"> warmer temperatures a slightly larger body size was advantageous, accompanied by either faster growth and larger size of maturation (low-food, high-predation, seasonal scenario; Supplemental Figure) or slower growth and delayed </w:t>
      </w:r>
      <w:r w:rsidR="00C3466E">
        <w:rPr>
          <w:rFonts w:ascii="Times New Roman" w:hAnsi="Times New Roman" w:cs="Times New Roman"/>
        </w:rPr>
        <w:t xml:space="preserve">age of </w:t>
      </w:r>
      <w:r>
        <w:rPr>
          <w:rFonts w:ascii="Times New Roman" w:hAnsi="Times New Roman" w:cs="Times New Roman"/>
        </w:rPr>
        <w:t>maturation,</w:t>
      </w:r>
      <w:r w:rsidR="00E9270E">
        <w:rPr>
          <w:rFonts w:ascii="Times New Roman" w:hAnsi="Times New Roman" w:cs="Times New Roman"/>
        </w:rPr>
        <w:t xml:space="preserve"> but</w:t>
      </w:r>
      <w:r>
        <w:rPr>
          <w:rFonts w:ascii="Times New Roman" w:hAnsi="Times New Roman" w:cs="Times New Roman"/>
        </w:rPr>
        <w:t xml:space="preserve"> </w:t>
      </w:r>
      <w:r w:rsidR="00A4160F">
        <w:rPr>
          <w:rFonts w:ascii="Times New Roman" w:hAnsi="Times New Roman" w:cs="Times New Roman"/>
        </w:rPr>
        <w:t>no</w:t>
      </w:r>
      <w:r>
        <w:rPr>
          <w:rFonts w:ascii="Times New Roman" w:hAnsi="Times New Roman" w:cs="Times New Roman"/>
        </w:rPr>
        <w:t xml:space="preserve"> difference in </w:t>
      </w:r>
      <w:r w:rsidR="00C3466E">
        <w:rPr>
          <w:rFonts w:ascii="Times New Roman" w:hAnsi="Times New Roman" w:cs="Times New Roman"/>
        </w:rPr>
        <w:t xml:space="preserve">size of </w:t>
      </w:r>
      <w:r>
        <w:rPr>
          <w:rFonts w:ascii="Times New Roman" w:hAnsi="Times New Roman" w:cs="Times New Roman"/>
        </w:rPr>
        <w:t>maturation (low-food, low-predation seasonal scenario; Supplemental Figure). In other cases, faster growth to a slightly smaller maximum body size and size at maturation evolved (high-food seasonal scenario at both levels of predation).</w:t>
      </w:r>
      <w:r w:rsidR="005E1B09">
        <w:rPr>
          <w:rFonts w:ascii="Times New Roman" w:hAnsi="Times New Roman" w:cs="Times New Roman"/>
        </w:rPr>
        <w:t xml:space="preserve"> </w:t>
      </w:r>
    </w:p>
    <w:p w14:paraId="5B405F16" w14:textId="77777777" w:rsidR="005E1B09" w:rsidRDefault="005E1B09" w:rsidP="00D34DE9">
      <w:pPr>
        <w:spacing w:line="480" w:lineRule="auto"/>
        <w:jc w:val="both"/>
        <w:rPr>
          <w:rFonts w:ascii="Times New Roman" w:hAnsi="Times New Roman" w:cs="Times New Roman"/>
        </w:rPr>
      </w:pPr>
    </w:p>
    <w:p w14:paraId="4CDB56FB" w14:textId="32299D8D" w:rsidR="001A6E81" w:rsidRDefault="009428F9" w:rsidP="00D34DE9">
      <w:pPr>
        <w:spacing w:line="480" w:lineRule="auto"/>
        <w:jc w:val="both"/>
        <w:rPr>
          <w:rFonts w:ascii="Times New Roman" w:hAnsi="Times New Roman" w:cs="Times New Roman"/>
        </w:rPr>
      </w:pPr>
      <w:r>
        <w:rPr>
          <w:rFonts w:ascii="Times New Roman" w:hAnsi="Times New Roman" w:cs="Times New Roman"/>
        </w:rPr>
        <w:lastRenderedPageBreak/>
        <w:t xml:space="preserve">Individuals in constant warm environments were similar in size or </w:t>
      </w:r>
      <w:r w:rsidR="005E1B09">
        <w:rPr>
          <w:rFonts w:ascii="Times New Roman" w:hAnsi="Times New Roman" w:cs="Times New Roman"/>
        </w:rPr>
        <w:t xml:space="preserve">slightly </w:t>
      </w:r>
      <w:r>
        <w:rPr>
          <w:rFonts w:ascii="Times New Roman" w:hAnsi="Times New Roman" w:cs="Times New Roman"/>
        </w:rPr>
        <w:t>smaller than</w:t>
      </w:r>
      <w:r w:rsidR="00C3466E">
        <w:rPr>
          <w:rFonts w:ascii="Times New Roman" w:hAnsi="Times New Roman" w:cs="Times New Roman"/>
        </w:rPr>
        <w:t xml:space="preserve"> individuals in </w:t>
      </w:r>
      <w:r>
        <w:rPr>
          <w:rFonts w:ascii="Times New Roman" w:hAnsi="Times New Roman" w:cs="Times New Roman"/>
        </w:rPr>
        <w:t>cool environments</w:t>
      </w:r>
      <w:r w:rsidR="00E9270E">
        <w:rPr>
          <w:rFonts w:ascii="Times New Roman" w:hAnsi="Times New Roman" w:cs="Times New Roman"/>
        </w:rPr>
        <w:t>. A</w:t>
      </w:r>
      <w:r>
        <w:rPr>
          <w:rFonts w:ascii="Times New Roman" w:hAnsi="Times New Roman" w:cs="Times New Roman"/>
        </w:rPr>
        <w:t xml:space="preserve">ge or size at maturity did not vary </w:t>
      </w:r>
      <w:r w:rsidR="00A83A62">
        <w:rPr>
          <w:rFonts w:ascii="Times New Roman" w:hAnsi="Times New Roman" w:cs="Times New Roman"/>
        </w:rPr>
        <w:t xml:space="preserve">dramatically </w:t>
      </w:r>
      <w:r>
        <w:rPr>
          <w:rFonts w:ascii="Times New Roman" w:hAnsi="Times New Roman" w:cs="Times New Roman"/>
        </w:rPr>
        <w:t>with temperature or food except in the high food scenario, when maturation at a larger size was advantageous in both predation scenarios (supplemental figure</w:t>
      </w:r>
      <w:r w:rsidR="002D2F38">
        <w:rPr>
          <w:rFonts w:ascii="Times New Roman" w:hAnsi="Times New Roman" w:cs="Times New Roman"/>
        </w:rPr>
        <w:t>).</w:t>
      </w:r>
    </w:p>
    <w:p w14:paraId="3C0A7EB1" w14:textId="77777777" w:rsidR="001A6E81" w:rsidRDefault="001A6E81" w:rsidP="00D34DE9">
      <w:pPr>
        <w:spacing w:line="480" w:lineRule="auto"/>
        <w:jc w:val="both"/>
        <w:rPr>
          <w:rFonts w:ascii="Times New Roman" w:hAnsi="Times New Roman" w:cs="Times New Roman"/>
        </w:rPr>
      </w:pPr>
    </w:p>
    <w:p w14:paraId="45D6C875" w14:textId="46ACD577" w:rsidR="001A6E81" w:rsidRDefault="001A6E81" w:rsidP="00D34DE9">
      <w:pPr>
        <w:spacing w:line="480" w:lineRule="auto"/>
        <w:jc w:val="both"/>
        <w:rPr>
          <w:rFonts w:ascii="Times New Roman" w:hAnsi="Times New Roman" w:cs="Times New Roman"/>
          <w:b/>
          <w:bCs/>
        </w:rPr>
      </w:pPr>
      <w:r>
        <w:rPr>
          <w:rFonts w:ascii="Times New Roman" w:hAnsi="Times New Roman" w:cs="Times New Roman"/>
          <w:b/>
          <w:bCs/>
        </w:rPr>
        <w:t>Discussion</w:t>
      </w:r>
    </w:p>
    <w:p w14:paraId="208F278A" w14:textId="6F0C4A98" w:rsidR="001A6E81" w:rsidRDefault="001A6E81" w:rsidP="00D34DE9">
      <w:pPr>
        <w:spacing w:line="480" w:lineRule="auto"/>
        <w:jc w:val="both"/>
        <w:rPr>
          <w:rFonts w:ascii="Times New Roman" w:hAnsi="Times New Roman" w:cs="Times New Roman"/>
          <w:b/>
          <w:bCs/>
        </w:rPr>
      </w:pPr>
    </w:p>
    <w:p w14:paraId="459696B0" w14:textId="478DD0F6" w:rsidR="00A4160F" w:rsidRDefault="00C3466E" w:rsidP="00D34DE9">
      <w:pPr>
        <w:spacing w:line="480" w:lineRule="auto"/>
        <w:jc w:val="both"/>
        <w:rPr>
          <w:rFonts w:ascii="Times New Roman" w:hAnsi="Times New Roman" w:cs="Times New Roman"/>
        </w:rPr>
      </w:pPr>
      <w:r>
        <w:rPr>
          <w:rFonts w:ascii="Times New Roman" w:hAnsi="Times New Roman" w:cs="Times New Roman"/>
        </w:rPr>
        <w:t>Motivated by understanding the diversity of life histories of the tunas,</w:t>
      </w:r>
      <w:r w:rsidR="00D92794">
        <w:rPr>
          <w:rFonts w:ascii="Times New Roman" w:hAnsi="Times New Roman" w:cs="Times New Roman"/>
        </w:rPr>
        <w:t xml:space="preserve"> we developed a model for the evolution of body size, maturation, and reproductive output from which </w:t>
      </w:r>
      <w:r>
        <w:rPr>
          <w:rFonts w:ascii="Times New Roman" w:hAnsi="Times New Roman" w:cs="Times New Roman"/>
        </w:rPr>
        <w:t xml:space="preserve">schedules of </w:t>
      </w:r>
      <w:r w:rsidR="00D92794">
        <w:rPr>
          <w:rFonts w:ascii="Times New Roman" w:hAnsi="Times New Roman" w:cs="Times New Roman"/>
        </w:rPr>
        <w:t xml:space="preserve">mortality and the length-fecundity relationship also emerge. </w:t>
      </w:r>
      <w:r w:rsidR="00847853">
        <w:rPr>
          <w:rFonts w:ascii="Times New Roman" w:hAnsi="Times New Roman" w:cs="Times New Roman"/>
        </w:rPr>
        <w:t xml:space="preserve">We </w:t>
      </w:r>
      <w:r>
        <w:rPr>
          <w:rFonts w:ascii="Times New Roman" w:hAnsi="Times New Roman" w:cs="Times New Roman"/>
        </w:rPr>
        <w:t xml:space="preserve">used size spectra theory to </w:t>
      </w:r>
      <w:r w:rsidR="00847853">
        <w:rPr>
          <w:rFonts w:ascii="Times New Roman" w:hAnsi="Times New Roman" w:cs="Times New Roman"/>
        </w:rPr>
        <w:t>incorporat</w:t>
      </w:r>
      <w:r>
        <w:rPr>
          <w:rFonts w:ascii="Times New Roman" w:hAnsi="Times New Roman" w:cs="Times New Roman"/>
        </w:rPr>
        <w:t>e</w:t>
      </w:r>
      <w:r w:rsidR="00847853">
        <w:rPr>
          <w:rFonts w:ascii="Times New Roman" w:hAnsi="Times New Roman" w:cs="Times New Roman"/>
        </w:rPr>
        <w:t xml:space="preserve"> mechanistic functions describing the relationship between body size, prey availability (food), predation, and metabolic costs, which also depended on temperature. Finally, we considered seasonal variation in food and temperature. This allowed us to determine how life history traits are shaped by environmental conditions. </w:t>
      </w:r>
      <w:r w:rsidR="000234A5">
        <w:rPr>
          <w:rFonts w:ascii="Times New Roman" w:hAnsi="Times New Roman" w:cs="Times New Roman"/>
        </w:rPr>
        <w:t xml:space="preserve">We found that the forces shaping body size and reproductive patterns interact in complex ways. </w:t>
      </w:r>
    </w:p>
    <w:p w14:paraId="190CA223" w14:textId="1BD5CA6A" w:rsidR="000234A5" w:rsidRDefault="000234A5" w:rsidP="00D34DE9">
      <w:pPr>
        <w:spacing w:line="480" w:lineRule="auto"/>
        <w:jc w:val="both"/>
        <w:rPr>
          <w:rFonts w:ascii="Times New Roman" w:hAnsi="Times New Roman" w:cs="Times New Roman"/>
        </w:rPr>
      </w:pPr>
    </w:p>
    <w:p w14:paraId="73C2FB6D" w14:textId="63C3A48B" w:rsidR="0019256C" w:rsidRDefault="00E9270E" w:rsidP="00D34DE9">
      <w:pPr>
        <w:spacing w:line="480" w:lineRule="auto"/>
        <w:jc w:val="both"/>
        <w:rPr>
          <w:rFonts w:ascii="Times New Roman" w:hAnsi="Times New Roman" w:cs="Times New Roman"/>
        </w:rPr>
      </w:pPr>
      <w:r>
        <w:rPr>
          <w:rFonts w:ascii="Times New Roman" w:hAnsi="Times New Roman" w:cs="Times New Roman"/>
        </w:rPr>
        <w:t xml:space="preserve">Our analyses </w:t>
      </w:r>
      <w:r w:rsidR="00C3466E">
        <w:rPr>
          <w:rFonts w:ascii="Times New Roman" w:hAnsi="Times New Roman" w:cs="Times New Roman"/>
        </w:rPr>
        <w:t>predict</w:t>
      </w:r>
      <w:r w:rsidR="0019256C">
        <w:rPr>
          <w:rFonts w:ascii="Times New Roman" w:hAnsi="Times New Roman" w:cs="Times New Roman"/>
        </w:rPr>
        <w:t xml:space="preserve"> that seasonality</w:t>
      </w:r>
      <w:r>
        <w:rPr>
          <w:rFonts w:ascii="Times New Roman" w:hAnsi="Times New Roman" w:cs="Times New Roman"/>
        </w:rPr>
        <w:t xml:space="preserve"> in food availability</w:t>
      </w:r>
      <w:r w:rsidR="0019256C">
        <w:rPr>
          <w:rFonts w:ascii="Times New Roman" w:hAnsi="Times New Roman" w:cs="Times New Roman"/>
        </w:rPr>
        <w:t xml:space="preserve"> favor</w:t>
      </w:r>
      <w:r w:rsidR="00C3466E">
        <w:rPr>
          <w:rFonts w:ascii="Times New Roman" w:hAnsi="Times New Roman" w:cs="Times New Roman"/>
        </w:rPr>
        <w:t>s</w:t>
      </w:r>
      <w:r w:rsidR="0019256C">
        <w:rPr>
          <w:rFonts w:ascii="Times New Roman" w:hAnsi="Times New Roman" w:cs="Times New Roman"/>
        </w:rPr>
        <w:t xml:space="preserve"> larger body sizes, despite increased metabolic costs during the warm season</w:t>
      </w:r>
      <w:r w:rsidR="00984719">
        <w:rPr>
          <w:rFonts w:ascii="Times New Roman" w:hAnsi="Times New Roman" w:cs="Times New Roman"/>
        </w:rPr>
        <w:t>. We infer this is b</w:t>
      </w:r>
      <w:r w:rsidR="0019256C">
        <w:rPr>
          <w:rFonts w:ascii="Times New Roman" w:hAnsi="Times New Roman" w:cs="Times New Roman"/>
        </w:rPr>
        <w:t>ecause larger individuals can better take advantage of high food conditions during the cold season. To achieve this growth pattern, in</w:t>
      </w:r>
      <w:r w:rsidR="00B81CF8">
        <w:rPr>
          <w:rFonts w:ascii="Times New Roman" w:hAnsi="Times New Roman" w:cs="Times New Roman"/>
        </w:rPr>
        <w:t xml:space="preserve"> </w:t>
      </w:r>
      <w:r w:rsidR="0019256C">
        <w:rPr>
          <w:rFonts w:ascii="Times New Roman" w:hAnsi="Times New Roman" w:cs="Times New Roman"/>
        </w:rPr>
        <w:t>seasonal environments individuals matured slightly later</w:t>
      </w:r>
      <w:r w:rsidR="00710FD1">
        <w:rPr>
          <w:rFonts w:ascii="Times New Roman" w:hAnsi="Times New Roman" w:cs="Times New Roman"/>
        </w:rPr>
        <w:t xml:space="preserve">, </w:t>
      </w:r>
      <w:r w:rsidR="004F3F61">
        <w:rPr>
          <w:rFonts w:ascii="Times New Roman" w:hAnsi="Times New Roman" w:cs="Times New Roman"/>
        </w:rPr>
        <w:t>at a larger size</w:t>
      </w:r>
      <w:r w:rsidR="008750BA">
        <w:rPr>
          <w:rFonts w:ascii="Times New Roman" w:hAnsi="Times New Roman" w:cs="Times New Roman"/>
        </w:rPr>
        <w:t>,</w:t>
      </w:r>
      <w:r w:rsidR="004F3F61">
        <w:rPr>
          <w:rFonts w:ascii="Times New Roman" w:hAnsi="Times New Roman" w:cs="Times New Roman"/>
        </w:rPr>
        <w:t xml:space="preserve"> </w:t>
      </w:r>
      <w:r w:rsidR="0019256C">
        <w:rPr>
          <w:rFonts w:ascii="Times New Roman" w:hAnsi="Times New Roman" w:cs="Times New Roman"/>
        </w:rPr>
        <w:t xml:space="preserve">than individuals in the constant environment, </w:t>
      </w:r>
      <w:r w:rsidR="00B81CF8">
        <w:rPr>
          <w:rFonts w:ascii="Times New Roman" w:hAnsi="Times New Roman" w:cs="Times New Roman"/>
        </w:rPr>
        <w:t>sacrificing</w:t>
      </w:r>
      <w:r w:rsidR="0019256C">
        <w:rPr>
          <w:rFonts w:ascii="Times New Roman" w:hAnsi="Times New Roman" w:cs="Times New Roman"/>
        </w:rPr>
        <w:t xml:space="preserve"> some of their reproductive output.</w:t>
      </w:r>
    </w:p>
    <w:p w14:paraId="0FB9D2AE" w14:textId="77777777" w:rsidR="008750BA" w:rsidRDefault="008750BA" w:rsidP="00D34DE9">
      <w:pPr>
        <w:spacing w:line="480" w:lineRule="auto"/>
        <w:jc w:val="both"/>
        <w:rPr>
          <w:rFonts w:ascii="Times New Roman" w:hAnsi="Times New Roman" w:cs="Times New Roman"/>
        </w:rPr>
      </w:pPr>
    </w:p>
    <w:p w14:paraId="28DDE180" w14:textId="0CEEFCD8" w:rsidR="00BD2C68" w:rsidRDefault="008750BA" w:rsidP="00D34DE9">
      <w:pPr>
        <w:spacing w:line="480" w:lineRule="auto"/>
        <w:jc w:val="both"/>
        <w:rPr>
          <w:rFonts w:ascii="Times New Roman" w:hAnsi="Times New Roman" w:cs="Times New Roman"/>
        </w:rPr>
      </w:pPr>
      <w:r>
        <w:rPr>
          <w:rFonts w:ascii="Times New Roman" w:hAnsi="Times New Roman" w:cs="Times New Roman"/>
        </w:rPr>
        <w:lastRenderedPageBreak/>
        <w:t>P</w:t>
      </w:r>
      <w:r w:rsidR="000234A5">
        <w:rPr>
          <w:rFonts w:ascii="Times New Roman" w:hAnsi="Times New Roman" w:cs="Times New Roman"/>
        </w:rPr>
        <w:t>redation did not strongly affect the maximum body size</w:t>
      </w:r>
      <w:r w:rsidR="00FF29A5">
        <w:rPr>
          <w:rFonts w:ascii="Times New Roman" w:hAnsi="Times New Roman" w:cs="Times New Roman"/>
        </w:rPr>
        <w:t xml:space="preserve"> predicted by our model</w:t>
      </w:r>
      <w:r w:rsidR="000234A5">
        <w:rPr>
          <w:rFonts w:ascii="Times New Roman" w:hAnsi="Times New Roman" w:cs="Times New Roman"/>
        </w:rPr>
        <w:t xml:space="preserve">, but it did affect growth patterns. </w:t>
      </w:r>
      <w:r>
        <w:rPr>
          <w:rFonts w:ascii="Times New Roman" w:hAnsi="Times New Roman" w:cs="Times New Roman"/>
        </w:rPr>
        <w:t>Higher predation rates favored the evolution of</w:t>
      </w:r>
      <w:r w:rsidR="000234A5">
        <w:rPr>
          <w:rFonts w:ascii="Times New Roman" w:hAnsi="Times New Roman" w:cs="Times New Roman"/>
        </w:rPr>
        <w:t xml:space="preserve"> larger b</w:t>
      </w:r>
      <w:r w:rsidR="0019256C">
        <w:rPr>
          <w:rFonts w:ascii="Times New Roman" w:hAnsi="Times New Roman" w:cs="Times New Roman"/>
        </w:rPr>
        <w:t>o</w:t>
      </w:r>
      <w:r w:rsidR="000234A5">
        <w:rPr>
          <w:rFonts w:ascii="Times New Roman" w:hAnsi="Times New Roman" w:cs="Times New Roman"/>
        </w:rPr>
        <w:t>dy sizes</w:t>
      </w:r>
      <w:commentRangeStart w:id="25"/>
      <w:r w:rsidR="002F18BB">
        <w:rPr>
          <w:rFonts w:ascii="Times New Roman" w:hAnsi="Times New Roman" w:cs="Times New Roman"/>
        </w:rPr>
        <w:t xml:space="preserve">, </w:t>
      </w:r>
      <w:r w:rsidR="000234A5">
        <w:rPr>
          <w:rFonts w:ascii="Times New Roman" w:hAnsi="Times New Roman" w:cs="Times New Roman"/>
        </w:rPr>
        <w:t>fast growth</w:t>
      </w:r>
      <w:r w:rsidR="002F18BB">
        <w:rPr>
          <w:rFonts w:ascii="Times New Roman" w:hAnsi="Times New Roman" w:cs="Times New Roman"/>
        </w:rPr>
        <w:t>, and early maturation</w:t>
      </w:r>
      <w:r>
        <w:rPr>
          <w:rFonts w:ascii="Times New Roman" w:hAnsi="Times New Roman" w:cs="Times New Roman"/>
        </w:rPr>
        <w:t xml:space="preserve">, </w:t>
      </w:r>
      <w:commentRangeEnd w:id="25"/>
      <w:r w:rsidR="00C3466E">
        <w:rPr>
          <w:rStyle w:val="CommentReference"/>
        </w:rPr>
        <w:commentReference w:id="25"/>
      </w:r>
      <w:r>
        <w:rPr>
          <w:rFonts w:ascii="Times New Roman" w:hAnsi="Times New Roman" w:cs="Times New Roman"/>
        </w:rPr>
        <w:t xml:space="preserve">but </w:t>
      </w:r>
      <w:r w:rsidR="000234A5">
        <w:rPr>
          <w:rFonts w:ascii="Times New Roman" w:hAnsi="Times New Roman" w:cs="Times New Roman"/>
        </w:rPr>
        <w:t>optimal body size</w:t>
      </w:r>
      <w:r w:rsidR="003E0FF6">
        <w:rPr>
          <w:rFonts w:ascii="Times New Roman" w:hAnsi="Times New Roman" w:cs="Times New Roman"/>
        </w:rPr>
        <w:t xml:space="preserve"> and size at maturity</w:t>
      </w:r>
      <w:r w:rsidR="000234A5">
        <w:rPr>
          <w:rFonts w:ascii="Times New Roman" w:hAnsi="Times New Roman" w:cs="Times New Roman"/>
        </w:rPr>
        <w:t xml:space="preserve"> </w:t>
      </w:r>
      <w:r>
        <w:rPr>
          <w:rFonts w:ascii="Times New Roman" w:hAnsi="Times New Roman" w:cs="Times New Roman"/>
        </w:rPr>
        <w:t xml:space="preserve">also depended </w:t>
      </w:r>
      <w:r w:rsidR="000234A5">
        <w:rPr>
          <w:rFonts w:ascii="Times New Roman" w:hAnsi="Times New Roman" w:cs="Times New Roman"/>
        </w:rPr>
        <w:t>largely on food availability</w:t>
      </w:r>
      <w:r w:rsidR="008071FD">
        <w:rPr>
          <w:rFonts w:ascii="Times New Roman" w:hAnsi="Times New Roman" w:cs="Times New Roman"/>
        </w:rPr>
        <w:t>. In low fo</w:t>
      </w:r>
      <w:r w:rsidR="00921385">
        <w:rPr>
          <w:rFonts w:ascii="Times New Roman" w:hAnsi="Times New Roman" w:cs="Times New Roman"/>
        </w:rPr>
        <w:t>o</w:t>
      </w:r>
      <w:r w:rsidR="008071FD">
        <w:rPr>
          <w:rFonts w:ascii="Times New Roman" w:hAnsi="Times New Roman" w:cs="Times New Roman"/>
        </w:rPr>
        <w:t xml:space="preserve">d </w:t>
      </w:r>
      <w:r w:rsidR="00921385">
        <w:rPr>
          <w:rFonts w:ascii="Times New Roman" w:hAnsi="Times New Roman" w:cs="Times New Roman"/>
        </w:rPr>
        <w:t>environments</w:t>
      </w:r>
      <w:r w:rsidR="008071FD">
        <w:rPr>
          <w:rFonts w:ascii="Times New Roman" w:hAnsi="Times New Roman" w:cs="Times New Roman"/>
        </w:rPr>
        <w:t xml:space="preserve">, the evolution of very </w:t>
      </w:r>
      <w:r w:rsidR="00921385">
        <w:rPr>
          <w:rFonts w:ascii="Times New Roman" w:hAnsi="Times New Roman" w:cs="Times New Roman"/>
        </w:rPr>
        <w:t>large</w:t>
      </w:r>
      <w:r w:rsidR="008071FD">
        <w:rPr>
          <w:rFonts w:ascii="Times New Roman" w:hAnsi="Times New Roman" w:cs="Times New Roman"/>
        </w:rPr>
        <w:t xml:space="preserve"> body sizes was simply not possible. </w:t>
      </w:r>
      <w:r w:rsidR="00BD2C68">
        <w:rPr>
          <w:rFonts w:ascii="Times New Roman" w:hAnsi="Times New Roman" w:cs="Times New Roman"/>
        </w:rPr>
        <w:t xml:space="preserve">Mortality rates also differed among scenarios, but primarily varied with maximum body size and maturation rates (Figure 3d), not with the predation, </w:t>
      </w:r>
      <w:r w:rsidR="00BD2C68">
        <w:rPr>
          <w:rFonts w:ascii="Times New Roman" w:hAnsi="Times New Roman" w:cs="Times New Roman"/>
          <w:i/>
          <w:iCs/>
        </w:rPr>
        <w:t>h</w:t>
      </w:r>
      <w:r w:rsidR="00BD2C68">
        <w:rPr>
          <w:rFonts w:ascii="Times New Roman" w:hAnsi="Times New Roman" w:cs="Times New Roman"/>
        </w:rPr>
        <w:t xml:space="preserve">.  This result </w:t>
      </w:r>
      <w:r w:rsidR="00C3466E">
        <w:rPr>
          <w:rFonts w:ascii="Times New Roman" w:hAnsi="Times New Roman" w:cs="Times New Roman"/>
        </w:rPr>
        <w:t xml:space="preserve">provides a theoretical </w:t>
      </w:r>
      <w:r w:rsidR="00E9270E">
        <w:rPr>
          <w:rFonts w:ascii="Times New Roman" w:hAnsi="Times New Roman" w:cs="Times New Roman"/>
        </w:rPr>
        <w:t>justificaiton</w:t>
      </w:r>
      <w:r w:rsidR="00C3466E">
        <w:rPr>
          <w:rFonts w:ascii="Times New Roman" w:hAnsi="Times New Roman" w:cs="Times New Roman"/>
        </w:rPr>
        <w:t xml:space="preserve"> for the common practice of using</w:t>
      </w:r>
      <w:r w:rsidR="00BD2C68">
        <w:rPr>
          <w:rFonts w:ascii="Times New Roman" w:hAnsi="Times New Roman" w:cs="Times New Roman"/>
        </w:rPr>
        <w:t xml:space="preserve"> body size and age at maturity (a proxy for generation time) to </w:t>
      </w:r>
      <w:commentRangeStart w:id="26"/>
      <w:r w:rsidR="00BD2C68">
        <w:rPr>
          <w:rFonts w:ascii="Times New Roman" w:hAnsi="Times New Roman" w:cs="Times New Roman"/>
        </w:rPr>
        <w:t>estimate mortality rates in different environments</w:t>
      </w:r>
      <w:commentRangeEnd w:id="26"/>
      <w:r w:rsidR="00C3466E">
        <w:rPr>
          <w:rStyle w:val="CommentReference"/>
        </w:rPr>
        <w:commentReference w:id="26"/>
      </w:r>
      <w:r w:rsidR="00BD2C68">
        <w:rPr>
          <w:rFonts w:ascii="Times New Roman" w:hAnsi="Times New Roman" w:cs="Times New Roman"/>
        </w:rPr>
        <w:t>, but it also highlights the complex interactions between food, predation, growth, and reproduction that affect mortality rate.</w:t>
      </w:r>
    </w:p>
    <w:p w14:paraId="6AECCA93" w14:textId="77777777" w:rsidR="00B81CF8" w:rsidRDefault="00B81CF8" w:rsidP="00D34DE9">
      <w:pPr>
        <w:spacing w:line="480" w:lineRule="auto"/>
        <w:jc w:val="both"/>
        <w:rPr>
          <w:rFonts w:ascii="Times New Roman" w:hAnsi="Times New Roman" w:cs="Times New Roman"/>
        </w:rPr>
      </w:pPr>
    </w:p>
    <w:p w14:paraId="7313EA6C" w14:textId="77777777" w:rsidR="00B81CF8" w:rsidRDefault="00B81CF8" w:rsidP="00D34DE9">
      <w:pPr>
        <w:spacing w:line="480" w:lineRule="auto"/>
        <w:jc w:val="both"/>
        <w:rPr>
          <w:rFonts w:ascii="Times New Roman" w:hAnsi="Times New Roman" w:cs="Times New Roman"/>
        </w:rPr>
      </w:pPr>
    </w:p>
    <w:p w14:paraId="63FE6773" w14:textId="5EA57525" w:rsidR="006A09DB" w:rsidRDefault="009C16FD" w:rsidP="00D34DE9">
      <w:pPr>
        <w:spacing w:line="480" w:lineRule="auto"/>
        <w:jc w:val="both"/>
        <w:rPr>
          <w:rFonts w:ascii="Times New Roman" w:hAnsi="Times New Roman" w:cs="Times New Roman"/>
        </w:rPr>
      </w:pPr>
      <w:r>
        <w:rPr>
          <w:rFonts w:ascii="Times New Roman" w:hAnsi="Times New Roman" w:cs="Times New Roman"/>
        </w:rPr>
        <w:t xml:space="preserve">Our comparison of two base temperatures suggest that the increased metabolic costs associated with a higher baseline temperature do not prohibit that the evolution of large body sizes, despite their increased metabolic requirements, as the advantages (increased prey availability and decreased predation risk) outweigh the costs. However, this result could vary </w:t>
      </w:r>
      <w:r w:rsidR="00536AFF">
        <w:rPr>
          <w:rFonts w:ascii="Times New Roman" w:hAnsi="Times New Roman" w:cs="Times New Roman"/>
        </w:rPr>
        <w:t>if</w:t>
      </w:r>
      <w:r>
        <w:rPr>
          <w:rFonts w:ascii="Times New Roman" w:hAnsi="Times New Roman" w:cs="Times New Roman"/>
        </w:rPr>
        <w:t xml:space="preserve"> individuals </w:t>
      </w:r>
      <w:r w:rsidR="00536AFF">
        <w:rPr>
          <w:rFonts w:ascii="Times New Roman" w:hAnsi="Times New Roman" w:cs="Times New Roman"/>
        </w:rPr>
        <w:t>cannot</w:t>
      </w:r>
      <w:r>
        <w:rPr>
          <w:rFonts w:ascii="Times New Roman" w:hAnsi="Times New Roman" w:cs="Times New Roman"/>
        </w:rPr>
        <w:t xml:space="preserve"> adapt their allocation strategy according to chang</w:t>
      </w:r>
      <w:r w:rsidR="00536AFF">
        <w:rPr>
          <w:rFonts w:ascii="Times New Roman" w:hAnsi="Times New Roman" w:cs="Times New Roman"/>
        </w:rPr>
        <w:t>es in environmental temperature, which might occur if temperatures are unexpectedly warm, and larger in</w:t>
      </w:r>
      <w:r w:rsidR="001119C1">
        <w:rPr>
          <w:rFonts w:ascii="Times New Roman" w:hAnsi="Times New Roman" w:cs="Times New Roman"/>
        </w:rPr>
        <w:t>di</w:t>
      </w:r>
      <w:r w:rsidR="00536AFF">
        <w:rPr>
          <w:rFonts w:ascii="Times New Roman" w:hAnsi="Times New Roman" w:cs="Times New Roman"/>
        </w:rPr>
        <w:t>viduals cannot take in enough food to meet their metabolic budgets.</w:t>
      </w:r>
    </w:p>
    <w:p w14:paraId="273B6969" w14:textId="1A636247" w:rsidR="009C16FD" w:rsidRDefault="009C16FD" w:rsidP="00D34DE9">
      <w:pPr>
        <w:spacing w:line="480" w:lineRule="auto"/>
        <w:jc w:val="both"/>
        <w:rPr>
          <w:rFonts w:ascii="Times New Roman" w:hAnsi="Times New Roman" w:cs="Times New Roman"/>
        </w:rPr>
      </w:pPr>
    </w:p>
    <w:p w14:paraId="62B04FEA" w14:textId="5FAAD6D5" w:rsidR="009C16FD" w:rsidRDefault="00AD1B36" w:rsidP="00D34DE9">
      <w:pPr>
        <w:spacing w:line="480" w:lineRule="auto"/>
        <w:jc w:val="both"/>
        <w:rPr>
          <w:rFonts w:ascii="Times New Roman" w:hAnsi="Times New Roman" w:cs="Times New Roman"/>
        </w:rPr>
      </w:pPr>
      <w:r>
        <w:rPr>
          <w:rFonts w:ascii="Times New Roman" w:hAnsi="Times New Roman" w:cs="Times New Roman"/>
        </w:rPr>
        <w:t>We found that age at m</w:t>
      </w:r>
      <w:r w:rsidR="009C16FD">
        <w:rPr>
          <w:rFonts w:ascii="Times New Roman" w:hAnsi="Times New Roman" w:cs="Times New Roman"/>
        </w:rPr>
        <w:t>aturation was not strongly affected by temperature; instead it was largely related to body size (length). The exception ocur</w:t>
      </w:r>
      <w:r>
        <w:rPr>
          <w:rFonts w:ascii="Times New Roman" w:hAnsi="Times New Roman" w:cs="Times New Roman"/>
        </w:rPr>
        <w:t>r</w:t>
      </w:r>
      <w:r w:rsidR="009C16FD">
        <w:rPr>
          <w:rFonts w:ascii="Times New Roman" w:hAnsi="Times New Roman" w:cs="Times New Roman"/>
        </w:rPr>
        <w:t xml:space="preserve">ed in low predation, high food environments. In this scenario, the optimal strategy involving a period of initial growth, followed by many years of reproduction at low levels, </w:t>
      </w:r>
      <w:commentRangeStart w:id="27"/>
      <w:r w:rsidR="009C16FD">
        <w:rPr>
          <w:rFonts w:ascii="Times New Roman" w:hAnsi="Times New Roman" w:cs="Times New Roman"/>
        </w:rPr>
        <w:t>followed by a period of secondary growth, accompanied by maturation.</w:t>
      </w:r>
      <w:commentRangeEnd w:id="27"/>
      <w:r>
        <w:rPr>
          <w:rStyle w:val="CommentReference"/>
        </w:rPr>
        <w:commentReference w:id="27"/>
      </w:r>
      <w:r w:rsidR="009C16FD">
        <w:rPr>
          <w:rFonts w:ascii="Times New Roman" w:hAnsi="Times New Roman" w:cs="Times New Roman"/>
        </w:rPr>
        <w:t xml:space="preserve"> </w:t>
      </w:r>
      <w:r w:rsidR="009C16FD">
        <w:rPr>
          <w:rFonts w:ascii="Times New Roman" w:hAnsi="Times New Roman" w:cs="Times New Roman"/>
        </w:rPr>
        <w:lastRenderedPageBreak/>
        <w:t xml:space="preserve">This pattern of delayed growth and maturation in environments with low intrinsic and extrinsic mortality is highly consistent with expectations from life-history theory. </w:t>
      </w:r>
      <w:r w:rsidR="00923467">
        <w:rPr>
          <w:rFonts w:ascii="Times New Roman" w:hAnsi="Times New Roman" w:cs="Times New Roman"/>
        </w:rPr>
        <w:t xml:space="preserve">Also consistent </w:t>
      </w:r>
      <w:commentRangeStart w:id="28"/>
      <w:r w:rsidR="00923467">
        <w:rPr>
          <w:rFonts w:ascii="Times New Roman" w:hAnsi="Times New Roman" w:cs="Times New Roman"/>
        </w:rPr>
        <w:t>with life history expectations for batch spawners</w:t>
      </w:r>
      <w:commentRangeEnd w:id="28"/>
      <w:r>
        <w:rPr>
          <w:rStyle w:val="CommentReference"/>
        </w:rPr>
        <w:commentReference w:id="28"/>
      </w:r>
      <w:r w:rsidR="00923467">
        <w:rPr>
          <w:rFonts w:ascii="Times New Roman" w:hAnsi="Times New Roman" w:cs="Times New Roman"/>
        </w:rPr>
        <w:t xml:space="preserve">, </w:t>
      </w:r>
      <w:r w:rsidR="009C16FD">
        <w:rPr>
          <w:rFonts w:ascii="Times New Roman" w:hAnsi="Times New Roman" w:cs="Times New Roman"/>
        </w:rPr>
        <w:t xml:space="preserve">reproductive output (analogous to batch fecundity) varied predictably according to the interacting effects of body size, food availability, and seasonality. </w:t>
      </w:r>
    </w:p>
    <w:p w14:paraId="20F6BBBF" w14:textId="77777777" w:rsidR="009C16FD" w:rsidRDefault="009C16FD" w:rsidP="00D34DE9">
      <w:pPr>
        <w:spacing w:line="480" w:lineRule="auto"/>
        <w:jc w:val="both"/>
        <w:rPr>
          <w:rFonts w:ascii="Times New Roman" w:hAnsi="Times New Roman" w:cs="Times New Roman"/>
        </w:rPr>
      </w:pPr>
    </w:p>
    <w:p w14:paraId="1D446C6B" w14:textId="45DA97DA" w:rsidR="000E65E3" w:rsidRDefault="00AD1B36" w:rsidP="00D34DE9">
      <w:pPr>
        <w:spacing w:line="480" w:lineRule="auto"/>
        <w:jc w:val="both"/>
        <w:rPr>
          <w:rFonts w:ascii="Times New Roman" w:hAnsi="Times New Roman" w:cs="Times New Roman"/>
        </w:rPr>
      </w:pPr>
      <w:r>
        <w:rPr>
          <w:rFonts w:ascii="Times New Roman" w:hAnsi="Times New Roman" w:cs="Times New Roman"/>
        </w:rPr>
        <w:t>We predict that t</w:t>
      </w:r>
      <w:r w:rsidR="000E65E3">
        <w:rPr>
          <w:rFonts w:ascii="Times New Roman" w:hAnsi="Times New Roman" w:cs="Times New Roman"/>
        </w:rPr>
        <w:t>he fecundity exponent</w:t>
      </w:r>
      <w:r w:rsidR="00F06896">
        <w:rPr>
          <w:rFonts w:ascii="Times New Roman" w:hAnsi="Times New Roman" w:cs="Times New Roman"/>
        </w:rPr>
        <w:t xml:space="preserve">, which reflects how reproductive output changes </w:t>
      </w:r>
      <w:r>
        <w:rPr>
          <w:rFonts w:ascii="Times New Roman" w:hAnsi="Times New Roman" w:cs="Times New Roman"/>
        </w:rPr>
        <w:t xml:space="preserve">with </w:t>
      </w:r>
      <w:r w:rsidR="00F06896">
        <w:rPr>
          <w:rFonts w:ascii="Times New Roman" w:hAnsi="Times New Roman" w:cs="Times New Roman"/>
        </w:rPr>
        <w:t xml:space="preserve">an </w:t>
      </w:r>
      <w:r w:rsidR="00DA0212">
        <w:rPr>
          <w:rFonts w:ascii="Times New Roman" w:hAnsi="Times New Roman" w:cs="Times New Roman"/>
        </w:rPr>
        <w:t>individual</w:t>
      </w:r>
      <w:r w:rsidR="000319DF">
        <w:rPr>
          <w:rFonts w:ascii="Times New Roman" w:hAnsi="Times New Roman" w:cs="Times New Roman"/>
        </w:rPr>
        <w:t>’</w:t>
      </w:r>
      <w:r w:rsidR="00DA0212">
        <w:rPr>
          <w:rFonts w:ascii="Times New Roman" w:hAnsi="Times New Roman" w:cs="Times New Roman"/>
        </w:rPr>
        <w:t>s</w:t>
      </w:r>
      <w:r w:rsidR="00F06896">
        <w:rPr>
          <w:rFonts w:ascii="Times New Roman" w:hAnsi="Times New Roman" w:cs="Times New Roman"/>
        </w:rPr>
        <w:t xml:space="preserve"> </w:t>
      </w:r>
      <w:r>
        <w:rPr>
          <w:rFonts w:ascii="Times New Roman" w:hAnsi="Times New Roman" w:cs="Times New Roman"/>
        </w:rPr>
        <w:t>size</w:t>
      </w:r>
      <w:r w:rsidR="00F06896">
        <w:rPr>
          <w:rFonts w:ascii="Times New Roman" w:hAnsi="Times New Roman" w:cs="Times New Roman"/>
        </w:rPr>
        <w:t>,</w:t>
      </w:r>
      <w:r w:rsidR="000E65E3">
        <w:rPr>
          <w:rFonts w:ascii="Times New Roman" w:hAnsi="Times New Roman" w:cs="Times New Roman"/>
        </w:rPr>
        <w:t xml:space="preserve"> i</w:t>
      </w:r>
      <w:r>
        <w:rPr>
          <w:rFonts w:ascii="Times New Roman" w:hAnsi="Times New Roman" w:cs="Times New Roman"/>
        </w:rPr>
        <w:t>s</w:t>
      </w:r>
      <w:r w:rsidR="000E65E3">
        <w:rPr>
          <w:rFonts w:ascii="Times New Roman" w:hAnsi="Times New Roman" w:cs="Times New Roman"/>
        </w:rPr>
        <w:t xml:space="preserve"> consistently higher in low-food scenarios, and in constant scenarios</w:t>
      </w:r>
      <w:r w:rsidR="000319DF">
        <w:rPr>
          <w:rFonts w:ascii="Times New Roman" w:hAnsi="Times New Roman" w:cs="Times New Roman"/>
        </w:rPr>
        <w:t xml:space="preserve"> (</w:t>
      </w:r>
      <w:r w:rsidR="000E65E3">
        <w:rPr>
          <w:rFonts w:ascii="Times New Roman" w:hAnsi="Times New Roman" w:cs="Times New Roman"/>
        </w:rPr>
        <w:t>also when maximum lengths were smallest</w:t>
      </w:r>
      <w:r w:rsidR="000319DF">
        <w:rPr>
          <w:rFonts w:ascii="Times New Roman" w:hAnsi="Times New Roman" w:cs="Times New Roman"/>
        </w:rPr>
        <w:t>)</w:t>
      </w:r>
      <w:r w:rsidR="000E65E3">
        <w:rPr>
          <w:rFonts w:ascii="Times New Roman" w:hAnsi="Times New Roman" w:cs="Times New Roman"/>
        </w:rPr>
        <w:t>. This highlights one drawback of our method of using the slope of the shortest line to calculate the fecundity exponent, because the size difference between the individual producing the minimum non-zero level of output, and the youngest individual producing the maximum output is small in cases like this one. If we had sampled the population without perfect knowledge and overestimated this difference,</w:t>
      </w:r>
      <w:commentRangeStart w:id="29"/>
      <w:r w:rsidR="000E65E3">
        <w:rPr>
          <w:rFonts w:ascii="Times New Roman" w:hAnsi="Times New Roman" w:cs="Times New Roman"/>
        </w:rPr>
        <w:t xml:space="preserve"> our estimate of the exponent would have decreased</w:t>
      </w:r>
      <w:commentRangeEnd w:id="29"/>
      <w:r w:rsidR="000E65E3">
        <w:rPr>
          <w:rStyle w:val="CommentReference"/>
        </w:rPr>
        <w:commentReference w:id="29"/>
      </w:r>
      <w:r w:rsidR="000E65E3">
        <w:rPr>
          <w:rFonts w:ascii="Times New Roman" w:hAnsi="Times New Roman" w:cs="Times New Roman"/>
        </w:rPr>
        <w:t xml:space="preserve">.  For this reason, seasonality and higher food </w:t>
      </w:r>
      <w:r w:rsidR="001E1CFB">
        <w:rPr>
          <w:rFonts w:ascii="Times New Roman" w:hAnsi="Times New Roman" w:cs="Times New Roman"/>
        </w:rPr>
        <w:t>led to lower</w:t>
      </w:r>
      <w:r w:rsidR="000E65E3">
        <w:rPr>
          <w:rFonts w:ascii="Times New Roman" w:hAnsi="Times New Roman" w:cs="Times New Roman"/>
        </w:rPr>
        <w:t xml:space="preserve"> fecundity exponents</w:t>
      </w:r>
      <w:r w:rsidR="005C6531">
        <w:rPr>
          <w:rFonts w:ascii="Times New Roman" w:hAnsi="Times New Roman" w:cs="Times New Roman"/>
        </w:rPr>
        <w:t xml:space="preserve"> than those measured in constant, low food environments,</w:t>
      </w:r>
      <w:r w:rsidR="000E65E3">
        <w:rPr>
          <w:rFonts w:ascii="Times New Roman" w:hAnsi="Times New Roman" w:cs="Times New Roman"/>
        </w:rPr>
        <w:t xml:space="preserve"> </w:t>
      </w:r>
      <w:r w:rsidR="001E1CFB">
        <w:rPr>
          <w:rFonts w:ascii="Times New Roman" w:hAnsi="Times New Roman" w:cs="Times New Roman"/>
        </w:rPr>
        <w:t xml:space="preserve">because </w:t>
      </w:r>
      <w:r w:rsidR="000E65E3">
        <w:rPr>
          <w:rFonts w:ascii="Times New Roman" w:hAnsi="Times New Roman" w:cs="Times New Roman"/>
        </w:rPr>
        <w:t xml:space="preserve">increased body size was advantageous in these scenarios. Larger body sizes naturally take longer to reach, thereby increasing the x-axis distance used in calculating the slope. </w:t>
      </w:r>
    </w:p>
    <w:p w14:paraId="43EAEDEF" w14:textId="65B35837" w:rsidR="007C7B88" w:rsidRDefault="008B035B" w:rsidP="00D34DE9">
      <w:pPr>
        <w:spacing w:line="480" w:lineRule="auto"/>
        <w:jc w:val="both"/>
        <w:rPr>
          <w:rFonts w:ascii="Times New Roman" w:hAnsi="Times New Roman" w:cs="Times New Roman"/>
        </w:rPr>
      </w:pPr>
      <w:r>
        <w:rPr>
          <w:rFonts w:ascii="Times New Roman" w:hAnsi="Times New Roman" w:cs="Times New Roman"/>
          <w:b/>
          <w:bCs/>
        </w:rPr>
        <w:t xml:space="preserve"> </w:t>
      </w:r>
    </w:p>
    <w:p w14:paraId="013C559C" w14:textId="11AAF341" w:rsidR="009E4F8F" w:rsidRPr="003B1040" w:rsidRDefault="003B1040" w:rsidP="00D34DE9">
      <w:pPr>
        <w:jc w:val="both"/>
        <w:rPr>
          <w:rFonts w:ascii="Times New Roman" w:hAnsi="Times New Roman" w:cs="Times New Roman"/>
          <w:b/>
          <w:bCs/>
        </w:rPr>
      </w:pPr>
      <w:r>
        <w:rPr>
          <w:rFonts w:ascii="Times New Roman" w:hAnsi="Times New Roman" w:cs="Times New Roman"/>
          <w:b/>
          <w:bCs/>
        </w:rPr>
        <w:t>Reference</w:t>
      </w:r>
      <w:r w:rsidR="00047963">
        <w:rPr>
          <w:rFonts w:ascii="Times New Roman" w:hAnsi="Times New Roman" w:cs="Times New Roman"/>
          <w:b/>
          <w:bCs/>
        </w:rPr>
        <w:t>s</w:t>
      </w:r>
    </w:p>
    <w:p w14:paraId="161115E0" w14:textId="33272ED4" w:rsidR="00EF7FCD" w:rsidRPr="00B36EED" w:rsidRDefault="00EF7FCD" w:rsidP="00D34DE9">
      <w:pPr>
        <w:jc w:val="both"/>
        <w:rPr>
          <w:rFonts w:ascii="Times New Roman" w:hAnsi="Times New Roman" w:cs="Times New Roman"/>
        </w:rPr>
      </w:pPr>
      <w:r w:rsidRPr="00B36EED">
        <w:rPr>
          <w:rFonts w:ascii="Times New Roman" w:hAnsi="Times New Roman" w:cs="Times New Roman"/>
        </w:rPr>
        <w:br w:type="page"/>
      </w:r>
    </w:p>
    <w:tbl>
      <w:tblPr>
        <w:tblStyle w:val="TableGrid"/>
        <w:tblW w:w="0" w:type="auto"/>
        <w:tblLook w:val="04A0" w:firstRow="1" w:lastRow="0" w:firstColumn="1" w:lastColumn="0" w:noHBand="0" w:noVBand="1"/>
      </w:tblPr>
      <w:tblGrid>
        <w:gridCol w:w="1036"/>
        <w:gridCol w:w="6406"/>
        <w:gridCol w:w="1635"/>
      </w:tblGrid>
      <w:tr w:rsidR="004807CB" w:rsidRPr="00214959" w14:paraId="43CF80A2" w14:textId="77777777" w:rsidTr="001169F5">
        <w:tc>
          <w:tcPr>
            <w:tcW w:w="0" w:type="auto"/>
            <w:vAlign w:val="center"/>
          </w:tcPr>
          <w:p w14:paraId="3C7E6A4B" w14:textId="77777777" w:rsidR="004807CB" w:rsidRPr="00214959" w:rsidRDefault="004807CB" w:rsidP="00D34DE9">
            <w:pPr>
              <w:jc w:val="both"/>
              <w:rPr>
                <w:rFonts w:ascii="Times New Roman" w:hAnsi="Times New Roman" w:cs="Times New Roman"/>
                <w:b/>
                <w:sz w:val="18"/>
                <w:szCs w:val="18"/>
              </w:rPr>
            </w:pPr>
            <w:r w:rsidRPr="00214959">
              <w:rPr>
                <w:rFonts w:ascii="Times New Roman" w:hAnsi="Times New Roman" w:cs="Times New Roman"/>
                <w:b/>
                <w:sz w:val="18"/>
                <w:szCs w:val="18"/>
              </w:rPr>
              <w:lastRenderedPageBreak/>
              <w:t>Parameter</w:t>
            </w:r>
          </w:p>
        </w:tc>
        <w:tc>
          <w:tcPr>
            <w:tcW w:w="6406" w:type="dxa"/>
            <w:vAlign w:val="center"/>
          </w:tcPr>
          <w:p w14:paraId="58C09ACF" w14:textId="77777777" w:rsidR="004807CB" w:rsidRPr="00214959" w:rsidRDefault="004807CB" w:rsidP="00D34DE9">
            <w:pPr>
              <w:jc w:val="both"/>
              <w:rPr>
                <w:rFonts w:ascii="Times New Roman" w:hAnsi="Times New Roman" w:cs="Times New Roman"/>
                <w:b/>
                <w:sz w:val="18"/>
                <w:szCs w:val="18"/>
              </w:rPr>
            </w:pPr>
            <w:r w:rsidRPr="00214959">
              <w:rPr>
                <w:rFonts w:ascii="Times New Roman" w:hAnsi="Times New Roman" w:cs="Times New Roman"/>
                <w:b/>
                <w:sz w:val="18"/>
                <w:szCs w:val="18"/>
              </w:rPr>
              <w:t>Description</w:t>
            </w:r>
          </w:p>
        </w:tc>
        <w:tc>
          <w:tcPr>
            <w:tcW w:w="1635" w:type="dxa"/>
            <w:vAlign w:val="center"/>
          </w:tcPr>
          <w:p w14:paraId="6FFFCFB0" w14:textId="77777777" w:rsidR="004807CB" w:rsidRPr="00214959" w:rsidRDefault="004807CB" w:rsidP="00D34DE9">
            <w:pPr>
              <w:jc w:val="both"/>
              <w:rPr>
                <w:rFonts w:ascii="Times New Roman" w:hAnsi="Times New Roman" w:cs="Times New Roman"/>
                <w:b/>
                <w:sz w:val="18"/>
                <w:szCs w:val="18"/>
              </w:rPr>
            </w:pPr>
            <w:r w:rsidRPr="00214959">
              <w:rPr>
                <w:rFonts w:ascii="Times New Roman" w:hAnsi="Times New Roman" w:cs="Times New Roman"/>
                <w:b/>
                <w:sz w:val="18"/>
                <w:szCs w:val="18"/>
              </w:rPr>
              <w:t>Value</w:t>
            </w:r>
          </w:p>
        </w:tc>
      </w:tr>
      <w:tr w:rsidR="004807CB" w:rsidRPr="00214959" w14:paraId="724F1EF2" w14:textId="77777777" w:rsidTr="001169F5">
        <w:tc>
          <w:tcPr>
            <w:tcW w:w="0" w:type="auto"/>
            <w:vAlign w:val="center"/>
          </w:tcPr>
          <w:p w14:paraId="0A869DB2"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 xml:space="preserve">w </w:t>
            </w:r>
          </w:p>
        </w:tc>
        <w:tc>
          <w:tcPr>
            <w:tcW w:w="6406" w:type="dxa"/>
            <w:vAlign w:val="center"/>
          </w:tcPr>
          <w:p w14:paraId="695C7D25"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Body mass in kg</w:t>
            </w:r>
          </w:p>
        </w:tc>
        <w:tc>
          <w:tcPr>
            <w:tcW w:w="1635" w:type="dxa"/>
            <w:vAlign w:val="center"/>
          </w:tcPr>
          <w:p w14:paraId="1C39D939"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varies</w:t>
            </w:r>
          </w:p>
        </w:tc>
      </w:tr>
      <w:tr w:rsidR="004807CB" w:rsidRPr="00214959" w14:paraId="27E55FE5" w14:textId="77777777" w:rsidTr="001169F5">
        <w:tc>
          <w:tcPr>
            <w:tcW w:w="0" w:type="auto"/>
            <w:vAlign w:val="center"/>
          </w:tcPr>
          <w:p w14:paraId="60630F71"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B</w:t>
            </w:r>
          </w:p>
        </w:tc>
        <w:tc>
          <w:tcPr>
            <w:tcW w:w="6406" w:type="dxa"/>
            <w:vAlign w:val="center"/>
          </w:tcPr>
          <w:p w14:paraId="535440AF"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Absolute biomass in a trophic level (prey or predators) when considering a community size spectrum </w:t>
            </w:r>
          </w:p>
        </w:tc>
        <w:tc>
          <w:tcPr>
            <w:tcW w:w="1635" w:type="dxa"/>
            <w:vAlign w:val="center"/>
          </w:tcPr>
          <w:p w14:paraId="62426339"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4807CB" w:rsidRPr="00214959" w14:paraId="525A2B66" w14:textId="77777777" w:rsidTr="001169F5">
        <w:tc>
          <w:tcPr>
            <w:tcW w:w="0" w:type="auto"/>
            <w:vAlign w:val="center"/>
          </w:tcPr>
          <w:p w14:paraId="259C9408" w14:textId="77777777" w:rsidR="004807CB" w:rsidRPr="00214959" w:rsidRDefault="004807CB" w:rsidP="00D34DE9">
            <w:pPr>
              <w:jc w:val="both"/>
              <w:rPr>
                <w:rFonts w:ascii="Times New Roman" w:hAnsi="Times New Roman" w:cs="Times New Roman"/>
                <w:sz w:val="18"/>
                <w:szCs w:val="18"/>
              </w:rPr>
            </w:pPr>
            <w:r w:rsidRPr="00214959">
              <w:rPr>
                <w:rFonts w:ascii="Cambria Math" w:hAnsi="Cambria Math" w:cs="Cambria Math"/>
                <w:sz w:val="18"/>
                <w:szCs w:val="18"/>
              </w:rPr>
              <w:t>𝜆</w:t>
            </w:r>
          </w:p>
        </w:tc>
        <w:tc>
          <w:tcPr>
            <w:tcW w:w="6406" w:type="dxa"/>
            <w:vAlign w:val="center"/>
          </w:tcPr>
          <w:p w14:paraId="02E7C775"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The exponent that defines the shape of a biomass size spectrum, or its slope on a log-log plot of biomass as a function of body mass. Its value depends on the way the size spectrum is characterized, here the value in Eq. 2 is reported (following Andersen 2019). </w:t>
            </w:r>
          </w:p>
        </w:tc>
        <w:tc>
          <w:tcPr>
            <w:tcW w:w="1635" w:type="dxa"/>
            <w:vAlign w:val="center"/>
          </w:tcPr>
          <w:p w14:paraId="10DB9119"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1.95</w:t>
            </w:r>
          </w:p>
        </w:tc>
      </w:tr>
      <w:tr w:rsidR="004807CB" w:rsidRPr="00214959" w14:paraId="4BC3B612" w14:textId="77777777" w:rsidTr="001169F5">
        <w:tc>
          <w:tcPr>
            <w:tcW w:w="0" w:type="auto"/>
            <w:vAlign w:val="center"/>
          </w:tcPr>
          <w:p w14:paraId="683FC530" w14:textId="77777777" w:rsidR="004807CB" w:rsidRPr="00214959" w:rsidRDefault="00457B07" w:rsidP="00D34DE9">
            <w:pPr>
              <w:jc w:val="both"/>
              <w:rPr>
                <w:rFonts w:ascii="Times New Roman" w:hAnsi="Times New Roman" w:cs="Times New Roman"/>
                <w:i/>
                <w:sz w:val="18"/>
                <w:szCs w:val="18"/>
              </w:rPr>
            </w:pPr>
            <w:r w:rsidRPr="00457B07">
              <w:rPr>
                <w:rFonts w:ascii="Times New Roman" w:eastAsiaTheme="minorEastAsia" w:hAnsi="Times New Roman" w:cs="Times New Roman"/>
                <w:i/>
                <w:noProof/>
                <w:position w:val="-12"/>
                <w:sz w:val="18"/>
                <w:szCs w:val="18"/>
              </w:rPr>
              <w:object w:dxaOrig="300" w:dyaOrig="400" w14:anchorId="647F2C76">
                <v:shape id="_x0000_i1040" type="#_x0000_t75" alt="" style="width:13.95pt;height:19.8pt;mso-width-percent:0;mso-height-percent:0;mso-width-percent:0;mso-height-percent:0" o:ole="">
                  <v:imagedata r:id="rId10" o:title=""/>
                </v:shape>
                <o:OLEObject Type="Embed" ProgID="Equation.DSMT4" ShapeID="_x0000_i1040" DrawAspect="Content" ObjectID="_1636291480" r:id="rId87"/>
              </w:object>
            </w:r>
          </w:p>
        </w:tc>
        <w:tc>
          <w:tcPr>
            <w:tcW w:w="6406" w:type="dxa"/>
            <w:vAlign w:val="center"/>
          </w:tcPr>
          <w:p w14:paraId="717CBA2C"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The intercept of a biomass size spectrum, which defines the total biomass of organisms of the smallest body size </w:t>
            </w:r>
            <w:r w:rsidRPr="00214959">
              <w:rPr>
                <w:rFonts w:ascii="Times New Roman" w:hAnsi="Times New Roman" w:cs="Times New Roman"/>
                <w:i/>
                <w:sz w:val="18"/>
                <w:szCs w:val="18"/>
              </w:rPr>
              <w:t xml:space="preserve">w </w:t>
            </w:r>
            <w:r w:rsidRPr="00214959">
              <w:rPr>
                <w:rFonts w:ascii="Times New Roman" w:hAnsi="Times New Roman" w:cs="Times New Roman"/>
                <w:sz w:val="18"/>
                <w:szCs w:val="18"/>
              </w:rPr>
              <w:t xml:space="preserve"> in a given ecosystem; Andersen (2019) gives an estimate of 10 gained by averaging over all PPMR estimates measured from gut contents. We vary it to represent ecosystem differences in overall ecosystem richness</w:t>
            </w:r>
          </w:p>
        </w:tc>
        <w:tc>
          <w:tcPr>
            <w:tcW w:w="1635" w:type="dxa"/>
            <w:vAlign w:val="center"/>
          </w:tcPr>
          <w:p w14:paraId="58FF0DDD" w14:textId="129EEB3A"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 5,1</w:t>
            </w:r>
            <w:r w:rsidR="009029B5" w:rsidRPr="00214959">
              <w:rPr>
                <w:rFonts w:ascii="Times New Roman" w:hAnsi="Times New Roman" w:cs="Times New Roman"/>
                <w:sz w:val="18"/>
                <w:szCs w:val="18"/>
              </w:rPr>
              <w:t>5</w:t>
            </w:r>
          </w:p>
        </w:tc>
      </w:tr>
      <w:tr w:rsidR="004807CB" w:rsidRPr="00214959" w14:paraId="20D3502E" w14:textId="77777777" w:rsidTr="001169F5">
        <w:tc>
          <w:tcPr>
            <w:tcW w:w="0" w:type="auto"/>
            <w:vAlign w:val="center"/>
          </w:tcPr>
          <w:p w14:paraId="2E2CA1C3" w14:textId="77777777" w:rsidR="004807CB" w:rsidRPr="00214959" w:rsidRDefault="00457B07" w:rsidP="00D34DE9">
            <w:pPr>
              <w:jc w:val="both"/>
              <w:rPr>
                <w:rFonts w:ascii="Times New Roman" w:hAnsi="Times New Roman" w:cs="Times New Roman"/>
                <w:i/>
                <w:sz w:val="18"/>
                <w:szCs w:val="18"/>
              </w:rPr>
            </w:pPr>
            <w:r w:rsidRPr="00457B07">
              <w:rPr>
                <w:rFonts w:ascii="Times New Roman" w:eastAsiaTheme="minorEastAsia" w:hAnsi="Times New Roman" w:cs="Times New Roman"/>
                <w:noProof/>
                <w:position w:val="-12"/>
                <w:sz w:val="18"/>
                <w:szCs w:val="18"/>
              </w:rPr>
              <w:object w:dxaOrig="340" w:dyaOrig="380" w14:anchorId="7DD98F58">
                <v:shape id="_x0000_i1039" type="#_x0000_t75" alt="" style="width:14.85pt;height:16.2pt;mso-width-percent:0;mso-height-percent:0;mso-width-percent:0;mso-height-percent:0" o:ole="">
                  <v:imagedata r:id="rId88" o:title=""/>
                </v:shape>
                <o:OLEObject Type="Embed" ProgID="Equation.DSMT4" ShapeID="_x0000_i1039" DrawAspect="Content" ObjectID="_1636291481" r:id="rId89"/>
              </w:object>
            </w:r>
          </w:p>
        </w:tc>
        <w:tc>
          <w:tcPr>
            <w:tcW w:w="6406" w:type="dxa"/>
            <w:vAlign w:val="center"/>
          </w:tcPr>
          <w:p w14:paraId="01468BC9"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Size spectrum “abundance factor” that integrates prey encounter rates, predator prey mass ratios, and prey preferences (value derived from mechanistic principles in Andersen 2019; Ch. 2 Table 2.2). </w:t>
            </w:r>
          </w:p>
        </w:tc>
        <w:tc>
          <w:tcPr>
            <w:tcW w:w="1635" w:type="dxa"/>
            <w:vAlign w:val="center"/>
          </w:tcPr>
          <w:p w14:paraId="0A6D5E9C"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3</w:t>
            </w:r>
          </w:p>
        </w:tc>
      </w:tr>
      <w:tr w:rsidR="004807CB" w:rsidRPr="00214959" w14:paraId="27E6EF45" w14:textId="77777777" w:rsidTr="001169F5">
        <w:tc>
          <w:tcPr>
            <w:tcW w:w="0" w:type="auto"/>
            <w:vAlign w:val="center"/>
          </w:tcPr>
          <w:p w14:paraId="65B7BAF4" w14:textId="77777777" w:rsidR="004807CB" w:rsidRPr="00214959" w:rsidRDefault="004807CB" w:rsidP="00D34DE9">
            <w:pPr>
              <w:jc w:val="both"/>
              <w:rPr>
                <w:rFonts w:ascii="Times New Roman" w:hAnsi="Times New Roman" w:cs="Times New Roman"/>
                <w:noProof/>
                <w:sz w:val="18"/>
                <w:szCs w:val="18"/>
              </w:rPr>
            </w:pPr>
            <w:r w:rsidRPr="00214959">
              <w:rPr>
                <w:rFonts w:ascii="Times New Roman" w:hAnsi="Times New Roman" w:cs="Times New Roman"/>
                <w:i/>
                <w:sz w:val="18"/>
                <w:szCs w:val="18"/>
              </w:rPr>
              <w:t>B</w:t>
            </w:r>
            <w:r w:rsidRPr="00214959">
              <w:rPr>
                <w:rFonts w:ascii="Times New Roman" w:hAnsi="Times New Roman" w:cs="Times New Roman"/>
                <w:i/>
                <w:sz w:val="18"/>
                <w:szCs w:val="18"/>
                <w:vertAlign w:val="subscript"/>
              </w:rPr>
              <w:t>prey</w:t>
            </w:r>
          </w:p>
        </w:tc>
        <w:tc>
          <w:tcPr>
            <w:tcW w:w="6406" w:type="dxa"/>
            <w:vAlign w:val="center"/>
          </w:tcPr>
          <w:p w14:paraId="548C1AB6"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Biomass of prey expected by a focal individual </w:t>
            </w:r>
          </w:p>
        </w:tc>
        <w:tc>
          <w:tcPr>
            <w:tcW w:w="1635" w:type="dxa"/>
            <w:vAlign w:val="center"/>
          </w:tcPr>
          <w:p w14:paraId="1DE9A836"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4807CB" w:rsidRPr="00214959" w14:paraId="7DF1A008" w14:textId="77777777" w:rsidTr="001169F5">
        <w:tc>
          <w:tcPr>
            <w:tcW w:w="0" w:type="auto"/>
            <w:vAlign w:val="center"/>
          </w:tcPr>
          <w:p w14:paraId="6175E0C3" w14:textId="77777777" w:rsidR="004807CB" w:rsidRPr="00214959" w:rsidRDefault="00457B07" w:rsidP="00D34DE9">
            <w:pPr>
              <w:jc w:val="both"/>
              <w:rPr>
                <w:rFonts w:ascii="Times New Roman" w:hAnsi="Times New Roman" w:cs="Times New Roman"/>
                <w:noProof/>
                <w:sz w:val="18"/>
                <w:szCs w:val="18"/>
                <w:vertAlign w:val="subscript"/>
              </w:rPr>
            </w:pPr>
            <w:r w:rsidRPr="00457B07">
              <w:rPr>
                <w:rFonts w:ascii="Times New Roman" w:eastAsiaTheme="minorEastAsia" w:hAnsi="Times New Roman" w:cs="Times New Roman"/>
                <w:noProof/>
                <w:position w:val="-16"/>
                <w:sz w:val="18"/>
                <w:szCs w:val="18"/>
              </w:rPr>
              <w:object w:dxaOrig="320" w:dyaOrig="420" w14:anchorId="1E5D1310">
                <v:shape id="_x0000_i1038" type="#_x0000_t75" alt="" style="width:14.85pt;height:21.15pt;mso-width-percent:0;mso-height-percent:0;mso-width-percent:0;mso-height-percent:0" o:ole="">
                  <v:imagedata r:id="rId90" o:title=""/>
                </v:shape>
                <o:OLEObject Type="Embed" ProgID="Equation.DSMT4" ShapeID="_x0000_i1038" DrawAspect="Content" ObjectID="_1636291482" r:id="rId91"/>
              </w:object>
            </w:r>
            <w:r w:rsidR="004807CB" w:rsidRPr="00214959">
              <w:rPr>
                <w:rFonts w:ascii="Times New Roman" w:hAnsi="Times New Roman" w:cs="Times New Roman"/>
                <w:noProof/>
                <w:sz w:val="18"/>
                <w:szCs w:val="18"/>
                <w:vertAlign w:val="subscript"/>
              </w:rPr>
              <w:t xml:space="preserve"> </w:t>
            </w:r>
          </w:p>
        </w:tc>
        <w:tc>
          <w:tcPr>
            <w:tcW w:w="6406" w:type="dxa"/>
            <w:vAlign w:val="center"/>
          </w:tcPr>
          <w:p w14:paraId="023C899C"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Risk of mortality due to predation, which depends on body mass and position in the size spectrum</w:t>
            </w:r>
          </w:p>
        </w:tc>
        <w:tc>
          <w:tcPr>
            <w:tcW w:w="1635" w:type="dxa"/>
            <w:vAlign w:val="center"/>
          </w:tcPr>
          <w:p w14:paraId="6777E74F"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4807CB" w:rsidRPr="00214959" w14:paraId="3EE5E2A4" w14:textId="77777777" w:rsidTr="001169F5">
        <w:tc>
          <w:tcPr>
            <w:tcW w:w="0" w:type="auto"/>
            <w:vAlign w:val="center"/>
          </w:tcPr>
          <w:p w14:paraId="39955E0C" w14:textId="77777777" w:rsidR="004807CB" w:rsidRPr="00214959" w:rsidRDefault="00457B07" w:rsidP="00D34DE9">
            <w:pPr>
              <w:jc w:val="both"/>
              <w:rPr>
                <w:rFonts w:ascii="Times New Roman" w:hAnsi="Times New Roman" w:cs="Times New Roman"/>
                <w:i/>
                <w:sz w:val="18"/>
                <w:szCs w:val="18"/>
              </w:rPr>
            </w:pPr>
            <w:r w:rsidRPr="00457B07">
              <w:rPr>
                <w:rFonts w:ascii="Times New Roman" w:eastAsiaTheme="minorEastAsia" w:hAnsi="Times New Roman" w:cs="Times New Roman"/>
                <w:noProof/>
                <w:position w:val="-16"/>
                <w:sz w:val="18"/>
                <w:szCs w:val="18"/>
              </w:rPr>
              <w:object w:dxaOrig="360" w:dyaOrig="420" w14:anchorId="73B11C75">
                <v:shape id="_x0000_i1037" type="#_x0000_t75" alt="" style="width:13.05pt;height:14.85pt;mso-width-percent:0;mso-height-percent:0;mso-width-percent:0;mso-height-percent:0" o:ole="">
                  <v:imagedata r:id="rId22" o:title=""/>
                </v:shape>
                <o:OLEObject Type="Embed" ProgID="Equation.DSMT4" ShapeID="_x0000_i1037" DrawAspect="Content" ObjectID="_1636291483" r:id="rId92"/>
              </w:object>
            </w:r>
          </w:p>
        </w:tc>
        <w:tc>
          <w:tcPr>
            <w:tcW w:w="6406" w:type="dxa"/>
            <w:vAlign w:val="center"/>
          </w:tcPr>
          <w:p w14:paraId="3245D80A"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Size spectrum “predation factor” that is an anology to </w:t>
            </w:r>
            <w:r w:rsidR="00457B07" w:rsidRPr="00457B07">
              <w:rPr>
                <w:rFonts w:ascii="Times New Roman" w:eastAsiaTheme="minorEastAsia" w:hAnsi="Times New Roman" w:cs="Times New Roman"/>
                <w:noProof/>
                <w:position w:val="-12"/>
                <w:sz w:val="18"/>
                <w:szCs w:val="18"/>
              </w:rPr>
              <w:object w:dxaOrig="340" w:dyaOrig="380" w14:anchorId="6C9DB7ED">
                <v:shape id="_x0000_i1036" type="#_x0000_t75" alt="" style="width:14.85pt;height:16.2pt;mso-width-percent:0;mso-height-percent:0;mso-width-percent:0;mso-height-percent:0" o:ole="">
                  <v:imagedata r:id="rId93" o:title=""/>
                </v:shape>
                <o:OLEObject Type="Embed" ProgID="Equation.DSMT4" ShapeID="_x0000_i1036" DrawAspect="Content" ObjectID="_1636291484" r:id="rId94"/>
              </w:object>
            </w:r>
            <w:r w:rsidRPr="00214959">
              <w:rPr>
                <w:rFonts w:ascii="Times New Roman" w:hAnsi="Times New Roman" w:cs="Times New Roman"/>
                <w:sz w:val="18"/>
                <w:szCs w:val="18"/>
              </w:rPr>
              <w:t>(value derived from mechanistic principles regarding predator preferences in Andersen 2019; reported Ch. 2 Table 2.2)</w:t>
            </w:r>
          </w:p>
        </w:tc>
        <w:tc>
          <w:tcPr>
            <w:tcW w:w="1635" w:type="dxa"/>
            <w:vAlign w:val="center"/>
          </w:tcPr>
          <w:p w14:paraId="3C7DBDC4"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0.07</w:t>
            </w:r>
          </w:p>
        </w:tc>
      </w:tr>
      <w:tr w:rsidR="004807CB" w:rsidRPr="00214959" w14:paraId="7BDB01A0" w14:textId="77777777" w:rsidTr="001169F5">
        <w:tc>
          <w:tcPr>
            <w:tcW w:w="0" w:type="auto"/>
            <w:vAlign w:val="center"/>
          </w:tcPr>
          <w:p w14:paraId="143490A3" w14:textId="77777777" w:rsidR="004807CB" w:rsidRPr="00214959" w:rsidRDefault="00457B07" w:rsidP="00D34DE9">
            <w:pPr>
              <w:jc w:val="both"/>
              <w:rPr>
                <w:rFonts w:ascii="Times New Roman" w:hAnsi="Times New Roman" w:cs="Times New Roman"/>
                <w:i/>
                <w:sz w:val="18"/>
                <w:szCs w:val="18"/>
              </w:rPr>
            </w:pPr>
            <w:r w:rsidRPr="00457B07">
              <w:rPr>
                <w:rFonts w:ascii="Times New Roman" w:eastAsiaTheme="minorEastAsia" w:hAnsi="Times New Roman" w:cs="Times New Roman"/>
                <w:noProof/>
                <w:position w:val="-12"/>
                <w:sz w:val="18"/>
                <w:szCs w:val="18"/>
              </w:rPr>
              <w:object w:dxaOrig="400" w:dyaOrig="380" w14:anchorId="79A5F003">
                <v:shape id="_x0000_i1035" type="#_x0000_t75" alt="" style="width:13.95pt;height:13.95pt;mso-width-percent:0;mso-height-percent:0;mso-width-percent:0;mso-height-percent:0" o:ole="">
                  <v:imagedata r:id="rId95" o:title=""/>
                </v:shape>
                <o:OLEObject Type="Embed" ProgID="Equation.DSMT4" ShapeID="_x0000_i1035" DrawAspect="Content" ObjectID="_1636291485" r:id="rId96"/>
              </w:object>
            </w:r>
          </w:p>
        </w:tc>
        <w:tc>
          <w:tcPr>
            <w:tcW w:w="6406" w:type="dxa"/>
            <w:vAlign w:val="center"/>
          </w:tcPr>
          <w:p w14:paraId="3F9D75A3" w14:textId="68C5F26B" w:rsidR="004807CB" w:rsidRPr="00214959" w:rsidRDefault="001B7CB5" w:rsidP="00D34DE9">
            <w:pPr>
              <w:jc w:val="both"/>
              <w:rPr>
                <w:rFonts w:ascii="Times New Roman" w:hAnsi="Times New Roman" w:cs="Times New Roman"/>
                <w:sz w:val="18"/>
                <w:szCs w:val="18"/>
              </w:rPr>
            </w:pPr>
            <w:r w:rsidRPr="00214959">
              <w:rPr>
                <w:rFonts w:ascii="Times New Roman" w:hAnsi="Times New Roman" w:cs="Times New Roman"/>
                <w:sz w:val="18"/>
                <w:szCs w:val="18"/>
              </w:rPr>
              <w:t>P</w:t>
            </w:r>
            <w:r w:rsidR="004807CB" w:rsidRPr="00214959">
              <w:rPr>
                <w:rFonts w:ascii="Times New Roman" w:hAnsi="Times New Roman" w:cs="Times New Roman"/>
                <w:sz w:val="18"/>
                <w:szCs w:val="18"/>
              </w:rPr>
              <w:t xml:space="preserve">redation risk, </w:t>
            </w:r>
            <w:r w:rsidRPr="00214959">
              <w:rPr>
                <w:rFonts w:ascii="Times New Roman" w:hAnsi="Times New Roman" w:cs="Times New Roman"/>
                <w:sz w:val="18"/>
                <w:szCs w:val="18"/>
              </w:rPr>
              <w:t>comprised of</w:t>
            </w:r>
            <w:r w:rsidR="004807CB" w:rsidRPr="00214959">
              <w:rPr>
                <w:rFonts w:ascii="Times New Roman" w:hAnsi="Times New Roman" w:cs="Times New Roman"/>
                <w:sz w:val="18"/>
                <w:szCs w:val="18"/>
              </w:rPr>
              <w:t xml:space="preserve"> predator satiation estimates</w:t>
            </w:r>
            <w:r w:rsidRPr="00214959">
              <w:rPr>
                <w:rFonts w:ascii="Times New Roman" w:hAnsi="Times New Roman" w:cs="Times New Roman"/>
                <w:sz w:val="18"/>
                <w:szCs w:val="18"/>
              </w:rPr>
              <w:t xml:space="preserve"> </w:t>
            </w:r>
            <w:r w:rsidR="00457B07" w:rsidRPr="00457B07">
              <w:rPr>
                <w:rFonts w:ascii="Times New Roman" w:eastAsiaTheme="minorEastAsia" w:hAnsi="Times New Roman" w:cs="Times New Roman"/>
                <w:noProof/>
                <w:position w:val="-4"/>
                <w:sz w:val="18"/>
                <w:szCs w:val="18"/>
              </w:rPr>
              <w:object w:dxaOrig="260" w:dyaOrig="380" w14:anchorId="6DF59919">
                <v:shape id="_x0000_i1034" type="#_x0000_t75" alt="" style="width:9pt;height:13.05pt;mso-width-percent:0;mso-height-percent:0;mso-width-percent:0;mso-height-percent:0" o:ole="">
                  <v:imagedata r:id="rId97" o:title=""/>
                </v:shape>
                <o:OLEObject Type="Embed" ProgID="Equation.DSMT4" ShapeID="_x0000_i1034" DrawAspect="Content" ObjectID="_1636291486" r:id="rId98"/>
              </w:object>
            </w:r>
            <w:r w:rsidR="004807CB" w:rsidRPr="00214959">
              <w:rPr>
                <w:rFonts w:ascii="Times New Roman" w:hAnsi="Times New Roman" w:cs="Times New Roman"/>
                <w:sz w:val="18"/>
                <w:szCs w:val="18"/>
              </w:rPr>
              <w:t xml:space="preserve"> (estimated from gut contents) and predator preference (or effectiveness) </w:t>
            </w:r>
            <w:r w:rsidRPr="00214959">
              <w:rPr>
                <w:rFonts w:ascii="Times New Roman" w:hAnsi="Times New Roman" w:cs="Times New Roman"/>
                <w:sz w:val="18"/>
                <w:szCs w:val="18"/>
              </w:rPr>
              <w:t xml:space="preserve">for </w:t>
            </w:r>
            <w:r w:rsidR="004807CB" w:rsidRPr="00214959">
              <w:rPr>
                <w:rFonts w:ascii="Times New Roman" w:hAnsi="Times New Roman" w:cs="Times New Roman"/>
                <w:sz w:val="18"/>
                <w:szCs w:val="18"/>
              </w:rPr>
              <w:t>consuming prey of a given mass</w:t>
            </w:r>
            <w:r w:rsidRPr="00214959">
              <w:rPr>
                <w:rFonts w:ascii="Times New Roman" w:hAnsi="Times New Roman" w:cs="Times New Roman"/>
                <w:sz w:val="18"/>
                <w:szCs w:val="18"/>
              </w:rPr>
              <w:t xml:space="preserve"> </w:t>
            </w:r>
            <w:r w:rsidRPr="00214959">
              <w:rPr>
                <w:rFonts w:ascii="Times New Roman" w:hAnsi="Times New Roman" w:cs="Times New Roman"/>
                <w:i/>
                <w:iCs/>
                <w:sz w:val="18"/>
                <w:szCs w:val="18"/>
              </w:rPr>
              <w:t>h</w:t>
            </w:r>
            <w:r w:rsidR="004807CB" w:rsidRPr="00214959">
              <w:rPr>
                <w:rFonts w:ascii="Times New Roman" w:hAnsi="Times New Roman" w:cs="Times New Roman"/>
                <w:sz w:val="18"/>
                <w:szCs w:val="18"/>
              </w:rPr>
              <w:t xml:space="preserve"> (Andersen 2019)  </w:t>
            </w:r>
          </w:p>
        </w:tc>
        <w:tc>
          <w:tcPr>
            <w:tcW w:w="1635" w:type="dxa"/>
            <w:vAlign w:val="center"/>
          </w:tcPr>
          <w:p w14:paraId="16B6BF71" w14:textId="0945D58F" w:rsidR="004807CB" w:rsidRPr="00214959" w:rsidRDefault="009029B5" w:rsidP="00D34DE9">
            <w:pPr>
              <w:jc w:val="both"/>
              <w:rPr>
                <w:rFonts w:ascii="Times New Roman" w:hAnsi="Times New Roman" w:cs="Times New Roman"/>
                <w:sz w:val="18"/>
                <w:szCs w:val="18"/>
              </w:rPr>
            </w:pPr>
            <w:r w:rsidRPr="00214959">
              <w:rPr>
                <w:rFonts w:ascii="Times New Roman" w:hAnsi="Times New Roman" w:cs="Times New Roman"/>
                <w:sz w:val="18"/>
                <w:szCs w:val="18"/>
              </w:rPr>
              <w:t>1</w:t>
            </w:r>
            <w:r w:rsidR="004807CB" w:rsidRPr="00214959">
              <w:rPr>
                <w:rFonts w:ascii="Times New Roman" w:hAnsi="Times New Roman" w:cs="Times New Roman"/>
                <w:sz w:val="18"/>
                <w:szCs w:val="18"/>
              </w:rPr>
              <w:t>5,</w:t>
            </w:r>
            <w:r w:rsidRPr="00214959">
              <w:rPr>
                <w:rFonts w:ascii="Times New Roman" w:hAnsi="Times New Roman" w:cs="Times New Roman"/>
                <w:sz w:val="18"/>
                <w:szCs w:val="18"/>
              </w:rPr>
              <w:t>20</w:t>
            </w:r>
          </w:p>
        </w:tc>
      </w:tr>
      <w:tr w:rsidR="004807CB" w:rsidRPr="00214959" w14:paraId="7D9E3781" w14:textId="77777777" w:rsidTr="001169F5">
        <w:tc>
          <w:tcPr>
            <w:tcW w:w="0" w:type="auto"/>
            <w:vAlign w:val="center"/>
          </w:tcPr>
          <w:p w14:paraId="1BDA6471"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n</w:t>
            </w:r>
          </w:p>
        </w:tc>
        <w:tc>
          <w:tcPr>
            <w:tcW w:w="6406" w:type="dxa"/>
            <w:vAlign w:val="center"/>
          </w:tcPr>
          <w:p w14:paraId="244C0CB5"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Predator consumption exponent that determines how metabolic requirements increase with body mass (estimated in Andersen 2019; Ch. 2 Table 2.2)</w:t>
            </w:r>
          </w:p>
        </w:tc>
        <w:tc>
          <w:tcPr>
            <w:tcW w:w="1635" w:type="dxa"/>
            <w:vAlign w:val="center"/>
          </w:tcPr>
          <w:p w14:paraId="14904470"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0.75</w:t>
            </w:r>
          </w:p>
        </w:tc>
      </w:tr>
      <w:tr w:rsidR="004807CB" w:rsidRPr="00214959" w14:paraId="67ACF925" w14:textId="77777777" w:rsidTr="001169F5">
        <w:tc>
          <w:tcPr>
            <w:tcW w:w="0" w:type="auto"/>
            <w:vAlign w:val="center"/>
          </w:tcPr>
          <w:p w14:paraId="39C44042" w14:textId="77777777" w:rsidR="004807CB" w:rsidRPr="00214959" w:rsidRDefault="004807CB" w:rsidP="00D34DE9">
            <w:pPr>
              <w:jc w:val="both"/>
              <w:rPr>
                <w:rFonts w:ascii="Times New Roman" w:hAnsi="Times New Roman" w:cs="Times New Roman"/>
                <w:sz w:val="18"/>
                <w:szCs w:val="18"/>
              </w:rPr>
            </w:pPr>
            <w:r w:rsidRPr="00214959">
              <w:rPr>
                <w:rFonts w:ascii="Cambria Math" w:hAnsi="Cambria Math" w:cs="Cambria Math"/>
                <w:sz w:val="18"/>
                <w:szCs w:val="18"/>
              </w:rPr>
              <w:t>𝜏</w:t>
            </w:r>
          </w:p>
        </w:tc>
        <w:tc>
          <w:tcPr>
            <w:tcW w:w="6406" w:type="dxa"/>
            <w:vAlign w:val="center"/>
          </w:tcPr>
          <w:p w14:paraId="38E1E923"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Temperature of the environment (in degrees Kelvin)</w:t>
            </w:r>
          </w:p>
        </w:tc>
        <w:tc>
          <w:tcPr>
            <w:tcW w:w="1635" w:type="dxa"/>
            <w:vAlign w:val="center"/>
          </w:tcPr>
          <w:p w14:paraId="4DB9B04B"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290,295</w:t>
            </w:r>
          </w:p>
        </w:tc>
      </w:tr>
      <w:tr w:rsidR="004807CB" w:rsidRPr="00214959" w14:paraId="0F5756E6" w14:textId="77777777" w:rsidTr="001169F5">
        <w:tc>
          <w:tcPr>
            <w:tcW w:w="0" w:type="auto"/>
            <w:vAlign w:val="center"/>
          </w:tcPr>
          <w:p w14:paraId="71DF00B7"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C</w:t>
            </w:r>
          </w:p>
        </w:tc>
        <w:tc>
          <w:tcPr>
            <w:tcW w:w="6406" w:type="dxa"/>
            <w:vAlign w:val="center"/>
          </w:tcPr>
          <w:p w14:paraId="132B6B7D"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Metabolic requirements (costs) that scale with mass and temperature</w:t>
            </w:r>
          </w:p>
        </w:tc>
        <w:tc>
          <w:tcPr>
            <w:tcW w:w="1635" w:type="dxa"/>
            <w:vAlign w:val="center"/>
          </w:tcPr>
          <w:p w14:paraId="03C74965"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4807CB" w:rsidRPr="00214959" w14:paraId="556415C5" w14:textId="77777777" w:rsidTr="001169F5">
        <w:tc>
          <w:tcPr>
            <w:tcW w:w="0" w:type="auto"/>
            <w:vAlign w:val="center"/>
          </w:tcPr>
          <w:p w14:paraId="24AD79AB"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c</w:t>
            </w:r>
          </w:p>
        </w:tc>
        <w:tc>
          <w:tcPr>
            <w:tcW w:w="6406" w:type="dxa"/>
            <w:vAlign w:val="center"/>
          </w:tcPr>
          <w:p w14:paraId="2E214CDF" w14:textId="3D2CD60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Normalization constant scaling metabolic costs</w:t>
            </w:r>
            <w:r w:rsidR="00C90570" w:rsidRPr="00214959">
              <w:rPr>
                <w:rFonts w:ascii="Times New Roman" w:hAnsi="Times New Roman" w:cs="Times New Roman"/>
                <w:sz w:val="18"/>
                <w:szCs w:val="18"/>
              </w:rPr>
              <w:t xml:space="preserve"> (in J)</w:t>
            </w:r>
            <w:r w:rsidR="00752E91" w:rsidRPr="00214959">
              <w:rPr>
                <w:rFonts w:ascii="Times New Roman" w:hAnsi="Times New Roman" w:cs="Times New Roman"/>
                <w:sz w:val="18"/>
                <w:szCs w:val="18"/>
              </w:rPr>
              <w:t xml:space="preserve">, based on </w:t>
            </w:r>
            <w:r w:rsidR="00DF380C" w:rsidRPr="00214959">
              <w:rPr>
                <w:rFonts w:ascii="Times New Roman" w:hAnsi="Times New Roman" w:cs="Times New Roman"/>
                <w:sz w:val="18"/>
                <w:szCs w:val="18"/>
              </w:rPr>
              <w:t xml:space="preserve">metabolic rate data from </w:t>
            </w:r>
            <w:r w:rsidR="00E25E3E" w:rsidRPr="00214959">
              <w:rPr>
                <w:rFonts w:ascii="Times New Roman" w:hAnsi="Times New Roman" w:cs="Times New Roman"/>
                <w:sz w:val="18"/>
                <w:szCs w:val="18"/>
              </w:rPr>
              <w:t>tunas</w:t>
            </w:r>
            <w:r w:rsidR="00AC1406" w:rsidRPr="00214959">
              <w:rPr>
                <w:rFonts w:ascii="Times New Roman" w:hAnsi="Times New Roman" w:cs="Times New Roman"/>
                <w:sz w:val="18"/>
                <w:szCs w:val="18"/>
              </w:rPr>
              <w:t xml:space="preserve"> (Kitchell et al. 1978)</w:t>
            </w:r>
          </w:p>
        </w:tc>
        <w:tc>
          <w:tcPr>
            <w:tcW w:w="1635" w:type="dxa"/>
            <w:vAlign w:val="center"/>
          </w:tcPr>
          <w:p w14:paraId="2252E3F4" w14:textId="77777777" w:rsidR="001169F5" w:rsidRPr="00214959" w:rsidRDefault="005B5F49"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1.67</w:t>
            </w:r>
            <w:r w:rsidR="004807CB" w:rsidRPr="00214959">
              <w:rPr>
                <w:rFonts w:ascii="Times New Roman" w:hAnsi="Times New Roman" w:cs="Times New Roman"/>
                <w:color w:val="212121"/>
                <w:sz w:val="18"/>
                <w:szCs w:val="18"/>
              </w:rPr>
              <w:t xml:space="preserve"> × 10</w:t>
            </w:r>
            <w:r w:rsidR="004807CB" w:rsidRPr="00214959">
              <w:rPr>
                <w:rFonts w:ascii="Times New Roman" w:hAnsi="Times New Roman" w:cs="Times New Roman"/>
                <w:color w:val="212121"/>
                <w:sz w:val="18"/>
                <w:szCs w:val="18"/>
                <w:vertAlign w:val="superscript"/>
              </w:rPr>
              <w:t>1</w:t>
            </w:r>
            <w:r w:rsidR="00E63CEC" w:rsidRPr="00214959">
              <w:rPr>
                <w:rFonts w:ascii="Times New Roman" w:hAnsi="Times New Roman" w:cs="Times New Roman"/>
                <w:color w:val="212121"/>
                <w:sz w:val="18"/>
                <w:szCs w:val="18"/>
                <w:vertAlign w:val="superscript"/>
              </w:rPr>
              <w:t>6</w:t>
            </w:r>
            <w:r w:rsidR="001169F5" w:rsidRPr="00214959">
              <w:rPr>
                <w:rFonts w:ascii="Times New Roman" w:hAnsi="Times New Roman" w:cs="Times New Roman"/>
                <w:color w:val="212121"/>
                <w:sz w:val="18"/>
                <w:szCs w:val="18"/>
              </w:rPr>
              <w:t xml:space="preserve">, </w:t>
            </w:r>
          </w:p>
          <w:p w14:paraId="4E8EBFE2" w14:textId="442D8BA4" w:rsidR="004807CB" w:rsidRPr="00214959" w:rsidRDefault="001169F5" w:rsidP="00D34DE9">
            <w:pPr>
              <w:jc w:val="both"/>
              <w:rPr>
                <w:rFonts w:ascii="Times New Roman" w:hAnsi="Times New Roman" w:cs="Times New Roman"/>
                <w:sz w:val="18"/>
                <w:szCs w:val="18"/>
              </w:rPr>
            </w:pPr>
            <w:r w:rsidRPr="00214959">
              <w:rPr>
                <w:rFonts w:ascii="Times New Roman" w:hAnsi="Times New Roman" w:cs="Times New Roman"/>
                <w:color w:val="212121"/>
                <w:sz w:val="18"/>
                <w:szCs w:val="18"/>
              </w:rPr>
              <w:t>5× 10</w:t>
            </w:r>
            <w:r w:rsidRPr="00214959">
              <w:rPr>
                <w:rFonts w:ascii="Times New Roman" w:hAnsi="Times New Roman" w:cs="Times New Roman"/>
                <w:color w:val="212121"/>
                <w:sz w:val="18"/>
                <w:szCs w:val="18"/>
                <w:vertAlign w:val="superscript"/>
              </w:rPr>
              <w:t>16</w:t>
            </w:r>
          </w:p>
        </w:tc>
      </w:tr>
      <w:tr w:rsidR="004807CB" w:rsidRPr="00214959" w14:paraId="432B37FE" w14:textId="77777777" w:rsidTr="001169F5">
        <w:tc>
          <w:tcPr>
            <w:tcW w:w="0" w:type="auto"/>
            <w:vAlign w:val="center"/>
          </w:tcPr>
          <w:p w14:paraId="7BA40A25"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k</w:t>
            </w:r>
          </w:p>
        </w:tc>
        <w:tc>
          <w:tcPr>
            <w:tcW w:w="6406" w:type="dxa"/>
            <w:vAlign w:val="center"/>
          </w:tcPr>
          <w:p w14:paraId="5F2616A4" w14:textId="77777777" w:rsidR="004807CB" w:rsidRPr="00214959" w:rsidRDefault="004807CB" w:rsidP="00D34DE9">
            <w:pPr>
              <w:shd w:val="clear" w:color="auto" w:fill="FFFFFF"/>
              <w:jc w:val="both"/>
              <w:rPr>
                <w:rFonts w:ascii="Times New Roman" w:hAnsi="Times New Roman" w:cs="Times New Roman"/>
                <w:color w:val="212121"/>
                <w:sz w:val="18"/>
                <w:szCs w:val="18"/>
              </w:rPr>
            </w:pPr>
            <w:r w:rsidRPr="00214959">
              <w:rPr>
                <w:rFonts w:ascii="Times New Roman" w:hAnsi="Times New Roman" w:cs="Times New Roman"/>
                <w:sz w:val="18"/>
                <w:szCs w:val="18"/>
              </w:rPr>
              <w:t xml:space="preserve">Boltzmann constant, relating particle energy to temperature in units of </w:t>
            </w:r>
            <w:r w:rsidRPr="00214959">
              <w:rPr>
                <w:rFonts w:ascii="Times New Roman" w:hAnsi="Times New Roman" w:cs="Times New Roman"/>
                <w:color w:val="212121"/>
                <w:sz w:val="18"/>
                <w:szCs w:val="18"/>
              </w:rPr>
              <w:t>m</w:t>
            </w:r>
            <w:r w:rsidRPr="00214959">
              <w:rPr>
                <w:rFonts w:ascii="Times New Roman" w:hAnsi="Times New Roman" w:cs="Times New Roman"/>
                <w:color w:val="212121"/>
                <w:sz w:val="18"/>
                <w:szCs w:val="18"/>
                <w:vertAlign w:val="superscript"/>
              </w:rPr>
              <w:t>2</w:t>
            </w:r>
            <w:r w:rsidRPr="00214959">
              <w:rPr>
                <w:rFonts w:ascii="Times New Roman" w:hAnsi="Times New Roman" w:cs="Times New Roman"/>
                <w:color w:val="212121"/>
                <w:sz w:val="18"/>
                <w:szCs w:val="18"/>
              </w:rPr>
              <w:t> kg s</w:t>
            </w:r>
            <w:r w:rsidRPr="00214959">
              <w:rPr>
                <w:rFonts w:ascii="Times New Roman" w:hAnsi="Times New Roman" w:cs="Times New Roman"/>
                <w:color w:val="212121"/>
                <w:sz w:val="18"/>
                <w:szCs w:val="18"/>
                <w:vertAlign w:val="superscript"/>
              </w:rPr>
              <w:t>-2</w:t>
            </w:r>
            <w:r w:rsidRPr="00214959">
              <w:rPr>
                <w:rFonts w:ascii="Times New Roman" w:hAnsi="Times New Roman" w:cs="Times New Roman"/>
                <w:color w:val="212121"/>
                <w:sz w:val="18"/>
                <w:szCs w:val="18"/>
              </w:rPr>
              <w:t> K</w:t>
            </w:r>
            <w:r w:rsidRPr="00214959">
              <w:rPr>
                <w:rFonts w:ascii="Times New Roman" w:hAnsi="Times New Roman" w:cs="Times New Roman"/>
                <w:color w:val="212121"/>
                <w:sz w:val="18"/>
                <w:szCs w:val="18"/>
                <w:vertAlign w:val="superscript"/>
              </w:rPr>
              <w:t>-1</w:t>
            </w:r>
          </w:p>
        </w:tc>
        <w:tc>
          <w:tcPr>
            <w:tcW w:w="1635" w:type="dxa"/>
            <w:vAlign w:val="center"/>
          </w:tcPr>
          <w:p w14:paraId="533F6C51"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color w:val="212121"/>
                <w:sz w:val="18"/>
                <w:szCs w:val="18"/>
              </w:rPr>
              <w:t>1.3  × 10</w:t>
            </w:r>
            <w:r w:rsidRPr="00214959">
              <w:rPr>
                <w:rFonts w:ascii="Times New Roman" w:hAnsi="Times New Roman" w:cs="Times New Roman"/>
                <w:color w:val="212121"/>
                <w:sz w:val="18"/>
                <w:szCs w:val="18"/>
                <w:vertAlign w:val="superscript"/>
              </w:rPr>
              <w:t>-23</w:t>
            </w:r>
            <w:r w:rsidRPr="00214959">
              <w:rPr>
                <w:rFonts w:ascii="Times New Roman" w:hAnsi="Times New Roman" w:cs="Times New Roman"/>
                <w:color w:val="212121"/>
                <w:sz w:val="18"/>
                <w:szCs w:val="18"/>
              </w:rPr>
              <w:t> </w:t>
            </w:r>
          </w:p>
        </w:tc>
      </w:tr>
      <w:tr w:rsidR="004807CB" w:rsidRPr="00214959" w14:paraId="147A1DF2" w14:textId="77777777" w:rsidTr="001169F5">
        <w:tc>
          <w:tcPr>
            <w:tcW w:w="0" w:type="auto"/>
            <w:vAlign w:val="center"/>
          </w:tcPr>
          <w:p w14:paraId="6C0FD992"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E</w:t>
            </w:r>
          </w:p>
        </w:tc>
        <w:tc>
          <w:tcPr>
            <w:tcW w:w="6406" w:type="dxa"/>
            <w:vAlign w:val="center"/>
          </w:tcPr>
          <w:p w14:paraId="371AAF20"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The average activation energy for the rate limiting enzymes in metabolism in units of joules; from the metabolic theory of ecology (Gilooly et al. 2001).</w:t>
            </w:r>
          </w:p>
        </w:tc>
        <w:tc>
          <w:tcPr>
            <w:tcW w:w="1635" w:type="dxa"/>
            <w:vAlign w:val="center"/>
          </w:tcPr>
          <w:p w14:paraId="15BD267C"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color w:val="212121"/>
                <w:sz w:val="18"/>
                <w:szCs w:val="18"/>
              </w:rPr>
              <w:t>1.04  × 10</w:t>
            </w:r>
            <w:r w:rsidRPr="00214959">
              <w:rPr>
                <w:rFonts w:ascii="Times New Roman" w:hAnsi="Times New Roman" w:cs="Times New Roman"/>
                <w:color w:val="212121"/>
                <w:sz w:val="18"/>
                <w:szCs w:val="18"/>
                <w:vertAlign w:val="superscript"/>
              </w:rPr>
              <w:t>-19</w:t>
            </w:r>
            <w:r w:rsidRPr="00214959">
              <w:rPr>
                <w:rFonts w:ascii="Times New Roman" w:hAnsi="Times New Roman" w:cs="Times New Roman"/>
                <w:color w:val="212121"/>
                <w:sz w:val="18"/>
                <w:szCs w:val="18"/>
              </w:rPr>
              <w:t> </w:t>
            </w:r>
          </w:p>
        </w:tc>
      </w:tr>
      <w:tr w:rsidR="004807CB" w:rsidRPr="00214959" w14:paraId="2B03E5A1" w14:textId="77777777" w:rsidTr="001169F5">
        <w:tc>
          <w:tcPr>
            <w:tcW w:w="0" w:type="auto"/>
            <w:vAlign w:val="center"/>
          </w:tcPr>
          <w:p w14:paraId="2BDB778D" w14:textId="77777777" w:rsidR="004807CB" w:rsidRPr="00214959" w:rsidRDefault="004807CB" w:rsidP="00D34DE9">
            <w:pPr>
              <w:jc w:val="both"/>
              <w:rPr>
                <w:rFonts w:ascii="Times New Roman" w:hAnsi="Times New Roman" w:cs="Times New Roman"/>
                <w:sz w:val="18"/>
                <w:szCs w:val="18"/>
              </w:rPr>
            </w:pPr>
            <w:r w:rsidRPr="00214959">
              <w:rPr>
                <w:rFonts w:ascii="Cambria Math" w:hAnsi="Cambria Math" w:cs="Cambria Math"/>
                <w:sz w:val="18"/>
                <w:szCs w:val="18"/>
              </w:rPr>
              <w:t>𝜃</w:t>
            </w:r>
          </w:p>
        </w:tc>
        <w:tc>
          <w:tcPr>
            <w:tcW w:w="6406" w:type="dxa"/>
            <w:vAlign w:val="center"/>
          </w:tcPr>
          <w:p w14:paraId="1D861D43"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Metabolic scaling exponent; values vary among clade, here we use a value reported for tunas (Clarke and Johnston 1999)</w:t>
            </w:r>
          </w:p>
        </w:tc>
        <w:tc>
          <w:tcPr>
            <w:tcW w:w="1635" w:type="dxa"/>
            <w:vAlign w:val="center"/>
          </w:tcPr>
          <w:p w14:paraId="3D1D604B"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0.66</w:t>
            </w:r>
          </w:p>
        </w:tc>
      </w:tr>
      <w:tr w:rsidR="004807CB" w:rsidRPr="00214959" w14:paraId="4C56DCC2" w14:textId="77777777" w:rsidTr="001169F5">
        <w:tc>
          <w:tcPr>
            <w:tcW w:w="0" w:type="auto"/>
            <w:vAlign w:val="center"/>
          </w:tcPr>
          <w:p w14:paraId="4F8D16CC" w14:textId="77777777" w:rsidR="004807CB" w:rsidRPr="00214959" w:rsidRDefault="004807CB" w:rsidP="00D34DE9">
            <w:pPr>
              <w:jc w:val="both"/>
              <w:rPr>
                <w:rFonts w:ascii="Times New Roman" w:hAnsi="Times New Roman" w:cs="Times New Roman"/>
                <w:sz w:val="18"/>
                <w:szCs w:val="18"/>
              </w:rPr>
            </w:pPr>
            <w:r w:rsidRPr="00214959">
              <w:rPr>
                <w:rFonts w:ascii="Cambria Math" w:hAnsi="Cambria Math" w:cs="Cambria Math"/>
                <w:sz w:val="18"/>
                <w:szCs w:val="18"/>
              </w:rPr>
              <w:t>𝜌</w:t>
            </w:r>
          </w:p>
        </w:tc>
        <w:tc>
          <w:tcPr>
            <w:tcW w:w="6406" w:type="dxa"/>
            <w:vAlign w:val="center"/>
          </w:tcPr>
          <w:p w14:paraId="72B06A9F"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The energy density of tuna body mass in our model in J/kg (estimated empirically and reported in Chapman et al. 2011)</w:t>
            </w:r>
          </w:p>
        </w:tc>
        <w:tc>
          <w:tcPr>
            <w:tcW w:w="1635" w:type="dxa"/>
            <w:vAlign w:val="center"/>
          </w:tcPr>
          <w:p w14:paraId="74F73FC8"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color w:val="212121"/>
                <w:sz w:val="18"/>
                <w:szCs w:val="18"/>
              </w:rPr>
              <w:t>4.2  × 10</w:t>
            </w:r>
            <w:r w:rsidRPr="00214959">
              <w:rPr>
                <w:rFonts w:ascii="Times New Roman" w:hAnsi="Times New Roman" w:cs="Times New Roman"/>
                <w:color w:val="212121"/>
                <w:sz w:val="18"/>
                <w:szCs w:val="18"/>
                <w:vertAlign w:val="superscript"/>
              </w:rPr>
              <w:t>6</w:t>
            </w:r>
            <w:r w:rsidRPr="00214959">
              <w:rPr>
                <w:rFonts w:ascii="Times New Roman" w:hAnsi="Times New Roman" w:cs="Times New Roman"/>
                <w:color w:val="212121"/>
                <w:sz w:val="18"/>
                <w:szCs w:val="18"/>
              </w:rPr>
              <w:t> </w:t>
            </w:r>
          </w:p>
        </w:tc>
      </w:tr>
      <w:tr w:rsidR="004807CB" w:rsidRPr="00214959" w14:paraId="4209B9F0" w14:textId="77777777" w:rsidTr="001169F5">
        <w:tc>
          <w:tcPr>
            <w:tcW w:w="0" w:type="auto"/>
            <w:vAlign w:val="center"/>
          </w:tcPr>
          <w:p w14:paraId="3B5FD71E"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t</w:t>
            </w:r>
          </w:p>
        </w:tc>
        <w:tc>
          <w:tcPr>
            <w:tcW w:w="6406" w:type="dxa"/>
            <w:vAlign w:val="center"/>
          </w:tcPr>
          <w:p w14:paraId="66CC6F2A"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Time in monthly time steps in the dynamic model</w:t>
            </w:r>
          </w:p>
        </w:tc>
        <w:tc>
          <w:tcPr>
            <w:tcW w:w="1635" w:type="dxa"/>
            <w:vAlign w:val="center"/>
          </w:tcPr>
          <w:p w14:paraId="4BD19338"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3D131C48" w14:textId="77777777" w:rsidTr="001169F5">
        <w:tc>
          <w:tcPr>
            <w:tcW w:w="0" w:type="auto"/>
            <w:vAlign w:val="center"/>
          </w:tcPr>
          <w:p w14:paraId="0A2F09ED"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T</w:t>
            </w:r>
            <w:r w:rsidRPr="00214959">
              <w:rPr>
                <w:rFonts w:ascii="Times New Roman" w:hAnsi="Times New Roman" w:cs="Times New Roman"/>
                <w:i/>
                <w:sz w:val="18"/>
                <w:szCs w:val="18"/>
                <w:vertAlign w:val="subscript"/>
              </w:rPr>
              <w:t>max</w:t>
            </w:r>
          </w:p>
        </w:tc>
        <w:tc>
          <w:tcPr>
            <w:tcW w:w="6406" w:type="dxa"/>
            <w:vAlign w:val="center"/>
          </w:tcPr>
          <w:p w14:paraId="499C857D" w14:textId="23863AE6"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Maximum lifespan in years</w:t>
            </w:r>
          </w:p>
        </w:tc>
        <w:tc>
          <w:tcPr>
            <w:tcW w:w="1635" w:type="dxa"/>
            <w:vAlign w:val="center"/>
          </w:tcPr>
          <w:p w14:paraId="14B9F5B0" w14:textId="40E77523"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18</w:t>
            </w:r>
          </w:p>
        </w:tc>
      </w:tr>
      <w:tr w:rsidR="004807CB" w:rsidRPr="00214959" w14:paraId="1456F4FC" w14:textId="77777777" w:rsidTr="001169F5">
        <w:tc>
          <w:tcPr>
            <w:tcW w:w="0" w:type="auto"/>
            <w:vAlign w:val="center"/>
          </w:tcPr>
          <w:p w14:paraId="2130CA9A"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l</w:t>
            </w:r>
          </w:p>
        </w:tc>
        <w:tc>
          <w:tcPr>
            <w:tcW w:w="6406" w:type="dxa"/>
            <w:vAlign w:val="center"/>
          </w:tcPr>
          <w:p w14:paraId="67D9449E"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Body length (in cm) – this is a dynamic state variable but can only increase with time. The maximum value is 375 cm.</w:t>
            </w:r>
          </w:p>
        </w:tc>
        <w:tc>
          <w:tcPr>
            <w:tcW w:w="1635" w:type="dxa"/>
            <w:vAlign w:val="center"/>
          </w:tcPr>
          <w:p w14:paraId="152A56F7"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5D384BDC" w14:textId="77777777" w:rsidTr="001169F5">
        <w:tc>
          <w:tcPr>
            <w:tcW w:w="0" w:type="auto"/>
            <w:vAlign w:val="center"/>
          </w:tcPr>
          <w:p w14:paraId="67012450"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s</w:t>
            </w:r>
          </w:p>
        </w:tc>
        <w:tc>
          <w:tcPr>
            <w:tcW w:w="6406" w:type="dxa"/>
            <w:vAlign w:val="center"/>
          </w:tcPr>
          <w:p w14:paraId="31DAF6D1"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Lipid stores (in joules) – this is a dynamic state variable representing energy stores that can be used for metabolism, growth, and reproduction. </w:t>
            </w:r>
          </w:p>
        </w:tc>
        <w:tc>
          <w:tcPr>
            <w:tcW w:w="1635" w:type="dxa"/>
            <w:vAlign w:val="center"/>
          </w:tcPr>
          <w:p w14:paraId="383B7D07"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78F6016F" w14:textId="77777777" w:rsidTr="001169F5">
        <w:tc>
          <w:tcPr>
            <w:tcW w:w="0" w:type="auto"/>
            <w:vAlign w:val="center"/>
          </w:tcPr>
          <w:p w14:paraId="53C31A5A" w14:textId="77777777" w:rsidR="004807CB" w:rsidRPr="00214959" w:rsidRDefault="00457B07" w:rsidP="00D34DE9">
            <w:pPr>
              <w:jc w:val="both"/>
              <w:rPr>
                <w:rFonts w:ascii="Times New Roman" w:hAnsi="Times New Roman" w:cs="Times New Roman"/>
                <w:i/>
                <w:sz w:val="18"/>
                <w:szCs w:val="18"/>
                <w:vertAlign w:val="subscript"/>
              </w:rPr>
            </w:pPr>
            <w:r w:rsidRPr="00457B07">
              <w:rPr>
                <w:rFonts w:ascii="Times New Roman" w:eastAsiaTheme="minorEastAsia" w:hAnsi="Times New Roman" w:cs="Times New Roman"/>
                <w:noProof/>
                <w:position w:val="-12"/>
                <w:sz w:val="18"/>
                <w:szCs w:val="18"/>
              </w:rPr>
              <w:object w:dxaOrig="280" w:dyaOrig="380" w14:anchorId="01FF5796">
                <v:shape id="_x0000_i1033" type="#_x0000_t75" alt="" style="width:13.95pt;height:18.9pt;mso-width-percent:0;mso-height-percent:0;mso-width-percent:0;mso-height-percent:0" o:ole="">
                  <v:imagedata r:id="rId99" o:title=""/>
                </v:shape>
                <o:OLEObject Type="Embed" ProgID="Equation.DSMT4" ShapeID="_x0000_i1033" DrawAspect="Content" ObjectID="_1636291487" r:id="rId100"/>
              </w:object>
            </w:r>
            <w:r w:rsidR="004807CB" w:rsidRPr="00214959">
              <w:rPr>
                <w:rFonts w:ascii="Times New Roman" w:hAnsi="Times New Roman" w:cs="Times New Roman"/>
                <w:i/>
                <w:sz w:val="18"/>
                <w:szCs w:val="18"/>
                <w:vertAlign w:val="subscript"/>
              </w:rPr>
              <w:t xml:space="preserve"> </w:t>
            </w:r>
          </w:p>
        </w:tc>
        <w:tc>
          <w:tcPr>
            <w:tcW w:w="6406" w:type="dxa"/>
            <w:vAlign w:val="center"/>
          </w:tcPr>
          <w:p w14:paraId="7ED6C9F4"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Structural mass of the individual (in kg); a cubic function of length</w:t>
            </w:r>
          </w:p>
        </w:tc>
        <w:tc>
          <w:tcPr>
            <w:tcW w:w="1635" w:type="dxa"/>
            <w:vAlign w:val="center"/>
          </w:tcPr>
          <w:p w14:paraId="110E9EFD"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161407EE" w14:textId="77777777" w:rsidTr="001169F5">
        <w:tc>
          <w:tcPr>
            <w:tcW w:w="0" w:type="auto"/>
            <w:vAlign w:val="center"/>
          </w:tcPr>
          <w:p w14:paraId="10A20201"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a</w:t>
            </w:r>
          </w:p>
        </w:tc>
        <w:tc>
          <w:tcPr>
            <w:tcW w:w="6406" w:type="dxa"/>
            <w:vAlign w:val="center"/>
          </w:tcPr>
          <w:p w14:paraId="32338B73"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Scale coefficient relating length to structural mass, estimated empirically for bluefin tuna and reported in ICCAT (2015)</w:t>
            </w:r>
          </w:p>
        </w:tc>
        <w:tc>
          <w:tcPr>
            <w:tcW w:w="1635" w:type="dxa"/>
            <w:vAlign w:val="center"/>
          </w:tcPr>
          <w:p w14:paraId="7E797F42"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1.0  × 10</w:t>
            </w:r>
            <w:r w:rsidRPr="00214959">
              <w:rPr>
                <w:rFonts w:ascii="Times New Roman" w:hAnsi="Times New Roman" w:cs="Times New Roman"/>
                <w:color w:val="212121"/>
                <w:sz w:val="18"/>
                <w:szCs w:val="18"/>
                <w:vertAlign w:val="superscript"/>
              </w:rPr>
              <w:t>-5</w:t>
            </w:r>
          </w:p>
        </w:tc>
      </w:tr>
      <w:tr w:rsidR="004807CB" w:rsidRPr="00214959" w14:paraId="47E66725" w14:textId="77777777" w:rsidTr="001169F5">
        <w:tc>
          <w:tcPr>
            <w:tcW w:w="0" w:type="auto"/>
            <w:vAlign w:val="center"/>
          </w:tcPr>
          <w:p w14:paraId="1981002B" w14:textId="77777777" w:rsidR="004807CB" w:rsidRPr="00214959" w:rsidRDefault="00457B07" w:rsidP="00D34DE9">
            <w:pPr>
              <w:jc w:val="both"/>
              <w:rPr>
                <w:rFonts w:ascii="Times New Roman" w:hAnsi="Times New Roman" w:cs="Times New Roman"/>
                <w:i/>
                <w:sz w:val="18"/>
                <w:szCs w:val="18"/>
              </w:rPr>
            </w:pPr>
            <w:r w:rsidRPr="00457B07">
              <w:rPr>
                <w:rFonts w:ascii="Times New Roman" w:eastAsiaTheme="minorEastAsia" w:hAnsi="Times New Roman" w:cs="Times New Roman"/>
                <w:noProof/>
                <w:position w:val="-12"/>
                <w:sz w:val="18"/>
                <w:szCs w:val="18"/>
              </w:rPr>
              <w:object w:dxaOrig="300" w:dyaOrig="380" w14:anchorId="3BCFC094">
                <v:shape id="_x0000_i1032" type="#_x0000_t75" alt="" style="width:12.15pt;height:17.1pt;mso-width-percent:0;mso-height-percent:0;mso-width-percent:0;mso-height-percent:0" o:ole="">
                  <v:imagedata r:id="rId101" o:title=""/>
                </v:shape>
                <o:OLEObject Type="Embed" ProgID="Equation.DSMT4" ShapeID="_x0000_i1032" DrawAspect="Content" ObjectID="_1636291488" r:id="rId102"/>
              </w:object>
            </w:r>
          </w:p>
        </w:tc>
        <w:tc>
          <w:tcPr>
            <w:tcW w:w="6406" w:type="dxa"/>
            <w:vAlign w:val="center"/>
          </w:tcPr>
          <w:p w14:paraId="04F028C6"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Lipid mass of the individual (in kg); </w:t>
            </w:r>
            <w:r w:rsidR="00457B07" w:rsidRPr="00457B07">
              <w:rPr>
                <w:rFonts w:ascii="Times New Roman" w:eastAsiaTheme="minorEastAsia" w:hAnsi="Times New Roman" w:cs="Times New Roman"/>
                <w:noProof/>
                <w:position w:val="-12"/>
                <w:sz w:val="18"/>
                <w:szCs w:val="18"/>
              </w:rPr>
              <w:object w:dxaOrig="300" w:dyaOrig="380" w14:anchorId="2C1BB241">
                <v:shape id="_x0000_i1031" type="#_x0000_t75" alt="" style="width:13.95pt;height:18.9pt;mso-width-percent:0;mso-height-percent:0;mso-width-percent:0;mso-height-percent:0" o:ole="">
                  <v:imagedata r:id="rId103" o:title=""/>
                </v:shape>
                <o:OLEObject Type="Embed" ProgID="Equation.DSMT4" ShapeID="_x0000_i1031" DrawAspect="Content" ObjectID="_1636291489" r:id="rId104"/>
              </w:object>
            </w:r>
            <w:r w:rsidRPr="00214959">
              <w:rPr>
                <w:rFonts w:ascii="Times New Roman" w:hAnsi="Times New Roman" w:cs="Times New Roman"/>
                <w:sz w:val="18"/>
                <w:szCs w:val="18"/>
              </w:rPr>
              <w:t xml:space="preserve"> cannot exceed </w:t>
            </w:r>
            <w:r w:rsidR="00457B07" w:rsidRPr="00457B07">
              <w:rPr>
                <w:rFonts w:ascii="Times New Roman" w:eastAsiaTheme="minorEastAsia" w:hAnsi="Times New Roman" w:cs="Times New Roman"/>
                <w:noProof/>
                <w:position w:val="-12"/>
                <w:sz w:val="18"/>
                <w:szCs w:val="18"/>
              </w:rPr>
              <w:object w:dxaOrig="700" w:dyaOrig="380" w14:anchorId="3D9232D7">
                <v:shape id="_x0000_i1030" type="#_x0000_t75" alt="" style="width:31.95pt;height:18pt;mso-width-percent:0;mso-height-percent:0;mso-width-percent:0;mso-height-percent:0" o:ole="">
                  <v:imagedata r:id="rId105" o:title=""/>
                </v:shape>
                <o:OLEObject Type="Embed" ProgID="Equation.DSMT4" ShapeID="_x0000_i1030" DrawAspect="Content" ObjectID="_1636291490" r:id="rId106"/>
              </w:object>
            </w:r>
            <w:r w:rsidRPr="00214959">
              <w:rPr>
                <w:rFonts w:ascii="Times New Roman" w:hAnsi="Times New Roman" w:cs="Times New Roman"/>
                <w:sz w:val="18"/>
                <w:szCs w:val="18"/>
              </w:rPr>
              <w:t xml:space="preserve"> </w:t>
            </w:r>
          </w:p>
        </w:tc>
        <w:tc>
          <w:tcPr>
            <w:tcW w:w="1635" w:type="dxa"/>
            <w:vAlign w:val="center"/>
          </w:tcPr>
          <w:p w14:paraId="0C58DB6C"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0660BF42" w14:textId="77777777" w:rsidTr="001169F5">
        <w:tc>
          <w:tcPr>
            <w:tcW w:w="0" w:type="auto"/>
            <w:vAlign w:val="center"/>
          </w:tcPr>
          <w:p w14:paraId="6D0FD706" w14:textId="77777777" w:rsidR="004807CB" w:rsidRPr="00214959" w:rsidRDefault="00457B07" w:rsidP="00D34DE9">
            <w:pPr>
              <w:jc w:val="both"/>
              <w:rPr>
                <w:rFonts w:ascii="Times New Roman" w:hAnsi="Times New Roman" w:cs="Times New Roman"/>
                <w:i/>
                <w:sz w:val="18"/>
                <w:szCs w:val="18"/>
              </w:rPr>
            </w:pPr>
            <w:r w:rsidRPr="00457B07">
              <w:rPr>
                <w:rFonts w:ascii="Times New Roman" w:eastAsiaTheme="minorEastAsia" w:hAnsi="Times New Roman" w:cs="Times New Roman"/>
                <w:noProof/>
                <w:position w:val="-12"/>
                <w:sz w:val="18"/>
                <w:szCs w:val="18"/>
              </w:rPr>
              <w:object w:dxaOrig="500" w:dyaOrig="380" w14:anchorId="2CB54A08">
                <v:shape id="_x0000_i1029" type="#_x0000_t75" alt="" style="width:21.15pt;height:16.2pt;mso-width-percent:0;mso-height-percent:0;mso-width-percent:0;mso-height-percent:0" o:ole="">
                  <v:imagedata r:id="rId107" o:title=""/>
                </v:shape>
                <o:OLEObject Type="Embed" ProgID="Equation.DSMT4" ShapeID="_x0000_i1029" DrawAspect="Content" ObjectID="_1636291491" r:id="rId108"/>
              </w:object>
            </w:r>
            <w:r w:rsidR="004807CB" w:rsidRPr="00214959">
              <w:rPr>
                <w:rFonts w:ascii="Times New Roman" w:hAnsi="Times New Roman" w:cs="Times New Roman"/>
                <w:i/>
                <w:sz w:val="18"/>
                <w:szCs w:val="18"/>
              </w:rPr>
              <w:t xml:space="preserve"> </w:t>
            </w:r>
          </w:p>
        </w:tc>
        <w:tc>
          <w:tcPr>
            <w:tcW w:w="6406" w:type="dxa"/>
            <w:vAlign w:val="center"/>
          </w:tcPr>
          <w:p w14:paraId="13B8E031"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Total mass of the individual (in kg)</w:t>
            </w:r>
          </w:p>
        </w:tc>
        <w:tc>
          <w:tcPr>
            <w:tcW w:w="1635" w:type="dxa"/>
            <w:vAlign w:val="center"/>
          </w:tcPr>
          <w:p w14:paraId="367D7791"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3D054664" w14:textId="77777777" w:rsidTr="001169F5">
        <w:tc>
          <w:tcPr>
            <w:tcW w:w="0" w:type="auto"/>
            <w:vAlign w:val="center"/>
          </w:tcPr>
          <w:p w14:paraId="489608B0" w14:textId="77777777" w:rsidR="004807CB" w:rsidRPr="00214959" w:rsidRDefault="00457B07" w:rsidP="00D34DE9">
            <w:pPr>
              <w:jc w:val="both"/>
              <w:rPr>
                <w:rFonts w:ascii="Times New Roman" w:hAnsi="Times New Roman" w:cs="Times New Roman"/>
                <w:sz w:val="18"/>
                <w:szCs w:val="18"/>
              </w:rPr>
            </w:pPr>
            <w:r w:rsidRPr="00457B07">
              <w:rPr>
                <w:rFonts w:ascii="Times New Roman" w:eastAsiaTheme="minorEastAsia" w:hAnsi="Times New Roman" w:cs="Times New Roman"/>
                <w:noProof/>
                <w:position w:val="-6"/>
                <w:sz w:val="18"/>
                <w:szCs w:val="18"/>
              </w:rPr>
              <w:object w:dxaOrig="200" w:dyaOrig="220" w14:anchorId="41E5EC46">
                <v:shape id="_x0000_i1028" type="#_x0000_t75" alt="" style="width:9pt;height:9pt;mso-width-percent:0;mso-height-percent:0;mso-width-percent:0;mso-height-percent:0" o:ole="">
                  <v:imagedata r:id="rId109" o:title=""/>
                </v:shape>
                <o:OLEObject Type="Embed" ProgID="Equation.DSMT4" ShapeID="_x0000_i1028" DrawAspect="Content" ObjectID="_1636291492" r:id="rId110"/>
              </w:object>
            </w:r>
          </w:p>
        </w:tc>
        <w:tc>
          <w:tcPr>
            <w:tcW w:w="6406" w:type="dxa"/>
            <w:vAlign w:val="center"/>
          </w:tcPr>
          <w:p w14:paraId="3ED82D3E"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The fraction of structural mass that determines the critical threshold of energetic mass needed for survival; if  </w:t>
            </w:r>
            <w:r w:rsidR="00457B07" w:rsidRPr="00457B07">
              <w:rPr>
                <w:rFonts w:ascii="Times New Roman" w:eastAsiaTheme="minorEastAsia" w:hAnsi="Times New Roman" w:cs="Times New Roman"/>
                <w:noProof/>
                <w:position w:val="-12"/>
                <w:sz w:val="18"/>
                <w:szCs w:val="18"/>
                <w:vertAlign w:val="subscript"/>
              </w:rPr>
              <w:object w:dxaOrig="880" w:dyaOrig="380" w14:anchorId="2CA60B54">
                <v:shape id="_x0000_i1027" type="#_x0000_t75" alt="" style="width:45pt;height:18.9pt;mso-width-percent:0;mso-height-percent:0;mso-width-percent:0;mso-height-percent:0" o:ole="">
                  <v:imagedata r:id="rId111" o:title=""/>
                </v:shape>
                <o:OLEObject Type="Embed" ProgID="Equation.DSMT4" ShapeID="_x0000_i1027" DrawAspect="Content" ObjectID="_1636291493" r:id="rId112"/>
              </w:object>
            </w:r>
            <w:r w:rsidRPr="00214959">
              <w:rPr>
                <w:rFonts w:ascii="Times New Roman" w:hAnsi="Times New Roman" w:cs="Times New Roman"/>
                <w:sz w:val="18"/>
                <w:szCs w:val="18"/>
              </w:rPr>
              <w:t xml:space="preserve"> the individual starves</w:t>
            </w:r>
          </w:p>
        </w:tc>
        <w:tc>
          <w:tcPr>
            <w:tcW w:w="1635" w:type="dxa"/>
            <w:vAlign w:val="center"/>
          </w:tcPr>
          <w:p w14:paraId="064C6D2F"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0.1</w:t>
            </w:r>
          </w:p>
        </w:tc>
      </w:tr>
      <w:tr w:rsidR="004807CB" w:rsidRPr="00214959" w14:paraId="1A29DC50" w14:textId="77777777" w:rsidTr="001169F5">
        <w:tc>
          <w:tcPr>
            <w:tcW w:w="0" w:type="auto"/>
            <w:vAlign w:val="center"/>
          </w:tcPr>
          <w:p w14:paraId="0E6A4B83" w14:textId="77777777" w:rsidR="004807CB" w:rsidRPr="00214959" w:rsidRDefault="00457B07" w:rsidP="00D34DE9">
            <w:pPr>
              <w:jc w:val="both"/>
              <w:rPr>
                <w:rFonts w:ascii="Times New Roman" w:eastAsiaTheme="minorEastAsia" w:hAnsi="Times New Roman" w:cs="Times New Roman"/>
                <w:noProof/>
                <w:sz w:val="18"/>
                <w:szCs w:val="18"/>
              </w:rPr>
            </w:pPr>
            <w:r w:rsidRPr="00457B07">
              <w:rPr>
                <w:rFonts w:ascii="Times New Roman" w:eastAsiaTheme="minorEastAsia" w:hAnsi="Times New Roman" w:cs="Times New Roman"/>
                <w:noProof/>
                <w:position w:val="-6"/>
                <w:sz w:val="18"/>
                <w:szCs w:val="18"/>
              </w:rPr>
              <w:object w:dxaOrig="220" w:dyaOrig="260" w14:anchorId="790D5D72">
                <v:shape id="_x0000_i1026" type="#_x0000_t75" alt="" style="width:9pt;height:10.8pt;mso-width-percent:0;mso-height-percent:0;mso-width-percent:0;mso-height-percent:0" o:ole="">
                  <v:imagedata r:id="rId84" o:title=""/>
                </v:shape>
                <o:OLEObject Type="Embed" ProgID="Equation.DSMT4" ShapeID="_x0000_i1026" DrawAspect="Content" ObjectID="_1636291494" r:id="rId113"/>
              </w:object>
            </w:r>
          </w:p>
        </w:tc>
        <w:tc>
          <w:tcPr>
            <w:tcW w:w="6406" w:type="dxa"/>
            <w:vAlign w:val="center"/>
          </w:tcPr>
          <w:p w14:paraId="1EDFAA9F"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The fraction of structural mass that determines the maximum limit on reproductive ouput in a monthly time step.</w:t>
            </w:r>
          </w:p>
        </w:tc>
        <w:tc>
          <w:tcPr>
            <w:tcW w:w="1635" w:type="dxa"/>
            <w:vAlign w:val="center"/>
          </w:tcPr>
          <w:p w14:paraId="05A15AED"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0.2</w:t>
            </w:r>
          </w:p>
        </w:tc>
      </w:tr>
      <w:tr w:rsidR="004807CB" w:rsidRPr="00214959" w14:paraId="08313C67" w14:textId="77777777" w:rsidTr="001169F5">
        <w:tc>
          <w:tcPr>
            <w:tcW w:w="0" w:type="auto"/>
            <w:vAlign w:val="center"/>
          </w:tcPr>
          <w:p w14:paraId="52F5B4F7"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γ</w:t>
            </w:r>
          </w:p>
        </w:tc>
        <w:tc>
          <w:tcPr>
            <w:tcW w:w="6406" w:type="dxa"/>
            <w:vAlign w:val="center"/>
          </w:tcPr>
          <w:p w14:paraId="372C41A5"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Survival from one month to the next, which is a function of predation risk </w:t>
            </w:r>
            <w:r w:rsidR="00457B07" w:rsidRPr="00457B07">
              <w:rPr>
                <w:rFonts w:ascii="Times New Roman" w:eastAsiaTheme="minorEastAsia" w:hAnsi="Times New Roman" w:cs="Times New Roman"/>
                <w:i/>
                <w:noProof/>
                <w:position w:val="-16"/>
                <w:sz w:val="18"/>
                <w:szCs w:val="18"/>
              </w:rPr>
              <w:object w:dxaOrig="680" w:dyaOrig="420" w14:anchorId="10C6C6A4">
                <v:shape id="_x0000_i1025" type="#_x0000_t75" alt="" style="width:26.1pt;height:14.85pt;mso-width-percent:0;mso-height-percent:0;mso-width-percent:0;mso-height-percent:0" o:ole="">
                  <v:imagedata r:id="rId114" o:title=""/>
                </v:shape>
                <o:OLEObject Type="Embed" ProgID="Equation.DSMT4" ShapeID="_x0000_i1025" DrawAspect="Content" ObjectID="_1636291495" r:id="rId115"/>
              </w:object>
            </w:r>
            <w:r w:rsidRPr="00214959">
              <w:rPr>
                <w:rFonts w:ascii="Times New Roman" w:hAnsi="Times New Roman" w:cs="Times New Roman"/>
                <w:i/>
                <w:noProof/>
                <w:sz w:val="18"/>
                <w:szCs w:val="18"/>
              </w:rPr>
              <w:t xml:space="preserve"> </w:t>
            </w:r>
          </w:p>
        </w:tc>
        <w:tc>
          <w:tcPr>
            <w:tcW w:w="1635" w:type="dxa"/>
            <w:vAlign w:val="center"/>
          </w:tcPr>
          <w:p w14:paraId="37DF2F95" w14:textId="77777777" w:rsidR="004807CB" w:rsidRPr="00214959" w:rsidRDefault="004807CB" w:rsidP="00D34DE9">
            <w:pPr>
              <w:jc w:val="both"/>
              <w:rPr>
                <w:rFonts w:ascii="Times New Roman" w:hAnsi="Times New Roman" w:cs="Times New Roman"/>
                <w:color w:val="212121"/>
                <w:sz w:val="18"/>
                <w:szCs w:val="18"/>
              </w:rPr>
            </w:pPr>
          </w:p>
        </w:tc>
      </w:tr>
      <w:tr w:rsidR="004807CB" w:rsidRPr="00214959" w14:paraId="685ACFA8" w14:textId="77777777" w:rsidTr="001169F5">
        <w:tc>
          <w:tcPr>
            <w:tcW w:w="0" w:type="auto"/>
            <w:vAlign w:val="center"/>
          </w:tcPr>
          <w:p w14:paraId="63E6E3A7"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i/>
                <w:sz w:val="18"/>
                <w:szCs w:val="18"/>
              </w:rPr>
              <w:t>g</w:t>
            </w:r>
          </w:p>
        </w:tc>
        <w:tc>
          <w:tcPr>
            <w:tcW w:w="6406" w:type="dxa"/>
            <w:vAlign w:val="center"/>
          </w:tcPr>
          <w:p w14:paraId="2BB86C44"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Proportion of lipid stores allocated to growth (this allocation decision is optimized by the dynamic programming equation); can take values between 0 and 1</w:t>
            </w:r>
          </w:p>
        </w:tc>
        <w:tc>
          <w:tcPr>
            <w:tcW w:w="1635" w:type="dxa"/>
            <w:vAlign w:val="center"/>
          </w:tcPr>
          <w:p w14:paraId="5D1E2413" w14:textId="77777777" w:rsidR="004807CB" w:rsidRPr="00214959" w:rsidRDefault="004807CB" w:rsidP="00D34DE9">
            <w:pPr>
              <w:jc w:val="both"/>
              <w:rPr>
                <w:rFonts w:ascii="Times New Roman" w:hAnsi="Times New Roman" w:cs="Times New Roman"/>
                <w:color w:val="212121"/>
                <w:sz w:val="18"/>
                <w:szCs w:val="18"/>
              </w:rPr>
            </w:pPr>
          </w:p>
        </w:tc>
      </w:tr>
      <w:tr w:rsidR="004807CB" w:rsidRPr="00214959" w14:paraId="73EB1EB9" w14:textId="77777777" w:rsidTr="001169F5">
        <w:tc>
          <w:tcPr>
            <w:tcW w:w="0" w:type="auto"/>
            <w:vAlign w:val="center"/>
          </w:tcPr>
          <w:p w14:paraId="7EDD494D"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i/>
                <w:sz w:val="18"/>
                <w:szCs w:val="18"/>
              </w:rPr>
              <w:lastRenderedPageBreak/>
              <w:t>r</w:t>
            </w:r>
          </w:p>
        </w:tc>
        <w:tc>
          <w:tcPr>
            <w:tcW w:w="6406" w:type="dxa"/>
            <w:vAlign w:val="center"/>
          </w:tcPr>
          <w:p w14:paraId="0A52170C"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Proportion of lipid stores allocated to reproduction (this allocation decision is optimized by the dynamic programming equation); can take values between 0 and 1 and the sum of </w:t>
            </w:r>
            <w:r w:rsidRPr="00214959">
              <w:rPr>
                <w:rFonts w:ascii="Times New Roman" w:hAnsi="Times New Roman" w:cs="Times New Roman"/>
                <w:i/>
                <w:sz w:val="18"/>
                <w:szCs w:val="18"/>
              </w:rPr>
              <w:t xml:space="preserve">g </w:t>
            </w:r>
            <w:r w:rsidRPr="00214959">
              <w:rPr>
                <w:rFonts w:ascii="Times New Roman" w:hAnsi="Times New Roman" w:cs="Times New Roman"/>
                <w:sz w:val="18"/>
                <w:szCs w:val="18"/>
              </w:rPr>
              <w:t xml:space="preserve">and </w:t>
            </w:r>
            <w:r w:rsidRPr="00214959">
              <w:rPr>
                <w:rFonts w:ascii="Times New Roman" w:hAnsi="Times New Roman" w:cs="Times New Roman"/>
                <w:i/>
                <w:sz w:val="18"/>
                <w:szCs w:val="18"/>
              </w:rPr>
              <w:t xml:space="preserve">r </w:t>
            </w:r>
            <w:r w:rsidRPr="00214959">
              <w:rPr>
                <w:rFonts w:ascii="Times New Roman" w:hAnsi="Times New Roman" w:cs="Times New Roman"/>
                <w:sz w:val="18"/>
                <w:szCs w:val="18"/>
              </w:rPr>
              <w:t xml:space="preserve">cannot exceed one. </w:t>
            </w:r>
          </w:p>
        </w:tc>
        <w:tc>
          <w:tcPr>
            <w:tcW w:w="1635" w:type="dxa"/>
            <w:vAlign w:val="center"/>
          </w:tcPr>
          <w:p w14:paraId="0A4AD572" w14:textId="77777777" w:rsidR="004807CB" w:rsidRPr="00214959" w:rsidRDefault="004807CB" w:rsidP="00D34DE9">
            <w:pPr>
              <w:jc w:val="both"/>
              <w:rPr>
                <w:rFonts w:ascii="Times New Roman" w:hAnsi="Times New Roman" w:cs="Times New Roman"/>
                <w:color w:val="212121"/>
                <w:sz w:val="18"/>
                <w:szCs w:val="18"/>
              </w:rPr>
            </w:pPr>
          </w:p>
        </w:tc>
      </w:tr>
      <w:tr w:rsidR="004807CB" w:rsidRPr="00214959" w14:paraId="02554DC1" w14:textId="77777777" w:rsidTr="001169F5">
        <w:tc>
          <w:tcPr>
            <w:tcW w:w="0" w:type="auto"/>
            <w:vAlign w:val="center"/>
          </w:tcPr>
          <w:p w14:paraId="1E0694C6"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V</w:t>
            </w:r>
          </w:p>
        </w:tc>
        <w:tc>
          <w:tcPr>
            <w:tcW w:w="6406" w:type="dxa"/>
            <w:vAlign w:val="center"/>
          </w:tcPr>
          <w:p w14:paraId="7D862341"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Expected lifetime fitness for an individual of a given state at a given time. </w:t>
            </w:r>
          </w:p>
        </w:tc>
        <w:tc>
          <w:tcPr>
            <w:tcW w:w="1635" w:type="dxa"/>
            <w:vAlign w:val="center"/>
          </w:tcPr>
          <w:p w14:paraId="1E035EB7" w14:textId="77777777" w:rsidR="004807CB" w:rsidRPr="00214959" w:rsidRDefault="004807CB" w:rsidP="00D34DE9">
            <w:pPr>
              <w:jc w:val="both"/>
              <w:rPr>
                <w:rFonts w:ascii="Times New Roman" w:hAnsi="Times New Roman" w:cs="Times New Roman"/>
                <w:color w:val="212121"/>
                <w:sz w:val="18"/>
                <w:szCs w:val="18"/>
              </w:rPr>
            </w:pPr>
          </w:p>
        </w:tc>
      </w:tr>
    </w:tbl>
    <w:p w14:paraId="112C65F4" w14:textId="77777777" w:rsidR="00EF7FCD" w:rsidRPr="00B36EED" w:rsidRDefault="00EF7FCD" w:rsidP="00D34DE9">
      <w:pPr>
        <w:jc w:val="both"/>
        <w:rPr>
          <w:rFonts w:ascii="Times New Roman" w:hAnsi="Times New Roman" w:cs="Times New Roman"/>
        </w:rPr>
      </w:pPr>
    </w:p>
    <w:sectPr w:rsidR="00EF7FCD" w:rsidRPr="00B36EED" w:rsidSect="000D482A">
      <w:footerReference w:type="even" r:id="rId116"/>
      <w:footerReference w:type="default" r:id="rId117"/>
      <w:footnotePr>
        <w:numRestart w:val="eachPage"/>
      </w:footnotePr>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olly K" w:date="2019-11-25T13:48:00Z" w:initials="HK">
    <w:p w14:paraId="1E317FE8" w14:textId="79113532" w:rsidR="002F46B5" w:rsidRDefault="002F46B5">
      <w:pPr>
        <w:pStyle w:val="CommentText"/>
      </w:pPr>
      <w:r>
        <w:rPr>
          <w:rStyle w:val="CommentReference"/>
        </w:rPr>
        <w:annotationRef/>
      </w:r>
      <w:r>
        <w:t>Is this still correct, Maria?</w:t>
      </w:r>
    </w:p>
  </w:comment>
  <w:comment w:id="2" w:author="Holly K" w:date="2019-10-22T14:04:00Z" w:initials="HK">
    <w:p w14:paraId="45FD5DAF" w14:textId="7968D6C9" w:rsidR="002F46B5" w:rsidRDefault="002F46B5">
      <w:pPr>
        <w:pStyle w:val="CommentText"/>
      </w:pPr>
      <w:r>
        <w:rPr>
          <w:rStyle w:val="CommentReference"/>
        </w:rPr>
        <w:annotationRef/>
      </w:r>
      <w:r>
        <w:t>More recent refs</w:t>
      </w:r>
    </w:p>
  </w:comment>
  <w:comment w:id="3" w:author="Holly Kindsvater" w:date="2019-11-20T12:22:00Z" w:initials="HKK">
    <w:p w14:paraId="6316419A" w14:textId="28709D1F" w:rsidR="002F46B5" w:rsidRDefault="002F46B5">
      <w:pPr>
        <w:pStyle w:val="CommentText"/>
      </w:pPr>
      <w:r>
        <w:rPr>
          <w:rStyle w:val="CommentReference"/>
        </w:rPr>
        <w:annotationRef/>
      </w:r>
      <w:r>
        <w:t>More refs</w:t>
      </w:r>
    </w:p>
  </w:comment>
  <w:comment w:id="4" w:author="Holly Kindsvater" w:date="2019-11-20T12:23:00Z" w:initials="HKK">
    <w:p w14:paraId="20E87DB8" w14:textId="7819D12C" w:rsidR="002F46B5" w:rsidRDefault="002F46B5">
      <w:pPr>
        <w:pStyle w:val="CommentText"/>
      </w:pPr>
      <w:r>
        <w:rPr>
          <w:rStyle w:val="CommentReference"/>
        </w:rPr>
        <w:annotationRef/>
      </w:r>
      <w:r>
        <w:t>citations</w:t>
      </w:r>
    </w:p>
  </w:comment>
  <w:comment w:id="6" w:author="Holly Kindsvater" w:date="2019-03-29T08:58:00Z" w:initials="HKK">
    <w:p w14:paraId="4F0AD18D" w14:textId="77777777" w:rsidR="002F46B5" w:rsidRDefault="002F46B5">
      <w:pPr>
        <w:pStyle w:val="CommentText"/>
      </w:pPr>
      <w:r>
        <w:rPr>
          <w:rStyle w:val="CommentReference"/>
        </w:rPr>
        <w:annotationRef/>
      </w:r>
      <w:r>
        <w:t xml:space="preserve">Citation? I have sent three along with this </w:t>
      </w:r>
    </w:p>
    <w:p w14:paraId="38375A91" w14:textId="78F44BBF" w:rsidR="002F46B5" w:rsidRDefault="002F46B5">
      <w:pPr>
        <w:pStyle w:val="CommentText"/>
      </w:pPr>
    </w:p>
  </w:comment>
  <w:comment w:id="7" w:author="Holly K" w:date="2019-11-25T15:23:00Z" w:initials="HK">
    <w:p w14:paraId="5AFEAA64" w14:textId="617BE6A1" w:rsidR="001F4028" w:rsidRDefault="001F4028">
      <w:pPr>
        <w:pStyle w:val="CommentText"/>
      </w:pPr>
      <w:r>
        <w:rPr>
          <w:rStyle w:val="CommentReference"/>
        </w:rPr>
        <w:annotationRef/>
      </w:r>
      <w:r>
        <w:t xml:space="preserve">We can go into these </w:t>
      </w:r>
      <w:r w:rsidR="008A1EEA">
        <w:t xml:space="preserve">differences among bluefin </w:t>
      </w:r>
      <w:r>
        <w:t>even further if we want</w:t>
      </w:r>
      <w:r w:rsidR="00955BA5">
        <w:t xml:space="preserve">, but I could use some help from experts. </w:t>
      </w:r>
      <w:r w:rsidR="00955BA5">
        <w:sym w:font="Wingdings" w:char="F04A"/>
      </w:r>
      <w:r>
        <w:t xml:space="preserve"> </w:t>
      </w:r>
    </w:p>
  </w:comment>
  <w:comment w:id="10" w:author="Holly Kindsvater" w:date="2019-11-20T12:27:00Z" w:initials="HKK">
    <w:p w14:paraId="7DAC26F1" w14:textId="67D17D28" w:rsidR="002F46B5" w:rsidRDefault="002F46B5">
      <w:pPr>
        <w:pStyle w:val="CommentText"/>
      </w:pPr>
      <w:r>
        <w:rPr>
          <w:rStyle w:val="CommentReference"/>
        </w:rPr>
        <w:annotationRef/>
      </w:r>
      <w:r>
        <w:t>Is there a reason for not calling this the intercept? That is how we describe it in Eq. 1</w:t>
      </w:r>
    </w:p>
  </w:comment>
  <w:comment w:id="11" w:author="Holly Kindsvater" w:date="2019-11-20T12:50:00Z" w:initials="HKK">
    <w:p w14:paraId="77CFA24C" w14:textId="427D7BA0" w:rsidR="002F46B5" w:rsidRDefault="002F46B5">
      <w:pPr>
        <w:pStyle w:val="CommentText"/>
      </w:pPr>
      <w:r>
        <w:rPr>
          <w:rStyle w:val="CommentReference"/>
        </w:rPr>
        <w:annotationRef/>
      </w:r>
      <w:r>
        <w:t xml:space="preserve">I am happy to have Bprey and Mu numbered – they were numbered in an early draft of these methods but your feedback was I spent too much time explaining/emphasizing them. Obviously I overcompensated. </w:t>
      </w:r>
      <w:r>
        <w:sym w:font="Wingdings" w:char="F04A"/>
      </w:r>
      <w:r>
        <w:t xml:space="preserve"> </w:t>
      </w:r>
    </w:p>
  </w:comment>
  <w:comment w:id="12" w:author="Microsoft Office User" w:date="2019-11-11T07:13:00Z" w:initials="MOU">
    <w:p w14:paraId="7AFEB81D" w14:textId="61EE4BE7" w:rsidR="002F46B5" w:rsidRDefault="002F46B5">
      <w:pPr>
        <w:pStyle w:val="CommentText"/>
      </w:pPr>
      <w:r>
        <w:rPr>
          <w:rStyle w:val="CommentReference"/>
        </w:rPr>
        <w:annotationRef/>
      </w:r>
      <w:r>
        <w:rPr>
          <w:rFonts w:ascii="Times New Roman" w:hAnsi="Times New Roman" w:cs="Times New Roman"/>
        </w:rPr>
        <w:t xml:space="preserve">Later on you, treat the state dynamics as deterministic and then explain that no individuals starve because this is a deterministic model. I am confused. </w:t>
      </w:r>
      <w:r w:rsidRPr="00B36EED">
        <w:rPr>
          <w:rFonts w:ascii="Times New Roman" w:hAnsi="Times New Roman" w:cs="Times New Roman"/>
        </w:rPr>
        <w:t xml:space="preserve"> </w:t>
      </w:r>
    </w:p>
  </w:comment>
  <w:comment w:id="13" w:author="Holly Kindsvater" w:date="2019-11-20T12:34:00Z" w:initials="HKK">
    <w:p w14:paraId="149EF73C" w14:textId="281FC30A" w:rsidR="002F46B5" w:rsidRDefault="002F46B5">
      <w:pPr>
        <w:pStyle w:val="CommentText"/>
      </w:pPr>
      <w:r>
        <w:rPr>
          <w:rStyle w:val="CommentReference"/>
        </w:rPr>
        <w:annotationRef/>
      </w:r>
      <w:r>
        <w:t>At our meeting in June we agreed to leave the stochastic version of the model for a later paper, and stick to deterministic results. But I missed taking out the sentence in this methods section.</w:t>
      </w:r>
    </w:p>
  </w:comment>
  <w:comment w:id="15" w:author="Microsoft Office User" w:date="2019-11-11T07:18:00Z" w:initials="MOU">
    <w:p w14:paraId="5BAB9BF1" w14:textId="486AC668" w:rsidR="002F46B5" w:rsidRDefault="002F46B5">
      <w:pPr>
        <w:pStyle w:val="CommentText"/>
      </w:pPr>
      <w:r>
        <w:rPr>
          <w:rStyle w:val="CommentReference"/>
        </w:rPr>
        <w:annotationRef/>
      </w:r>
      <w:r>
        <w:t>I thought that B_prey depends on structural not total mass?  These are deterministic dynamics</w:t>
      </w:r>
    </w:p>
  </w:comment>
  <w:comment w:id="16" w:author="Holly Kindsvater" w:date="2019-11-20T14:06:00Z" w:initials="HKK">
    <w:p w14:paraId="6620E6E6" w14:textId="5B910B74" w:rsidR="002F46B5" w:rsidRDefault="002F46B5">
      <w:pPr>
        <w:pStyle w:val="CommentText"/>
      </w:pPr>
      <w:r>
        <w:rPr>
          <w:rStyle w:val="CommentReference"/>
        </w:rPr>
        <w:annotationRef/>
      </w:r>
      <w:r>
        <w:t xml:space="preserve">Great point. I have changed them to reference structural mass. </w:t>
      </w:r>
    </w:p>
  </w:comment>
  <w:comment w:id="17" w:author="Microsoft Office User" w:date="2019-11-11T06:40:00Z" w:initials="MOU">
    <w:p w14:paraId="6A1DD014" w14:textId="22520B69" w:rsidR="002F46B5" w:rsidRDefault="002F46B5">
      <w:pPr>
        <w:pStyle w:val="CommentText"/>
      </w:pPr>
      <w:r>
        <w:rPr>
          <w:rStyle w:val="CommentReference"/>
        </w:rPr>
        <w:annotationRef/>
      </w:r>
      <w:r>
        <w:t>Where is the stochastic nature of B_prey in this equation?</w:t>
      </w:r>
    </w:p>
  </w:comment>
  <w:comment w:id="18" w:author="Holly Kindsvater" w:date="2019-11-20T14:06:00Z" w:initials="HKK">
    <w:p w14:paraId="5BA4F7E7" w14:textId="21BF68B6" w:rsidR="002F46B5" w:rsidRDefault="002F46B5">
      <w:pPr>
        <w:pStyle w:val="CommentText"/>
      </w:pPr>
      <w:r>
        <w:rPr>
          <w:rStyle w:val="CommentReference"/>
        </w:rPr>
        <w:annotationRef/>
      </w:r>
      <w:r>
        <w:t xml:space="preserve">In the next paper </w:t>
      </w:r>
      <w:r>
        <w:sym w:font="Wingdings" w:char="F04A"/>
      </w:r>
    </w:p>
  </w:comment>
  <w:comment w:id="22" w:author="Microsoft Office User" w:date="2019-11-12T05:58:00Z" w:initials="MOU">
    <w:p w14:paraId="58595218" w14:textId="0A3DD7D5" w:rsidR="002F46B5" w:rsidRDefault="002F46B5">
      <w:pPr>
        <w:pStyle w:val="CommentText"/>
      </w:pPr>
      <w:r>
        <w:rPr>
          <w:rStyle w:val="CommentReference"/>
        </w:rPr>
        <w:annotationRef/>
      </w:r>
      <w:r>
        <w:t>Can we provide a cite or two.  In general, can we compare our predictions with observations on tuna? For example a table in which we list a prediction, a tuna species that is consistent and a citation?</w:t>
      </w:r>
    </w:p>
  </w:comment>
  <w:comment w:id="23" w:author="Microsoft Office User" w:date="2019-11-12T06:00:00Z" w:initials="MOU">
    <w:p w14:paraId="3A362115" w14:textId="0CD171D3" w:rsidR="002F46B5" w:rsidRDefault="002F46B5">
      <w:pPr>
        <w:pStyle w:val="CommentText"/>
      </w:pPr>
      <w:r>
        <w:rPr>
          <w:rStyle w:val="CommentReference"/>
        </w:rPr>
        <w:annotationRef/>
      </w:r>
      <w:r>
        <w:t>We should show this in SM</w:t>
      </w:r>
    </w:p>
  </w:comment>
  <w:comment w:id="24" w:author="Microsoft Office User" w:date="2019-11-12T06:02:00Z" w:initials="MOU">
    <w:p w14:paraId="3567B46E" w14:textId="77777777" w:rsidR="002F46B5" w:rsidRDefault="002F46B5" w:rsidP="00E9270E">
      <w:pPr>
        <w:pStyle w:val="CommentText"/>
      </w:pPr>
      <w:r>
        <w:rPr>
          <w:rStyle w:val="CommentReference"/>
        </w:rPr>
        <w:annotationRef/>
      </w:r>
      <w:r>
        <w:t>We should include this in SM</w:t>
      </w:r>
    </w:p>
  </w:comment>
  <w:comment w:id="25" w:author="Microsoft Office User" w:date="2019-11-12T06:11:00Z" w:initials="MOU">
    <w:p w14:paraId="1DA86540" w14:textId="65A99B98" w:rsidR="002F46B5" w:rsidRDefault="002F46B5">
      <w:pPr>
        <w:pStyle w:val="CommentText"/>
      </w:pPr>
      <w:r>
        <w:rPr>
          <w:rStyle w:val="CommentReference"/>
        </w:rPr>
        <w:annotationRef/>
      </w:r>
      <w:r>
        <w:t>These are well known; we should give some citations.</w:t>
      </w:r>
    </w:p>
  </w:comment>
  <w:comment w:id="26" w:author="Microsoft Office User" w:date="2019-11-12T06:12:00Z" w:initials="MOU">
    <w:p w14:paraId="23117640" w14:textId="7826D43A" w:rsidR="002F46B5" w:rsidRDefault="002F46B5">
      <w:pPr>
        <w:pStyle w:val="CommentText"/>
      </w:pPr>
      <w:r>
        <w:rPr>
          <w:rStyle w:val="CommentReference"/>
        </w:rPr>
        <w:annotationRef/>
      </w:r>
      <w:r>
        <w:t>Give some citations to Charnov and buddies</w:t>
      </w:r>
    </w:p>
  </w:comment>
  <w:comment w:id="27" w:author="Microsoft Office User" w:date="2019-11-12T06:13:00Z" w:initials="MOU">
    <w:p w14:paraId="6166DA84" w14:textId="2E6A8E9E" w:rsidR="002F46B5" w:rsidRDefault="002F46B5">
      <w:pPr>
        <w:pStyle w:val="CommentText"/>
      </w:pPr>
      <w:r>
        <w:rPr>
          <w:rStyle w:val="CommentReference"/>
        </w:rPr>
        <w:annotationRef/>
      </w:r>
      <w:r>
        <w:t>As above, I am concerned that this might be an artifact of approaching the time horizon,.</w:t>
      </w:r>
    </w:p>
  </w:comment>
  <w:comment w:id="28" w:author="Microsoft Office User" w:date="2019-11-12T06:14:00Z" w:initials="MOU">
    <w:p w14:paraId="0E76FCAE" w14:textId="6F1F1519" w:rsidR="002F46B5" w:rsidRDefault="002F46B5">
      <w:pPr>
        <w:pStyle w:val="CommentText"/>
      </w:pPr>
      <w:r>
        <w:rPr>
          <w:rStyle w:val="CommentReference"/>
        </w:rPr>
        <w:annotationRef/>
      </w:r>
      <w:r>
        <w:t>Expectations or observations or both? We need cites here too</w:t>
      </w:r>
    </w:p>
  </w:comment>
  <w:comment w:id="29" w:author="Holly K" w:date="2019-10-25T14:48:00Z" w:initials="HK">
    <w:p w14:paraId="6500024F" w14:textId="77777777" w:rsidR="002F46B5" w:rsidRDefault="002F46B5" w:rsidP="000E65E3">
      <w:pPr>
        <w:pStyle w:val="CommentText"/>
      </w:pPr>
      <w:r>
        <w:rPr>
          <w:rStyle w:val="CommentReference"/>
        </w:rPr>
        <w:annotationRef/>
      </w:r>
      <w:r>
        <w:t>Not happy about this but all of my other methods of measuring the exponent (EG using the slope of best fit line) led to values &lt;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317FE8" w15:done="0"/>
  <w15:commentEx w15:paraId="45FD5DAF" w15:done="0"/>
  <w15:commentEx w15:paraId="6316419A" w15:done="0"/>
  <w15:commentEx w15:paraId="20E87DB8" w15:done="0"/>
  <w15:commentEx w15:paraId="38375A91" w15:done="0"/>
  <w15:commentEx w15:paraId="5AFEAA64" w15:done="0"/>
  <w15:commentEx w15:paraId="7DAC26F1" w15:done="0"/>
  <w15:commentEx w15:paraId="77CFA24C" w15:done="0"/>
  <w15:commentEx w15:paraId="7AFEB81D" w15:done="0"/>
  <w15:commentEx w15:paraId="149EF73C" w15:paraIdParent="7AFEB81D" w15:done="0"/>
  <w15:commentEx w15:paraId="5BAB9BF1" w15:done="0"/>
  <w15:commentEx w15:paraId="6620E6E6" w15:paraIdParent="5BAB9BF1" w15:done="0"/>
  <w15:commentEx w15:paraId="6A1DD014" w15:done="0"/>
  <w15:commentEx w15:paraId="5BA4F7E7" w15:paraIdParent="6A1DD014" w15:done="0"/>
  <w15:commentEx w15:paraId="58595218" w15:done="0"/>
  <w15:commentEx w15:paraId="3A362115" w15:done="0"/>
  <w15:commentEx w15:paraId="3567B46E" w15:done="0"/>
  <w15:commentEx w15:paraId="1DA86540" w15:done="0"/>
  <w15:commentEx w15:paraId="23117640" w15:done="0"/>
  <w15:commentEx w15:paraId="6166DA84" w15:done="0"/>
  <w15:commentEx w15:paraId="0E76FCAE" w15:done="0"/>
  <w15:commentEx w15:paraId="650002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317FE8" w16cid:durableId="21865A40"/>
  <w16cid:commentId w16cid:paraId="45FD5DAF" w16cid:durableId="21598AFE"/>
  <w16cid:commentId w16cid:paraId="6316419A" w16cid:durableId="217FAE7F"/>
  <w16cid:commentId w16cid:paraId="20E87DB8" w16cid:durableId="217FAEC8"/>
  <w16cid:commentId w16cid:paraId="38375A91" w16cid:durableId="20485CB7"/>
  <w16cid:commentId w16cid:paraId="5AFEAA64" w16cid:durableId="21867061"/>
  <w16cid:commentId w16cid:paraId="7DAC26F1" w16cid:durableId="217FAFB2"/>
  <w16cid:commentId w16cid:paraId="77CFA24C" w16cid:durableId="217FB52A"/>
  <w16cid:commentId w16cid:paraId="7AFEB81D" w16cid:durableId="21738891"/>
  <w16cid:commentId w16cid:paraId="149EF73C" w16cid:durableId="217FB142"/>
  <w16cid:commentId w16cid:paraId="5BAB9BF1" w16cid:durableId="217389CD"/>
  <w16cid:commentId w16cid:paraId="6620E6E6" w16cid:durableId="217FC6C9"/>
  <w16cid:commentId w16cid:paraId="6A1DD014" w16cid:durableId="217380F2"/>
  <w16cid:commentId w16cid:paraId="5BA4F7E7" w16cid:durableId="217FC6DB"/>
  <w16cid:commentId w16cid:paraId="58595218" w16cid:durableId="2174C8A1"/>
  <w16cid:commentId w16cid:paraId="3A362115" w16cid:durableId="2174C8FA"/>
  <w16cid:commentId w16cid:paraId="3567B46E" w16cid:durableId="2174C988"/>
  <w16cid:commentId w16cid:paraId="1DA86540" w16cid:durableId="2174CBA0"/>
  <w16cid:commentId w16cid:paraId="23117640" w16cid:durableId="2174CBDC"/>
  <w16cid:commentId w16cid:paraId="6166DA84" w16cid:durableId="2174CC21"/>
  <w16cid:commentId w16cid:paraId="0E76FCAE" w16cid:durableId="2174CC45"/>
  <w16cid:commentId w16cid:paraId="6500024F" w16cid:durableId="215D89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FAA41" w14:textId="77777777" w:rsidR="00457B07" w:rsidRDefault="00457B07" w:rsidP="003B50DD">
      <w:r>
        <w:separator/>
      </w:r>
    </w:p>
  </w:endnote>
  <w:endnote w:type="continuationSeparator" w:id="0">
    <w:p w14:paraId="480F570A" w14:textId="77777777" w:rsidR="00457B07" w:rsidRDefault="00457B07" w:rsidP="003B5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68C5B" w14:textId="77777777" w:rsidR="002F46B5" w:rsidRDefault="002F46B5" w:rsidP="002B1C9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071338D5" w14:textId="77777777" w:rsidR="002F46B5" w:rsidRDefault="002F46B5" w:rsidP="003B50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81E42" w14:textId="77777777" w:rsidR="002F46B5" w:rsidRDefault="002F46B5" w:rsidP="002B1C9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20FD914F" w14:textId="77777777" w:rsidR="002F46B5" w:rsidRDefault="002F46B5" w:rsidP="003B50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47093" w14:textId="77777777" w:rsidR="00457B07" w:rsidRDefault="00457B07" w:rsidP="003B50DD">
      <w:r>
        <w:separator/>
      </w:r>
    </w:p>
  </w:footnote>
  <w:footnote w:type="continuationSeparator" w:id="0">
    <w:p w14:paraId="3F202CA2" w14:textId="77777777" w:rsidR="00457B07" w:rsidRDefault="00457B07" w:rsidP="003B50DD">
      <w:r>
        <w:continuationSeparator/>
      </w:r>
    </w:p>
  </w:footnote>
  <w:footnote w:id="1">
    <w:p w14:paraId="0B8969D3" w14:textId="77C70B41" w:rsidR="002F46B5" w:rsidRDefault="002F46B5" w:rsidP="00BE0703">
      <w:pPr>
        <w:pStyle w:val="FootnoteText"/>
      </w:pPr>
      <w:r>
        <w:rPr>
          <w:rStyle w:val="FootnoteReference"/>
        </w:rPr>
        <w:footnoteRef/>
      </w:r>
      <w:r>
        <w:t xml:space="preserve"> </w:t>
      </w:r>
      <w:r>
        <w:rPr>
          <w:rFonts w:ascii="Times New Roman" w:hAnsi="Times New Roman" w:cs="Times New Roman"/>
        </w:rPr>
        <w:t>Such as encounter rates between predators and prey, respiration and ingestion, and metabolism</w:t>
      </w:r>
      <w:ins w:id="5" w:author="Microsoft Office User" w:date="2019-11-08T05:16:00Z">
        <w:r>
          <w:rPr>
            <w:rFonts w:ascii="Times New Roman" w:hAnsi="Times New Roman" w:cs="Times New Roman"/>
          </w:rPr>
          <w:t>.</w:t>
        </w:r>
      </w:ins>
    </w:p>
  </w:footnote>
  <w:footnote w:id="2">
    <w:p w14:paraId="3F7D855E" w14:textId="523464C3" w:rsidR="002F46B5" w:rsidRDefault="002F46B5">
      <w:pPr>
        <w:pStyle w:val="FootnoteText"/>
      </w:pPr>
      <w:r>
        <w:rPr>
          <w:rStyle w:val="FootnoteReference"/>
        </w:rPr>
        <w:footnoteRef/>
      </w:r>
      <w:r>
        <w:t xml:space="preserve">In light of Eq. 1 </w:t>
      </w:r>
      <w:r w:rsidRPr="00BE1CC3">
        <w:rPr>
          <w:noProof/>
        </w:rPr>
        <w:drawing>
          <wp:inline distT="0" distB="0" distL="0" distR="0" wp14:anchorId="775E8FD4" wp14:editId="01C0AA6F">
            <wp:extent cx="2159000" cy="24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159000" cy="241300"/>
                    </a:xfrm>
                    <a:prstGeom prst="rect">
                      <a:avLst/>
                    </a:prstGeom>
                  </pic:spPr>
                </pic:pic>
              </a:graphicData>
            </a:graphic>
          </wp:inline>
        </w:drawing>
      </w:r>
      <w:r>
        <w:t xml:space="preserve"> which in log-log space is a line with slope </w:t>
      </w:r>
      <w:r w:rsidRPr="00226F30">
        <w:rPr>
          <w:noProof/>
        </w:rPr>
        <w:drawing>
          <wp:inline distT="0" distB="0" distL="0" distR="0" wp14:anchorId="19B796B4" wp14:editId="331D4458">
            <wp:extent cx="330200" cy="1778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330200" cy="177800"/>
                    </a:xfrm>
                    <a:prstGeom prst="rect">
                      <a:avLst/>
                    </a:prstGeom>
                  </pic:spPr>
                </pic:pic>
              </a:graphicData>
            </a:graphic>
          </wp:inline>
        </w:drawing>
      </w:r>
      <w:r>
        <w:t xml:space="preserve"> and intercept </w:t>
      </w:r>
      <w:r w:rsidRPr="00226F30">
        <w:rPr>
          <w:noProof/>
        </w:rPr>
        <w:drawing>
          <wp:inline distT="0" distB="0" distL="0" distR="0" wp14:anchorId="37C3573E" wp14:editId="5BF6AA9B">
            <wp:extent cx="495300" cy="24130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495300" cy="241300"/>
                    </a:xfrm>
                    <a:prstGeom prst="rect">
                      <a:avLst/>
                    </a:prstGeom>
                  </pic:spPr>
                </pic:pic>
              </a:graphicData>
            </a:graphic>
          </wp:inline>
        </w:drawing>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4704F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5C43276"/>
    <w:multiLevelType w:val="hybridMultilevel"/>
    <w:tmpl w:val="F7620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7863E2"/>
    <w:multiLevelType w:val="hybridMultilevel"/>
    <w:tmpl w:val="44667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BB6919"/>
    <w:multiLevelType w:val="hybridMultilevel"/>
    <w:tmpl w:val="62D8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ly Kindsvater">
    <w15:presenceInfo w15:providerId="None" w15:userId="Holly Kindsvater"/>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defaultTabStop w:val="720"/>
  <w:drawingGridHorizontalSpacing w:val="120"/>
  <w:displayHorizontalDrawingGridEvery w:val="2"/>
  <w:displayVerticalDrawingGridEvery w:val="2"/>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4BE"/>
    <w:rsid w:val="00000E02"/>
    <w:rsid w:val="000015CE"/>
    <w:rsid w:val="000019B6"/>
    <w:rsid w:val="00003249"/>
    <w:rsid w:val="00003D7A"/>
    <w:rsid w:val="00005BDD"/>
    <w:rsid w:val="000078E3"/>
    <w:rsid w:val="00010B66"/>
    <w:rsid w:val="00011124"/>
    <w:rsid w:val="0001211D"/>
    <w:rsid w:val="000128B9"/>
    <w:rsid w:val="000135C1"/>
    <w:rsid w:val="00014711"/>
    <w:rsid w:val="00014D0A"/>
    <w:rsid w:val="00014F50"/>
    <w:rsid w:val="000178F3"/>
    <w:rsid w:val="000179E1"/>
    <w:rsid w:val="00017F7D"/>
    <w:rsid w:val="00020937"/>
    <w:rsid w:val="000212DA"/>
    <w:rsid w:val="0002349D"/>
    <w:rsid w:val="000234A5"/>
    <w:rsid w:val="00023E45"/>
    <w:rsid w:val="00023FE4"/>
    <w:rsid w:val="0002434D"/>
    <w:rsid w:val="00024CC3"/>
    <w:rsid w:val="00025288"/>
    <w:rsid w:val="00026410"/>
    <w:rsid w:val="000266DC"/>
    <w:rsid w:val="00026BA7"/>
    <w:rsid w:val="00030E33"/>
    <w:rsid w:val="000319DF"/>
    <w:rsid w:val="00031C01"/>
    <w:rsid w:val="0003597D"/>
    <w:rsid w:val="00035C0E"/>
    <w:rsid w:val="000371CC"/>
    <w:rsid w:val="0004007A"/>
    <w:rsid w:val="00040DA3"/>
    <w:rsid w:val="00040F19"/>
    <w:rsid w:val="0004107A"/>
    <w:rsid w:val="0004315F"/>
    <w:rsid w:val="0004715D"/>
    <w:rsid w:val="00047963"/>
    <w:rsid w:val="00050183"/>
    <w:rsid w:val="000550CC"/>
    <w:rsid w:val="00055100"/>
    <w:rsid w:val="0005542C"/>
    <w:rsid w:val="00055C39"/>
    <w:rsid w:val="0005665D"/>
    <w:rsid w:val="000610B4"/>
    <w:rsid w:val="000618D6"/>
    <w:rsid w:val="000627FD"/>
    <w:rsid w:val="0006298D"/>
    <w:rsid w:val="00062A69"/>
    <w:rsid w:val="00062E0D"/>
    <w:rsid w:val="0006501A"/>
    <w:rsid w:val="00066788"/>
    <w:rsid w:val="0007575A"/>
    <w:rsid w:val="00075E67"/>
    <w:rsid w:val="00076FB6"/>
    <w:rsid w:val="00077AFA"/>
    <w:rsid w:val="00080503"/>
    <w:rsid w:val="00080A4D"/>
    <w:rsid w:val="000811E6"/>
    <w:rsid w:val="000815BA"/>
    <w:rsid w:val="000816D6"/>
    <w:rsid w:val="0008317E"/>
    <w:rsid w:val="0008693F"/>
    <w:rsid w:val="000911C4"/>
    <w:rsid w:val="00091848"/>
    <w:rsid w:val="000936FE"/>
    <w:rsid w:val="00093C97"/>
    <w:rsid w:val="00093D03"/>
    <w:rsid w:val="0009497C"/>
    <w:rsid w:val="00095387"/>
    <w:rsid w:val="00095BAF"/>
    <w:rsid w:val="00096ABF"/>
    <w:rsid w:val="000970E7"/>
    <w:rsid w:val="00097107"/>
    <w:rsid w:val="00097323"/>
    <w:rsid w:val="000A2563"/>
    <w:rsid w:val="000A28B4"/>
    <w:rsid w:val="000A28F8"/>
    <w:rsid w:val="000A519F"/>
    <w:rsid w:val="000A60B5"/>
    <w:rsid w:val="000A7B0A"/>
    <w:rsid w:val="000A7CB7"/>
    <w:rsid w:val="000B10E5"/>
    <w:rsid w:val="000B1BDB"/>
    <w:rsid w:val="000B370A"/>
    <w:rsid w:val="000B3AEA"/>
    <w:rsid w:val="000B4516"/>
    <w:rsid w:val="000B7B09"/>
    <w:rsid w:val="000B7C61"/>
    <w:rsid w:val="000C0E29"/>
    <w:rsid w:val="000C11E6"/>
    <w:rsid w:val="000C12FF"/>
    <w:rsid w:val="000C202A"/>
    <w:rsid w:val="000C24E1"/>
    <w:rsid w:val="000C2ADA"/>
    <w:rsid w:val="000C3A06"/>
    <w:rsid w:val="000C4405"/>
    <w:rsid w:val="000C481E"/>
    <w:rsid w:val="000C4F92"/>
    <w:rsid w:val="000C685B"/>
    <w:rsid w:val="000C7103"/>
    <w:rsid w:val="000C7ABA"/>
    <w:rsid w:val="000C7F14"/>
    <w:rsid w:val="000D04AA"/>
    <w:rsid w:val="000D1995"/>
    <w:rsid w:val="000D2469"/>
    <w:rsid w:val="000D2DFF"/>
    <w:rsid w:val="000D4767"/>
    <w:rsid w:val="000D482A"/>
    <w:rsid w:val="000D6242"/>
    <w:rsid w:val="000D706D"/>
    <w:rsid w:val="000D72DE"/>
    <w:rsid w:val="000E004F"/>
    <w:rsid w:val="000E10AB"/>
    <w:rsid w:val="000E17B7"/>
    <w:rsid w:val="000E3529"/>
    <w:rsid w:val="000E5076"/>
    <w:rsid w:val="000E5624"/>
    <w:rsid w:val="000E5766"/>
    <w:rsid w:val="000E61EF"/>
    <w:rsid w:val="000E65E3"/>
    <w:rsid w:val="000F1363"/>
    <w:rsid w:val="000F1E63"/>
    <w:rsid w:val="000F264A"/>
    <w:rsid w:val="000F2B07"/>
    <w:rsid w:val="000F2B26"/>
    <w:rsid w:val="000F2EF7"/>
    <w:rsid w:val="000F4226"/>
    <w:rsid w:val="000F4611"/>
    <w:rsid w:val="000F54B4"/>
    <w:rsid w:val="000F6EE3"/>
    <w:rsid w:val="000F6F3E"/>
    <w:rsid w:val="00100330"/>
    <w:rsid w:val="001006AC"/>
    <w:rsid w:val="001014CD"/>
    <w:rsid w:val="00103B8F"/>
    <w:rsid w:val="0010422D"/>
    <w:rsid w:val="0010632F"/>
    <w:rsid w:val="001069C9"/>
    <w:rsid w:val="00107598"/>
    <w:rsid w:val="00107F9B"/>
    <w:rsid w:val="0011154C"/>
    <w:rsid w:val="001119C1"/>
    <w:rsid w:val="00111DD6"/>
    <w:rsid w:val="00111EA7"/>
    <w:rsid w:val="001141EC"/>
    <w:rsid w:val="00114FC1"/>
    <w:rsid w:val="00115499"/>
    <w:rsid w:val="00115F8A"/>
    <w:rsid w:val="001161DD"/>
    <w:rsid w:val="001169F5"/>
    <w:rsid w:val="001201DE"/>
    <w:rsid w:val="001204C5"/>
    <w:rsid w:val="0012052C"/>
    <w:rsid w:val="0012160B"/>
    <w:rsid w:val="00123631"/>
    <w:rsid w:val="0012580F"/>
    <w:rsid w:val="00126B36"/>
    <w:rsid w:val="0012767B"/>
    <w:rsid w:val="00130726"/>
    <w:rsid w:val="0013084F"/>
    <w:rsid w:val="001310D2"/>
    <w:rsid w:val="001316AB"/>
    <w:rsid w:val="00132297"/>
    <w:rsid w:val="00133039"/>
    <w:rsid w:val="00134D44"/>
    <w:rsid w:val="0013523F"/>
    <w:rsid w:val="001353A2"/>
    <w:rsid w:val="001368E3"/>
    <w:rsid w:val="001371A8"/>
    <w:rsid w:val="00137842"/>
    <w:rsid w:val="00141A1A"/>
    <w:rsid w:val="00142C96"/>
    <w:rsid w:val="00143439"/>
    <w:rsid w:val="00143729"/>
    <w:rsid w:val="00145996"/>
    <w:rsid w:val="00145C60"/>
    <w:rsid w:val="00151A26"/>
    <w:rsid w:val="00151CE4"/>
    <w:rsid w:val="00151EB0"/>
    <w:rsid w:val="00153A47"/>
    <w:rsid w:val="001542D1"/>
    <w:rsid w:val="001544E7"/>
    <w:rsid w:val="00154814"/>
    <w:rsid w:val="00155A1D"/>
    <w:rsid w:val="00156A61"/>
    <w:rsid w:val="0016022E"/>
    <w:rsid w:val="00160EC4"/>
    <w:rsid w:val="0016133F"/>
    <w:rsid w:val="00162468"/>
    <w:rsid w:val="0016340C"/>
    <w:rsid w:val="001636BC"/>
    <w:rsid w:val="001656DC"/>
    <w:rsid w:val="00165C1D"/>
    <w:rsid w:val="001672CF"/>
    <w:rsid w:val="00170234"/>
    <w:rsid w:val="00171761"/>
    <w:rsid w:val="00172CBB"/>
    <w:rsid w:val="00174768"/>
    <w:rsid w:val="00175699"/>
    <w:rsid w:val="001760D3"/>
    <w:rsid w:val="00176261"/>
    <w:rsid w:val="00176A1F"/>
    <w:rsid w:val="00180895"/>
    <w:rsid w:val="001809B5"/>
    <w:rsid w:val="0018225D"/>
    <w:rsid w:val="0018447B"/>
    <w:rsid w:val="00184A5C"/>
    <w:rsid w:val="00185D42"/>
    <w:rsid w:val="001900A1"/>
    <w:rsid w:val="0019076F"/>
    <w:rsid w:val="00190E0B"/>
    <w:rsid w:val="0019193E"/>
    <w:rsid w:val="00191EFE"/>
    <w:rsid w:val="0019216F"/>
    <w:rsid w:val="0019256C"/>
    <w:rsid w:val="001929B4"/>
    <w:rsid w:val="0019331C"/>
    <w:rsid w:val="001956ED"/>
    <w:rsid w:val="001A018E"/>
    <w:rsid w:val="001A0ADE"/>
    <w:rsid w:val="001A3672"/>
    <w:rsid w:val="001A3A1B"/>
    <w:rsid w:val="001A61F8"/>
    <w:rsid w:val="001A6A09"/>
    <w:rsid w:val="001A6E81"/>
    <w:rsid w:val="001B0DFF"/>
    <w:rsid w:val="001B187D"/>
    <w:rsid w:val="001B2A97"/>
    <w:rsid w:val="001B3EB7"/>
    <w:rsid w:val="001B48A2"/>
    <w:rsid w:val="001B5DB4"/>
    <w:rsid w:val="001B6967"/>
    <w:rsid w:val="001B6B74"/>
    <w:rsid w:val="001B74DC"/>
    <w:rsid w:val="001B7B03"/>
    <w:rsid w:val="001B7CB5"/>
    <w:rsid w:val="001C08AC"/>
    <w:rsid w:val="001C09E3"/>
    <w:rsid w:val="001C17CA"/>
    <w:rsid w:val="001C4A9D"/>
    <w:rsid w:val="001C4FD6"/>
    <w:rsid w:val="001C5ADF"/>
    <w:rsid w:val="001C6C0C"/>
    <w:rsid w:val="001C76A9"/>
    <w:rsid w:val="001C7772"/>
    <w:rsid w:val="001C7DD0"/>
    <w:rsid w:val="001C7F08"/>
    <w:rsid w:val="001D1184"/>
    <w:rsid w:val="001D2DCE"/>
    <w:rsid w:val="001D31C8"/>
    <w:rsid w:val="001D3AD5"/>
    <w:rsid w:val="001D3DA5"/>
    <w:rsid w:val="001D45DD"/>
    <w:rsid w:val="001D4C1A"/>
    <w:rsid w:val="001E0972"/>
    <w:rsid w:val="001E15B6"/>
    <w:rsid w:val="001E1CFB"/>
    <w:rsid w:val="001E1DAA"/>
    <w:rsid w:val="001E4820"/>
    <w:rsid w:val="001E64CE"/>
    <w:rsid w:val="001E6E31"/>
    <w:rsid w:val="001E79B2"/>
    <w:rsid w:val="001F0381"/>
    <w:rsid w:val="001F051A"/>
    <w:rsid w:val="001F111C"/>
    <w:rsid w:val="001F251E"/>
    <w:rsid w:val="001F3232"/>
    <w:rsid w:val="001F34DE"/>
    <w:rsid w:val="001F3A31"/>
    <w:rsid w:val="001F3B65"/>
    <w:rsid w:val="001F3D29"/>
    <w:rsid w:val="001F4028"/>
    <w:rsid w:val="001F5054"/>
    <w:rsid w:val="001F5825"/>
    <w:rsid w:val="001F76F0"/>
    <w:rsid w:val="001F7FBF"/>
    <w:rsid w:val="001F7FD4"/>
    <w:rsid w:val="002010B7"/>
    <w:rsid w:val="00206A95"/>
    <w:rsid w:val="00207A68"/>
    <w:rsid w:val="00213FE4"/>
    <w:rsid w:val="002142BD"/>
    <w:rsid w:val="00214959"/>
    <w:rsid w:val="002167CA"/>
    <w:rsid w:val="0021798C"/>
    <w:rsid w:val="0022029B"/>
    <w:rsid w:val="00220477"/>
    <w:rsid w:val="00220500"/>
    <w:rsid w:val="00221DEF"/>
    <w:rsid w:val="002238CA"/>
    <w:rsid w:val="00223B3A"/>
    <w:rsid w:val="00223E43"/>
    <w:rsid w:val="0022553E"/>
    <w:rsid w:val="00225A8D"/>
    <w:rsid w:val="00226A8A"/>
    <w:rsid w:val="00226F30"/>
    <w:rsid w:val="00227448"/>
    <w:rsid w:val="00230307"/>
    <w:rsid w:val="002307CA"/>
    <w:rsid w:val="00230FF3"/>
    <w:rsid w:val="00230FF4"/>
    <w:rsid w:val="002321C0"/>
    <w:rsid w:val="00232FDB"/>
    <w:rsid w:val="002335B1"/>
    <w:rsid w:val="00234950"/>
    <w:rsid w:val="002353E1"/>
    <w:rsid w:val="00237432"/>
    <w:rsid w:val="00237BEF"/>
    <w:rsid w:val="00241FF6"/>
    <w:rsid w:val="00244499"/>
    <w:rsid w:val="00244630"/>
    <w:rsid w:val="00244FBB"/>
    <w:rsid w:val="0024796D"/>
    <w:rsid w:val="0025007A"/>
    <w:rsid w:val="00250A94"/>
    <w:rsid w:val="002514EA"/>
    <w:rsid w:val="00251A38"/>
    <w:rsid w:val="00254688"/>
    <w:rsid w:val="00254959"/>
    <w:rsid w:val="0025658B"/>
    <w:rsid w:val="002569A5"/>
    <w:rsid w:val="00261C4A"/>
    <w:rsid w:val="0026273D"/>
    <w:rsid w:val="002628FD"/>
    <w:rsid w:val="00264F31"/>
    <w:rsid w:val="002652B8"/>
    <w:rsid w:val="0026579B"/>
    <w:rsid w:val="00265C4F"/>
    <w:rsid w:val="002675CD"/>
    <w:rsid w:val="00270953"/>
    <w:rsid w:val="002740B7"/>
    <w:rsid w:val="00274307"/>
    <w:rsid w:val="002749FF"/>
    <w:rsid w:val="00274E65"/>
    <w:rsid w:val="00275671"/>
    <w:rsid w:val="00276A82"/>
    <w:rsid w:val="00281520"/>
    <w:rsid w:val="00281689"/>
    <w:rsid w:val="00281772"/>
    <w:rsid w:val="00281D66"/>
    <w:rsid w:val="00282B1E"/>
    <w:rsid w:val="00283594"/>
    <w:rsid w:val="00284657"/>
    <w:rsid w:val="00285EDC"/>
    <w:rsid w:val="00286DCB"/>
    <w:rsid w:val="00287CCE"/>
    <w:rsid w:val="00291D2A"/>
    <w:rsid w:val="00291FDE"/>
    <w:rsid w:val="0029308C"/>
    <w:rsid w:val="00293A1B"/>
    <w:rsid w:val="00293FF2"/>
    <w:rsid w:val="002951B2"/>
    <w:rsid w:val="00295BDC"/>
    <w:rsid w:val="00295F9C"/>
    <w:rsid w:val="00297A2D"/>
    <w:rsid w:val="002A4890"/>
    <w:rsid w:val="002A4F2D"/>
    <w:rsid w:val="002A59BB"/>
    <w:rsid w:val="002A6074"/>
    <w:rsid w:val="002A7005"/>
    <w:rsid w:val="002A7943"/>
    <w:rsid w:val="002B06DA"/>
    <w:rsid w:val="002B07EF"/>
    <w:rsid w:val="002B1271"/>
    <w:rsid w:val="002B16B5"/>
    <w:rsid w:val="002B1C9E"/>
    <w:rsid w:val="002B2084"/>
    <w:rsid w:val="002B6713"/>
    <w:rsid w:val="002C0E85"/>
    <w:rsid w:val="002C2338"/>
    <w:rsid w:val="002C27C6"/>
    <w:rsid w:val="002C5165"/>
    <w:rsid w:val="002C5C02"/>
    <w:rsid w:val="002C5F85"/>
    <w:rsid w:val="002C6AAC"/>
    <w:rsid w:val="002D1466"/>
    <w:rsid w:val="002D2DB2"/>
    <w:rsid w:val="002D2F38"/>
    <w:rsid w:val="002D5AA0"/>
    <w:rsid w:val="002D6591"/>
    <w:rsid w:val="002D6B45"/>
    <w:rsid w:val="002D6F4C"/>
    <w:rsid w:val="002D7398"/>
    <w:rsid w:val="002E04E4"/>
    <w:rsid w:val="002E1D49"/>
    <w:rsid w:val="002E2CB4"/>
    <w:rsid w:val="002F0EE3"/>
    <w:rsid w:val="002F18BB"/>
    <w:rsid w:val="002F3047"/>
    <w:rsid w:val="002F3403"/>
    <w:rsid w:val="002F3606"/>
    <w:rsid w:val="002F3EE4"/>
    <w:rsid w:val="002F3FB4"/>
    <w:rsid w:val="002F46B5"/>
    <w:rsid w:val="002F504E"/>
    <w:rsid w:val="002F55EC"/>
    <w:rsid w:val="00301D74"/>
    <w:rsid w:val="00301E00"/>
    <w:rsid w:val="00302617"/>
    <w:rsid w:val="003032A9"/>
    <w:rsid w:val="00304D2C"/>
    <w:rsid w:val="00310457"/>
    <w:rsid w:val="003134B8"/>
    <w:rsid w:val="00315B9D"/>
    <w:rsid w:val="003166EF"/>
    <w:rsid w:val="00316A59"/>
    <w:rsid w:val="00316BC2"/>
    <w:rsid w:val="00317FC9"/>
    <w:rsid w:val="003211DA"/>
    <w:rsid w:val="0032145E"/>
    <w:rsid w:val="00322DDF"/>
    <w:rsid w:val="00323295"/>
    <w:rsid w:val="0032443B"/>
    <w:rsid w:val="00325058"/>
    <w:rsid w:val="00326D3D"/>
    <w:rsid w:val="00326EAE"/>
    <w:rsid w:val="00331188"/>
    <w:rsid w:val="00331F80"/>
    <w:rsid w:val="00332A61"/>
    <w:rsid w:val="00333A30"/>
    <w:rsid w:val="003376E8"/>
    <w:rsid w:val="00341426"/>
    <w:rsid w:val="00341C80"/>
    <w:rsid w:val="003424E6"/>
    <w:rsid w:val="00342F1E"/>
    <w:rsid w:val="00343941"/>
    <w:rsid w:val="00343A88"/>
    <w:rsid w:val="003449D5"/>
    <w:rsid w:val="0034730E"/>
    <w:rsid w:val="003507CC"/>
    <w:rsid w:val="00352774"/>
    <w:rsid w:val="00355763"/>
    <w:rsid w:val="00355E5F"/>
    <w:rsid w:val="00361835"/>
    <w:rsid w:val="003636FF"/>
    <w:rsid w:val="0036397C"/>
    <w:rsid w:val="00363B92"/>
    <w:rsid w:val="00363CC5"/>
    <w:rsid w:val="003707DB"/>
    <w:rsid w:val="0037366C"/>
    <w:rsid w:val="00373EFC"/>
    <w:rsid w:val="003774E6"/>
    <w:rsid w:val="00381081"/>
    <w:rsid w:val="0038220A"/>
    <w:rsid w:val="0038515F"/>
    <w:rsid w:val="00385DDE"/>
    <w:rsid w:val="00387636"/>
    <w:rsid w:val="00392E73"/>
    <w:rsid w:val="00393EC5"/>
    <w:rsid w:val="00394593"/>
    <w:rsid w:val="00394DA8"/>
    <w:rsid w:val="003962E6"/>
    <w:rsid w:val="00397A69"/>
    <w:rsid w:val="003A08BD"/>
    <w:rsid w:val="003A138A"/>
    <w:rsid w:val="003A3F31"/>
    <w:rsid w:val="003A3F6C"/>
    <w:rsid w:val="003A4FB3"/>
    <w:rsid w:val="003A5106"/>
    <w:rsid w:val="003A6D0E"/>
    <w:rsid w:val="003B0CA6"/>
    <w:rsid w:val="003B1040"/>
    <w:rsid w:val="003B1AEE"/>
    <w:rsid w:val="003B4ECE"/>
    <w:rsid w:val="003B50DD"/>
    <w:rsid w:val="003B7464"/>
    <w:rsid w:val="003B7A10"/>
    <w:rsid w:val="003B7F88"/>
    <w:rsid w:val="003C1618"/>
    <w:rsid w:val="003C291B"/>
    <w:rsid w:val="003C3075"/>
    <w:rsid w:val="003C572D"/>
    <w:rsid w:val="003C57CD"/>
    <w:rsid w:val="003C5DF6"/>
    <w:rsid w:val="003C685A"/>
    <w:rsid w:val="003C721C"/>
    <w:rsid w:val="003D00AA"/>
    <w:rsid w:val="003D0F86"/>
    <w:rsid w:val="003D2432"/>
    <w:rsid w:val="003D3727"/>
    <w:rsid w:val="003D4D4A"/>
    <w:rsid w:val="003D57FB"/>
    <w:rsid w:val="003D5C63"/>
    <w:rsid w:val="003E0FF6"/>
    <w:rsid w:val="003E4797"/>
    <w:rsid w:val="003E5663"/>
    <w:rsid w:val="003E5857"/>
    <w:rsid w:val="003F060B"/>
    <w:rsid w:val="003F4A1D"/>
    <w:rsid w:val="003F5C5F"/>
    <w:rsid w:val="003F6BB9"/>
    <w:rsid w:val="004027C5"/>
    <w:rsid w:val="004028BD"/>
    <w:rsid w:val="004029AE"/>
    <w:rsid w:val="00402A1F"/>
    <w:rsid w:val="004033DB"/>
    <w:rsid w:val="00403631"/>
    <w:rsid w:val="00403BEF"/>
    <w:rsid w:val="00403CD8"/>
    <w:rsid w:val="004041D5"/>
    <w:rsid w:val="00404C67"/>
    <w:rsid w:val="00404CCF"/>
    <w:rsid w:val="00404E65"/>
    <w:rsid w:val="00404FE2"/>
    <w:rsid w:val="00405608"/>
    <w:rsid w:val="0040597F"/>
    <w:rsid w:val="004061A2"/>
    <w:rsid w:val="0041278B"/>
    <w:rsid w:val="004139F1"/>
    <w:rsid w:val="00415E0E"/>
    <w:rsid w:val="00416290"/>
    <w:rsid w:val="00417097"/>
    <w:rsid w:val="00422BB9"/>
    <w:rsid w:val="0042362F"/>
    <w:rsid w:val="004242A4"/>
    <w:rsid w:val="00425FB2"/>
    <w:rsid w:val="00430719"/>
    <w:rsid w:val="004326B1"/>
    <w:rsid w:val="00433A63"/>
    <w:rsid w:val="004344E2"/>
    <w:rsid w:val="00436DCE"/>
    <w:rsid w:val="00437AB1"/>
    <w:rsid w:val="004400A6"/>
    <w:rsid w:val="0044189F"/>
    <w:rsid w:val="00441ACA"/>
    <w:rsid w:val="00442247"/>
    <w:rsid w:val="00442A3C"/>
    <w:rsid w:val="00442DE7"/>
    <w:rsid w:val="0044313D"/>
    <w:rsid w:val="00443EF7"/>
    <w:rsid w:val="00443F52"/>
    <w:rsid w:val="00443F91"/>
    <w:rsid w:val="00445EFE"/>
    <w:rsid w:val="0044602A"/>
    <w:rsid w:val="00446301"/>
    <w:rsid w:val="0044648A"/>
    <w:rsid w:val="00446787"/>
    <w:rsid w:val="00446820"/>
    <w:rsid w:val="00447FC2"/>
    <w:rsid w:val="00451557"/>
    <w:rsid w:val="00451EC3"/>
    <w:rsid w:val="0045366C"/>
    <w:rsid w:val="004545E7"/>
    <w:rsid w:val="00454A5E"/>
    <w:rsid w:val="00454B39"/>
    <w:rsid w:val="0045697F"/>
    <w:rsid w:val="00457B07"/>
    <w:rsid w:val="00457BBC"/>
    <w:rsid w:val="00460D55"/>
    <w:rsid w:val="0046197E"/>
    <w:rsid w:val="004625F3"/>
    <w:rsid w:val="00463807"/>
    <w:rsid w:val="00464707"/>
    <w:rsid w:val="00466419"/>
    <w:rsid w:val="00471F2E"/>
    <w:rsid w:val="00474312"/>
    <w:rsid w:val="00476EC0"/>
    <w:rsid w:val="00477FE0"/>
    <w:rsid w:val="004807CB"/>
    <w:rsid w:val="00480981"/>
    <w:rsid w:val="004815B3"/>
    <w:rsid w:val="004829A7"/>
    <w:rsid w:val="004829F7"/>
    <w:rsid w:val="004840C7"/>
    <w:rsid w:val="004849EC"/>
    <w:rsid w:val="00484B19"/>
    <w:rsid w:val="0048506D"/>
    <w:rsid w:val="00491035"/>
    <w:rsid w:val="004910A0"/>
    <w:rsid w:val="00491A13"/>
    <w:rsid w:val="00491DDE"/>
    <w:rsid w:val="00492211"/>
    <w:rsid w:val="00492D84"/>
    <w:rsid w:val="00494A8C"/>
    <w:rsid w:val="004954AA"/>
    <w:rsid w:val="004959DC"/>
    <w:rsid w:val="004A0F92"/>
    <w:rsid w:val="004A1118"/>
    <w:rsid w:val="004A27A2"/>
    <w:rsid w:val="004A6660"/>
    <w:rsid w:val="004A7AA3"/>
    <w:rsid w:val="004B06EA"/>
    <w:rsid w:val="004B196C"/>
    <w:rsid w:val="004B2CE6"/>
    <w:rsid w:val="004B41EF"/>
    <w:rsid w:val="004B652F"/>
    <w:rsid w:val="004B6CA9"/>
    <w:rsid w:val="004B74AD"/>
    <w:rsid w:val="004B778A"/>
    <w:rsid w:val="004B7DD1"/>
    <w:rsid w:val="004C0F53"/>
    <w:rsid w:val="004C2149"/>
    <w:rsid w:val="004C3037"/>
    <w:rsid w:val="004C4698"/>
    <w:rsid w:val="004C487A"/>
    <w:rsid w:val="004C6A50"/>
    <w:rsid w:val="004C7995"/>
    <w:rsid w:val="004D0BBE"/>
    <w:rsid w:val="004D1923"/>
    <w:rsid w:val="004D1CD2"/>
    <w:rsid w:val="004D3EA4"/>
    <w:rsid w:val="004D48C2"/>
    <w:rsid w:val="004D4A38"/>
    <w:rsid w:val="004D519D"/>
    <w:rsid w:val="004D537C"/>
    <w:rsid w:val="004D5944"/>
    <w:rsid w:val="004E0230"/>
    <w:rsid w:val="004E02E2"/>
    <w:rsid w:val="004E22A4"/>
    <w:rsid w:val="004E3E38"/>
    <w:rsid w:val="004E7955"/>
    <w:rsid w:val="004E7C42"/>
    <w:rsid w:val="004F0AC3"/>
    <w:rsid w:val="004F0AED"/>
    <w:rsid w:val="004F1A5A"/>
    <w:rsid w:val="004F2968"/>
    <w:rsid w:val="004F2DFB"/>
    <w:rsid w:val="004F2EE0"/>
    <w:rsid w:val="004F3F61"/>
    <w:rsid w:val="004F4574"/>
    <w:rsid w:val="004F4B3F"/>
    <w:rsid w:val="004F4D02"/>
    <w:rsid w:val="004F5DEC"/>
    <w:rsid w:val="004F773A"/>
    <w:rsid w:val="004F7A24"/>
    <w:rsid w:val="0050026E"/>
    <w:rsid w:val="00501D8B"/>
    <w:rsid w:val="005020D3"/>
    <w:rsid w:val="0050214B"/>
    <w:rsid w:val="00502910"/>
    <w:rsid w:val="005033C9"/>
    <w:rsid w:val="00504BBE"/>
    <w:rsid w:val="00504C47"/>
    <w:rsid w:val="00511067"/>
    <w:rsid w:val="00511771"/>
    <w:rsid w:val="00511FD9"/>
    <w:rsid w:val="005145D0"/>
    <w:rsid w:val="00514BAB"/>
    <w:rsid w:val="005152AC"/>
    <w:rsid w:val="00515527"/>
    <w:rsid w:val="00515DDF"/>
    <w:rsid w:val="005172E0"/>
    <w:rsid w:val="00520176"/>
    <w:rsid w:val="00521A5F"/>
    <w:rsid w:val="00521FEE"/>
    <w:rsid w:val="0052263E"/>
    <w:rsid w:val="00522F09"/>
    <w:rsid w:val="0052675C"/>
    <w:rsid w:val="00526822"/>
    <w:rsid w:val="00527B62"/>
    <w:rsid w:val="00527F26"/>
    <w:rsid w:val="005304B0"/>
    <w:rsid w:val="00533036"/>
    <w:rsid w:val="0053324D"/>
    <w:rsid w:val="00536AFF"/>
    <w:rsid w:val="0054023D"/>
    <w:rsid w:val="00540C68"/>
    <w:rsid w:val="00540EEC"/>
    <w:rsid w:val="005425F2"/>
    <w:rsid w:val="005437FE"/>
    <w:rsid w:val="005454E9"/>
    <w:rsid w:val="005473DB"/>
    <w:rsid w:val="0054748B"/>
    <w:rsid w:val="005504A9"/>
    <w:rsid w:val="00550A5A"/>
    <w:rsid w:val="005533B3"/>
    <w:rsid w:val="005541FF"/>
    <w:rsid w:val="00560E2C"/>
    <w:rsid w:val="0056326F"/>
    <w:rsid w:val="005641A6"/>
    <w:rsid w:val="0056679D"/>
    <w:rsid w:val="00566890"/>
    <w:rsid w:val="00566D00"/>
    <w:rsid w:val="0057015C"/>
    <w:rsid w:val="00570BA7"/>
    <w:rsid w:val="0057134B"/>
    <w:rsid w:val="005719E4"/>
    <w:rsid w:val="0057383B"/>
    <w:rsid w:val="00573FAF"/>
    <w:rsid w:val="00574278"/>
    <w:rsid w:val="00576F0C"/>
    <w:rsid w:val="0057722F"/>
    <w:rsid w:val="005775E4"/>
    <w:rsid w:val="00577767"/>
    <w:rsid w:val="005846E1"/>
    <w:rsid w:val="005854D7"/>
    <w:rsid w:val="005857BC"/>
    <w:rsid w:val="00586C63"/>
    <w:rsid w:val="00587728"/>
    <w:rsid w:val="00590759"/>
    <w:rsid w:val="00592FC6"/>
    <w:rsid w:val="005962F3"/>
    <w:rsid w:val="005970ED"/>
    <w:rsid w:val="005A0932"/>
    <w:rsid w:val="005A0A3B"/>
    <w:rsid w:val="005A1C61"/>
    <w:rsid w:val="005A24A7"/>
    <w:rsid w:val="005A489C"/>
    <w:rsid w:val="005A4D2D"/>
    <w:rsid w:val="005A5D7A"/>
    <w:rsid w:val="005A6464"/>
    <w:rsid w:val="005A6960"/>
    <w:rsid w:val="005A7986"/>
    <w:rsid w:val="005B2209"/>
    <w:rsid w:val="005B2AA2"/>
    <w:rsid w:val="005B2FC5"/>
    <w:rsid w:val="005B3E47"/>
    <w:rsid w:val="005B4E03"/>
    <w:rsid w:val="005B5371"/>
    <w:rsid w:val="005B5CFC"/>
    <w:rsid w:val="005B5F49"/>
    <w:rsid w:val="005C1F88"/>
    <w:rsid w:val="005C2520"/>
    <w:rsid w:val="005C25A2"/>
    <w:rsid w:val="005C3C0F"/>
    <w:rsid w:val="005C412E"/>
    <w:rsid w:val="005C6531"/>
    <w:rsid w:val="005C6B42"/>
    <w:rsid w:val="005D0069"/>
    <w:rsid w:val="005D0625"/>
    <w:rsid w:val="005D0C7B"/>
    <w:rsid w:val="005D2907"/>
    <w:rsid w:val="005D39D3"/>
    <w:rsid w:val="005D642E"/>
    <w:rsid w:val="005D7D6F"/>
    <w:rsid w:val="005E0F5D"/>
    <w:rsid w:val="005E1B09"/>
    <w:rsid w:val="005E1C97"/>
    <w:rsid w:val="005E27FE"/>
    <w:rsid w:val="005E2989"/>
    <w:rsid w:val="005E39A6"/>
    <w:rsid w:val="005E44EA"/>
    <w:rsid w:val="005E55B5"/>
    <w:rsid w:val="005E636C"/>
    <w:rsid w:val="005E70D3"/>
    <w:rsid w:val="005E73CE"/>
    <w:rsid w:val="005E77B0"/>
    <w:rsid w:val="005F01AE"/>
    <w:rsid w:val="005F0C0E"/>
    <w:rsid w:val="005F2B49"/>
    <w:rsid w:val="005F354F"/>
    <w:rsid w:val="005F39F2"/>
    <w:rsid w:val="005F4360"/>
    <w:rsid w:val="005F515D"/>
    <w:rsid w:val="005F5B3F"/>
    <w:rsid w:val="005F7188"/>
    <w:rsid w:val="005F7855"/>
    <w:rsid w:val="005F7BFB"/>
    <w:rsid w:val="005F7CC1"/>
    <w:rsid w:val="006004FF"/>
    <w:rsid w:val="006020C8"/>
    <w:rsid w:val="00602478"/>
    <w:rsid w:val="0060266B"/>
    <w:rsid w:val="006027E9"/>
    <w:rsid w:val="00603337"/>
    <w:rsid w:val="00603E22"/>
    <w:rsid w:val="00603F84"/>
    <w:rsid w:val="006043A8"/>
    <w:rsid w:val="006062A7"/>
    <w:rsid w:val="0060707B"/>
    <w:rsid w:val="0060722B"/>
    <w:rsid w:val="00607EB3"/>
    <w:rsid w:val="00610DC8"/>
    <w:rsid w:val="00612107"/>
    <w:rsid w:val="0061318F"/>
    <w:rsid w:val="00614ADB"/>
    <w:rsid w:val="00617421"/>
    <w:rsid w:val="00620EF1"/>
    <w:rsid w:val="006215D3"/>
    <w:rsid w:val="006234FB"/>
    <w:rsid w:val="00623FC2"/>
    <w:rsid w:val="00624A09"/>
    <w:rsid w:val="00624A0E"/>
    <w:rsid w:val="00625A3B"/>
    <w:rsid w:val="0062682F"/>
    <w:rsid w:val="00626F8A"/>
    <w:rsid w:val="00627BC3"/>
    <w:rsid w:val="006323E5"/>
    <w:rsid w:val="0063259B"/>
    <w:rsid w:val="00632BF7"/>
    <w:rsid w:val="0063355F"/>
    <w:rsid w:val="006337BA"/>
    <w:rsid w:val="00635B53"/>
    <w:rsid w:val="00636DC6"/>
    <w:rsid w:val="006407EB"/>
    <w:rsid w:val="00640905"/>
    <w:rsid w:val="00640F6C"/>
    <w:rsid w:val="006412D6"/>
    <w:rsid w:val="00642924"/>
    <w:rsid w:val="0064404C"/>
    <w:rsid w:val="00644A81"/>
    <w:rsid w:val="00644C07"/>
    <w:rsid w:val="006453B2"/>
    <w:rsid w:val="00645A51"/>
    <w:rsid w:val="0064697E"/>
    <w:rsid w:val="00647673"/>
    <w:rsid w:val="00647D0B"/>
    <w:rsid w:val="00652649"/>
    <w:rsid w:val="006526CD"/>
    <w:rsid w:val="00653288"/>
    <w:rsid w:val="00654237"/>
    <w:rsid w:val="0065438E"/>
    <w:rsid w:val="00654C30"/>
    <w:rsid w:val="00655F92"/>
    <w:rsid w:val="006561FF"/>
    <w:rsid w:val="00656FE9"/>
    <w:rsid w:val="00660BF9"/>
    <w:rsid w:val="006620C2"/>
    <w:rsid w:val="0066367B"/>
    <w:rsid w:val="00663E9C"/>
    <w:rsid w:val="006656DF"/>
    <w:rsid w:val="00665725"/>
    <w:rsid w:val="006666E6"/>
    <w:rsid w:val="00666F3B"/>
    <w:rsid w:val="006670AA"/>
    <w:rsid w:val="00667DF6"/>
    <w:rsid w:val="00670057"/>
    <w:rsid w:val="00670205"/>
    <w:rsid w:val="00672B36"/>
    <w:rsid w:val="00676B1F"/>
    <w:rsid w:val="006770BC"/>
    <w:rsid w:val="006774A9"/>
    <w:rsid w:val="00677D98"/>
    <w:rsid w:val="00680DC2"/>
    <w:rsid w:val="00681CD9"/>
    <w:rsid w:val="00682B86"/>
    <w:rsid w:val="0068307C"/>
    <w:rsid w:val="006836A6"/>
    <w:rsid w:val="00685B7B"/>
    <w:rsid w:val="00685F01"/>
    <w:rsid w:val="006874C3"/>
    <w:rsid w:val="00687866"/>
    <w:rsid w:val="00693EF6"/>
    <w:rsid w:val="00694005"/>
    <w:rsid w:val="00694F72"/>
    <w:rsid w:val="00695AE5"/>
    <w:rsid w:val="00696197"/>
    <w:rsid w:val="00696BAA"/>
    <w:rsid w:val="00697300"/>
    <w:rsid w:val="00697F07"/>
    <w:rsid w:val="006A03F7"/>
    <w:rsid w:val="006A07D7"/>
    <w:rsid w:val="006A09DB"/>
    <w:rsid w:val="006A1771"/>
    <w:rsid w:val="006A1B59"/>
    <w:rsid w:val="006A2CA5"/>
    <w:rsid w:val="006A3291"/>
    <w:rsid w:val="006A3958"/>
    <w:rsid w:val="006A4F7B"/>
    <w:rsid w:val="006A5469"/>
    <w:rsid w:val="006A6149"/>
    <w:rsid w:val="006A6D1C"/>
    <w:rsid w:val="006B0192"/>
    <w:rsid w:val="006B090C"/>
    <w:rsid w:val="006B38E5"/>
    <w:rsid w:val="006B407B"/>
    <w:rsid w:val="006B53E4"/>
    <w:rsid w:val="006B5FE0"/>
    <w:rsid w:val="006B6207"/>
    <w:rsid w:val="006B66A9"/>
    <w:rsid w:val="006B69F2"/>
    <w:rsid w:val="006B6CC6"/>
    <w:rsid w:val="006B6E74"/>
    <w:rsid w:val="006B744D"/>
    <w:rsid w:val="006C0E50"/>
    <w:rsid w:val="006C1C5B"/>
    <w:rsid w:val="006C1C73"/>
    <w:rsid w:val="006C2CBA"/>
    <w:rsid w:val="006C5EE1"/>
    <w:rsid w:val="006C6FAD"/>
    <w:rsid w:val="006C7268"/>
    <w:rsid w:val="006C7512"/>
    <w:rsid w:val="006C7671"/>
    <w:rsid w:val="006D2218"/>
    <w:rsid w:val="006D421D"/>
    <w:rsid w:val="006D46F1"/>
    <w:rsid w:val="006D4875"/>
    <w:rsid w:val="006D49FE"/>
    <w:rsid w:val="006D4AF3"/>
    <w:rsid w:val="006D60FD"/>
    <w:rsid w:val="006D6B26"/>
    <w:rsid w:val="006D7624"/>
    <w:rsid w:val="006D76BE"/>
    <w:rsid w:val="006E456F"/>
    <w:rsid w:val="006E4E4A"/>
    <w:rsid w:val="006E5886"/>
    <w:rsid w:val="006F10F3"/>
    <w:rsid w:val="006F1FA0"/>
    <w:rsid w:val="006F2877"/>
    <w:rsid w:val="006F2E53"/>
    <w:rsid w:val="006F4977"/>
    <w:rsid w:val="006F4E32"/>
    <w:rsid w:val="006F4EDE"/>
    <w:rsid w:val="006F529D"/>
    <w:rsid w:val="006F54E4"/>
    <w:rsid w:val="007000F1"/>
    <w:rsid w:val="0070018F"/>
    <w:rsid w:val="00702E7A"/>
    <w:rsid w:val="00704682"/>
    <w:rsid w:val="00705A98"/>
    <w:rsid w:val="00710536"/>
    <w:rsid w:val="0071061B"/>
    <w:rsid w:val="00710FD1"/>
    <w:rsid w:val="00711CE0"/>
    <w:rsid w:val="00712C2C"/>
    <w:rsid w:val="00713CD9"/>
    <w:rsid w:val="00715123"/>
    <w:rsid w:val="00715772"/>
    <w:rsid w:val="00715CB3"/>
    <w:rsid w:val="00716C8E"/>
    <w:rsid w:val="00720325"/>
    <w:rsid w:val="00720892"/>
    <w:rsid w:val="007214F9"/>
    <w:rsid w:val="00722690"/>
    <w:rsid w:val="007228FF"/>
    <w:rsid w:val="007232B5"/>
    <w:rsid w:val="0072381F"/>
    <w:rsid w:val="00723A9B"/>
    <w:rsid w:val="00723F3C"/>
    <w:rsid w:val="00726CB6"/>
    <w:rsid w:val="00727B06"/>
    <w:rsid w:val="007306BB"/>
    <w:rsid w:val="007309FD"/>
    <w:rsid w:val="00730C6E"/>
    <w:rsid w:val="00732C5A"/>
    <w:rsid w:val="007332FF"/>
    <w:rsid w:val="00735C11"/>
    <w:rsid w:val="00735D0E"/>
    <w:rsid w:val="0073686B"/>
    <w:rsid w:val="00737580"/>
    <w:rsid w:val="00740EFE"/>
    <w:rsid w:val="007424DF"/>
    <w:rsid w:val="00742737"/>
    <w:rsid w:val="007432B6"/>
    <w:rsid w:val="0074390F"/>
    <w:rsid w:val="00743C85"/>
    <w:rsid w:val="00744057"/>
    <w:rsid w:val="0074438F"/>
    <w:rsid w:val="00744BC0"/>
    <w:rsid w:val="0074588C"/>
    <w:rsid w:val="00745B5D"/>
    <w:rsid w:val="0074638C"/>
    <w:rsid w:val="0074756D"/>
    <w:rsid w:val="00751F96"/>
    <w:rsid w:val="00752E91"/>
    <w:rsid w:val="0075376C"/>
    <w:rsid w:val="00753FB8"/>
    <w:rsid w:val="007543A2"/>
    <w:rsid w:val="0075454D"/>
    <w:rsid w:val="0075758D"/>
    <w:rsid w:val="0076034A"/>
    <w:rsid w:val="00760614"/>
    <w:rsid w:val="00760DF0"/>
    <w:rsid w:val="00761AED"/>
    <w:rsid w:val="00762034"/>
    <w:rsid w:val="00762509"/>
    <w:rsid w:val="007628E8"/>
    <w:rsid w:val="00766CE6"/>
    <w:rsid w:val="007672F7"/>
    <w:rsid w:val="00767562"/>
    <w:rsid w:val="00770A02"/>
    <w:rsid w:val="007711C4"/>
    <w:rsid w:val="00772786"/>
    <w:rsid w:val="007728A9"/>
    <w:rsid w:val="00772D41"/>
    <w:rsid w:val="0077489E"/>
    <w:rsid w:val="0077507A"/>
    <w:rsid w:val="00776421"/>
    <w:rsid w:val="0077672B"/>
    <w:rsid w:val="0077725C"/>
    <w:rsid w:val="007773CA"/>
    <w:rsid w:val="0077743B"/>
    <w:rsid w:val="00781378"/>
    <w:rsid w:val="0078277F"/>
    <w:rsid w:val="00782BC4"/>
    <w:rsid w:val="00783533"/>
    <w:rsid w:val="0078363B"/>
    <w:rsid w:val="00783AA4"/>
    <w:rsid w:val="00784FFE"/>
    <w:rsid w:val="00785BC4"/>
    <w:rsid w:val="00786350"/>
    <w:rsid w:val="007864B3"/>
    <w:rsid w:val="00786EE6"/>
    <w:rsid w:val="00790D8B"/>
    <w:rsid w:val="00791D4D"/>
    <w:rsid w:val="0079252A"/>
    <w:rsid w:val="00793526"/>
    <w:rsid w:val="0079482E"/>
    <w:rsid w:val="007952F6"/>
    <w:rsid w:val="00796797"/>
    <w:rsid w:val="007967CA"/>
    <w:rsid w:val="00797280"/>
    <w:rsid w:val="007A0E79"/>
    <w:rsid w:val="007A156D"/>
    <w:rsid w:val="007A24A2"/>
    <w:rsid w:val="007A67D8"/>
    <w:rsid w:val="007A6F88"/>
    <w:rsid w:val="007A7BC8"/>
    <w:rsid w:val="007B0637"/>
    <w:rsid w:val="007B0D7B"/>
    <w:rsid w:val="007B17EF"/>
    <w:rsid w:val="007B195D"/>
    <w:rsid w:val="007B3195"/>
    <w:rsid w:val="007B3D68"/>
    <w:rsid w:val="007B437D"/>
    <w:rsid w:val="007B56F4"/>
    <w:rsid w:val="007B6118"/>
    <w:rsid w:val="007B710B"/>
    <w:rsid w:val="007C0079"/>
    <w:rsid w:val="007C0A3A"/>
    <w:rsid w:val="007C1D18"/>
    <w:rsid w:val="007C6E4A"/>
    <w:rsid w:val="007C7B88"/>
    <w:rsid w:val="007D1BF3"/>
    <w:rsid w:val="007D38AC"/>
    <w:rsid w:val="007D3B46"/>
    <w:rsid w:val="007D5156"/>
    <w:rsid w:val="007D5BF9"/>
    <w:rsid w:val="007D5E38"/>
    <w:rsid w:val="007D798B"/>
    <w:rsid w:val="007E0EE7"/>
    <w:rsid w:val="007E358B"/>
    <w:rsid w:val="007E35F5"/>
    <w:rsid w:val="007E3CA9"/>
    <w:rsid w:val="007E4127"/>
    <w:rsid w:val="007E430B"/>
    <w:rsid w:val="007E4404"/>
    <w:rsid w:val="007E7184"/>
    <w:rsid w:val="007F186C"/>
    <w:rsid w:val="007F2EE3"/>
    <w:rsid w:val="007F2F48"/>
    <w:rsid w:val="007F4EE1"/>
    <w:rsid w:val="007F58E2"/>
    <w:rsid w:val="007F5A44"/>
    <w:rsid w:val="00800E8A"/>
    <w:rsid w:val="0080265F"/>
    <w:rsid w:val="008046F6"/>
    <w:rsid w:val="008047CD"/>
    <w:rsid w:val="00804957"/>
    <w:rsid w:val="0080541F"/>
    <w:rsid w:val="00806087"/>
    <w:rsid w:val="008070BE"/>
    <w:rsid w:val="008071FD"/>
    <w:rsid w:val="008075C4"/>
    <w:rsid w:val="00807C6D"/>
    <w:rsid w:val="00810211"/>
    <w:rsid w:val="00812353"/>
    <w:rsid w:val="008125A3"/>
    <w:rsid w:val="008139C0"/>
    <w:rsid w:val="00814503"/>
    <w:rsid w:val="008145AE"/>
    <w:rsid w:val="008167CF"/>
    <w:rsid w:val="00816D89"/>
    <w:rsid w:val="00817DAD"/>
    <w:rsid w:val="00817FEB"/>
    <w:rsid w:val="008211AE"/>
    <w:rsid w:val="008211F7"/>
    <w:rsid w:val="008244B4"/>
    <w:rsid w:val="00825293"/>
    <w:rsid w:val="00825E2E"/>
    <w:rsid w:val="008265A8"/>
    <w:rsid w:val="0082798D"/>
    <w:rsid w:val="00830007"/>
    <w:rsid w:val="00830645"/>
    <w:rsid w:val="008327FB"/>
    <w:rsid w:val="00833081"/>
    <w:rsid w:val="008348A1"/>
    <w:rsid w:val="00835453"/>
    <w:rsid w:val="008354E0"/>
    <w:rsid w:val="00835A8A"/>
    <w:rsid w:val="00837C2B"/>
    <w:rsid w:val="00837DA6"/>
    <w:rsid w:val="00840697"/>
    <w:rsid w:val="00841549"/>
    <w:rsid w:val="00842045"/>
    <w:rsid w:val="00842179"/>
    <w:rsid w:val="0084350A"/>
    <w:rsid w:val="00844AFE"/>
    <w:rsid w:val="00845ADC"/>
    <w:rsid w:val="00845E48"/>
    <w:rsid w:val="00847853"/>
    <w:rsid w:val="00847BD2"/>
    <w:rsid w:val="00847E05"/>
    <w:rsid w:val="008514A9"/>
    <w:rsid w:val="00853817"/>
    <w:rsid w:val="00854304"/>
    <w:rsid w:val="0085549D"/>
    <w:rsid w:val="00855E2D"/>
    <w:rsid w:val="00855E48"/>
    <w:rsid w:val="008566AF"/>
    <w:rsid w:val="008616D2"/>
    <w:rsid w:val="008618AD"/>
    <w:rsid w:val="00861A49"/>
    <w:rsid w:val="00863ACB"/>
    <w:rsid w:val="00863D98"/>
    <w:rsid w:val="00863EE5"/>
    <w:rsid w:val="00864D31"/>
    <w:rsid w:val="00865974"/>
    <w:rsid w:val="00865BC8"/>
    <w:rsid w:val="00866590"/>
    <w:rsid w:val="00867B81"/>
    <w:rsid w:val="00870F1E"/>
    <w:rsid w:val="008710B9"/>
    <w:rsid w:val="00871DE4"/>
    <w:rsid w:val="00872166"/>
    <w:rsid w:val="00873778"/>
    <w:rsid w:val="008750BA"/>
    <w:rsid w:val="00875182"/>
    <w:rsid w:val="008753E0"/>
    <w:rsid w:val="00875E1A"/>
    <w:rsid w:val="008767D7"/>
    <w:rsid w:val="0087717C"/>
    <w:rsid w:val="00877226"/>
    <w:rsid w:val="008779B9"/>
    <w:rsid w:val="00877AA6"/>
    <w:rsid w:val="00880713"/>
    <w:rsid w:val="0088133D"/>
    <w:rsid w:val="008825FB"/>
    <w:rsid w:val="008830FD"/>
    <w:rsid w:val="008863C8"/>
    <w:rsid w:val="008913BC"/>
    <w:rsid w:val="00891E75"/>
    <w:rsid w:val="00892A70"/>
    <w:rsid w:val="00892CD8"/>
    <w:rsid w:val="00893630"/>
    <w:rsid w:val="00893E89"/>
    <w:rsid w:val="00894645"/>
    <w:rsid w:val="00894E32"/>
    <w:rsid w:val="008954A4"/>
    <w:rsid w:val="00895950"/>
    <w:rsid w:val="00895968"/>
    <w:rsid w:val="008959E3"/>
    <w:rsid w:val="00895E17"/>
    <w:rsid w:val="00896874"/>
    <w:rsid w:val="008A1094"/>
    <w:rsid w:val="008A118C"/>
    <w:rsid w:val="008A1A1E"/>
    <w:rsid w:val="008A1EEA"/>
    <w:rsid w:val="008A2341"/>
    <w:rsid w:val="008A2349"/>
    <w:rsid w:val="008A2F58"/>
    <w:rsid w:val="008A4612"/>
    <w:rsid w:val="008A5281"/>
    <w:rsid w:val="008A64B6"/>
    <w:rsid w:val="008A7312"/>
    <w:rsid w:val="008A77AA"/>
    <w:rsid w:val="008B035B"/>
    <w:rsid w:val="008B198A"/>
    <w:rsid w:val="008B377C"/>
    <w:rsid w:val="008B4465"/>
    <w:rsid w:val="008B540B"/>
    <w:rsid w:val="008B6FBD"/>
    <w:rsid w:val="008C18C8"/>
    <w:rsid w:val="008C23AA"/>
    <w:rsid w:val="008C28B9"/>
    <w:rsid w:val="008C29CA"/>
    <w:rsid w:val="008C2BB2"/>
    <w:rsid w:val="008C304E"/>
    <w:rsid w:val="008C4BD5"/>
    <w:rsid w:val="008C5E75"/>
    <w:rsid w:val="008C5E8D"/>
    <w:rsid w:val="008C665B"/>
    <w:rsid w:val="008C74BF"/>
    <w:rsid w:val="008D1B82"/>
    <w:rsid w:val="008D1C67"/>
    <w:rsid w:val="008D3949"/>
    <w:rsid w:val="008D4101"/>
    <w:rsid w:val="008D6227"/>
    <w:rsid w:val="008D6ECF"/>
    <w:rsid w:val="008E01A6"/>
    <w:rsid w:val="008E24A2"/>
    <w:rsid w:val="008E3E4F"/>
    <w:rsid w:val="008E43FD"/>
    <w:rsid w:val="008E473C"/>
    <w:rsid w:val="008E633A"/>
    <w:rsid w:val="008E640B"/>
    <w:rsid w:val="008F025A"/>
    <w:rsid w:val="008F0B5C"/>
    <w:rsid w:val="008F1FC6"/>
    <w:rsid w:val="008F51F9"/>
    <w:rsid w:val="008F65D0"/>
    <w:rsid w:val="008F6986"/>
    <w:rsid w:val="008F7D74"/>
    <w:rsid w:val="00900454"/>
    <w:rsid w:val="009007A6"/>
    <w:rsid w:val="00901311"/>
    <w:rsid w:val="009027A3"/>
    <w:rsid w:val="009029B5"/>
    <w:rsid w:val="00902EC5"/>
    <w:rsid w:val="009036F1"/>
    <w:rsid w:val="00905A7F"/>
    <w:rsid w:val="00905B7E"/>
    <w:rsid w:val="00906664"/>
    <w:rsid w:val="00910895"/>
    <w:rsid w:val="009108DD"/>
    <w:rsid w:val="00911BCD"/>
    <w:rsid w:val="0091240C"/>
    <w:rsid w:val="00912D08"/>
    <w:rsid w:val="00913163"/>
    <w:rsid w:val="0091341A"/>
    <w:rsid w:val="0091406C"/>
    <w:rsid w:val="009165C6"/>
    <w:rsid w:val="0091733C"/>
    <w:rsid w:val="00921385"/>
    <w:rsid w:val="00923467"/>
    <w:rsid w:val="00925778"/>
    <w:rsid w:val="009270B4"/>
    <w:rsid w:val="009276EA"/>
    <w:rsid w:val="00927DA6"/>
    <w:rsid w:val="00930183"/>
    <w:rsid w:val="00930ABB"/>
    <w:rsid w:val="00930B57"/>
    <w:rsid w:val="0093440B"/>
    <w:rsid w:val="00935BB6"/>
    <w:rsid w:val="00935F68"/>
    <w:rsid w:val="0093680B"/>
    <w:rsid w:val="00937102"/>
    <w:rsid w:val="00940BB5"/>
    <w:rsid w:val="009428F9"/>
    <w:rsid w:val="00943A48"/>
    <w:rsid w:val="00943AEA"/>
    <w:rsid w:val="00944118"/>
    <w:rsid w:val="00944739"/>
    <w:rsid w:val="00945215"/>
    <w:rsid w:val="009459C5"/>
    <w:rsid w:val="00947490"/>
    <w:rsid w:val="00947957"/>
    <w:rsid w:val="00950D09"/>
    <w:rsid w:val="009519D2"/>
    <w:rsid w:val="009532E1"/>
    <w:rsid w:val="009544E0"/>
    <w:rsid w:val="00954A4D"/>
    <w:rsid w:val="009553D0"/>
    <w:rsid w:val="00955BA5"/>
    <w:rsid w:val="00957F90"/>
    <w:rsid w:val="00960575"/>
    <w:rsid w:val="0096086E"/>
    <w:rsid w:val="00961B39"/>
    <w:rsid w:val="00961DEE"/>
    <w:rsid w:val="00962685"/>
    <w:rsid w:val="00962812"/>
    <w:rsid w:val="00962B54"/>
    <w:rsid w:val="0096369F"/>
    <w:rsid w:val="00964569"/>
    <w:rsid w:val="00964870"/>
    <w:rsid w:val="00964AA4"/>
    <w:rsid w:val="0096790D"/>
    <w:rsid w:val="00970B1D"/>
    <w:rsid w:val="0097137E"/>
    <w:rsid w:val="00971A0E"/>
    <w:rsid w:val="009722F3"/>
    <w:rsid w:val="00972B7F"/>
    <w:rsid w:val="009742BE"/>
    <w:rsid w:val="00974453"/>
    <w:rsid w:val="009745A4"/>
    <w:rsid w:val="00975F94"/>
    <w:rsid w:val="00975FA5"/>
    <w:rsid w:val="00976772"/>
    <w:rsid w:val="00977260"/>
    <w:rsid w:val="00977770"/>
    <w:rsid w:val="009779C5"/>
    <w:rsid w:val="009817CE"/>
    <w:rsid w:val="00983295"/>
    <w:rsid w:val="00984719"/>
    <w:rsid w:val="009855B0"/>
    <w:rsid w:val="00986A38"/>
    <w:rsid w:val="00987474"/>
    <w:rsid w:val="009875FA"/>
    <w:rsid w:val="00987FDA"/>
    <w:rsid w:val="00990081"/>
    <w:rsid w:val="00990304"/>
    <w:rsid w:val="00990395"/>
    <w:rsid w:val="00990E95"/>
    <w:rsid w:val="009916CD"/>
    <w:rsid w:val="0099220E"/>
    <w:rsid w:val="009922F4"/>
    <w:rsid w:val="00992F5C"/>
    <w:rsid w:val="00995C63"/>
    <w:rsid w:val="009973B7"/>
    <w:rsid w:val="0099793D"/>
    <w:rsid w:val="009A134C"/>
    <w:rsid w:val="009A31FA"/>
    <w:rsid w:val="009A3D7D"/>
    <w:rsid w:val="009A435F"/>
    <w:rsid w:val="009A491E"/>
    <w:rsid w:val="009B1BB8"/>
    <w:rsid w:val="009B2CAB"/>
    <w:rsid w:val="009B33C5"/>
    <w:rsid w:val="009B4799"/>
    <w:rsid w:val="009B61A1"/>
    <w:rsid w:val="009B6DD8"/>
    <w:rsid w:val="009B6F13"/>
    <w:rsid w:val="009B749C"/>
    <w:rsid w:val="009B7849"/>
    <w:rsid w:val="009B7ACD"/>
    <w:rsid w:val="009B7E57"/>
    <w:rsid w:val="009C0633"/>
    <w:rsid w:val="009C16FD"/>
    <w:rsid w:val="009C3BF9"/>
    <w:rsid w:val="009C4AC1"/>
    <w:rsid w:val="009C5F92"/>
    <w:rsid w:val="009C7234"/>
    <w:rsid w:val="009D09AC"/>
    <w:rsid w:val="009D0C41"/>
    <w:rsid w:val="009D32AA"/>
    <w:rsid w:val="009D3831"/>
    <w:rsid w:val="009D43FF"/>
    <w:rsid w:val="009D5C75"/>
    <w:rsid w:val="009E1718"/>
    <w:rsid w:val="009E3B0E"/>
    <w:rsid w:val="009E4E2B"/>
    <w:rsid w:val="009E4F8F"/>
    <w:rsid w:val="009E50A1"/>
    <w:rsid w:val="009E5CB0"/>
    <w:rsid w:val="009E62E7"/>
    <w:rsid w:val="009E71E2"/>
    <w:rsid w:val="009F2413"/>
    <w:rsid w:val="009F298B"/>
    <w:rsid w:val="009F3793"/>
    <w:rsid w:val="009F4C0D"/>
    <w:rsid w:val="009F5FC5"/>
    <w:rsid w:val="009F6659"/>
    <w:rsid w:val="009F6A3B"/>
    <w:rsid w:val="009F7544"/>
    <w:rsid w:val="009F7864"/>
    <w:rsid w:val="009F7C1A"/>
    <w:rsid w:val="00A00ECC"/>
    <w:rsid w:val="00A018A2"/>
    <w:rsid w:val="00A03462"/>
    <w:rsid w:val="00A0437F"/>
    <w:rsid w:val="00A0597C"/>
    <w:rsid w:val="00A05CF0"/>
    <w:rsid w:val="00A14C01"/>
    <w:rsid w:val="00A15080"/>
    <w:rsid w:val="00A16498"/>
    <w:rsid w:val="00A167AD"/>
    <w:rsid w:val="00A17B23"/>
    <w:rsid w:val="00A217D2"/>
    <w:rsid w:val="00A21A11"/>
    <w:rsid w:val="00A227CB"/>
    <w:rsid w:val="00A22ED0"/>
    <w:rsid w:val="00A33D9B"/>
    <w:rsid w:val="00A37276"/>
    <w:rsid w:val="00A3729B"/>
    <w:rsid w:val="00A37959"/>
    <w:rsid w:val="00A40CB3"/>
    <w:rsid w:val="00A4160F"/>
    <w:rsid w:val="00A418ED"/>
    <w:rsid w:val="00A422D1"/>
    <w:rsid w:val="00A42648"/>
    <w:rsid w:val="00A432BD"/>
    <w:rsid w:val="00A43565"/>
    <w:rsid w:val="00A43817"/>
    <w:rsid w:val="00A44190"/>
    <w:rsid w:val="00A44D42"/>
    <w:rsid w:val="00A45373"/>
    <w:rsid w:val="00A459D2"/>
    <w:rsid w:val="00A46D07"/>
    <w:rsid w:val="00A47A91"/>
    <w:rsid w:val="00A5013F"/>
    <w:rsid w:val="00A51A43"/>
    <w:rsid w:val="00A51F8E"/>
    <w:rsid w:val="00A5247A"/>
    <w:rsid w:val="00A52B2D"/>
    <w:rsid w:val="00A52EFD"/>
    <w:rsid w:val="00A53E55"/>
    <w:rsid w:val="00A547C0"/>
    <w:rsid w:val="00A54BC6"/>
    <w:rsid w:val="00A55700"/>
    <w:rsid w:val="00A56CC5"/>
    <w:rsid w:val="00A5751B"/>
    <w:rsid w:val="00A57E79"/>
    <w:rsid w:val="00A6039E"/>
    <w:rsid w:val="00A61F9A"/>
    <w:rsid w:val="00A64E05"/>
    <w:rsid w:val="00A65C3A"/>
    <w:rsid w:val="00A663A5"/>
    <w:rsid w:val="00A66754"/>
    <w:rsid w:val="00A672B1"/>
    <w:rsid w:val="00A678CF"/>
    <w:rsid w:val="00A701F7"/>
    <w:rsid w:val="00A70CDF"/>
    <w:rsid w:val="00A70DEA"/>
    <w:rsid w:val="00A7294F"/>
    <w:rsid w:val="00A72F07"/>
    <w:rsid w:val="00A733E0"/>
    <w:rsid w:val="00A73EDB"/>
    <w:rsid w:val="00A74291"/>
    <w:rsid w:val="00A74FA1"/>
    <w:rsid w:val="00A776D8"/>
    <w:rsid w:val="00A77969"/>
    <w:rsid w:val="00A80665"/>
    <w:rsid w:val="00A81575"/>
    <w:rsid w:val="00A8328B"/>
    <w:rsid w:val="00A836CD"/>
    <w:rsid w:val="00A83981"/>
    <w:rsid w:val="00A83A62"/>
    <w:rsid w:val="00A848ED"/>
    <w:rsid w:val="00A84C58"/>
    <w:rsid w:val="00A86305"/>
    <w:rsid w:val="00A86E40"/>
    <w:rsid w:val="00A87481"/>
    <w:rsid w:val="00A91C7B"/>
    <w:rsid w:val="00A91D31"/>
    <w:rsid w:val="00A92201"/>
    <w:rsid w:val="00A92436"/>
    <w:rsid w:val="00A96B65"/>
    <w:rsid w:val="00A97881"/>
    <w:rsid w:val="00AA1425"/>
    <w:rsid w:val="00AA2945"/>
    <w:rsid w:val="00AA3371"/>
    <w:rsid w:val="00AA41B4"/>
    <w:rsid w:val="00AA7312"/>
    <w:rsid w:val="00AA73DC"/>
    <w:rsid w:val="00AB0286"/>
    <w:rsid w:val="00AB056A"/>
    <w:rsid w:val="00AB0A0F"/>
    <w:rsid w:val="00AB0B71"/>
    <w:rsid w:val="00AB1388"/>
    <w:rsid w:val="00AB150A"/>
    <w:rsid w:val="00AB29D1"/>
    <w:rsid w:val="00AB34A5"/>
    <w:rsid w:val="00AB54AB"/>
    <w:rsid w:val="00AC1406"/>
    <w:rsid w:val="00AC2C9D"/>
    <w:rsid w:val="00AC329D"/>
    <w:rsid w:val="00AC5469"/>
    <w:rsid w:val="00AC6970"/>
    <w:rsid w:val="00AC7033"/>
    <w:rsid w:val="00AC7C56"/>
    <w:rsid w:val="00AD0914"/>
    <w:rsid w:val="00AD0BC2"/>
    <w:rsid w:val="00AD1B36"/>
    <w:rsid w:val="00AD2734"/>
    <w:rsid w:val="00AD2955"/>
    <w:rsid w:val="00AD37A8"/>
    <w:rsid w:val="00AD4203"/>
    <w:rsid w:val="00AD5498"/>
    <w:rsid w:val="00AD5C10"/>
    <w:rsid w:val="00AD5E75"/>
    <w:rsid w:val="00AD60F1"/>
    <w:rsid w:val="00AD6578"/>
    <w:rsid w:val="00AD78BF"/>
    <w:rsid w:val="00AE47B3"/>
    <w:rsid w:val="00AE51DC"/>
    <w:rsid w:val="00AE5E43"/>
    <w:rsid w:val="00AF17DB"/>
    <w:rsid w:val="00AF5413"/>
    <w:rsid w:val="00AF553A"/>
    <w:rsid w:val="00AF66EF"/>
    <w:rsid w:val="00B01B10"/>
    <w:rsid w:val="00B02AA1"/>
    <w:rsid w:val="00B03D3F"/>
    <w:rsid w:val="00B04BDC"/>
    <w:rsid w:val="00B050E6"/>
    <w:rsid w:val="00B05A2B"/>
    <w:rsid w:val="00B0757F"/>
    <w:rsid w:val="00B07D4C"/>
    <w:rsid w:val="00B10DC0"/>
    <w:rsid w:val="00B12510"/>
    <w:rsid w:val="00B13263"/>
    <w:rsid w:val="00B13415"/>
    <w:rsid w:val="00B13449"/>
    <w:rsid w:val="00B13B26"/>
    <w:rsid w:val="00B148A7"/>
    <w:rsid w:val="00B162B7"/>
    <w:rsid w:val="00B166AE"/>
    <w:rsid w:val="00B201BF"/>
    <w:rsid w:val="00B2331F"/>
    <w:rsid w:val="00B23C0F"/>
    <w:rsid w:val="00B23D17"/>
    <w:rsid w:val="00B2478E"/>
    <w:rsid w:val="00B2621F"/>
    <w:rsid w:val="00B274C8"/>
    <w:rsid w:val="00B27E83"/>
    <w:rsid w:val="00B3030F"/>
    <w:rsid w:val="00B31B94"/>
    <w:rsid w:val="00B33817"/>
    <w:rsid w:val="00B34231"/>
    <w:rsid w:val="00B35011"/>
    <w:rsid w:val="00B3696A"/>
    <w:rsid w:val="00B36970"/>
    <w:rsid w:val="00B36EED"/>
    <w:rsid w:val="00B41843"/>
    <w:rsid w:val="00B42ACD"/>
    <w:rsid w:val="00B42B97"/>
    <w:rsid w:val="00B44F6B"/>
    <w:rsid w:val="00B4563F"/>
    <w:rsid w:val="00B45C6B"/>
    <w:rsid w:val="00B45FF1"/>
    <w:rsid w:val="00B47176"/>
    <w:rsid w:val="00B50A23"/>
    <w:rsid w:val="00B5156F"/>
    <w:rsid w:val="00B51832"/>
    <w:rsid w:val="00B51EC0"/>
    <w:rsid w:val="00B52658"/>
    <w:rsid w:val="00B52B91"/>
    <w:rsid w:val="00B5310D"/>
    <w:rsid w:val="00B532B2"/>
    <w:rsid w:val="00B53637"/>
    <w:rsid w:val="00B5366F"/>
    <w:rsid w:val="00B5396D"/>
    <w:rsid w:val="00B53DDD"/>
    <w:rsid w:val="00B53EBD"/>
    <w:rsid w:val="00B557ED"/>
    <w:rsid w:val="00B55AC5"/>
    <w:rsid w:val="00B562B7"/>
    <w:rsid w:val="00B5709F"/>
    <w:rsid w:val="00B6067A"/>
    <w:rsid w:val="00B613A7"/>
    <w:rsid w:val="00B61C09"/>
    <w:rsid w:val="00B6221C"/>
    <w:rsid w:val="00B62793"/>
    <w:rsid w:val="00B63086"/>
    <w:rsid w:val="00B63304"/>
    <w:rsid w:val="00B63749"/>
    <w:rsid w:val="00B63CD8"/>
    <w:rsid w:val="00B6597E"/>
    <w:rsid w:val="00B6688B"/>
    <w:rsid w:val="00B66BF4"/>
    <w:rsid w:val="00B66D2B"/>
    <w:rsid w:val="00B67927"/>
    <w:rsid w:val="00B70306"/>
    <w:rsid w:val="00B72E87"/>
    <w:rsid w:val="00B734E3"/>
    <w:rsid w:val="00B742E0"/>
    <w:rsid w:val="00B749C7"/>
    <w:rsid w:val="00B75E2F"/>
    <w:rsid w:val="00B76D9A"/>
    <w:rsid w:val="00B77217"/>
    <w:rsid w:val="00B77F09"/>
    <w:rsid w:val="00B8091E"/>
    <w:rsid w:val="00B80D1E"/>
    <w:rsid w:val="00B80F67"/>
    <w:rsid w:val="00B81CF8"/>
    <w:rsid w:val="00B83149"/>
    <w:rsid w:val="00B83BE8"/>
    <w:rsid w:val="00B83C44"/>
    <w:rsid w:val="00B83DEC"/>
    <w:rsid w:val="00B84C4D"/>
    <w:rsid w:val="00B84E47"/>
    <w:rsid w:val="00B86D65"/>
    <w:rsid w:val="00B87664"/>
    <w:rsid w:val="00B876B0"/>
    <w:rsid w:val="00B904C5"/>
    <w:rsid w:val="00B90CC4"/>
    <w:rsid w:val="00B934CC"/>
    <w:rsid w:val="00B951F6"/>
    <w:rsid w:val="00B95764"/>
    <w:rsid w:val="00B9718C"/>
    <w:rsid w:val="00B97E83"/>
    <w:rsid w:val="00BA0B6F"/>
    <w:rsid w:val="00BA2072"/>
    <w:rsid w:val="00BA2BAA"/>
    <w:rsid w:val="00BA5FCA"/>
    <w:rsid w:val="00BA6F77"/>
    <w:rsid w:val="00BB1430"/>
    <w:rsid w:val="00BB1F60"/>
    <w:rsid w:val="00BB3A8B"/>
    <w:rsid w:val="00BB3AF7"/>
    <w:rsid w:val="00BB4018"/>
    <w:rsid w:val="00BB49EA"/>
    <w:rsid w:val="00BB51FF"/>
    <w:rsid w:val="00BB6D27"/>
    <w:rsid w:val="00BB6DDA"/>
    <w:rsid w:val="00BC015A"/>
    <w:rsid w:val="00BC06F9"/>
    <w:rsid w:val="00BC0F8C"/>
    <w:rsid w:val="00BC268E"/>
    <w:rsid w:val="00BC2B1C"/>
    <w:rsid w:val="00BC509F"/>
    <w:rsid w:val="00BC678C"/>
    <w:rsid w:val="00BC6C19"/>
    <w:rsid w:val="00BC6E39"/>
    <w:rsid w:val="00BD068A"/>
    <w:rsid w:val="00BD06F6"/>
    <w:rsid w:val="00BD0B4D"/>
    <w:rsid w:val="00BD107D"/>
    <w:rsid w:val="00BD2C68"/>
    <w:rsid w:val="00BD33DD"/>
    <w:rsid w:val="00BD389A"/>
    <w:rsid w:val="00BD3C32"/>
    <w:rsid w:val="00BD3C82"/>
    <w:rsid w:val="00BD58C8"/>
    <w:rsid w:val="00BD59A5"/>
    <w:rsid w:val="00BE0703"/>
    <w:rsid w:val="00BE0B71"/>
    <w:rsid w:val="00BE0C30"/>
    <w:rsid w:val="00BE10A9"/>
    <w:rsid w:val="00BE11FA"/>
    <w:rsid w:val="00BE1CC3"/>
    <w:rsid w:val="00BE2484"/>
    <w:rsid w:val="00BE286A"/>
    <w:rsid w:val="00BE3520"/>
    <w:rsid w:val="00BE57C5"/>
    <w:rsid w:val="00BE7043"/>
    <w:rsid w:val="00BE71D0"/>
    <w:rsid w:val="00BE7378"/>
    <w:rsid w:val="00BF203A"/>
    <w:rsid w:val="00BF2394"/>
    <w:rsid w:val="00BF42A6"/>
    <w:rsid w:val="00BF57F2"/>
    <w:rsid w:val="00BF61B9"/>
    <w:rsid w:val="00BF661D"/>
    <w:rsid w:val="00BF66D8"/>
    <w:rsid w:val="00C00507"/>
    <w:rsid w:val="00C03D66"/>
    <w:rsid w:val="00C06296"/>
    <w:rsid w:val="00C07123"/>
    <w:rsid w:val="00C078E7"/>
    <w:rsid w:val="00C14FD3"/>
    <w:rsid w:val="00C15136"/>
    <w:rsid w:val="00C17B11"/>
    <w:rsid w:val="00C23286"/>
    <w:rsid w:val="00C23725"/>
    <w:rsid w:val="00C25961"/>
    <w:rsid w:val="00C26DE1"/>
    <w:rsid w:val="00C27F8A"/>
    <w:rsid w:val="00C302B4"/>
    <w:rsid w:val="00C30306"/>
    <w:rsid w:val="00C30899"/>
    <w:rsid w:val="00C3165A"/>
    <w:rsid w:val="00C316E1"/>
    <w:rsid w:val="00C3258C"/>
    <w:rsid w:val="00C3466E"/>
    <w:rsid w:val="00C346E2"/>
    <w:rsid w:val="00C34DAF"/>
    <w:rsid w:val="00C3638F"/>
    <w:rsid w:val="00C3697E"/>
    <w:rsid w:val="00C45973"/>
    <w:rsid w:val="00C45F2C"/>
    <w:rsid w:val="00C467F6"/>
    <w:rsid w:val="00C46A9D"/>
    <w:rsid w:val="00C500CD"/>
    <w:rsid w:val="00C50D5E"/>
    <w:rsid w:val="00C52CB9"/>
    <w:rsid w:val="00C539CB"/>
    <w:rsid w:val="00C53C24"/>
    <w:rsid w:val="00C575B0"/>
    <w:rsid w:val="00C57713"/>
    <w:rsid w:val="00C6165A"/>
    <w:rsid w:val="00C61686"/>
    <w:rsid w:val="00C642EE"/>
    <w:rsid w:val="00C646A2"/>
    <w:rsid w:val="00C66E9B"/>
    <w:rsid w:val="00C70839"/>
    <w:rsid w:val="00C70BA1"/>
    <w:rsid w:val="00C749E4"/>
    <w:rsid w:val="00C74E92"/>
    <w:rsid w:val="00C7650B"/>
    <w:rsid w:val="00C81C13"/>
    <w:rsid w:val="00C82220"/>
    <w:rsid w:val="00C85316"/>
    <w:rsid w:val="00C86AB6"/>
    <w:rsid w:val="00C87B9E"/>
    <w:rsid w:val="00C90570"/>
    <w:rsid w:val="00C916A3"/>
    <w:rsid w:val="00C93C01"/>
    <w:rsid w:val="00C9420B"/>
    <w:rsid w:val="00C94A4D"/>
    <w:rsid w:val="00C96530"/>
    <w:rsid w:val="00C97A01"/>
    <w:rsid w:val="00C97E36"/>
    <w:rsid w:val="00CA0524"/>
    <w:rsid w:val="00CA1A5C"/>
    <w:rsid w:val="00CA1EA2"/>
    <w:rsid w:val="00CA29E0"/>
    <w:rsid w:val="00CA4435"/>
    <w:rsid w:val="00CB0631"/>
    <w:rsid w:val="00CB0F16"/>
    <w:rsid w:val="00CB3157"/>
    <w:rsid w:val="00CB3D81"/>
    <w:rsid w:val="00CB4E30"/>
    <w:rsid w:val="00CB4F07"/>
    <w:rsid w:val="00CB502B"/>
    <w:rsid w:val="00CB5333"/>
    <w:rsid w:val="00CB56BB"/>
    <w:rsid w:val="00CB645B"/>
    <w:rsid w:val="00CB6934"/>
    <w:rsid w:val="00CB6DE7"/>
    <w:rsid w:val="00CC10B2"/>
    <w:rsid w:val="00CC18E8"/>
    <w:rsid w:val="00CC1A2C"/>
    <w:rsid w:val="00CC2152"/>
    <w:rsid w:val="00CC2866"/>
    <w:rsid w:val="00CC2EAA"/>
    <w:rsid w:val="00CC3EBF"/>
    <w:rsid w:val="00CC6A06"/>
    <w:rsid w:val="00CC7E59"/>
    <w:rsid w:val="00CD01DC"/>
    <w:rsid w:val="00CD0D05"/>
    <w:rsid w:val="00CD1248"/>
    <w:rsid w:val="00CD2887"/>
    <w:rsid w:val="00CD46E6"/>
    <w:rsid w:val="00CD52A0"/>
    <w:rsid w:val="00CE0045"/>
    <w:rsid w:val="00CE17E9"/>
    <w:rsid w:val="00CE1945"/>
    <w:rsid w:val="00CE2026"/>
    <w:rsid w:val="00CE424F"/>
    <w:rsid w:val="00CE42D1"/>
    <w:rsid w:val="00CE5331"/>
    <w:rsid w:val="00CE6C02"/>
    <w:rsid w:val="00CF0B42"/>
    <w:rsid w:val="00CF202A"/>
    <w:rsid w:val="00CF5BD3"/>
    <w:rsid w:val="00CF621A"/>
    <w:rsid w:val="00CF7198"/>
    <w:rsid w:val="00CF797B"/>
    <w:rsid w:val="00D00D8C"/>
    <w:rsid w:val="00D01A87"/>
    <w:rsid w:val="00D01B07"/>
    <w:rsid w:val="00D02A6E"/>
    <w:rsid w:val="00D02E0E"/>
    <w:rsid w:val="00D032EB"/>
    <w:rsid w:val="00D03481"/>
    <w:rsid w:val="00D049E5"/>
    <w:rsid w:val="00D05776"/>
    <w:rsid w:val="00D07748"/>
    <w:rsid w:val="00D077E5"/>
    <w:rsid w:val="00D11FD3"/>
    <w:rsid w:val="00D12E66"/>
    <w:rsid w:val="00D14557"/>
    <w:rsid w:val="00D1553E"/>
    <w:rsid w:val="00D17246"/>
    <w:rsid w:val="00D17529"/>
    <w:rsid w:val="00D20210"/>
    <w:rsid w:val="00D20D5B"/>
    <w:rsid w:val="00D214BE"/>
    <w:rsid w:val="00D22C9E"/>
    <w:rsid w:val="00D22D1E"/>
    <w:rsid w:val="00D22D5F"/>
    <w:rsid w:val="00D2624B"/>
    <w:rsid w:val="00D27F63"/>
    <w:rsid w:val="00D318AD"/>
    <w:rsid w:val="00D31912"/>
    <w:rsid w:val="00D31AE6"/>
    <w:rsid w:val="00D31E5D"/>
    <w:rsid w:val="00D326A5"/>
    <w:rsid w:val="00D3322D"/>
    <w:rsid w:val="00D347CB"/>
    <w:rsid w:val="00D34DE9"/>
    <w:rsid w:val="00D3598D"/>
    <w:rsid w:val="00D35D7B"/>
    <w:rsid w:val="00D36F3A"/>
    <w:rsid w:val="00D37460"/>
    <w:rsid w:val="00D37E8A"/>
    <w:rsid w:val="00D402E6"/>
    <w:rsid w:val="00D4220D"/>
    <w:rsid w:val="00D43047"/>
    <w:rsid w:val="00D43861"/>
    <w:rsid w:val="00D45244"/>
    <w:rsid w:val="00D45A38"/>
    <w:rsid w:val="00D47F40"/>
    <w:rsid w:val="00D51067"/>
    <w:rsid w:val="00D53294"/>
    <w:rsid w:val="00D545F2"/>
    <w:rsid w:val="00D54A8A"/>
    <w:rsid w:val="00D553B9"/>
    <w:rsid w:val="00D55E89"/>
    <w:rsid w:val="00D56108"/>
    <w:rsid w:val="00D56120"/>
    <w:rsid w:val="00D5722E"/>
    <w:rsid w:val="00D60328"/>
    <w:rsid w:val="00D603F9"/>
    <w:rsid w:val="00D606D1"/>
    <w:rsid w:val="00D60C63"/>
    <w:rsid w:val="00D60F64"/>
    <w:rsid w:val="00D61497"/>
    <w:rsid w:val="00D614CC"/>
    <w:rsid w:val="00D61D6E"/>
    <w:rsid w:val="00D62B48"/>
    <w:rsid w:val="00D63342"/>
    <w:rsid w:val="00D64070"/>
    <w:rsid w:val="00D647E3"/>
    <w:rsid w:val="00D64B30"/>
    <w:rsid w:val="00D65012"/>
    <w:rsid w:val="00D66DD8"/>
    <w:rsid w:val="00D67805"/>
    <w:rsid w:val="00D72D22"/>
    <w:rsid w:val="00D7381E"/>
    <w:rsid w:val="00D740E9"/>
    <w:rsid w:val="00D762DE"/>
    <w:rsid w:val="00D824C0"/>
    <w:rsid w:val="00D8263D"/>
    <w:rsid w:val="00D82A21"/>
    <w:rsid w:val="00D856D9"/>
    <w:rsid w:val="00D8574A"/>
    <w:rsid w:val="00D85A32"/>
    <w:rsid w:val="00D85B3E"/>
    <w:rsid w:val="00D85E6A"/>
    <w:rsid w:val="00D866FE"/>
    <w:rsid w:val="00D90B1E"/>
    <w:rsid w:val="00D92794"/>
    <w:rsid w:val="00D9366B"/>
    <w:rsid w:val="00D93881"/>
    <w:rsid w:val="00D94443"/>
    <w:rsid w:val="00D95189"/>
    <w:rsid w:val="00D955D1"/>
    <w:rsid w:val="00D956C8"/>
    <w:rsid w:val="00D95B8C"/>
    <w:rsid w:val="00D961DB"/>
    <w:rsid w:val="00D96DE4"/>
    <w:rsid w:val="00D97618"/>
    <w:rsid w:val="00D97853"/>
    <w:rsid w:val="00D97C54"/>
    <w:rsid w:val="00D97F22"/>
    <w:rsid w:val="00DA0212"/>
    <w:rsid w:val="00DA070E"/>
    <w:rsid w:val="00DA0C2E"/>
    <w:rsid w:val="00DA1884"/>
    <w:rsid w:val="00DA1A70"/>
    <w:rsid w:val="00DA287B"/>
    <w:rsid w:val="00DA2A8A"/>
    <w:rsid w:val="00DA36BD"/>
    <w:rsid w:val="00DA3A23"/>
    <w:rsid w:val="00DA467E"/>
    <w:rsid w:val="00DA7A61"/>
    <w:rsid w:val="00DA7EF2"/>
    <w:rsid w:val="00DB0C20"/>
    <w:rsid w:val="00DB0E9B"/>
    <w:rsid w:val="00DB1D31"/>
    <w:rsid w:val="00DB2173"/>
    <w:rsid w:val="00DB2A6E"/>
    <w:rsid w:val="00DB30CD"/>
    <w:rsid w:val="00DB52DD"/>
    <w:rsid w:val="00DB6FE2"/>
    <w:rsid w:val="00DB7C51"/>
    <w:rsid w:val="00DC0CAA"/>
    <w:rsid w:val="00DC0D61"/>
    <w:rsid w:val="00DC11BC"/>
    <w:rsid w:val="00DC25AC"/>
    <w:rsid w:val="00DC2B6F"/>
    <w:rsid w:val="00DC3E8B"/>
    <w:rsid w:val="00DC649E"/>
    <w:rsid w:val="00DC66D0"/>
    <w:rsid w:val="00DC72FF"/>
    <w:rsid w:val="00DD05F8"/>
    <w:rsid w:val="00DD13D8"/>
    <w:rsid w:val="00DD2332"/>
    <w:rsid w:val="00DD284B"/>
    <w:rsid w:val="00DD28C3"/>
    <w:rsid w:val="00DD2F24"/>
    <w:rsid w:val="00DD3B9A"/>
    <w:rsid w:val="00DD3D0C"/>
    <w:rsid w:val="00DD649B"/>
    <w:rsid w:val="00DD6FDE"/>
    <w:rsid w:val="00DD7093"/>
    <w:rsid w:val="00DE154A"/>
    <w:rsid w:val="00DE176B"/>
    <w:rsid w:val="00DE19B4"/>
    <w:rsid w:val="00DE2EDF"/>
    <w:rsid w:val="00DE4765"/>
    <w:rsid w:val="00DE4FBA"/>
    <w:rsid w:val="00DE75DC"/>
    <w:rsid w:val="00DE7E8D"/>
    <w:rsid w:val="00DF1EF4"/>
    <w:rsid w:val="00DF2C9E"/>
    <w:rsid w:val="00DF2DDB"/>
    <w:rsid w:val="00DF380C"/>
    <w:rsid w:val="00DF40E6"/>
    <w:rsid w:val="00DF4C4D"/>
    <w:rsid w:val="00DF5380"/>
    <w:rsid w:val="00DF76A2"/>
    <w:rsid w:val="00E00161"/>
    <w:rsid w:val="00E005D7"/>
    <w:rsid w:val="00E0141B"/>
    <w:rsid w:val="00E02ECC"/>
    <w:rsid w:val="00E0466D"/>
    <w:rsid w:val="00E04BBC"/>
    <w:rsid w:val="00E04EC5"/>
    <w:rsid w:val="00E05218"/>
    <w:rsid w:val="00E0532D"/>
    <w:rsid w:val="00E05932"/>
    <w:rsid w:val="00E06077"/>
    <w:rsid w:val="00E0702D"/>
    <w:rsid w:val="00E072FC"/>
    <w:rsid w:val="00E10810"/>
    <w:rsid w:val="00E10EA4"/>
    <w:rsid w:val="00E129DD"/>
    <w:rsid w:val="00E13D75"/>
    <w:rsid w:val="00E13FF9"/>
    <w:rsid w:val="00E14025"/>
    <w:rsid w:val="00E1493B"/>
    <w:rsid w:val="00E150BA"/>
    <w:rsid w:val="00E160EE"/>
    <w:rsid w:val="00E17390"/>
    <w:rsid w:val="00E20C41"/>
    <w:rsid w:val="00E213C1"/>
    <w:rsid w:val="00E2359B"/>
    <w:rsid w:val="00E23802"/>
    <w:rsid w:val="00E242CB"/>
    <w:rsid w:val="00E24509"/>
    <w:rsid w:val="00E25A02"/>
    <w:rsid w:val="00E25B24"/>
    <w:rsid w:val="00E25E3E"/>
    <w:rsid w:val="00E269F5"/>
    <w:rsid w:val="00E270CE"/>
    <w:rsid w:val="00E27D25"/>
    <w:rsid w:val="00E30D5A"/>
    <w:rsid w:val="00E31016"/>
    <w:rsid w:val="00E310EE"/>
    <w:rsid w:val="00E31696"/>
    <w:rsid w:val="00E3198C"/>
    <w:rsid w:val="00E32B6C"/>
    <w:rsid w:val="00E32E84"/>
    <w:rsid w:val="00E337CA"/>
    <w:rsid w:val="00E337FC"/>
    <w:rsid w:val="00E33D29"/>
    <w:rsid w:val="00E34457"/>
    <w:rsid w:val="00E351D8"/>
    <w:rsid w:val="00E353B8"/>
    <w:rsid w:val="00E40118"/>
    <w:rsid w:val="00E4046B"/>
    <w:rsid w:val="00E41CC8"/>
    <w:rsid w:val="00E4353F"/>
    <w:rsid w:val="00E43B0B"/>
    <w:rsid w:val="00E4474C"/>
    <w:rsid w:val="00E45FA0"/>
    <w:rsid w:val="00E50626"/>
    <w:rsid w:val="00E50BA7"/>
    <w:rsid w:val="00E52775"/>
    <w:rsid w:val="00E54CFC"/>
    <w:rsid w:val="00E579B2"/>
    <w:rsid w:val="00E60348"/>
    <w:rsid w:val="00E61EFD"/>
    <w:rsid w:val="00E63CEC"/>
    <w:rsid w:val="00E63F43"/>
    <w:rsid w:val="00E64770"/>
    <w:rsid w:val="00E64A44"/>
    <w:rsid w:val="00E64E43"/>
    <w:rsid w:val="00E65799"/>
    <w:rsid w:val="00E65FD9"/>
    <w:rsid w:val="00E668AA"/>
    <w:rsid w:val="00E66B80"/>
    <w:rsid w:val="00E67660"/>
    <w:rsid w:val="00E67872"/>
    <w:rsid w:val="00E67AAE"/>
    <w:rsid w:val="00E67D98"/>
    <w:rsid w:val="00E70B8B"/>
    <w:rsid w:val="00E70C2D"/>
    <w:rsid w:val="00E71472"/>
    <w:rsid w:val="00E714DB"/>
    <w:rsid w:val="00E7192D"/>
    <w:rsid w:val="00E727A3"/>
    <w:rsid w:val="00E737B5"/>
    <w:rsid w:val="00E744CC"/>
    <w:rsid w:val="00E74563"/>
    <w:rsid w:val="00E74642"/>
    <w:rsid w:val="00E7466A"/>
    <w:rsid w:val="00E748F8"/>
    <w:rsid w:val="00E74D19"/>
    <w:rsid w:val="00E75064"/>
    <w:rsid w:val="00E76448"/>
    <w:rsid w:val="00E80AD4"/>
    <w:rsid w:val="00E817FA"/>
    <w:rsid w:val="00E82141"/>
    <w:rsid w:val="00E83E8F"/>
    <w:rsid w:val="00E8413C"/>
    <w:rsid w:val="00E84689"/>
    <w:rsid w:val="00E85B2A"/>
    <w:rsid w:val="00E86C9E"/>
    <w:rsid w:val="00E8774D"/>
    <w:rsid w:val="00E90492"/>
    <w:rsid w:val="00E91050"/>
    <w:rsid w:val="00E92364"/>
    <w:rsid w:val="00E9270E"/>
    <w:rsid w:val="00E939CF"/>
    <w:rsid w:val="00E94F71"/>
    <w:rsid w:val="00E95716"/>
    <w:rsid w:val="00E96CFC"/>
    <w:rsid w:val="00E973EE"/>
    <w:rsid w:val="00EA052B"/>
    <w:rsid w:val="00EA0FB2"/>
    <w:rsid w:val="00EA21E2"/>
    <w:rsid w:val="00EA4509"/>
    <w:rsid w:val="00EA4881"/>
    <w:rsid w:val="00EA4CE1"/>
    <w:rsid w:val="00EA5EC4"/>
    <w:rsid w:val="00EA78FC"/>
    <w:rsid w:val="00EA7A08"/>
    <w:rsid w:val="00EB0AF9"/>
    <w:rsid w:val="00EB134E"/>
    <w:rsid w:val="00EB2863"/>
    <w:rsid w:val="00EB3068"/>
    <w:rsid w:val="00EB37CF"/>
    <w:rsid w:val="00EB3C91"/>
    <w:rsid w:val="00EB3E8D"/>
    <w:rsid w:val="00EB5214"/>
    <w:rsid w:val="00EB549C"/>
    <w:rsid w:val="00EB5838"/>
    <w:rsid w:val="00EB5957"/>
    <w:rsid w:val="00EB720D"/>
    <w:rsid w:val="00EC0A1A"/>
    <w:rsid w:val="00EC1190"/>
    <w:rsid w:val="00EC17CA"/>
    <w:rsid w:val="00EC1D61"/>
    <w:rsid w:val="00EC3D78"/>
    <w:rsid w:val="00EC51C1"/>
    <w:rsid w:val="00EC52E3"/>
    <w:rsid w:val="00EC56A0"/>
    <w:rsid w:val="00EC5CE2"/>
    <w:rsid w:val="00EC625F"/>
    <w:rsid w:val="00EC637E"/>
    <w:rsid w:val="00EC685B"/>
    <w:rsid w:val="00ED0E33"/>
    <w:rsid w:val="00ED2009"/>
    <w:rsid w:val="00ED2852"/>
    <w:rsid w:val="00ED48F1"/>
    <w:rsid w:val="00ED4FBC"/>
    <w:rsid w:val="00ED61FD"/>
    <w:rsid w:val="00ED6400"/>
    <w:rsid w:val="00ED654B"/>
    <w:rsid w:val="00EE0A55"/>
    <w:rsid w:val="00EE1056"/>
    <w:rsid w:val="00EE20CD"/>
    <w:rsid w:val="00EE31D6"/>
    <w:rsid w:val="00EE3DF6"/>
    <w:rsid w:val="00EE4954"/>
    <w:rsid w:val="00EE5B15"/>
    <w:rsid w:val="00EE6BB7"/>
    <w:rsid w:val="00EE71E5"/>
    <w:rsid w:val="00EE7388"/>
    <w:rsid w:val="00EE78C2"/>
    <w:rsid w:val="00EE7E6B"/>
    <w:rsid w:val="00EF15D4"/>
    <w:rsid w:val="00EF16C1"/>
    <w:rsid w:val="00EF1DC7"/>
    <w:rsid w:val="00EF280D"/>
    <w:rsid w:val="00EF4241"/>
    <w:rsid w:val="00EF552C"/>
    <w:rsid w:val="00EF611C"/>
    <w:rsid w:val="00EF6769"/>
    <w:rsid w:val="00EF691C"/>
    <w:rsid w:val="00EF7B46"/>
    <w:rsid w:val="00EF7FCD"/>
    <w:rsid w:val="00F00C88"/>
    <w:rsid w:val="00F011A2"/>
    <w:rsid w:val="00F013C3"/>
    <w:rsid w:val="00F0223D"/>
    <w:rsid w:val="00F0290D"/>
    <w:rsid w:val="00F03018"/>
    <w:rsid w:val="00F0626C"/>
    <w:rsid w:val="00F06896"/>
    <w:rsid w:val="00F13F30"/>
    <w:rsid w:val="00F1437B"/>
    <w:rsid w:val="00F1512A"/>
    <w:rsid w:val="00F16F22"/>
    <w:rsid w:val="00F17D3B"/>
    <w:rsid w:val="00F20876"/>
    <w:rsid w:val="00F2278B"/>
    <w:rsid w:val="00F27007"/>
    <w:rsid w:val="00F27C98"/>
    <w:rsid w:val="00F31209"/>
    <w:rsid w:val="00F3203B"/>
    <w:rsid w:val="00F3259C"/>
    <w:rsid w:val="00F329D3"/>
    <w:rsid w:val="00F32F07"/>
    <w:rsid w:val="00F331BA"/>
    <w:rsid w:val="00F36D65"/>
    <w:rsid w:val="00F4167A"/>
    <w:rsid w:val="00F422E7"/>
    <w:rsid w:val="00F45F54"/>
    <w:rsid w:val="00F46488"/>
    <w:rsid w:val="00F46EFB"/>
    <w:rsid w:val="00F512A7"/>
    <w:rsid w:val="00F516D5"/>
    <w:rsid w:val="00F51FDB"/>
    <w:rsid w:val="00F5234F"/>
    <w:rsid w:val="00F546D9"/>
    <w:rsid w:val="00F54F69"/>
    <w:rsid w:val="00F573D2"/>
    <w:rsid w:val="00F5772B"/>
    <w:rsid w:val="00F57BF0"/>
    <w:rsid w:val="00F60B78"/>
    <w:rsid w:val="00F61DFA"/>
    <w:rsid w:val="00F62090"/>
    <w:rsid w:val="00F63B8E"/>
    <w:rsid w:val="00F659F7"/>
    <w:rsid w:val="00F664A8"/>
    <w:rsid w:val="00F667AC"/>
    <w:rsid w:val="00F70003"/>
    <w:rsid w:val="00F72C1C"/>
    <w:rsid w:val="00F731C3"/>
    <w:rsid w:val="00F73C45"/>
    <w:rsid w:val="00F741F3"/>
    <w:rsid w:val="00F75292"/>
    <w:rsid w:val="00F7599B"/>
    <w:rsid w:val="00F762C2"/>
    <w:rsid w:val="00F763F2"/>
    <w:rsid w:val="00F76C16"/>
    <w:rsid w:val="00F76D0C"/>
    <w:rsid w:val="00F77F1E"/>
    <w:rsid w:val="00F80218"/>
    <w:rsid w:val="00F80B5E"/>
    <w:rsid w:val="00F81666"/>
    <w:rsid w:val="00F82C2D"/>
    <w:rsid w:val="00F8467C"/>
    <w:rsid w:val="00F8489E"/>
    <w:rsid w:val="00F9038C"/>
    <w:rsid w:val="00F903C9"/>
    <w:rsid w:val="00F90859"/>
    <w:rsid w:val="00F90B88"/>
    <w:rsid w:val="00F90E90"/>
    <w:rsid w:val="00F91B07"/>
    <w:rsid w:val="00F94E88"/>
    <w:rsid w:val="00F95AD0"/>
    <w:rsid w:val="00F96D60"/>
    <w:rsid w:val="00F96E52"/>
    <w:rsid w:val="00FA1103"/>
    <w:rsid w:val="00FA1EDE"/>
    <w:rsid w:val="00FA1FA7"/>
    <w:rsid w:val="00FA29EA"/>
    <w:rsid w:val="00FA3F0A"/>
    <w:rsid w:val="00FA454C"/>
    <w:rsid w:val="00FA55AF"/>
    <w:rsid w:val="00FB08AF"/>
    <w:rsid w:val="00FB0944"/>
    <w:rsid w:val="00FB17DD"/>
    <w:rsid w:val="00FB203C"/>
    <w:rsid w:val="00FB4388"/>
    <w:rsid w:val="00FB4E20"/>
    <w:rsid w:val="00FB578B"/>
    <w:rsid w:val="00FB58E3"/>
    <w:rsid w:val="00FB6FB9"/>
    <w:rsid w:val="00FB7941"/>
    <w:rsid w:val="00FC0713"/>
    <w:rsid w:val="00FC08B8"/>
    <w:rsid w:val="00FC1D0D"/>
    <w:rsid w:val="00FC2849"/>
    <w:rsid w:val="00FC35C7"/>
    <w:rsid w:val="00FC4117"/>
    <w:rsid w:val="00FC484E"/>
    <w:rsid w:val="00FC61B8"/>
    <w:rsid w:val="00FC675C"/>
    <w:rsid w:val="00FC6A1E"/>
    <w:rsid w:val="00FC7692"/>
    <w:rsid w:val="00FC7CFE"/>
    <w:rsid w:val="00FC7F24"/>
    <w:rsid w:val="00FC7FF3"/>
    <w:rsid w:val="00FD7ED0"/>
    <w:rsid w:val="00FE2DE9"/>
    <w:rsid w:val="00FE37FF"/>
    <w:rsid w:val="00FE3D57"/>
    <w:rsid w:val="00FE3FAA"/>
    <w:rsid w:val="00FE45EB"/>
    <w:rsid w:val="00FE5808"/>
    <w:rsid w:val="00FE5F71"/>
    <w:rsid w:val="00FF14B3"/>
    <w:rsid w:val="00FF29A5"/>
    <w:rsid w:val="00FF381D"/>
    <w:rsid w:val="00FF40EF"/>
    <w:rsid w:val="00FF4AD4"/>
    <w:rsid w:val="00FF7C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BDBD5F"/>
  <w14:defaultImageDpi w14:val="300"/>
  <w15:docId w15:val="{9B41BEC3-77C8-A64B-81D3-95EA9FAD7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F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4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04B0"/>
    <w:rPr>
      <w:rFonts w:ascii="Lucida Grande" w:hAnsi="Lucida Grande" w:cs="Lucida Grande"/>
      <w:sz w:val="18"/>
      <w:szCs w:val="18"/>
    </w:rPr>
  </w:style>
  <w:style w:type="paragraph" w:styleId="ListParagraph">
    <w:name w:val="List Paragraph"/>
    <w:basedOn w:val="Normal"/>
    <w:uiPriority w:val="34"/>
    <w:qFormat/>
    <w:rsid w:val="00E94F71"/>
    <w:pPr>
      <w:ind w:left="720"/>
      <w:contextualSpacing/>
    </w:pPr>
  </w:style>
  <w:style w:type="character" w:customStyle="1" w:styleId="MTEquationSection">
    <w:name w:val="MTEquationSection"/>
    <w:basedOn w:val="DefaultParagraphFont"/>
    <w:rsid w:val="00B162B7"/>
    <w:rPr>
      <w:rFonts w:ascii="Times" w:hAnsi="Times"/>
      <w:b/>
      <w:vanish/>
      <w:color w:val="FF0000"/>
      <w:sz w:val="32"/>
    </w:rPr>
  </w:style>
  <w:style w:type="paragraph" w:customStyle="1" w:styleId="MTDisplayEquation">
    <w:name w:val="MTDisplayEquation"/>
    <w:basedOn w:val="Normal"/>
    <w:next w:val="Normal"/>
    <w:rsid w:val="00F013C3"/>
    <w:pPr>
      <w:tabs>
        <w:tab w:val="center" w:pos="4680"/>
        <w:tab w:val="right" w:pos="9360"/>
      </w:tabs>
    </w:pPr>
    <w:rPr>
      <w:rFonts w:ascii="Times New Roman" w:hAnsi="Times New Roman" w:cs="Times New Roman"/>
    </w:rPr>
  </w:style>
  <w:style w:type="paragraph" w:styleId="NormalWeb">
    <w:name w:val="Normal (Web)"/>
    <w:basedOn w:val="Normal"/>
    <w:uiPriority w:val="99"/>
    <w:unhideWhenUsed/>
    <w:rsid w:val="004A27A2"/>
    <w:rPr>
      <w:rFonts w:ascii="Times New Roman" w:hAnsi="Times New Roman" w:cs="Times New Roman"/>
    </w:rPr>
  </w:style>
  <w:style w:type="character" w:styleId="PlaceholderText">
    <w:name w:val="Placeholder Text"/>
    <w:basedOn w:val="DefaultParagraphFont"/>
    <w:uiPriority w:val="99"/>
    <w:semiHidden/>
    <w:rsid w:val="00C82220"/>
    <w:rPr>
      <w:color w:val="808080"/>
    </w:rPr>
  </w:style>
  <w:style w:type="character" w:styleId="CommentReference">
    <w:name w:val="annotation reference"/>
    <w:basedOn w:val="DefaultParagraphFont"/>
    <w:uiPriority w:val="99"/>
    <w:semiHidden/>
    <w:unhideWhenUsed/>
    <w:rsid w:val="00F011A2"/>
    <w:rPr>
      <w:sz w:val="18"/>
      <w:szCs w:val="18"/>
    </w:rPr>
  </w:style>
  <w:style w:type="paragraph" w:styleId="CommentText">
    <w:name w:val="annotation text"/>
    <w:basedOn w:val="Normal"/>
    <w:link w:val="CommentTextChar"/>
    <w:uiPriority w:val="99"/>
    <w:semiHidden/>
    <w:unhideWhenUsed/>
    <w:rsid w:val="00F011A2"/>
  </w:style>
  <w:style w:type="character" w:customStyle="1" w:styleId="CommentTextChar">
    <w:name w:val="Comment Text Char"/>
    <w:basedOn w:val="DefaultParagraphFont"/>
    <w:link w:val="CommentText"/>
    <w:uiPriority w:val="99"/>
    <w:semiHidden/>
    <w:rsid w:val="00F011A2"/>
  </w:style>
  <w:style w:type="paragraph" w:styleId="CommentSubject">
    <w:name w:val="annotation subject"/>
    <w:basedOn w:val="CommentText"/>
    <w:next w:val="CommentText"/>
    <w:link w:val="CommentSubjectChar"/>
    <w:uiPriority w:val="99"/>
    <w:semiHidden/>
    <w:unhideWhenUsed/>
    <w:rsid w:val="00F011A2"/>
    <w:rPr>
      <w:b/>
      <w:bCs/>
      <w:sz w:val="20"/>
      <w:szCs w:val="20"/>
    </w:rPr>
  </w:style>
  <w:style w:type="character" w:customStyle="1" w:styleId="CommentSubjectChar">
    <w:name w:val="Comment Subject Char"/>
    <w:basedOn w:val="CommentTextChar"/>
    <w:link w:val="CommentSubject"/>
    <w:uiPriority w:val="99"/>
    <w:semiHidden/>
    <w:rsid w:val="00F011A2"/>
    <w:rPr>
      <w:b/>
      <w:bCs/>
      <w:sz w:val="20"/>
      <w:szCs w:val="20"/>
    </w:rPr>
  </w:style>
  <w:style w:type="paragraph" w:styleId="Footer">
    <w:name w:val="footer"/>
    <w:basedOn w:val="Normal"/>
    <w:link w:val="FooterChar"/>
    <w:uiPriority w:val="99"/>
    <w:unhideWhenUsed/>
    <w:rsid w:val="003B50DD"/>
    <w:pPr>
      <w:tabs>
        <w:tab w:val="center" w:pos="4680"/>
        <w:tab w:val="right" w:pos="9360"/>
      </w:tabs>
    </w:pPr>
  </w:style>
  <w:style w:type="character" w:customStyle="1" w:styleId="FooterChar">
    <w:name w:val="Footer Char"/>
    <w:basedOn w:val="DefaultParagraphFont"/>
    <w:link w:val="Footer"/>
    <w:uiPriority w:val="99"/>
    <w:rsid w:val="003B50DD"/>
  </w:style>
  <w:style w:type="character" w:styleId="PageNumber">
    <w:name w:val="page number"/>
    <w:basedOn w:val="DefaultParagraphFont"/>
    <w:uiPriority w:val="99"/>
    <w:semiHidden/>
    <w:unhideWhenUsed/>
    <w:rsid w:val="003B50DD"/>
  </w:style>
  <w:style w:type="paragraph" w:styleId="Revision">
    <w:name w:val="Revision"/>
    <w:hidden/>
    <w:uiPriority w:val="99"/>
    <w:semiHidden/>
    <w:rsid w:val="00301E00"/>
  </w:style>
  <w:style w:type="character" w:styleId="LineNumber">
    <w:name w:val="line number"/>
    <w:basedOn w:val="DefaultParagraphFont"/>
    <w:uiPriority w:val="99"/>
    <w:semiHidden/>
    <w:unhideWhenUsed/>
    <w:rsid w:val="000D482A"/>
  </w:style>
  <w:style w:type="table" w:styleId="TableGrid">
    <w:name w:val="Table Grid"/>
    <w:basedOn w:val="TableNormal"/>
    <w:uiPriority w:val="39"/>
    <w:rsid w:val="00EF7FC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6DE4"/>
    <w:pPr>
      <w:tabs>
        <w:tab w:val="center" w:pos="4680"/>
        <w:tab w:val="right" w:pos="9360"/>
      </w:tabs>
    </w:pPr>
  </w:style>
  <w:style w:type="character" w:customStyle="1" w:styleId="HeaderChar">
    <w:name w:val="Header Char"/>
    <w:basedOn w:val="DefaultParagraphFont"/>
    <w:link w:val="Header"/>
    <w:uiPriority w:val="99"/>
    <w:rsid w:val="00D96DE4"/>
  </w:style>
  <w:style w:type="paragraph" w:styleId="FootnoteText">
    <w:name w:val="footnote text"/>
    <w:basedOn w:val="Normal"/>
    <w:link w:val="FootnoteTextChar"/>
    <w:uiPriority w:val="99"/>
    <w:semiHidden/>
    <w:unhideWhenUsed/>
    <w:rsid w:val="002F3EE4"/>
    <w:rPr>
      <w:sz w:val="20"/>
      <w:szCs w:val="20"/>
    </w:rPr>
  </w:style>
  <w:style w:type="character" w:customStyle="1" w:styleId="FootnoteTextChar">
    <w:name w:val="Footnote Text Char"/>
    <w:basedOn w:val="DefaultParagraphFont"/>
    <w:link w:val="FootnoteText"/>
    <w:uiPriority w:val="99"/>
    <w:semiHidden/>
    <w:rsid w:val="002F3EE4"/>
    <w:rPr>
      <w:sz w:val="20"/>
      <w:szCs w:val="20"/>
    </w:rPr>
  </w:style>
  <w:style w:type="character" w:styleId="FootnoteReference">
    <w:name w:val="footnote reference"/>
    <w:basedOn w:val="DefaultParagraphFont"/>
    <w:uiPriority w:val="99"/>
    <w:semiHidden/>
    <w:unhideWhenUsed/>
    <w:rsid w:val="002F3E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07474">
      <w:bodyDiv w:val="1"/>
      <w:marLeft w:val="0"/>
      <w:marRight w:val="0"/>
      <w:marTop w:val="0"/>
      <w:marBottom w:val="0"/>
      <w:divBdr>
        <w:top w:val="none" w:sz="0" w:space="0" w:color="auto"/>
        <w:left w:val="none" w:sz="0" w:space="0" w:color="auto"/>
        <w:bottom w:val="none" w:sz="0" w:space="0" w:color="auto"/>
        <w:right w:val="none" w:sz="0" w:space="0" w:color="auto"/>
      </w:divBdr>
    </w:div>
    <w:div w:id="508371906">
      <w:bodyDiv w:val="1"/>
      <w:marLeft w:val="0"/>
      <w:marRight w:val="0"/>
      <w:marTop w:val="0"/>
      <w:marBottom w:val="0"/>
      <w:divBdr>
        <w:top w:val="none" w:sz="0" w:space="0" w:color="auto"/>
        <w:left w:val="none" w:sz="0" w:space="0" w:color="auto"/>
        <w:bottom w:val="none" w:sz="0" w:space="0" w:color="auto"/>
        <w:right w:val="none" w:sz="0" w:space="0" w:color="auto"/>
      </w:divBdr>
    </w:div>
    <w:div w:id="534931367">
      <w:bodyDiv w:val="1"/>
      <w:marLeft w:val="0"/>
      <w:marRight w:val="0"/>
      <w:marTop w:val="0"/>
      <w:marBottom w:val="0"/>
      <w:divBdr>
        <w:top w:val="none" w:sz="0" w:space="0" w:color="auto"/>
        <w:left w:val="none" w:sz="0" w:space="0" w:color="auto"/>
        <w:bottom w:val="none" w:sz="0" w:space="0" w:color="auto"/>
        <w:right w:val="none" w:sz="0" w:space="0" w:color="auto"/>
      </w:divBdr>
    </w:div>
    <w:div w:id="698049104">
      <w:bodyDiv w:val="1"/>
      <w:marLeft w:val="0"/>
      <w:marRight w:val="0"/>
      <w:marTop w:val="0"/>
      <w:marBottom w:val="0"/>
      <w:divBdr>
        <w:top w:val="none" w:sz="0" w:space="0" w:color="auto"/>
        <w:left w:val="none" w:sz="0" w:space="0" w:color="auto"/>
        <w:bottom w:val="none" w:sz="0" w:space="0" w:color="auto"/>
        <w:right w:val="none" w:sz="0" w:space="0" w:color="auto"/>
      </w:divBdr>
    </w:div>
    <w:div w:id="889848859">
      <w:bodyDiv w:val="1"/>
      <w:marLeft w:val="0"/>
      <w:marRight w:val="0"/>
      <w:marTop w:val="0"/>
      <w:marBottom w:val="0"/>
      <w:divBdr>
        <w:top w:val="none" w:sz="0" w:space="0" w:color="auto"/>
        <w:left w:val="none" w:sz="0" w:space="0" w:color="auto"/>
        <w:bottom w:val="none" w:sz="0" w:space="0" w:color="auto"/>
        <w:right w:val="none" w:sz="0" w:space="0" w:color="auto"/>
      </w:divBdr>
    </w:div>
    <w:div w:id="1481921231">
      <w:bodyDiv w:val="1"/>
      <w:marLeft w:val="0"/>
      <w:marRight w:val="0"/>
      <w:marTop w:val="0"/>
      <w:marBottom w:val="0"/>
      <w:divBdr>
        <w:top w:val="none" w:sz="0" w:space="0" w:color="auto"/>
        <w:left w:val="none" w:sz="0" w:space="0" w:color="auto"/>
        <w:bottom w:val="none" w:sz="0" w:space="0" w:color="auto"/>
        <w:right w:val="none" w:sz="0" w:space="0" w:color="auto"/>
      </w:divBdr>
    </w:div>
    <w:div w:id="1484159057">
      <w:bodyDiv w:val="1"/>
      <w:marLeft w:val="0"/>
      <w:marRight w:val="0"/>
      <w:marTop w:val="0"/>
      <w:marBottom w:val="0"/>
      <w:divBdr>
        <w:top w:val="none" w:sz="0" w:space="0" w:color="auto"/>
        <w:left w:val="none" w:sz="0" w:space="0" w:color="auto"/>
        <w:bottom w:val="none" w:sz="0" w:space="0" w:color="auto"/>
        <w:right w:val="none" w:sz="0" w:space="0" w:color="auto"/>
      </w:divBdr>
    </w:div>
    <w:div w:id="1487433651">
      <w:bodyDiv w:val="1"/>
      <w:marLeft w:val="0"/>
      <w:marRight w:val="0"/>
      <w:marTop w:val="0"/>
      <w:marBottom w:val="0"/>
      <w:divBdr>
        <w:top w:val="none" w:sz="0" w:space="0" w:color="auto"/>
        <w:left w:val="none" w:sz="0" w:space="0" w:color="auto"/>
        <w:bottom w:val="none" w:sz="0" w:space="0" w:color="auto"/>
        <w:right w:val="none" w:sz="0" w:space="0" w:color="auto"/>
      </w:divBdr>
    </w:div>
    <w:div w:id="1538816998">
      <w:bodyDiv w:val="1"/>
      <w:marLeft w:val="0"/>
      <w:marRight w:val="0"/>
      <w:marTop w:val="0"/>
      <w:marBottom w:val="0"/>
      <w:divBdr>
        <w:top w:val="none" w:sz="0" w:space="0" w:color="auto"/>
        <w:left w:val="none" w:sz="0" w:space="0" w:color="auto"/>
        <w:bottom w:val="none" w:sz="0" w:space="0" w:color="auto"/>
        <w:right w:val="none" w:sz="0" w:space="0" w:color="auto"/>
      </w:divBdr>
    </w:div>
    <w:div w:id="1592160573">
      <w:bodyDiv w:val="1"/>
      <w:marLeft w:val="0"/>
      <w:marRight w:val="0"/>
      <w:marTop w:val="0"/>
      <w:marBottom w:val="0"/>
      <w:divBdr>
        <w:top w:val="none" w:sz="0" w:space="0" w:color="auto"/>
        <w:left w:val="none" w:sz="0" w:space="0" w:color="auto"/>
        <w:bottom w:val="none" w:sz="0" w:space="0" w:color="auto"/>
        <w:right w:val="none" w:sz="0" w:space="0" w:color="auto"/>
      </w:divBdr>
    </w:div>
    <w:div w:id="1647586420">
      <w:bodyDiv w:val="1"/>
      <w:marLeft w:val="0"/>
      <w:marRight w:val="0"/>
      <w:marTop w:val="0"/>
      <w:marBottom w:val="0"/>
      <w:divBdr>
        <w:top w:val="none" w:sz="0" w:space="0" w:color="auto"/>
        <w:left w:val="none" w:sz="0" w:space="0" w:color="auto"/>
        <w:bottom w:val="none" w:sz="0" w:space="0" w:color="auto"/>
        <w:right w:val="none" w:sz="0" w:space="0" w:color="auto"/>
      </w:divBdr>
    </w:div>
    <w:div w:id="1708749191">
      <w:bodyDiv w:val="1"/>
      <w:marLeft w:val="0"/>
      <w:marRight w:val="0"/>
      <w:marTop w:val="0"/>
      <w:marBottom w:val="0"/>
      <w:divBdr>
        <w:top w:val="none" w:sz="0" w:space="0" w:color="auto"/>
        <w:left w:val="none" w:sz="0" w:space="0" w:color="auto"/>
        <w:bottom w:val="none" w:sz="0" w:space="0" w:color="auto"/>
        <w:right w:val="none" w:sz="0" w:space="0" w:color="auto"/>
      </w:divBdr>
    </w:div>
    <w:div w:id="1795293485">
      <w:bodyDiv w:val="1"/>
      <w:marLeft w:val="0"/>
      <w:marRight w:val="0"/>
      <w:marTop w:val="0"/>
      <w:marBottom w:val="0"/>
      <w:divBdr>
        <w:top w:val="none" w:sz="0" w:space="0" w:color="auto"/>
        <w:left w:val="none" w:sz="0" w:space="0" w:color="auto"/>
        <w:bottom w:val="none" w:sz="0" w:space="0" w:color="auto"/>
        <w:right w:val="none" w:sz="0" w:space="0" w:color="auto"/>
      </w:divBdr>
      <w:divsChild>
        <w:div w:id="1451780513">
          <w:marLeft w:val="0"/>
          <w:marRight w:val="0"/>
          <w:marTop w:val="0"/>
          <w:marBottom w:val="0"/>
          <w:divBdr>
            <w:top w:val="none" w:sz="0" w:space="0" w:color="auto"/>
            <w:left w:val="none" w:sz="0" w:space="0" w:color="auto"/>
            <w:bottom w:val="none" w:sz="0" w:space="0" w:color="auto"/>
            <w:right w:val="none" w:sz="0" w:space="0" w:color="auto"/>
          </w:divBdr>
          <w:divsChild>
            <w:div w:id="85536353">
              <w:marLeft w:val="0"/>
              <w:marRight w:val="0"/>
              <w:marTop w:val="0"/>
              <w:marBottom w:val="0"/>
              <w:divBdr>
                <w:top w:val="none" w:sz="0" w:space="0" w:color="auto"/>
                <w:left w:val="none" w:sz="0" w:space="0" w:color="auto"/>
                <w:bottom w:val="none" w:sz="0" w:space="0" w:color="auto"/>
                <w:right w:val="none" w:sz="0" w:space="0" w:color="auto"/>
              </w:divBdr>
              <w:divsChild>
                <w:div w:id="15688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085668">
      <w:bodyDiv w:val="1"/>
      <w:marLeft w:val="0"/>
      <w:marRight w:val="0"/>
      <w:marTop w:val="0"/>
      <w:marBottom w:val="0"/>
      <w:divBdr>
        <w:top w:val="none" w:sz="0" w:space="0" w:color="auto"/>
        <w:left w:val="none" w:sz="0" w:space="0" w:color="auto"/>
        <w:bottom w:val="none" w:sz="0" w:space="0" w:color="auto"/>
        <w:right w:val="none" w:sz="0" w:space="0" w:color="auto"/>
      </w:divBdr>
    </w:div>
    <w:div w:id="1973367424">
      <w:bodyDiv w:val="1"/>
      <w:marLeft w:val="0"/>
      <w:marRight w:val="0"/>
      <w:marTop w:val="0"/>
      <w:marBottom w:val="0"/>
      <w:divBdr>
        <w:top w:val="none" w:sz="0" w:space="0" w:color="auto"/>
        <w:left w:val="none" w:sz="0" w:space="0" w:color="auto"/>
        <w:bottom w:val="none" w:sz="0" w:space="0" w:color="auto"/>
        <w:right w:val="none" w:sz="0" w:space="0" w:color="auto"/>
      </w:divBdr>
    </w:div>
    <w:div w:id="20157207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footer" Target="footer2.xml"/><Relationship Id="rId21" Type="http://schemas.openxmlformats.org/officeDocument/2006/relationships/oleObject" Target="embeddings/oleObject6.bin"/><Relationship Id="rId42" Type="http://schemas.openxmlformats.org/officeDocument/2006/relationships/oleObject" Target="embeddings/oleObject17.bin"/><Relationship Id="rId47" Type="http://schemas.openxmlformats.org/officeDocument/2006/relationships/oleObject" Target="embeddings/oleObject20.bin"/><Relationship Id="rId63" Type="http://schemas.openxmlformats.org/officeDocument/2006/relationships/image" Target="media/image30.emf"/><Relationship Id="rId68" Type="http://schemas.openxmlformats.org/officeDocument/2006/relationships/oleObject" Target="embeddings/oleObject30.bin"/><Relationship Id="rId84" Type="http://schemas.openxmlformats.org/officeDocument/2006/relationships/image" Target="media/image40.emf"/><Relationship Id="rId89" Type="http://schemas.openxmlformats.org/officeDocument/2006/relationships/oleObject" Target="embeddings/oleObject42.bin"/><Relationship Id="rId112" Type="http://schemas.openxmlformats.org/officeDocument/2006/relationships/oleObject" Target="embeddings/oleObject54.bin"/><Relationship Id="rId16" Type="http://schemas.openxmlformats.org/officeDocument/2006/relationships/image" Target="media/image7.emf"/><Relationship Id="rId107" Type="http://schemas.openxmlformats.org/officeDocument/2006/relationships/image" Target="media/image50.emf"/><Relationship Id="rId11" Type="http://schemas.openxmlformats.org/officeDocument/2006/relationships/oleObject" Target="embeddings/oleObject1.bin"/><Relationship Id="rId32" Type="http://schemas.openxmlformats.org/officeDocument/2006/relationships/oleObject" Target="embeddings/oleObject12.bin"/><Relationship Id="rId37" Type="http://schemas.openxmlformats.org/officeDocument/2006/relationships/image" Target="media/image17.emf"/><Relationship Id="rId53" Type="http://schemas.openxmlformats.org/officeDocument/2006/relationships/image" Target="media/image25.emf"/><Relationship Id="rId58" Type="http://schemas.openxmlformats.org/officeDocument/2006/relationships/oleObject" Target="embeddings/oleObject25.bin"/><Relationship Id="rId74" Type="http://schemas.openxmlformats.org/officeDocument/2006/relationships/image" Target="media/image35.emf"/><Relationship Id="rId79" Type="http://schemas.openxmlformats.org/officeDocument/2006/relationships/oleObject" Target="embeddings/oleObject36.bin"/><Relationship Id="rId102" Type="http://schemas.openxmlformats.org/officeDocument/2006/relationships/oleObject" Target="embeddings/oleObject49.bin"/><Relationship Id="rId5" Type="http://schemas.openxmlformats.org/officeDocument/2006/relationships/footnotes" Target="footnotes.xml"/><Relationship Id="rId90" Type="http://schemas.openxmlformats.org/officeDocument/2006/relationships/image" Target="media/image42.emf"/><Relationship Id="rId95" Type="http://schemas.openxmlformats.org/officeDocument/2006/relationships/image" Target="media/image44.emf"/><Relationship Id="rId22" Type="http://schemas.openxmlformats.org/officeDocument/2006/relationships/image" Target="media/image10.emf"/><Relationship Id="rId27" Type="http://schemas.openxmlformats.org/officeDocument/2006/relationships/image" Target="media/image12.emf"/><Relationship Id="rId43" Type="http://schemas.openxmlformats.org/officeDocument/2006/relationships/image" Target="media/image20.emf"/><Relationship Id="rId48" Type="http://schemas.openxmlformats.org/officeDocument/2006/relationships/image" Target="media/image22.emf"/><Relationship Id="rId64" Type="http://schemas.openxmlformats.org/officeDocument/2006/relationships/oleObject" Target="embeddings/oleObject28.bin"/><Relationship Id="rId69" Type="http://schemas.openxmlformats.org/officeDocument/2006/relationships/image" Target="media/image33.emf"/><Relationship Id="rId113" Type="http://schemas.openxmlformats.org/officeDocument/2006/relationships/oleObject" Target="embeddings/oleObject55.bin"/><Relationship Id="rId118" Type="http://schemas.openxmlformats.org/officeDocument/2006/relationships/fontTable" Target="fontTable.xml"/><Relationship Id="rId80" Type="http://schemas.openxmlformats.org/officeDocument/2006/relationships/image" Target="media/image38.emf"/><Relationship Id="rId85" Type="http://schemas.openxmlformats.org/officeDocument/2006/relationships/oleObject" Target="embeddings/oleObject39.bin"/><Relationship Id="rId12" Type="http://schemas.openxmlformats.org/officeDocument/2006/relationships/image" Target="media/image2.emf"/><Relationship Id="rId17" Type="http://schemas.openxmlformats.org/officeDocument/2006/relationships/oleObject" Target="embeddings/oleObject4.bin"/><Relationship Id="rId33" Type="http://schemas.openxmlformats.org/officeDocument/2006/relationships/image" Target="media/image15.emf"/><Relationship Id="rId38" Type="http://schemas.openxmlformats.org/officeDocument/2006/relationships/oleObject" Target="embeddings/oleObject15.bin"/><Relationship Id="rId59" Type="http://schemas.openxmlformats.org/officeDocument/2006/relationships/image" Target="media/image28.emf"/><Relationship Id="rId103" Type="http://schemas.openxmlformats.org/officeDocument/2006/relationships/image" Target="media/image48.emf"/><Relationship Id="rId108" Type="http://schemas.openxmlformats.org/officeDocument/2006/relationships/oleObject" Target="embeddings/oleObject52.bin"/><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oleObject" Target="embeddings/oleObject34.bin"/><Relationship Id="rId91" Type="http://schemas.openxmlformats.org/officeDocument/2006/relationships/oleObject" Target="embeddings/oleObject43.bin"/><Relationship Id="rId96" Type="http://schemas.openxmlformats.org/officeDocument/2006/relationships/oleObject" Target="embeddings/oleObject46.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7.bin"/><Relationship Id="rId28" Type="http://schemas.openxmlformats.org/officeDocument/2006/relationships/oleObject" Target="embeddings/oleObject10.bin"/><Relationship Id="rId49" Type="http://schemas.openxmlformats.org/officeDocument/2006/relationships/image" Target="media/image23.emf"/><Relationship Id="rId114" Type="http://schemas.openxmlformats.org/officeDocument/2006/relationships/image" Target="media/image53.emf"/><Relationship Id="rId119" Type="http://schemas.microsoft.com/office/2011/relationships/people" Target="people.xml"/><Relationship Id="rId10" Type="http://schemas.openxmlformats.org/officeDocument/2006/relationships/image" Target="media/image1.emf"/><Relationship Id="rId31" Type="http://schemas.openxmlformats.org/officeDocument/2006/relationships/image" Target="media/image14.e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1.emf"/><Relationship Id="rId73" Type="http://schemas.openxmlformats.org/officeDocument/2006/relationships/oleObject" Target="embeddings/oleObject33.bin"/><Relationship Id="rId78" Type="http://schemas.openxmlformats.org/officeDocument/2006/relationships/image" Target="media/image37.emf"/><Relationship Id="rId81" Type="http://schemas.openxmlformats.org/officeDocument/2006/relationships/oleObject" Target="embeddings/oleObject37.bin"/><Relationship Id="rId86" Type="http://schemas.openxmlformats.org/officeDocument/2006/relationships/oleObject" Target="embeddings/oleObject40.bin"/><Relationship Id="rId94" Type="http://schemas.openxmlformats.org/officeDocument/2006/relationships/oleObject" Target="embeddings/oleObject45.bin"/><Relationship Id="rId99" Type="http://schemas.openxmlformats.org/officeDocument/2006/relationships/image" Target="media/image46.emf"/><Relationship Id="rId101" Type="http://schemas.openxmlformats.org/officeDocument/2006/relationships/image" Target="media/image47.emf"/><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oleObject" Target="embeddings/oleObject2.bin"/><Relationship Id="rId18" Type="http://schemas.openxmlformats.org/officeDocument/2006/relationships/image" Target="media/image8.emf"/><Relationship Id="rId39" Type="http://schemas.openxmlformats.org/officeDocument/2006/relationships/image" Target="media/image18.emf"/><Relationship Id="rId109" Type="http://schemas.openxmlformats.org/officeDocument/2006/relationships/image" Target="media/image51.e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6.emf"/><Relationship Id="rId76" Type="http://schemas.openxmlformats.org/officeDocument/2006/relationships/image" Target="media/image36.emf"/><Relationship Id="rId97" Type="http://schemas.openxmlformats.org/officeDocument/2006/relationships/image" Target="media/image45.emf"/><Relationship Id="rId104" Type="http://schemas.openxmlformats.org/officeDocument/2006/relationships/oleObject" Target="embeddings/oleObject50.bin"/><Relationship Id="rId120" Type="http://schemas.openxmlformats.org/officeDocument/2006/relationships/theme" Target="theme/theme1.xml"/><Relationship Id="rId7" Type="http://schemas.openxmlformats.org/officeDocument/2006/relationships/comments" Target="comments.xml"/><Relationship Id="rId71" Type="http://schemas.openxmlformats.org/officeDocument/2006/relationships/oleObject" Target="embeddings/oleObject32.bin"/><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image" Target="media/image13.emf"/><Relationship Id="rId24" Type="http://schemas.openxmlformats.org/officeDocument/2006/relationships/image" Target="media/image11.emf"/><Relationship Id="rId40" Type="http://schemas.openxmlformats.org/officeDocument/2006/relationships/oleObject" Target="embeddings/oleObject16.bin"/><Relationship Id="rId45" Type="http://schemas.openxmlformats.org/officeDocument/2006/relationships/image" Target="media/image21.emf"/><Relationship Id="rId66" Type="http://schemas.openxmlformats.org/officeDocument/2006/relationships/oleObject" Target="embeddings/oleObject29.bin"/><Relationship Id="rId87" Type="http://schemas.openxmlformats.org/officeDocument/2006/relationships/oleObject" Target="embeddings/oleObject41.bin"/><Relationship Id="rId110" Type="http://schemas.openxmlformats.org/officeDocument/2006/relationships/oleObject" Target="embeddings/oleObject53.bin"/><Relationship Id="rId115" Type="http://schemas.openxmlformats.org/officeDocument/2006/relationships/oleObject" Target="embeddings/oleObject56.bin"/><Relationship Id="rId61" Type="http://schemas.openxmlformats.org/officeDocument/2006/relationships/image" Target="media/image29.emf"/><Relationship Id="rId82" Type="http://schemas.openxmlformats.org/officeDocument/2006/relationships/image" Target="media/image39.emf"/><Relationship Id="rId19" Type="http://schemas.openxmlformats.org/officeDocument/2006/relationships/oleObject" Target="embeddings/oleObject5.bin"/><Relationship Id="rId14" Type="http://schemas.openxmlformats.org/officeDocument/2006/relationships/image" Target="media/image6.emf"/><Relationship Id="rId30" Type="http://schemas.openxmlformats.org/officeDocument/2006/relationships/oleObject" Target="embeddings/oleObject11.bin"/><Relationship Id="rId35" Type="http://schemas.openxmlformats.org/officeDocument/2006/relationships/image" Target="media/image16.emf"/><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oleObject" Target="embeddings/oleObject48.bin"/><Relationship Id="rId105" Type="http://schemas.openxmlformats.org/officeDocument/2006/relationships/image" Target="media/image49.emf"/><Relationship Id="rId8" Type="http://schemas.microsoft.com/office/2011/relationships/commentsExtended" Target="commentsExtended.xml"/><Relationship Id="rId51" Type="http://schemas.openxmlformats.org/officeDocument/2006/relationships/image" Target="media/image24.emf"/><Relationship Id="rId72" Type="http://schemas.openxmlformats.org/officeDocument/2006/relationships/image" Target="media/image34.emf"/><Relationship Id="rId93" Type="http://schemas.openxmlformats.org/officeDocument/2006/relationships/image" Target="media/image43.emf"/><Relationship Id="rId98" Type="http://schemas.openxmlformats.org/officeDocument/2006/relationships/oleObject" Target="embeddings/oleObject47.bin"/><Relationship Id="rId3" Type="http://schemas.openxmlformats.org/officeDocument/2006/relationships/settings" Target="settings.xml"/><Relationship Id="rId25" Type="http://schemas.openxmlformats.org/officeDocument/2006/relationships/oleObject" Target="embeddings/oleObject8.bin"/><Relationship Id="rId46" Type="http://schemas.openxmlformats.org/officeDocument/2006/relationships/oleObject" Target="embeddings/oleObject19.bin"/><Relationship Id="rId67" Type="http://schemas.openxmlformats.org/officeDocument/2006/relationships/image" Target="media/image32.emf"/><Relationship Id="rId116" Type="http://schemas.openxmlformats.org/officeDocument/2006/relationships/footer" Target="footer1.xml"/><Relationship Id="rId20" Type="http://schemas.openxmlformats.org/officeDocument/2006/relationships/image" Target="media/image9.emf"/><Relationship Id="rId41" Type="http://schemas.openxmlformats.org/officeDocument/2006/relationships/image" Target="media/image19.emf"/><Relationship Id="rId62" Type="http://schemas.openxmlformats.org/officeDocument/2006/relationships/oleObject" Target="embeddings/oleObject27.bin"/><Relationship Id="rId83" Type="http://schemas.openxmlformats.org/officeDocument/2006/relationships/oleObject" Target="embeddings/oleObject38.bin"/><Relationship Id="rId88" Type="http://schemas.openxmlformats.org/officeDocument/2006/relationships/image" Target="media/image41.emf"/><Relationship Id="rId111" Type="http://schemas.openxmlformats.org/officeDocument/2006/relationships/image" Target="media/image52.emf"/><Relationship Id="rId15" Type="http://schemas.openxmlformats.org/officeDocument/2006/relationships/oleObject" Target="embeddings/oleObject3.bin"/><Relationship Id="rId36" Type="http://schemas.openxmlformats.org/officeDocument/2006/relationships/oleObject" Target="embeddings/oleObject14.bin"/><Relationship Id="rId57" Type="http://schemas.openxmlformats.org/officeDocument/2006/relationships/image" Target="media/image27.emf"/><Relationship Id="rId106" Type="http://schemas.openxmlformats.org/officeDocument/2006/relationships/oleObject" Target="embeddings/oleObject51.bin"/></Relationships>
</file>

<file path=word/_rels/footnotes.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media/image4.emf"/><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6912</Words>
  <Characters>39404</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Kindsvater</dc:creator>
  <cp:keywords/>
  <dc:description/>
  <cp:lastModifiedBy>Holly K</cp:lastModifiedBy>
  <cp:revision>2</cp:revision>
  <cp:lastPrinted>2019-01-02T14:12:00Z</cp:lastPrinted>
  <dcterms:created xsi:type="dcterms:W3CDTF">2019-11-25T20:41:00Z</dcterms:created>
  <dcterms:modified xsi:type="dcterms:W3CDTF">2019-11-26T21:37:00Z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UseMTPrefs">
    <vt:lpwstr>1</vt:lpwstr>
  </property>
  <property fmtid="{D5CDD505-2E9C-101B-9397-08002B2CF9AE}" pid="4" name="MTEquationNumber2">
    <vt:lpwstr>(#E1)</vt:lpwstr>
  </property>
  <property fmtid="{D5CDD505-2E9C-101B-9397-08002B2CF9AE}" pid="5" name="MTMacEqns">
    <vt:bool>true</vt:bool>
  </property>
  <property fmtid="{D5CDD505-2E9C-101B-9397-08002B2CF9AE}" pid="6" name="MTEqnRefPane">
    <vt:lpwstr>1</vt:lpwstr>
  </property>
</Properties>
</file>
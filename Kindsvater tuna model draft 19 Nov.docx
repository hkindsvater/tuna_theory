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167BAD26" w:rsidR="00730C6E" w:rsidRDefault="00730C6E" w:rsidP="009E4F8F">
      <w:pPr>
        <w:spacing w:line="480" w:lineRule="auto"/>
        <w:rPr>
          <w:rFonts w:ascii="Times New Roman" w:hAnsi="Times New Roman" w:cs="Times New Roman"/>
          <w:b/>
        </w:rPr>
      </w:pPr>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663885FF" w14:textId="2D7E8E44" w:rsidR="009E4F8F" w:rsidRPr="00730C6E" w:rsidRDefault="009E4F8F" w:rsidP="009E4F8F">
      <w:pPr>
        <w:spacing w:line="480" w:lineRule="auto"/>
        <w:rPr>
          <w:rFonts w:ascii="Times New Roman" w:hAnsi="Times New Roman" w:cs="Times New Roman"/>
        </w:rPr>
      </w:pPr>
    </w:p>
    <w:p w14:paraId="4E006A36" w14:textId="08630D05" w:rsidR="00730C6E" w:rsidRDefault="00730C6E" w:rsidP="00730C6E">
      <w:pPr>
        <w:pStyle w:val="NormalWeb"/>
        <w:rPr>
          <w:rFonts w:ascii="Lato" w:eastAsia="Times New Roman" w:hAnsi="Lato"/>
          <w:bCs/>
        </w:rPr>
      </w:pPr>
      <w:r>
        <w:t xml:space="preserve">Kindsvater, Dulvy, Horswill, Juan Jorda, </w:t>
      </w:r>
      <w:r w:rsidRPr="00730C6E">
        <w:rPr>
          <w:rFonts w:ascii="Lato" w:eastAsia="Times New Roman" w:hAnsi="Lato"/>
          <w:bCs/>
        </w:rPr>
        <w:t>Matthiopoulos</w:t>
      </w:r>
      <w:r>
        <w:rPr>
          <w:rFonts w:ascii="Lato" w:eastAsia="Times New Roman" w:hAnsi="Lato"/>
          <w:b/>
          <w:bCs/>
        </w:rPr>
        <w:t xml:space="preserve">, </w:t>
      </w:r>
      <w:r>
        <w:rPr>
          <w:rFonts w:ascii="Lato" w:eastAsia="Times New Roman" w:hAnsi="Lato"/>
          <w:bCs/>
        </w:rPr>
        <w:t xml:space="preserve"> Mangel.</w:t>
      </w:r>
    </w:p>
    <w:p w14:paraId="0739BD6C" w14:textId="317187FB" w:rsidR="00730C6E" w:rsidRDefault="00730C6E" w:rsidP="00730C6E">
      <w:pPr>
        <w:pStyle w:val="NormalWeb"/>
        <w:rPr>
          <w:rFonts w:eastAsia="Times New Roman"/>
        </w:rPr>
      </w:pPr>
    </w:p>
    <w:p w14:paraId="6B24A3C3" w14:textId="785FA869" w:rsidR="009E4F8F" w:rsidRPr="00730C6E" w:rsidRDefault="001544E7" w:rsidP="009E4F8F">
      <w:pPr>
        <w:spacing w:line="480" w:lineRule="auto"/>
        <w:rPr>
          <w:rFonts w:ascii="Times New Roman" w:hAnsi="Times New Roman" w:cs="Times New Roman"/>
        </w:rPr>
      </w:pPr>
      <w:r>
        <w:rPr>
          <w:rFonts w:ascii="Times New Roman" w:hAnsi="Times New Roman" w:cs="Times New Roman"/>
        </w:rPr>
        <w:t xml:space="preserve"> </w:t>
      </w:r>
    </w:p>
    <w:p w14:paraId="407E13B9" w14:textId="168DFB18" w:rsidR="009E4F8F" w:rsidRDefault="009E4F8F" w:rsidP="009E4F8F">
      <w:pPr>
        <w:spacing w:line="480" w:lineRule="auto"/>
        <w:rPr>
          <w:rFonts w:ascii="Times New Roman" w:hAnsi="Times New Roman" w:cs="Times New Roman"/>
          <w:b/>
        </w:rPr>
      </w:pPr>
    </w:p>
    <w:p w14:paraId="1830E52B" w14:textId="77777777" w:rsidR="009E4F8F" w:rsidRDefault="009E4F8F" w:rsidP="009E4F8F">
      <w:pPr>
        <w:spacing w:line="480" w:lineRule="auto"/>
        <w:rPr>
          <w:rFonts w:ascii="Times New Roman" w:hAnsi="Times New Roman" w:cs="Times New Roman"/>
          <w:b/>
        </w:rPr>
      </w:pPr>
    </w:p>
    <w:p w14:paraId="68F837E0" w14:textId="77777777" w:rsidR="009E4F8F" w:rsidRDefault="009E4F8F" w:rsidP="009E4F8F">
      <w:pPr>
        <w:spacing w:line="480" w:lineRule="auto"/>
        <w:rPr>
          <w:rFonts w:ascii="Times New Roman" w:hAnsi="Times New Roman" w:cs="Times New Roman"/>
          <w:b/>
        </w:rPr>
      </w:pPr>
    </w:p>
    <w:p w14:paraId="4722E9C0" w14:textId="77777777" w:rsidR="009E4F8F" w:rsidRDefault="009E4F8F">
      <w:pPr>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9E4F8F">
      <w:pPr>
        <w:spacing w:line="480" w:lineRule="auto"/>
        <w:rPr>
          <w:rFonts w:ascii="Times New Roman" w:hAnsi="Times New Roman" w:cs="Times New Roman"/>
          <w:b/>
        </w:rPr>
      </w:pPr>
      <w:r>
        <w:rPr>
          <w:rFonts w:ascii="Times New Roman" w:hAnsi="Times New Roman" w:cs="Times New Roman"/>
          <w:b/>
        </w:rPr>
        <w:lastRenderedPageBreak/>
        <w:t>Abstract</w:t>
      </w:r>
    </w:p>
    <w:p w14:paraId="4B7A0331" w14:textId="382A6620" w:rsidR="0032443B" w:rsidRDefault="000F2EF7" w:rsidP="009E4F8F">
      <w:pPr>
        <w:spacing w:line="480" w:lineRule="auto"/>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A92201">
        <w:rPr>
          <w:rFonts w:ascii="Times New Roman" w:hAnsi="Times New Roman" w:cs="Times New Roman"/>
          <w:bCs/>
        </w:rPr>
        <w:t xml:space="preserve"> Larger body size is predicted to be advantageous in almost all cases, even when</w:t>
      </w:r>
      <w:r w:rsidR="00026410">
        <w:rPr>
          <w:rFonts w:ascii="Times New Roman" w:hAnsi="Times New Roman" w:cs="Times New Roman"/>
          <w:bCs/>
        </w:rPr>
        <w:t xml:space="preserve"> increased</w:t>
      </w:r>
      <w:r w:rsidR="00A92201">
        <w:rPr>
          <w:rFonts w:ascii="Times New Roman" w:hAnsi="Times New Roman" w:cs="Times New Roman"/>
          <w:bCs/>
        </w:rPr>
        <w:t xml:space="preserve"> temperature incur</w:t>
      </w:r>
      <w:r w:rsidR="00026410">
        <w:rPr>
          <w:rFonts w:ascii="Times New Roman" w:hAnsi="Times New Roman" w:cs="Times New Roman"/>
          <w:bCs/>
        </w:rPr>
        <w:t>s</w:t>
      </w:r>
      <w:r w:rsidR="00A92201">
        <w:rPr>
          <w:rFonts w:ascii="Times New Roman" w:hAnsi="Times New Roman" w:cs="Times New Roman"/>
          <w:bCs/>
        </w:rPr>
        <w:t xml:space="preserve"> high metabolic costs. Seasonality also favors larger body sizes so larger individuals can consume more food in the high-nutrient season.</w:t>
      </w:r>
      <w:r w:rsidR="00220500">
        <w:rPr>
          <w:rFonts w:ascii="Times New Roman" w:hAnsi="Times New Roman" w:cs="Times New Roman"/>
          <w:bCs/>
        </w:rPr>
        <w:t xml:space="preserve"> </w:t>
      </w:r>
      <w:r w:rsidR="00026410">
        <w:rPr>
          <w:rFonts w:ascii="Times New Roman" w:hAnsi="Times New Roman" w:cs="Times New Roman"/>
          <w:bCs/>
        </w:rPr>
        <w:t>We predict that rates of m</w:t>
      </w:r>
      <w:r w:rsidR="00220500">
        <w:rPr>
          <w:rFonts w:ascii="Times New Roman" w:hAnsi="Times New Roman" w:cs="Times New Roman"/>
          <w:bCs/>
        </w:rPr>
        <w:t xml:space="preserve">aturation rates </w:t>
      </w:r>
      <w:r w:rsidR="00026410">
        <w:rPr>
          <w:rFonts w:ascii="Times New Roman" w:hAnsi="Times New Roman" w:cs="Times New Roman"/>
          <w:bCs/>
        </w:rPr>
        <w:t xml:space="preserve">will </w:t>
      </w:r>
      <w:r w:rsidR="00220500">
        <w:rPr>
          <w:rFonts w:ascii="Times New Roman" w:hAnsi="Times New Roman" w:cs="Times New Roman"/>
          <w:bCs/>
        </w:rPr>
        <w:t xml:space="preserve">not vary with temperature, although mortality rates, and to a lesser extent, the allometry of reproduction and body length, </w:t>
      </w:r>
      <w:r w:rsidR="00E269F5">
        <w:rPr>
          <w:rFonts w:ascii="Times New Roman" w:hAnsi="Times New Roman" w:cs="Times New Roman"/>
          <w:bCs/>
        </w:rPr>
        <w:t>can</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9E4F8F">
      <w:pPr>
        <w:spacing w:line="480" w:lineRule="auto"/>
        <w:rPr>
          <w:rFonts w:ascii="Times New Roman" w:hAnsi="Times New Roman" w:cs="Times New Roman"/>
          <w:b/>
        </w:rPr>
      </w:pPr>
    </w:p>
    <w:p w14:paraId="72DA3206" w14:textId="46713FD6" w:rsidR="009E4F8F" w:rsidRDefault="009E4F8F" w:rsidP="009E4F8F">
      <w:pPr>
        <w:spacing w:line="480" w:lineRule="auto"/>
        <w:rPr>
          <w:rFonts w:ascii="Times New Roman" w:hAnsi="Times New Roman" w:cs="Times New Roman"/>
          <w:b/>
        </w:rPr>
      </w:pPr>
      <w:r>
        <w:rPr>
          <w:rFonts w:ascii="Times New Roman" w:hAnsi="Times New Roman" w:cs="Times New Roman"/>
          <w:b/>
        </w:rPr>
        <w:t>Keywords</w:t>
      </w:r>
      <w:r w:rsidR="00AC6970">
        <w:rPr>
          <w:rFonts w:ascii="Times New Roman" w:hAnsi="Times New Roman" w:cs="Times New Roman"/>
          <w:b/>
        </w:rPr>
        <w:t>…</w:t>
      </w:r>
    </w:p>
    <w:p w14:paraId="180C9E5A" w14:textId="77777777" w:rsidR="009E4F8F" w:rsidRDefault="009E4F8F" w:rsidP="009E4F8F">
      <w:pPr>
        <w:spacing w:line="480" w:lineRule="auto"/>
        <w:rPr>
          <w:rFonts w:ascii="Times New Roman" w:hAnsi="Times New Roman" w:cs="Times New Roman"/>
          <w:b/>
        </w:rPr>
      </w:pPr>
    </w:p>
    <w:p w14:paraId="3CA52F76" w14:textId="77777777" w:rsidR="009E4F8F" w:rsidRDefault="009E4F8F" w:rsidP="009E4F8F">
      <w:pPr>
        <w:spacing w:line="480" w:lineRule="auto"/>
        <w:rPr>
          <w:rFonts w:ascii="Times New Roman" w:hAnsi="Times New Roman" w:cs="Times New Roman"/>
          <w:b/>
        </w:rPr>
      </w:pPr>
    </w:p>
    <w:p w14:paraId="09F6C4AB" w14:textId="77777777" w:rsidR="009E4F8F" w:rsidRDefault="009E4F8F" w:rsidP="009E4F8F">
      <w:pPr>
        <w:spacing w:line="480" w:lineRule="auto"/>
        <w:rPr>
          <w:rFonts w:ascii="Times New Roman" w:hAnsi="Times New Roman" w:cs="Times New Roman"/>
          <w:b/>
        </w:rPr>
      </w:pPr>
    </w:p>
    <w:p w14:paraId="2604B098" w14:textId="77777777" w:rsidR="009E4F8F" w:rsidRDefault="009E4F8F" w:rsidP="009E4F8F">
      <w:pPr>
        <w:spacing w:line="480" w:lineRule="auto"/>
        <w:rPr>
          <w:rFonts w:ascii="Times New Roman" w:hAnsi="Times New Roman" w:cs="Times New Roman"/>
          <w:b/>
        </w:rPr>
      </w:pPr>
    </w:p>
    <w:p w14:paraId="3EC2D277" w14:textId="057CF662" w:rsidR="00E072FC" w:rsidRPr="00B36EED" w:rsidRDefault="00E072FC" w:rsidP="009E4F8F">
      <w:pPr>
        <w:spacing w:line="480" w:lineRule="auto"/>
        <w:rPr>
          <w:rFonts w:ascii="Times New Roman" w:hAnsi="Times New Roman" w:cs="Times New Roman"/>
          <w:b/>
        </w:rPr>
      </w:pPr>
      <w:r w:rsidRPr="00B36EED">
        <w:rPr>
          <w:rFonts w:ascii="Times New Roman" w:hAnsi="Times New Roman" w:cs="Times New Roman"/>
          <w:b/>
        </w:rPr>
        <w:t>Introduction</w:t>
      </w:r>
    </w:p>
    <w:p w14:paraId="593F146E" w14:textId="6886CFDD" w:rsidR="00CC2152" w:rsidRDefault="00DA7A61" w:rsidP="009E4F8F">
      <w:pPr>
        <w:spacing w:line="480" w:lineRule="auto"/>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612107" w:rsidRPr="00B36EED">
        <w:rPr>
          <w:rFonts w:ascii="Times New Roman" w:hAnsi="Times New Roman" w:cs="Times New Roman"/>
        </w:rPr>
        <w:t xml:space="preserve"> (Stearns 1992; Roff 1992)</w:t>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the allocation of resources to growth and reproduction (</w:t>
      </w:r>
      <w:commentRangeStart w:id="0"/>
      <w:r w:rsidR="006A6149" w:rsidRPr="00B36EED">
        <w:rPr>
          <w:rFonts w:ascii="Times New Roman" w:hAnsi="Times New Roman" w:cs="Times New Roman"/>
        </w:rPr>
        <w:t>Gadgil and Bossert 1970</w:t>
      </w:r>
      <w:commentRangeEnd w:id="0"/>
      <w:r w:rsidR="0091733C">
        <w:rPr>
          <w:rStyle w:val="CommentReference"/>
        </w:rPr>
        <w:commentReference w:id="0"/>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such as </w:t>
      </w:r>
      <w:r w:rsidR="00C57713" w:rsidRPr="00B36EED">
        <w:rPr>
          <w:rFonts w:ascii="Times New Roman" w:hAnsi="Times New Roman" w:cs="Times New Roman"/>
        </w:rPr>
        <w:t>the average population growth rate over long time scales</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3D5C63">
        <w:rPr>
          <w:rFonts w:ascii="Times New Roman" w:hAnsi="Times New Roman" w:cs="Times New Roman"/>
        </w:rPr>
        <w:t xml:space="preserve">; </w:t>
      </w:r>
      <w:r w:rsidR="008C18C8">
        <w:rPr>
          <w:rFonts w:ascii="Times New Roman" w:hAnsi="Times New Roman" w:cs="Times New Roman"/>
        </w:rPr>
        <w:t>Jorgensen et a</w:t>
      </w:r>
      <w:r w:rsidR="00EB3C91">
        <w:rPr>
          <w:rFonts w:ascii="Times New Roman" w:hAnsi="Times New Roman" w:cs="Times New Roman"/>
        </w:rPr>
        <w:t xml:space="preserve">l. </w:t>
      </w:r>
      <w:r w:rsidR="008C18C8">
        <w:rPr>
          <w:rFonts w:ascii="Times New Roman" w:hAnsi="Times New Roman" w:cs="Times New Roman"/>
        </w:rPr>
        <w:t>2016)</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0F2EF7">
        <w:rPr>
          <w:rFonts w:ascii="Times New Roman" w:hAnsi="Times New Roman" w:cs="Times New Roman"/>
        </w:rPr>
        <w:t>; Clarke and Johnston 1999; Brown 2004</w:t>
      </w:r>
      <w:r w:rsidR="00250A94" w:rsidRPr="00B36EED">
        <w:rPr>
          <w:rFonts w:ascii="Times New Roman" w:hAnsi="Times New Roman" w:cs="Times New Roman"/>
        </w:rPr>
        <w:t>)</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r w:rsidR="00C575B0" w:rsidRPr="00B36EED">
        <w:rPr>
          <w:rFonts w:ascii="Times New Roman" w:hAnsi="Times New Roman" w:cs="Times New Roman"/>
        </w:rPr>
        <w:t>Winemiller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9E4F8F">
      <w:pPr>
        <w:spacing w:line="480" w:lineRule="auto"/>
        <w:rPr>
          <w:rFonts w:ascii="Times New Roman" w:hAnsi="Times New Roman" w:cs="Times New Roman"/>
        </w:rPr>
      </w:pPr>
    </w:p>
    <w:p w14:paraId="05D6102B" w14:textId="44B904B1" w:rsidR="00E05218" w:rsidRDefault="00E05218" w:rsidP="009E4F8F">
      <w:pPr>
        <w:spacing w:line="480" w:lineRule="auto"/>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 xml:space="preserve">to infer the trajectories of understudied populations. This idea has roots in fundamental ecological theory (Charnov and Krebs 1974, Southwood </w:t>
      </w:r>
      <w:r w:rsidRPr="00B36EED">
        <w:rPr>
          <w:rFonts w:ascii="Times New Roman" w:hAnsi="Times New Roman" w:cs="Times New Roman"/>
        </w:rPr>
        <w:lastRenderedPageBreak/>
        <w:t xml:space="preserve">1977) but the search for “rules” for predicting ecological assemblages based on functional traits continues (Ferraro 2013, Winemiller et al. 2015).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(Gilloly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w:t>
      </w:r>
    </w:p>
    <w:p w14:paraId="631F382A" w14:textId="77777777" w:rsidR="00E84689" w:rsidRDefault="00E84689" w:rsidP="009E4F8F">
      <w:pPr>
        <w:spacing w:line="480" w:lineRule="auto"/>
        <w:rPr>
          <w:rFonts w:ascii="Times New Roman" w:hAnsi="Times New Roman" w:cs="Times New Roman"/>
        </w:rPr>
      </w:pPr>
    </w:p>
    <w:p w14:paraId="7018B32F" w14:textId="08995E95" w:rsidR="00E05218" w:rsidRPr="00B36EED" w:rsidRDefault="00026410" w:rsidP="009E4F8F">
      <w:pPr>
        <w:spacing w:line="480" w:lineRule="auto"/>
        <w:rPr>
          <w:rFonts w:ascii="Times New Roman" w:hAnsi="Times New Roman" w:cs="Times New Roman"/>
        </w:rPr>
      </w:pPr>
      <w:r>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commentRangeStart w:id="1"/>
      <w:r w:rsidR="00E05218" w:rsidRPr="00B36EED">
        <w:rPr>
          <w:rFonts w:ascii="Times New Roman" w:hAnsi="Times New Roman" w:cs="Times New Roman"/>
        </w:rPr>
        <w:t>Tr</w:t>
      </w:r>
      <w:commentRangeEnd w:id="1"/>
      <w:r w:rsidR="00E3198C">
        <w:rPr>
          <w:rStyle w:val="CommentReference"/>
        </w:rPr>
        <w:commentReference w:id="1"/>
      </w:r>
      <w:r w:rsidR="00E05218" w:rsidRPr="00B36EED">
        <w:rPr>
          <w:rFonts w:ascii="Times New Roman" w:hAnsi="Times New Roman" w:cs="Times New Roman"/>
        </w:rPr>
        <w:t>ebilco et al. 2013, Sprules and Barth 2016). These predictable relationships between individual size, abundance, and biomass in aquatic ecosystems are known as size spectra (Sheldon et al. 1977, Andersen 2019). In a community size spectrum, energy flow between trophic levels</w:t>
      </w:r>
      <w:r>
        <w:rPr>
          <w:rFonts w:ascii="Times New Roman" w:hAnsi="Times New Roman" w:cs="Times New Roman"/>
        </w:rPr>
        <w:t xml:space="preserve"> and </w:t>
      </w:r>
      <w:r w:rsidR="00E05218" w:rsidRPr="00B36EED">
        <w:rPr>
          <w:rFonts w:ascii="Times New Roman" w:hAnsi="Times New Roman" w:cs="Times New Roman"/>
        </w:rPr>
        <w:t xml:space="preserve"> consumption and predation rates</w:t>
      </w:r>
      <w:r>
        <w:rPr>
          <w:rFonts w:ascii="Times New Roman" w:hAnsi="Times New Roman" w:cs="Times New Roman"/>
        </w:rPr>
        <w:t xml:space="preserve"> are</w:t>
      </w:r>
      <w:r w:rsidR="00E05218" w:rsidRPr="00B36EED">
        <w:rPr>
          <w:rFonts w:ascii="Times New Roman" w:hAnsi="Times New Roman" w:cs="Times New Roman"/>
        </w:rPr>
        <w:t xml:space="preserve"> characterized </w:t>
      </w:r>
      <w:r>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(Sprules and Barth 2016, Andersen et al. 2015).</w:t>
      </w:r>
    </w:p>
    <w:p w14:paraId="1E83C0D8" w14:textId="77777777" w:rsidR="00E84689" w:rsidRDefault="00E84689" w:rsidP="009E4F8F">
      <w:pPr>
        <w:spacing w:line="480" w:lineRule="auto"/>
        <w:rPr>
          <w:rFonts w:ascii="Times New Roman" w:hAnsi="Times New Roman" w:cs="Times New Roman"/>
        </w:rPr>
      </w:pPr>
    </w:p>
    <w:p w14:paraId="70AE34FD" w14:textId="23DB53BF" w:rsidR="003507CC" w:rsidRDefault="00C57713" w:rsidP="009E4F8F">
      <w:pPr>
        <w:spacing w:line="480" w:lineRule="auto"/>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lastRenderedPageBreak/>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n 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(Mangel and Clark 1988, Houston and McNamara 199</w:t>
      </w:r>
      <w:r w:rsidR="00CE17E9" w:rsidRPr="00B36EED">
        <w:rPr>
          <w:rFonts w:ascii="Times New Roman" w:hAnsi="Times New Roman" w:cs="Times New Roman"/>
        </w:rPr>
        <w:t>9</w:t>
      </w:r>
      <w:r w:rsidR="00F13F30">
        <w:rPr>
          <w:rFonts w:ascii="Times New Roman" w:hAnsi="Times New Roman" w:cs="Times New Roman"/>
        </w:rPr>
        <w:t>, Clark and Mangel 2000</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9E4F8F">
      <w:pPr>
        <w:spacing w:line="480" w:lineRule="auto"/>
        <w:rPr>
          <w:rFonts w:ascii="Times New Roman" w:hAnsi="Times New Roman" w:cs="Times New Roman"/>
        </w:rPr>
      </w:pPr>
    </w:p>
    <w:p w14:paraId="5D970F3B" w14:textId="20B96D17" w:rsidR="001A61F8" w:rsidRPr="00B36EED" w:rsidRDefault="00DF2C9E" w:rsidP="009E4F8F">
      <w:pPr>
        <w:spacing w:line="480" w:lineRule="auto"/>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commentRangeStart w:id="2"/>
      <w:r w:rsidR="003507CC" w:rsidRPr="00B36EED">
        <w:rPr>
          <w:rFonts w:ascii="Times New Roman" w:hAnsi="Times New Roman" w:cs="Times New Roman"/>
        </w:rPr>
        <w:t>.</w:t>
      </w:r>
      <w:commentRangeEnd w:id="2"/>
      <w:r w:rsidR="00230307">
        <w:rPr>
          <w:rStyle w:val="CommentReference"/>
        </w:rPr>
        <w:commentReference w:id="2"/>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9E4F8F">
      <w:pPr>
        <w:spacing w:line="480" w:lineRule="auto"/>
        <w:rPr>
          <w:rFonts w:ascii="Times New Roman" w:hAnsi="Times New Roman" w:cs="Times New Roman"/>
        </w:rPr>
      </w:pPr>
    </w:p>
    <w:p w14:paraId="1392CBF0" w14:textId="63046C0B" w:rsidR="00ED2009" w:rsidRPr="00B36EED" w:rsidRDefault="00D56108" w:rsidP="009E4F8F">
      <w:pPr>
        <w:spacing w:line="480" w:lineRule="auto"/>
        <w:rPr>
          <w:rFonts w:ascii="Times New Roman" w:hAnsi="Times New Roman" w:cs="Times New Roman"/>
        </w:rPr>
      </w:pPr>
      <w:r w:rsidRPr="00B36EED">
        <w:rPr>
          <w:rFonts w:ascii="Times New Roman" w:hAnsi="Times New Roman" w:cs="Times New Roman"/>
        </w:rPr>
        <w:lastRenderedPageBreak/>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4"/>
      <w:r w:rsidR="00F731C3" w:rsidRPr="00B36EED">
        <w:rPr>
          <w:rFonts w:ascii="Times New Roman" w:hAnsi="Times New Roman" w:cs="Times New Roman"/>
        </w:rPr>
        <w:t>For example, some studies of anchovy and sardine diets have found 30% of their stomach contents are conspecific eggs</w:t>
      </w:r>
      <w:commentRangeEnd w:id="4"/>
      <w:r w:rsidR="00F731C3" w:rsidRPr="00B36EED">
        <w:rPr>
          <w:rStyle w:val="CommentReference"/>
          <w:rFonts w:ascii="Times New Roman" w:hAnsi="Times New Roman" w:cs="Times New Roman"/>
          <w:sz w:val="24"/>
          <w:szCs w:val="24"/>
        </w:rPr>
        <w:commentReference w:id="4"/>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it is size rather than species that determines the rates of consumption and predation (see Eqs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9E4F8F">
      <w:pPr>
        <w:spacing w:line="480" w:lineRule="auto"/>
        <w:rPr>
          <w:rFonts w:ascii="Times New Roman" w:hAnsi="Times New Roman" w:cs="Times New Roman"/>
        </w:rPr>
      </w:pPr>
    </w:p>
    <w:p w14:paraId="644778AB" w14:textId="2FE972E4" w:rsidR="0096790D" w:rsidRPr="00DD05F8" w:rsidRDefault="00F0626C" w:rsidP="009E4F8F">
      <w:pPr>
        <w:spacing w:line="480" w:lineRule="auto"/>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temperature. </w:t>
      </w:r>
      <w:r w:rsidR="00FE2DE9">
        <w:rPr>
          <w:rFonts w:ascii="Times New Roman" w:hAnsi="Times New Roman" w:cs="Times New Roman"/>
        </w:rPr>
        <w:t>O</w:t>
      </w:r>
      <w:r w:rsidR="0096790D" w:rsidRPr="00B36EED">
        <w:rPr>
          <w:rFonts w:ascii="Times New Roman" w:hAnsi="Times New Roman" w:cs="Times New Roman"/>
        </w:rPr>
        <w:t>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AD6578">
        <w:rPr>
          <w:rFonts w:ascii="Times New Roman" w:hAnsi="Times New Roman" w:cs="Times New Roman"/>
        </w:rPr>
        <w:t xml:space="preserve"> in an optimization of </w:t>
      </w:r>
      <w:r w:rsidR="00BE1CC3">
        <w:rPr>
          <w:rFonts w:ascii="Times New Roman" w:hAnsi="Times New Roman" w:cs="Times New Roman"/>
        </w:rPr>
        <w:t xml:space="preserve">expected </w:t>
      </w:r>
      <w:r w:rsidR="00CE424F">
        <w:rPr>
          <w:rFonts w:ascii="Times New Roman" w:hAnsi="Times New Roman" w:cs="Times New Roman"/>
        </w:rPr>
        <w:t xml:space="preserve">lifetime </w:t>
      </w:r>
      <w:r w:rsidR="00BE1CC3">
        <w:rPr>
          <w:rFonts w:ascii="Times New Roman" w:hAnsi="Times New Roman" w:cs="Times New Roman"/>
        </w:rPr>
        <w:t>reproductive success</w:t>
      </w:r>
      <w:r w:rsidR="00AD6578">
        <w:rPr>
          <w:rFonts w:ascii="Times New Roman" w:hAnsi="Times New Roman" w:cs="Times New Roman"/>
        </w:rPr>
        <w:t>, which emerges from the allocation of resources to growth and reproduction</w:t>
      </w:r>
      <w:r w:rsidR="00854304" w:rsidRPr="00B36EED">
        <w:rPr>
          <w:rFonts w:ascii="Times New Roman" w:hAnsi="Times New Roman" w:cs="Times New Roman"/>
        </w:rPr>
        <w:t>.</w:t>
      </w:r>
      <w:r w:rsidR="006B53E4">
        <w:rPr>
          <w:rFonts w:ascii="Times New Roman" w:hAnsi="Times New Roman" w:cs="Times New Roman"/>
        </w:rPr>
        <w:t xml:space="preserve"> A similar model of the evolution of migration behavior in bluefin tuna can be found in Chapman et al. (2011). </w:t>
      </w:r>
      <w:r w:rsidR="00CF7198" w:rsidRPr="00B36EED">
        <w:rPr>
          <w:rFonts w:ascii="Times New Roman" w:hAnsi="Times New Roman" w:cs="Times New Roman"/>
        </w:rPr>
        <w:t xml:space="preserve"> </w:t>
      </w:r>
      <w:r w:rsidR="00AD6578">
        <w:rPr>
          <w:rFonts w:ascii="Times New Roman" w:hAnsi="Times New Roman" w:cs="Times New Roman"/>
        </w:rPr>
        <w:t xml:space="preserve">Our approach is </w:t>
      </w:r>
      <w:r w:rsidR="00AD6578">
        <w:rPr>
          <w:rFonts w:ascii="Times New Roman" w:hAnsi="Times New Roman" w:cs="Times New Roman"/>
        </w:rPr>
        <w:lastRenderedPageBreak/>
        <w:t xml:space="preserve">inspired by the diversity of market tuna life histories (Horswill et al. 2019), so we used parameters derived the physiological ecology of tunas to in our model of metabolic processes. </w:t>
      </w:r>
      <w:r w:rsidR="006B53E4">
        <w:rPr>
          <w:rFonts w:ascii="Times New Roman" w:hAnsi="Times New Roman" w:cs="Times New Roman"/>
        </w:rPr>
        <w:t xml:space="preserve">We are able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and the abundance of predators and prey. </w:t>
      </w:r>
    </w:p>
    <w:p w14:paraId="2F22FCB4" w14:textId="1826C693" w:rsidR="0096790D" w:rsidRPr="00B36EED" w:rsidRDefault="0096790D" w:rsidP="009E4F8F">
      <w:pPr>
        <w:spacing w:line="480" w:lineRule="auto"/>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9E4F8F">
      <w:pPr>
        <w:spacing w:line="480" w:lineRule="auto"/>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9E4F8F">
      <w:pPr>
        <w:spacing w:line="480" w:lineRule="auto"/>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5F2179" w:rsidRPr="0074438F">
        <w:rPr>
          <w:rFonts w:ascii="Times New Roman" w:hAnsi="Times New Roman" w:cs="Times New Roman"/>
          <w:i/>
          <w:noProof/>
          <w:position w:val="-12"/>
        </w:rPr>
        <w:object w:dxaOrig="300" w:dyaOrig="400" w14:anchorId="124007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 style="width:14pt;height:20pt;mso-width-percent:0;mso-height-percent:0;mso-width-percent:0;mso-height-percent:0" o:ole="">
            <v:imagedata r:id="rId10" o:title=""/>
          </v:shape>
          <o:OLEObject Type="Embed" ProgID="Equation.DSMT4" ShapeID="_x0000_i1080" DrawAspect="Content" ObjectID="_1635842499" r:id="rId11"/>
        </w:object>
      </w:r>
      <w:r w:rsidRPr="00B36EED">
        <w:rPr>
          <w:rFonts w:ascii="Times New Roman" w:hAnsi="Times New Roman" w:cs="Times New Roman"/>
        </w:rPr>
        <w:t xml:space="preserve">and the spectrum exponent </w:t>
      </w:r>
      <w:r w:rsidR="005F2179" w:rsidRPr="00895950">
        <w:rPr>
          <w:rFonts w:ascii="Times New Roman" w:hAnsi="Times New Roman" w:cs="Times New Roman"/>
          <w:noProof/>
          <w:position w:val="-6"/>
        </w:rPr>
        <w:object w:dxaOrig="220" w:dyaOrig="280" w14:anchorId="39A52CB8">
          <v:shape id="_x0000_i1079" type="#_x0000_t75" alt="" style="width:11pt;height:14pt;mso-width-percent:0;mso-height-percent:0;mso-width-percent:0;mso-height-percent:0" o:ole="">
            <v:imagedata r:id="rId12" o:title=""/>
          </v:shape>
          <o:OLEObject Type="Embed" ProgID="Equation.DSMT4" ShapeID="_x0000_i1079" DrawAspect="Content" ObjectID="_1635842500" r:id="rId13"/>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9E4F8F">
      <w:pPr>
        <w:pStyle w:val="MTDisplayEquation"/>
        <w:spacing w:line="480" w:lineRule="auto"/>
      </w:pPr>
      <w:r w:rsidRPr="00B36EED">
        <w:tab/>
      </w:r>
      <w:r w:rsidR="005F2179" w:rsidRPr="006F4977">
        <w:rPr>
          <w:noProof/>
          <w:position w:val="-12"/>
        </w:rPr>
        <w:object w:dxaOrig="1420" w:dyaOrig="400" w14:anchorId="12D92348">
          <v:shape id="_x0000_i1078" type="#_x0000_t75" alt="" style="width:1in;height:20pt;mso-width-percent:0;mso-height-percent:0;mso-width-percent:0;mso-height-percent:0" o:ole="">
            <v:imagedata r:id="rId14" o:title=""/>
          </v:shape>
          <o:OLEObject Type="Embed" ProgID="Equation.DSMT4" ShapeID="_x0000_i1078" DrawAspect="Content" ObjectID="_1635842501"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5"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5"/>
      <w:r w:rsidR="00F013C3" w:rsidRPr="00B36EED">
        <w:fldChar w:fldCharType="end"/>
      </w:r>
    </w:p>
    <w:p w14:paraId="5D71FB30" w14:textId="7AC2233D" w:rsidR="00806087" w:rsidRDefault="001D31C8" w:rsidP="009E4F8F">
      <w:pPr>
        <w:spacing w:line="480" w:lineRule="auto"/>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(Kiorboe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 xml:space="preserve">(Kjorboe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w:t>
      </w:r>
      <w:r w:rsidR="00B2331F" w:rsidRPr="00B36EED">
        <w:rPr>
          <w:rFonts w:ascii="Times New Roman" w:hAnsi="Times New Roman" w:cs="Times New Roman"/>
        </w:rPr>
        <w:lastRenderedPageBreak/>
        <w:t xml:space="preserve">delivery network (West et al. 1997; </w:t>
      </w:r>
      <w:r w:rsidR="00D8263D" w:rsidRPr="00B36EED">
        <w:rPr>
          <w:rFonts w:ascii="Times New Roman" w:hAnsi="Times New Roman" w:cs="Times New Roman"/>
        </w:rPr>
        <w:t xml:space="preserve">Kjorboe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r w:rsidR="00865BC8" w:rsidRPr="00B36EED">
        <w:rPr>
          <w:rFonts w:ascii="Times New Roman" w:hAnsi="Times New Roman" w:cs="Times New Roman"/>
        </w:rPr>
        <w:t>Reum et al. 2018)</w:t>
      </w:r>
      <w:r w:rsidR="00C07123" w:rsidRPr="00B36EED">
        <w:rPr>
          <w:rFonts w:ascii="Times New Roman" w:hAnsi="Times New Roman" w:cs="Times New Roman"/>
        </w:rPr>
        <w:t>. This distribution describe</w:t>
      </w:r>
      <w:ins w:id="6"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9E4F8F">
      <w:pPr>
        <w:spacing w:line="480" w:lineRule="auto"/>
        <w:rPr>
          <w:rFonts w:ascii="Times New Roman" w:hAnsi="Times New Roman" w:cs="Times New Roman"/>
        </w:rPr>
      </w:pPr>
    </w:p>
    <w:p w14:paraId="15BAD700" w14:textId="65DE9C27" w:rsidR="00740EFE" w:rsidRDefault="006F4977" w:rsidP="009E4F8F">
      <w:pPr>
        <w:spacing w:line="480" w:lineRule="auto"/>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heterospecifics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7"/>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7"/>
      <w:r w:rsidR="00DA1A70">
        <w:rPr>
          <w:rStyle w:val="CommentReference"/>
        </w:rPr>
        <w:commentReference w:id="7"/>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5F2179" w:rsidP="009544E0">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16079B8D">
          <v:shape id="_x0000_i1077" type="#_x0000_t75" alt="" style="width:99pt;height:22pt;mso-width-percent:0;mso-height-percent:0;mso-width-percent:0;mso-height-percent:0" o:ole="">
            <v:imagedata r:id="rId16" o:title=""/>
          </v:shape>
          <o:OLEObject Type="Embed" ProgID="Equation.DSMT4" ShapeID="_x0000_i1077" DrawAspect="Content" ObjectID="_1635842502" r:id="rId17"/>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8"/>
      <w:r w:rsidR="00740EFE">
        <w:rPr>
          <w:rFonts w:ascii="Times New Roman" w:hAnsi="Times New Roman" w:cs="Times New Roman"/>
          <w:noProof/>
        </w:rPr>
        <w:t>(2)</w:t>
      </w:r>
      <w:commentRangeEnd w:id="8"/>
      <w:r w:rsidR="00F9038C">
        <w:rPr>
          <w:rStyle w:val="CommentReference"/>
        </w:rPr>
        <w:commentReference w:id="8"/>
      </w:r>
    </w:p>
    <w:p w14:paraId="72DC6CA3" w14:textId="1A0FD84E" w:rsidR="00740EFE" w:rsidRDefault="00DA1A70" w:rsidP="009E4F8F">
      <w:pPr>
        <w:spacing w:line="480" w:lineRule="auto"/>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Eqn 2</w:t>
      </w:r>
      <w:r>
        <w:rPr>
          <w:rFonts w:ascii="Times New Roman" w:hAnsi="Times New Roman" w:cs="Times New Roman"/>
        </w:rPr>
        <w:t xml:space="preserve">, </w:t>
      </w:r>
      <w:r w:rsidR="00740EFE">
        <w:rPr>
          <w:rFonts w:ascii="Times New Roman" w:hAnsi="Times New Roman" w:cs="Times New Roman"/>
        </w:rPr>
        <w:t xml:space="preserve"> </w:t>
      </w:r>
      <w:r>
        <w:rPr>
          <w:rFonts w:ascii="Times New Roman" w:hAnsi="Times New Roman" w:cs="Times New Roman"/>
        </w:rPr>
        <w:t xml:space="preserve">with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9"/>
      <w:commentRangeStart w:id="10"/>
      <w:r w:rsidR="00B201BF">
        <w:rPr>
          <w:rFonts w:ascii="Times New Roman" w:hAnsi="Times New Roman" w:cs="Times New Roman"/>
        </w:rPr>
        <w:t>individual</w:t>
      </w:r>
      <w:commentRangeEnd w:id="9"/>
      <w:r w:rsidR="00A733E0">
        <w:rPr>
          <w:rStyle w:val="CommentReference"/>
        </w:rPr>
        <w:commentReference w:id="9"/>
      </w:r>
      <w:commentRangeEnd w:id="10"/>
      <w:r w:rsidR="0013084F">
        <w:rPr>
          <w:rStyle w:val="CommentReference"/>
        </w:rPr>
        <w:commentReference w:id="10"/>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J/kg</w:t>
      </w:r>
      <w:r w:rsidR="00740EFE">
        <w:rPr>
          <w:rFonts w:ascii="Times New Roman" w:hAnsi="Times New Roman" w:cs="Times New Roman"/>
        </w:rPr>
        <w:t xml:space="preserve"> </w:t>
      </w:r>
      <w:r w:rsidR="00930ABB">
        <w:rPr>
          <w:rFonts w:ascii="Times New Roman" w:hAnsi="Times New Roman" w:cs="Times New Roman"/>
        </w:rPr>
        <w:t xml:space="preserve"> </w:t>
      </w:r>
      <w:r w:rsidR="00740EFE">
        <w:rPr>
          <w:rFonts w:ascii="Times New Roman" w:hAnsi="Times New Roman" w:cs="Times New Roman"/>
        </w:rPr>
        <w:t>(</w:t>
      </w:r>
      <w:r w:rsidR="00930ABB">
        <w:rPr>
          <w:rFonts w:ascii="Times New Roman" w:hAnsi="Times New Roman" w:cs="Times New Roman"/>
        </w:rPr>
        <w:t>Chapman et al. 2011)</w:t>
      </w:r>
      <w:r w:rsidR="00B201BF">
        <w:rPr>
          <w:rFonts w:ascii="Times New Roman" w:hAnsi="Times New Roman" w:cs="Times New Roman"/>
        </w:rPr>
        <w:t xml:space="preserve">. </w:t>
      </w:r>
    </w:p>
    <w:p w14:paraId="0CB7F2AC" w14:textId="77777777" w:rsidR="00740EFE" w:rsidRDefault="00740EFE" w:rsidP="009E4F8F">
      <w:pPr>
        <w:spacing w:line="480" w:lineRule="auto"/>
        <w:rPr>
          <w:rFonts w:ascii="Times New Roman" w:hAnsi="Times New Roman" w:cs="Times New Roman"/>
        </w:rPr>
      </w:pPr>
    </w:p>
    <w:p w14:paraId="436960E7" w14:textId="6673278D" w:rsidR="00B36EED" w:rsidRPr="00B36EED" w:rsidRDefault="00B201BF" w:rsidP="009E4F8F">
      <w:pPr>
        <w:spacing w:line="480" w:lineRule="auto"/>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 (Gillooly et al 2001)</w:t>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w:t>
      </w:r>
      <w:r w:rsidR="00D1553E">
        <w:rPr>
          <w:rFonts w:ascii="Cambria Math" w:hAnsi="Cambria Math" w:cs="Times New Roman"/>
        </w:rPr>
        <w:lastRenderedPageBreak/>
        <w:t xml:space="preserve">energy </w:t>
      </w:r>
      <w:r w:rsidR="00D1553E">
        <w:rPr>
          <w:rFonts w:ascii="Cambria Math" w:hAnsi="Cambria Math" w:cs="Times New Roman"/>
          <w:i/>
        </w:rPr>
        <w:t xml:space="preserve">E, </w:t>
      </w:r>
      <w:r w:rsidR="00D1553E">
        <w:rPr>
          <w:rFonts w:ascii="Cambria Math" w:hAnsi="Cambria Math" w:cs="Times New Roman"/>
        </w:rPr>
        <w:t xml:space="preserve"> Boltzmann’s constant </w:t>
      </w:r>
      <w:r w:rsidR="005F2179" w:rsidRPr="00D1553E">
        <w:rPr>
          <w:rFonts w:ascii="Cambria Math" w:hAnsi="Cambria Math" w:cs="Times New Roman"/>
          <w:i/>
          <w:noProof/>
          <w:position w:val="-12"/>
        </w:rPr>
        <w:object w:dxaOrig="280" w:dyaOrig="380" w14:anchorId="3DC1850B">
          <v:shape id="_x0000_i1076" type="#_x0000_t75" alt="" style="width:14pt;height:19pt;mso-width-percent:0;mso-height-percent:0;mso-width-percent:0;mso-height-percent:0" o:ole="">
            <v:imagedata r:id="rId18" o:title=""/>
          </v:shape>
          <o:OLEObject Type="Embed" ProgID="Equation.DSMT4" ShapeID="_x0000_i1076" DrawAspect="Content" ObjectID="_1635842503" r:id="rId1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9E4F8F">
      <w:pPr>
        <w:pStyle w:val="MTDisplayEquation"/>
        <w:spacing w:line="480" w:lineRule="auto"/>
      </w:pPr>
      <w:r w:rsidRPr="00B36EED">
        <w:tab/>
      </w:r>
      <w:r w:rsidR="005F2179" w:rsidRPr="00D1553E">
        <w:rPr>
          <w:noProof/>
          <w:position w:val="-28"/>
        </w:rPr>
        <w:object w:dxaOrig="2800" w:dyaOrig="600" w14:anchorId="4FAC3C65">
          <v:shape id="_x0000_i1075" type="#_x0000_t75" alt="" style="width:141pt;height:30pt;mso-width-percent:0;mso-height-percent:0;mso-width-percent:0;mso-height-percent:0" o:ole="">
            <v:imagedata r:id="rId20" o:title=""/>
          </v:shape>
          <o:OLEObject Type="Embed" ProgID="Equation.DSMT4" ShapeID="_x0000_i1075" DrawAspect="Content" ObjectID="_1635842504" r:id="rId21"/>
        </w:object>
      </w:r>
      <w:r w:rsidRPr="00B36EED">
        <w:t xml:space="preserve"> </w:t>
      </w:r>
      <w:r w:rsidRPr="00B36EED">
        <w:tab/>
      </w:r>
      <w:r w:rsidR="00332A61">
        <w:t>(3)</w:t>
      </w:r>
    </w:p>
    <w:p w14:paraId="1BB2022E" w14:textId="70817018" w:rsidR="00AB0286" w:rsidRPr="00B36EED" w:rsidRDefault="00930B57" w:rsidP="009E4F8F">
      <w:pPr>
        <w:spacing w:line="480" w:lineRule="auto"/>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9E4F8F">
      <w:pPr>
        <w:pStyle w:val="MTDisplayEquation"/>
        <w:spacing w:line="480" w:lineRule="auto"/>
      </w:pPr>
      <w:r>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(Kitchell et al. 1978)</w:t>
      </w:r>
      <w:r w:rsidR="001B6B74">
        <w:t>. Due to the considerable uncertainty in this parameter, w</w:t>
      </w:r>
      <w:r>
        <w:t xml:space="preserve">e varied it in sensitivity analyses. </w:t>
      </w:r>
    </w:p>
    <w:p w14:paraId="5BCAC3F8" w14:textId="77777777" w:rsidR="0072381F" w:rsidRDefault="0072381F" w:rsidP="009E4F8F">
      <w:pPr>
        <w:pStyle w:val="MTDisplayEquation"/>
        <w:spacing w:line="480" w:lineRule="auto"/>
      </w:pPr>
    </w:p>
    <w:p w14:paraId="7F818290" w14:textId="3081E98D" w:rsidR="00332A61" w:rsidRPr="00403CD8" w:rsidRDefault="00AB0286" w:rsidP="00332A61">
      <w:pPr>
        <w:pStyle w:val="MTDisplayEquation"/>
        <w:spacing w:line="480" w:lineRule="auto"/>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5F2179" w:rsidRPr="0091406C">
        <w:rPr>
          <w:noProof/>
          <w:position w:val="-16"/>
        </w:rPr>
        <w:object w:dxaOrig="360" w:dyaOrig="420" w14:anchorId="6B8B8ABC">
          <v:shape id="_x0000_i1074" type="#_x0000_t75" alt="" style="width:18pt;height:21pt;mso-width-percent:0;mso-height-percent:0;mso-width-percent:0;mso-height-percent:0" o:ole="">
            <v:imagedata r:id="rId22" o:title=""/>
          </v:shape>
          <o:OLEObject Type="Embed" ProgID="Equation.DSMT4" ShapeID="_x0000_i1074" DrawAspect="Content" ObjectID="_1635842505" r:id="rId23"/>
        </w:object>
      </w:r>
      <w:r w:rsidR="0091406C" w:rsidRPr="00B36EED">
        <w:t xml:space="preserve">,  a consumption coefficient </w:t>
      </w:r>
      <w:r w:rsidR="005F2179" w:rsidRPr="0091406C">
        <w:rPr>
          <w:noProof/>
          <w:position w:val="-12"/>
        </w:rPr>
        <w:object w:dxaOrig="260" w:dyaOrig="380" w14:anchorId="1DE4FE8E">
          <v:shape id="_x0000_i1073" type="#_x0000_t75" alt="" style="width:13pt;height:19pt;mso-width-percent:0;mso-height-percent:0;mso-width-percent:0;mso-height-percent:0" o:ole="">
            <v:imagedata r:id="rId24" o:title=""/>
          </v:shape>
          <o:OLEObject Type="Embed" ProgID="Equation.DSMT4" ShapeID="_x0000_i1073" DrawAspect="Content" ObjectID="_1635842506" r:id="rId25"/>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5F2179" w:rsidRPr="0091406C">
        <w:rPr>
          <w:noProof/>
          <w:position w:val="-12"/>
        </w:rPr>
        <w:object w:dxaOrig="260" w:dyaOrig="380" w14:anchorId="2F95C0FE">
          <v:shape id="_x0000_i1072" type="#_x0000_t75" alt="" style="width:13pt;height:19pt;mso-width-percent:0;mso-height-percent:0;mso-width-percent:0;mso-height-percent:0" o:ole="">
            <v:imagedata r:id="rId24" o:title=""/>
          </v:shape>
          <o:OLEObject Type="Embed" ProgID="Equation.DSMT4" ShapeID="_x0000_i1072" DrawAspect="Content" ObjectID="_1635842507" r:id="rId26"/>
        </w:object>
      </w:r>
      <w:r w:rsidR="00332A61">
        <w:rPr>
          <w:noProof/>
        </w:rPr>
        <w:t xml:space="preserve"> and </w:t>
      </w:r>
      <w:r w:rsidR="00332A61">
        <w:rPr>
          <w:i/>
          <w:noProof/>
        </w:rPr>
        <w:t xml:space="preserve">h </w:t>
      </w:r>
      <w:r w:rsidR="00332A61">
        <w:t xml:space="preserve"> are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9E4F8F">
      <w:pPr>
        <w:pStyle w:val="MTDisplayEquation"/>
        <w:spacing w:line="480" w:lineRule="auto"/>
      </w:pPr>
      <w:r>
        <w:t>The per unit time rate of mortality is</w:t>
      </w:r>
    </w:p>
    <w:p w14:paraId="134BAF70" w14:textId="61E58D27" w:rsidR="00332A61" w:rsidRDefault="005F2179" w:rsidP="001929B4">
      <w:pPr>
        <w:pStyle w:val="MTDisplayEquation"/>
        <w:spacing w:line="480" w:lineRule="auto"/>
        <w:jc w:val="right"/>
      </w:pPr>
      <w:r w:rsidRPr="0091406C">
        <w:rPr>
          <w:noProof/>
          <w:position w:val="-16"/>
        </w:rPr>
        <w:object w:dxaOrig="1700" w:dyaOrig="440" w14:anchorId="28043582">
          <v:shape id="_x0000_i1071" type="#_x0000_t75" alt="" style="width:85pt;height:22pt;mso-width-percent:0;mso-height-percent:0;mso-width-percent:0;mso-height-percent:0" o:ole="">
            <v:imagedata r:id="rId27" o:title=""/>
          </v:shape>
          <o:OLEObject Type="Embed" ProgID="Equation.DSMT4" ShapeID="_x0000_i1071" DrawAspect="Content" ObjectID="_1635842508" r:id="rId28"/>
        </w:object>
      </w:r>
      <w:r w:rsidR="00332A61">
        <w:rPr>
          <w:noProof/>
        </w:rPr>
        <w:tab/>
      </w:r>
      <w:r w:rsidR="001929B4">
        <w:rPr>
          <w:noProof/>
        </w:rPr>
        <w:t xml:space="preserve">          </w:t>
      </w:r>
      <w:r w:rsidR="00332A61">
        <w:rPr>
          <w:noProof/>
        </w:rPr>
        <w:t>(4)</w:t>
      </w:r>
    </w:p>
    <w:p w14:paraId="300EDBD5" w14:textId="158E2727" w:rsidR="00D54A8A" w:rsidRPr="00403CD8" w:rsidRDefault="00332A61" w:rsidP="009E4F8F">
      <w:pPr>
        <w:pStyle w:val="MTDisplayEquation"/>
        <w:spacing w:line="480" w:lineRule="auto"/>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9E4F8F">
      <w:pPr>
        <w:spacing w:line="480" w:lineRule="auto"/>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9E4F8F">
      <w:pPr>
        <w:spacing w:line="480" w:lineRule="auto"/>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9E4F8F">
      <w:pPr>
        <w:spacing w:line="480" w:lineRule="auto"/>
        <w:outlineLvl w:val="0"/>
        <w:rPr>
          <w:rFonts w:ascii="Times New Roman" w:hAnsi="Times New Roman" w:cs="Times New Roman"/>
        </w:rPr>
      </w:pPr>
      <w:r w:rsidRPr="00B36EED">
        <w:rPr>
          <w:rFonts w:ascii="Times New Roman" w:hAnsi="Times New Roman" w:cs="Times New Roman"/>
        </w:rPr>
        <w:lastRenderedPageBreak/>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(Mangel and Clark 198</w:t>
      </w:r>
      <w:r w:rsidR="000C24E1" w:rsidRPr="00B36EED">
        <w:rPr>
          <w:rFonts w:ascii="Times New Roman" w:hAnsi="Times New Roman" w:cs="Times New Roman"/>
        </w:rPr>
        <w:t>8</w:t>
      </w:r>
      <w:r w:rsidR="00C74E92">
        <w:rPr>
          <w:rFonts w:ascii="Times New Roman" w:hAnsi="Times New Roman" w:cs="Times New Roman"/>
        </w:rPr>
        <w:t>, Houston and MacNamara 1999, Clark and Mangel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5F2179" w:rsidRPr="00B36EED">
        <w:rPr>
          <w:rFonts w:ascii="Times New Roman" w:hAnsi="Times New Roman" w:cs="Times New Roman"/>
          <w:noProof/>
          <w:position w:val="-12"/>
        </w:rPr>
        <w:object w:dxaOrig="260" w:dyaOrig="380" w14:anchorId="348B17DA">
          <v:shape id="_x0000_i1070" type="#_x0000_t75" alt="" style="width:13pt;height:19pt;mso-width-percent:0;mso-height-percent:0;mso-width-percent:0;mso-height-percent:0" o:ole="">
            <v:imagedata r:id="rId29" o:title=""/>
          </v:shape>
          <o:OLEObject Type="Embed" ProgID="Equation.DSMT4" ShapeID="_x0000_i1070" DrawAspect="Content" ObjectID="_1635842509" r:id="rId30"/>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5F2179" w:rsidRPr="00C74E92">
        <w:rPr>
          <w:rFonts w:ascii="Times New Roman" w:hAnsi="Times New Roman" w:cs="Times New Roman"/>
          <w:noProof/>
          <w:position w:val="-4"/>
        </w:rPr>
        <w:object w:dxaOrig="540" w:dyaOrig="240" w14:anchorId="5C6AA59A">
          <v:shape id="_x0000_i1069" type="#_x0000_t75" alt="" style="width:27pt;height:12pt;mso-width-percent:0;mso-height-percent:0;mso-width-percent:0;mso-height-percent:0" o:ole="">
            <v:imagedata r:id="rId31" o:title=""/>
          </v:shape>
          <o:OLEObject Type="Embed" ProgID="Equation.DSMT4" ShapeID="_x0000_i1069" DrawAspect="Content" ObjectID="_1635842510" r:id="rId32"/>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p>
    <w:p w14:paraId="35A60777" w14:textId="77777777" w:rsidR="00332A61" w:rsidRDefault="00332A61" w:rsidP="009E4F8F">
      <w:pPr>
        <w:spacing w:line="480" w:lineRule="auto"/>
        <w:outlineLvl w:val="0"/>
        <w:rPr>
          <w:rFonts w:ascii="Times New Roman" w:hAnsi="Times New Roman" w:cs="Times New Roman"/>
        </w:rPr>
      </w:pPr>
    </w:p>
    <w:p w14:paraId="3ED0FCC5" w14:textId="45BC3923" w:rsidR="009F7C1A" w:rsidRPr="00B36EED" w:rsidRDefault="00D00D8C" w:rsidP="009E4F8F">
      <w:pPr>
        <w:spacing w:line="480" w:lineRule="auto"/>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5F2179" w:rsidRPr="00A018A2">
        <w:rPr>
          <w:rFonts w:ascii="Times New Roman" w:hAnsi="Times New Roman" w:cs="Times New Roman"/>
          <w:noProof/>
          <w:position w:val="-12"/>
        </w:rPr>
        <w:object w:dxaOrig="280" w:dyaOrig="380" w14:anchorId="3CF734EE">
          <v:shape id="_x0000_i1068" type="#_x0000_t75" alt="" style="width:14pt;height:19pt;mso-width-percent:0;mso-height-percent:0;mso-width-percent:0;mso-height-percent:0" o:ole="">
            <v:imagedata r:id="rId33" o:title=""/>
          </v:shape>
          <o:OLEObject Type="Embed" ProgID="Equation.DSMT4" ShapeID="_x0000_i1068" DrawAspect="Content" ObjectID="_1635842511" r:id="rId34"/>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 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K</w:t>
      </w:r>
      <w:r w:rsidR="00284657">
        <w:rPr>
          <w:rFonts w:ascii="Times New Roman" w:hAnsi="Times New Roman" w:cs="Times New Roman"/>
          <w:noProof/>
        </w:rPr>
        <w:t xml:space="preserve"> to 294 K</w:t>
      </w:r>
      <w:r w:rsidR="005F7188">
        <w:rPr>
          <w:rFonts w:ascii="Times New Roman" w:hAnsi="Times New Roman" w:cs="Times New Roman"/>
          <w:noProof/>
        </w:rPr>
        <w:t xml:space="preserve"> or from 295 K 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w:del w:id="11" w:author="Microsoft Office User" w:date="2019-11-11T06:32:00Z">
        <w:r w:rsidR="005F2179" w:rsidRPr="00A018A2">
          <w:rPr>
            <w:rFonts w:ascii="Times New Roman" w:hAnsi="Times New Roman" w:cs="Times New Roman"/>
            <w:noProof/>
            <w:position w:val="-12"/>
          </w:rPr>
          <w:object w:dxaOrig="280" w:dyaOrig="380" w14:anchorId="5BF1B361">
            <v:shape id="_x0000_i1067" type="#_x0000_t75" alt="" style="width:14pt;height:19pt;mso-width-percent:0;mso-height-percent:0;mso-width-percent:0;mso-height-percent:0" o:ole="">
              <v:imagedata r:id="rId35" o:title=""/>
            </v:shape>
            <o:OLEObject Type="Embed" ProgID="Equation.DSMT4" ShapeID="_x0000_i1067" DrawAspect="Content" ObjectID="_1635842512" r:id="rId36"/>
          </w:object>
        </w:r>
      </w:del>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9E4F8F">
      <w:pPr>
        <w:spacing w:line="480" w:lineRule="auto"/>
        <w:outlineLvl w:val="0"/>
        <w:rPr>
          <w:rFonts w:ascii="Times New Roman" w:hAnsi="Times New Roman" w:cs="Times New Roman"/>
        </w:rPr>
      </w:pPr>
    </w:p>
    <w:p w14:paraId="3634EB29" w14:textId="37B1D342" w:rsidR="00863D98" w:rsidRDefault="009C0633" w:rsidP="009E4F8F">
      <w:pPr>
        <w:spacing w:line="480" w:lineRule="auto"/>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Jorgensen and Fiksen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Bertlanffy assumption (Mangel 2006) of a cubic relationship between length and associated structural (vs. reserve) mass to </w:t>
      </w:r>
      <w:r w:rsidR="007214F9">
        <w:rPr>
          <w:rFonts w:ascii="Times New Roman" w:hAnsi="Times New Roman" w:cs="Times New Roman"/>
          <w:iCs/>
        </w:rPr>
        <w:t xml:space="preserve">convert body length to mass 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w:t>
      </w:r>
      <w:r w:rsidR="00B87664">
        <w:rPr>
          <w:rFonts w:ascii="Times New Roman" w:hAnsi="Times New Roman" w:cs="Times New Roman"/>
          <w:iCs/>
        </w:rPr>
        <w:lastRenderedPageBreak/>
        <w:t>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therefore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9E4F8F">
      <w:pPr>
        <w:spacing w:line="480" w:lineRule="auto"/>
        <w:outlineLvl w:val="0"/>
        <w:rPr>
          <w:rFonts w:ascii="Times New Roman" w:hAnsi="Times New Roman" w:cs="Times New Roman"/>
          <w:iCs/>
        </w:rPr>
      </w:pPr>
    </w:p>
    <w:p w14:paraId="7FCE31E0" w14:textId="26773C99" w:rsidR="00720325" w:rsidRDefault="009C0633" w:rsidP="009E4F8F">
      <w:pPr>
        <w:spacing w:line="480" w:lineRule="auto"/>
        <w:outlineLvl w:val="0"/>
        <w:rPr>
          <w:rFonts w:ascii="Times New Roman" w:hAnsi="Times New Roman" w:cs="Times New Roman"/>
        </w:rPr>
      </w:pPr>
      <w:r>
        <w:rPr>
          <w:rFonts w:ascii="Times New Roman" w:hAnsi="Times New Roman" w:cs="Times New Roman"/>
          <w:iCs/>
        </w:rPr>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 xml:space="preserve">predation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2A6074">
        <w:rPr>
          <w:rFonts w:ascii="Times New Roman" w:hAnsi="Times New Roman" w:cs="Times New Roman"/>
        </w:rPr>
        <w:t xml:space="preserve"> Income and metabolic costs,</w:t>
      </w:r>
      <w:r w:rsidR="00E04BBC">
        <w:rPr>
          <w:rFonts w:ascii="Times New Roman" w:hAnsi="Times New Roman" w:cs="Times New Roman"/>
        </w:rPr>
        <w:t xml:space="preserve"> by contrast, depended on total mass.</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xml:space="preserve">, so the mass of stored lipids was generally small. </w:t>
      </w:r>
    </w:p>
    <w:p w14:paraId="5E101406" w14:textId="6CC91C49" w:rsidR="00B42B97" w:rsidRDefault="00B42B97" w:rsidP="009E4F8F">
      <w:pPr>
        <w:spacing w:line="480" w:lineRule="auto"/>
        <w:outlineLvl w:val="0"/>
        <w:rPr>
          <w:rFonts w:ascii="Times New Roman" w:hAnsi="Times New Roman" w:cs="Times New Roman"/>
          <w:iCs/>
        </w:rPr>
      </w:pPr>
    </w:p>
    <w:p w14:paraId="464E9E0C" w14:textId="7F576BE5" w:rsidR="00C3697E" w:rsidRPr="009C0633" w:rsidRDefault="00863D98" w:rsidP="009E4F8F">
      <w:pPr>
        <w:spacing w:line="480" w:lineRule="auto"/>
        <w:outlineLvl w:val="0"/>
        <w:rPr>
          <w:rFonts w:ascii="Times New Roman" w:hAnsi="Times New Roman" w:cs="Times New Roman"/>
        </w:rPr>
      </w:pPr>
      <w:r>
        <w:rPr>
          <w:rFonts w:ascii="Times New Roman" w:hAnsi="Times New Roman" w:cs="Times New Roman"/>
        </w:rPr>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9E4F8F">
      <w:pPr>
        <w:pStyle w:val="MTDisplayEquation"/>
        <w:spacing w:line="480" w:lineRule="auto"/>
        <w:outlineLvl w:val="0"/>
      </w:pPr>
      <w:r w:rsidRPr="00B36EED">
        <w:tab/>
      </w:r>
      <w:r w:rsidR="005F2179" w:rsidRPr="00B36EED">
        <w:rPr>
          <w:noProof/>
          <w:position w:val="-12"/>
        </w:rPr>
        <w:object w:dxaOrig="1380" w:dyaOrig="400" w14:anchorId="1670BC77">
          <v:shape id="_x0000_i1066" type="#_x0000_t75" alt="" style="width:69pt;height:21pt;mso-width-percent:0;mso-height-percent:0;mso-width-percent:0;mso-height-percent:0" o:ole="">
            <v:imagedata r:id="rId37" o:title=""/>
          </v:shape>
          <o:OLEObject Type="Embed" ProgID="Equation.DSMT4" ShapeID="_x0000_i1066" DrawAspect="Content" ObjectID="_1635842513" r:id="rId38"/>
        </w:object>
      </w:r>
      <w:r w:rsidRPr="00B36EED">
        <w:t xml:space="preserve"> </w:t>
      </w:r>
      <w:r w:rsidRPr="00B36EED">
        <w:tab/>
      </w:r>
      <w:r w:rsidR="009C0633">
        <w:t>(5)</w:t>
      </w:r>
    </w:p>
    <w:p w14:paraId="16C8A856" w14:textId="769015D2" w:rsidR="00E973EE" w:rsidRPr="00B36EED" w:rsidRDefault="009C0633" w:rsidP="009E4F8F">
      <w:pPr>
        <w:spacing w:line="480" w:lineRule="auto"/>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5F2179" w:rsidRPr="00BA2072">
        <w:rPr>
          <w:rFonts w:ascii="Times New Roman" w:hAnsi="Times New Roman" w:cs="Times New Roman"/>
          <w:noProof/>
          <w:position w:val="-12"/>
        </w:rPr>
        <w:object w:dxaOrig="720" w:dyaOrig="380" w14:anchorId="4C7016CA">
          <v:shape id="_x0000_i1065" type="#_x0000_t75" alt="" style="width:36pt;height:19pt;mso-width-percent:0;mso-height-percent:0;mso-width-percent:0;mso-height-percent:0" o:ole="">
            <v:imagedata r:id="rId39" o:title=""/>
          </v:shape>
          <o:OLEObject Type="Embed" ProgID="Equation.DSMT4" ShapeID="_x0000_i1065" DrawAspect="Content" ObjectID="_1635842514" r:id="rId40"/>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5F2179" w:rsidRPr="00B36EED">
        <w:rPr>
          <w:rFonts w:ascii="Times New Roman" w:hAnsi="Times New Roman" w:cs="Times New Roman"/>
          <w:noProof/>
          <w:position w:val="-12"/>
        </w:rPr>
        <w:object w:dxaOrig="1520" w:dyaOrig="380" w14:anchorId="10221013">
          <v:shape id="_x0000_i1064" type="#_x0000_t75" alt="" style="width:75pt;height:19pt;mso-width-percent:0;mso-height-percent:0;mso-width-percent:0;mso-height-percent:0" o:ole="">
            <v:imagedata r:id="rId41" o:title=""/>
          </v:shape>
          <o:OLEObject Type="Embed" ProgID="Equation.DSMT4" ShapeID="_x0000_i1064" DrawAspect="Content" ObjectID="_1635842515" r:id="rId42"/>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5F2179" w:rsidRPr="00B04BDC">
        <w:rPr>
          <w:noProof/>
          <w:position w:val="-12"/>
        </w:rPr>
        <w:object w:dxaOrig="860" w:dyaOrig="380" w14:anchorId="7B88997D">
          <v:shape id="_x0000_i1063" type="#_x0000_t75" alt="" style="width:43pt;height:19pt;mso-width-percent:0;mso-height-percent:0;mso-width-percent:0;mso-height-percent:0" o:ole="">
            <v:imagedata r:id="rId43" o:title=""/>
          </v:shape>
          <o:OLEObject Type="Embed" ProgID="Equation.DSMT4" ShapeID="_x0000_i1063" DrawAspect="Content" ObjectID="_1635842516" r:id="rId4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5F2179" w:rsidRPr="00B04BDC">
        <w:rPr>
          <w:noProof/>
          <w:position w:val="-16"/>
        </w:rPr>
        <w:object w:dxaOrig="920" w:dyaOrig="420" w14:anchorId="2E4799EB">
          <v:shape id="_x0000_i1062" type="#_x0000_t75" alt="" style="width:46pt;height:22pt;mso-width-percent:0;mso-height-percent:0;mso-width-percent:0;mso-height-percent:0" o:ole="">
            <v:imagedata r:id="rId45" o:title=""/>
          </v:shape>
          <o:OLEObject Type="Embed" ProgID="Equation.DSMT4" ShapeID="_x0000_i1062" DrawAspect="Content" ObjectID="_1635842517" r:id="rId46"/>
        </w:object>
      </w:r>
      <w:r w:rsidR="00066788" w:rsidRPr="00B36EED">
        <w:rPr>
          <w:rFonts w:ascii="Times New Roman" w:hAnsi="Times New Roman" w:cs="Times New Roman"/>
        </w:rPr>
        <w:t xml:space="preserve">. </w:t>
      </w:r>
    </w:p>
    <w:p w14:paraId="51D8548B" w14:textId="77777777" w:rsidR="00E973EE" w:rsidRPr="00B36EED" w:rsidRDefault="00E973EE" w:rsidP="009E4F8F">
      <w:pPr>
        <w:spacing w:line="480" w:lineRule="auto"/>
        <w:outlineLvl w:val="0"/>
        <w:rPr>
          <w:rFonts w:ascii="Times New Roman" w:hAnsi="Times New Roman" w:cs="Times New Roman"/>
        </w:rPr>
      </w:pPr>
    </w:p>
    <w:p w14:paraId="4474D241" w14:textId="4A7DB36C" w:rsidR="00A733E0" w:rsidRDefault="009745A4" w:rsidP="003C721C">
      <w:pPr>
        <w:spacing w:line="480" w:lineRule="auto"/>
        <w:outlineLvl w:val="0"/>
        <w:rPr>
          <w:rFonts w:ascii="Times New Roman" w:hAnsi="Times New Roman" w:cs="Times New Roman"/>
        </w:rPr>
      </w:pPr>
      <w:r w:rsidRPr="00B36EED">
        <w:rPr>
          <w:rFonts w:ascii="Times New Roman" w:hAnsi="Times New Roman" w:cs="Times New Roman"/>
        </w:rPr>
        <w:lastRenderedPageBreak/>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5F2179" w:rsidRPr="0074438F">
        <w:rPr>
          <w:rFonts w:ascii="Times New Roman" w:hAnsi="Times New Roman" w:cs="Times New Roman"/>
          <w:i/>
          <w:noProof/>
          <w:position w:val="-12"/>
        </w:rPr>
        <w:object w:dxaOrig="300" w:dyaOrig="400" w14:anchorId="5160933A">
          <v:shape id="_x0000_i1061" type="#_x0000_t75" alt="" style="width:14pt;height:20pt;mso-width-percent:0;mso-height-percent:0;mso-width-percent:0;mso-height-percent:0" o:ole="">
            <v:imagedata r:id="rId10" o:title=""/>
          </v:shape>
          <o:OLEObject Type="Embed" ProgID="Equation.DSMT4" ShapeID="_x0000_i1061" DrawAspect="Content" ObjectID="_1635842518" r:id="rId47"/>
        </w:object>
      </w:r>
      <w:r w:rsidRPr="00B36EED">
        <w:rPr>
          <w:rFonts w:ascii="Times New Roman" w:hAnsi="Times New Roman" w:cs="Times New Roman"/>
          <w:noProof/>
        </w:rPr>
        <w:t xml:space="preserve">. </w:t>
      </w:r>
      <w:r w:rsidR="009C0633">
        <w:rPr>
          <w:rFonts w:ascii="Times New Roman" w:hAnsi="Times New Roman" w:cs="Times New Roman"/>
          <w:noProof/>
        </w:rPr>
        <w:t>In each month</w:t>
      </w:r>
      <w:r w:rsidRPr="00B36EED">
        <w:rPr>
          <w:rFonts w:ascii="Times New Roman" w:hAnsi="Times New Roman" w:cs="Times New Roman"/>
          <w:noProof/>
        </w:rPr>
        <w:t xml:space="preserve">, </w:t>
      </w:r>
      <w:r w:rsidR="00316BC2" w:rsidRPr="00B36EED">
        <w:rPr>
          <w:rFonts w:ascii="Times New Roman" w:hAnsi="Times New Roman" w:cs="Times New Roman"/>
          <w:noProof/>
        </w:rPr>
        <w:t>l</w:t>
      </w:r>
      <w:r w:rsidR="00316BC2" w:rsidRPr="00B36EED">
        <w:rPr>
          <w:rFonts w:ascii="Times New Roman" w:hAnsi="Times New Roman" w:cs="Times New Roman"/>
        </w:rPr>
        <w:t>ipid</w:t>
      </w:r>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it will grow by</w:t>
      </w:r>
    </w:p>
    <w:p w14:paraId="4FE0E925" w14:textId="1EEEFC66" w:rsidR="003C721C" w:rsidRDefault="00A733E0" w:rsidP="003C721C">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733E0">
        <w:rPr>
          <w:rFonts w:ascii="Times New Roman" w:hAnsi="Times New Roman" w:cs="Times New Roman"/>
          <w:noProof/>
        </w:rPr>
        <w:drawing>
          <wp:inline distT="0" distB="0" distL="0" distR="0" wp14:anchorId="231A6318" wp14:editId="46586390">
            <wp:extent cx="16891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89100" cy="304800"/>
                    </a:xfrm>
                    <a:prstGeom prst="rect">
                      <a:avLst/>
                    </a:prstGeom>
                  </pic:spPr>
                </pic:pic>
              </a:graphicData>
            </a:graphic>
          </wp:inline>
        </w:drawing>
      </w:r>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CC0A36A" w:rsidR="009F7C1A" w:rsidRPr="00B36EED" w:rsidRDefault="00761AED" w:rsidP="003C721C">
      <w:pPr>
        <w:spacing w:line="480" w:lineRule="auto"/>
        <w:outlineLvl w:val="0"/>
        <w:rPr>
          <w:rFonts w:ascii="Times New Roman" w:hAnsi="Times New Roman" w:cs="Times New Roman"/>
        </w:rPr>
      </w:pPr>
      <w:r>
        <w:rPr>
          <w:rFonts w:ascii="Times New Roman" w:hAnsi="Times New Roman" w:cs="Times New Roman"/>
        </w:rPr>
        <w:t xml:space="preserve">The derivation for Eq. 6 is in the Supplemental Material. </w:t>
      </w:r>
      <w:r w:rsidR="00A733E0">
        <w:rPr>
          <w:rFonts w:ascii="Times New Roman" w:hAnsi="Times New Roman" w:cs="Times New Roman"/>
        </w:rPr>
        <w:t xml:space="preserve">Consequently, the dynamics from one month to the next </w:t>
      </w:r>
      <w:commentRangeStart w:id="12"/>
      <w:commentRangeStart w:id="13"/>
      <w:r w:rsidR="00A733E0">
        <w:rPr>
          <w:rFonts w:ascii="Times New Roman" w:hAnsi="Times New Roman" w:cs="Times New Roman"/>
        </w:rPr>
        <w:t>are</w:t>
      </w:r>
      <w:commentRangeEnd w:id="12"/>
      <w:r w:rsidR="00A733E0">
        <w:rPr>
          <w:rStyle w:val="CommentReference"/>
        </w:rPr>
        <w:commentReference w:id="12"/>
      </w:r>
      <w:commentRangeEnd w:id="13"/>
      <w:r w:rsidR="007773CA">
        <w:rPr>
          <w:rStyle w:val="CommentReference"/>
        </w:rPr>
        <w:commentReference w:id="13"/>
      </w:r>
    </w:p>
    <w:p w14:paraId="44FD832F" w14:textId="77777777" w:rsidR="00CB4F07" w:rsidRPr="00B36EED" w:rsidRDefault="00CB4F07" w:rsidP="009E4F8F">
      <w:pPr>
        <w:spacing w:line="480" w:lineRule="auto"/>
        <w:outlineLvl w:val="0"/>
        <w:rPr>
          <w:rFonts w:ascii="Times New Roman" w:hAnsi="Times New Roman" w:cs="Times New Roman"/>
        </w:rPr>
      </w:pPr>
    </w:p>
    <w:p w14:paraId="099D4FF2" w14:textId="6E7ABFD3" w:rsidR="009A491E" w:rsidRPr="00B36EED" w:rsidRDefault="0040597F" w:rsidP="009E4F8F">
      <w:pPr>
        <w:pStyle w:val="MTDisplayEquation"/>
        <w:spacing w:line="480" w:lineRule="auto"/>
        <w:outlineLvl w:val="0"/>
      </w:pPr>
      <w:r w:rsidRPr="00B36EED">
        <w:tab/>
      </w:r>
      <w:commentRangeStart w:id="14"/>
      <w:commentRangeStart w:id="15"/>
      <w:r w:rsidR="005F2179" w:rsidRPr="00B36EED">
        <w:rPr>
          <w:noProof/>
          <w:position w:val="-32"/>
        </w:rPr>
        <w:object w:dxaOrig="4680" w:dyaOrig="780" w14:anchorId="01564028">
          <v:shape id="_x0000_i1060" type="#_x0000_t75" alt="" style="width:234pt;height:39pt;mso-width-percent:0;mso-height-percent:0;mso-width-percent:0;mso-height-percent:0" o:ole="">
            <v:imagedata r:id="rId49" o:title=""/>
          </v:shape>
          <o:OLEObject Type="Embed" ProgID="Equation.DSMT4" ShapeID="_x0000_i1060" DrawAspect="Content" ObjectID="_1635842519" r:id="rId50"/>
        </w:object>
      </w:r>
      <w:commentRangeEnd w:id="14"/>
      <w:r w:rsidR="009C0633">
        <w:rPr>
          <w:rStyle w:val="CommentReference"/>
          <w:rFonts w:asciiTheme="minorHAnsi" w:hAnsiTheme="minorHAnsi" w:cstheme="minorBidi"/>
        </w:rPr>
        <w:commentReference w:id="14"/>
      </w:r>
      <w:commentRangeEnd w:id="15"/>
      <w:r w:rsidR="007773CA">
        <w:rPr>
          <w:rStyle w:val="CommentReference"/>
          <w:rFonts w:asciiTheme="minorHAnsi" w:hAnsiTheme="minorHAnsi" w:cstheme="minorBidi"/>
        </w:rPr>
        <w:commentReference w:id="15"/>
      </w:r>
      <w:r w:rsidRPr="00B36EED">
        <w:t xml:space="preserve"> </w:t>
      </w:r>
      <w:r w:rsidRPr="00B36EED">
        <w:tab/>
      </w:r>
      <w:r w:rsidR="00A733E0">
        <w:t>(7)</w:t>
      </w:r>
    </w:p>
    <w:p w14:paraId="538E5890" w14:textId="77777777" w:rsidR="00A227CB" w:rsidRDefault="00A227CB" w:rsidP="009E4F8F">
      <w:pPr>
        <w:spacing w:line="480" w:lineRule="auto"/>
        <w:outlineLvl w:val="0"/>
        <w:rPr>
          <w:rFonts w:ascii="Times New Roman" w:hAnsi="Times New Roman" w:cs="Times New Roman"/>
        </w:rPr>
      </w:pPr>
    </w:p>
    <w:p w14:paraId="6C50E2DF" w14:textId="51A47BDF" w:rsidR="00C45F2C" w:rsidRDefault="00CB502B" w:rsidP="009E4F8F">
      <w:pPr>
        <w:spacing w:line="480" w:lineRule="auto"/>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6" w:name="MTBlankEqn"/>
      <w:r w:rsidR="005F2179" w:rsidRPr="00C500CD">
        <w:rPr>
          <w:noProof/>
          <w:position w:val="-6"/>
        </w:rPr>
        <w:object w:dxaOrig="200" w:dyaOrig="220" w14:anchorId="336EB957">
          <v:shape id="_x0000_i1059" type="#_x0000_t75" alt="" style="width:10pt;height:11pt;mso-width-percent:0;mso-height-percent:0;mso-width-percent:0;mso-height-percent:0" o:ole="">
            <v:imagedata r:id="rId51" o:title=""/>
          </v:shape>
          <o:OLEObject Type="Embed" ProgID="Equation.DSMT4" ShapeID="_x0000_i1059" DrawAspect="Content" ObjectID="_1635842520" r:id="rId52"/>
        </w:object>
      </w:r>
      <w:bookmarkEnd w:id="16"/>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5F2179" w:rsidRPr="00B41843">
        <w:rPr>
          <w:rFonts w:ascii="Times New Roman" w:hAnsi="Times New Roman" w:cs="Times New Roman"/>
          <w:noProof/>
          <w:position w:val="-12"/>
        </w:rPr>
        <w:object w:dxaOrig="2060" w:dyaOrig="380" w14:anchorId="1FCD96C3">
          <v:shape id="_x0000_i1058" type="#_x0000_t75" alt="" style="width:103pt;height:19pt;mso-width-percent:0;mso-height-percent:0;mso-width-percent:0;mso-height-percent:0" o:ole="">
            <v:imagedata r:id="rId53" o:title=""/>
          </v:shape>
          <o:OLEObject Type="Embed" ProgID="Equation.DSMT4" ShapeID="_x0000_i1058" DrawAspect="Content" ObjectID="_1635842521" r:id="rId54"/>
        </w:object>
      </w:r>
      <w:r w:rsidRPr="00B36EED">
        <w:rPr>
          <w:rFonts w:ascii="Times New Roman" w:hAnsi="Times New Roman" w:cs="Times New Roman"/>
        </w:rPr>
        <w:t>.</w:t>
      </w:r>
      <w:r>
        <w:rPr>
          <w:rFonts w:ascii="Times New Roman" w:hAnsi="Times New Roman" w:cs="Times New Roman"/>
        </w:rPr>
        <w:t xml:space="preserve"> An individual whose stores fall below 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 after the current time step)</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w:t>
      </w:r>
      <w:r w:rsidR="00F763F2">
        <w:rPr>
          <w:rFonts w:ascii="Times New Roman" w:hAnsi="Times New Roman" w:cs="Times New Roman"/>
        </w:rPr>
        <w:lastRenderedPageBreak/>
        <w:t xml:space="preserve">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5F2179" w:rsidRPr="00145C60">
        <w:rPr>
          <w:rFonts w:ascii="Times New Roman" w:hAnsi="Times New Roman" w:cs="Times New Roman"/>
          <w:noProof/>
          <w:position w:val="-12"/>
        </w:rPr>
        <w:object w:dxaOrig="560" w:dyaOrig="380" w14:anchorId="572C9F1E">
          <v:shape id="_x0000_i1057" type="#_x0000_t75" alt="" style="width:28pt;height:19pt;mso-width-percent:0;mso-height-percent:0;mso-width-percent:0;mso-height-percent:0" o:ole="">
            <v:imagedata r:id="rId55" o:title=""/>
          </v:shape>
          <o:OLEObject Type="Embed" ProgID="Equation.DSMT4" ShapeID="_x0000_i1057" DrawAspect="Content" ObjectID="_1635842522" r:id="rId56"/>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5F2179" w:rsidRPr="00B36EED">
        <w:rPr>
          <w:rFonts w:ascii="Times New Roman" w:hAnsi="Times New Roman" w:cs="Times New Roman"/>
          <w:noProof/>
          <w:position w:val="-16"/>
        </w:rPr>
        <w:object w:dxaOrig="2660" w:dyaOrig="420" w14:anchorId="0859B0D5">
          <v:shape id="_x0000_i1056" type="#_x0000_t75" alt="" style="width:134pt;height:21pt;mso-width-percent:0;mso-height-percent:0;mso-width-percent:0;mso-height-percent:0" o:ole="">
            <v:imagedata r:id="rId57" o:title=""/>
          </v:shape>
          <o:OLEObject Type="Embed" ProgID="Equation.DSMT4" ShapeID="_x0000_i1056" DrawAspect="Content" ObjectID="_1635842523" r:id="rId58"/>
        </w:object>
      </w:r>
      <w:r w:rsidR="00E92364" w:rsidRPr="00B36EED">
        <w:rPr>
          <w:rFonts w:ascii="Times New Roman" w:hAnsi="Times New Roman" w:cs="Times New Roman"/>
        </w:rPr>
        <w:t xml:space="preserve">. </w:t>
      </w:r>
    </w:p>
    <w:p w14:paraId="41C4F52E" w14:textId="57233031" w:rsidR="000D72DE" w:rsidRDefault="000D72DE" w:rsidP="009E4F8F">
      <w:pPr>
        <w:spacing w:line="480" w:lineRule="auto"/>
        <w:outlineLvl w:val="0"/>
        <w:rPr>
          <w:rFonts w:ascii="Times New Roman" w:hAnsi="Times New Roman" w:cs="Times New Roman"/>
        </w:rPr>
      </w:pPr>
      <w:r>
        <w:rPr>
          <w:rFonts w:ascii="Times New Roman" w:hAnsi="Times New Roman" w:cs="Times New Roman"/>
        </w:rPr>
        <w:t xml:space="preserve">Reproductive </w:t>
      </w:r>
      <w:r w:rsidR="00C30306">
        <w:rPr>
          <w:rFonts w:ascii="Times New Roman" w:hAnsi="Times New Roman" w:cs="Times New Roman"/>
        </w:rPr>
        <w:t>output</w:t>
      </w:r>
      <w:r>
        <w:rPr>
          <w:rFonts w:ascii="Times New Roman" w:hAnsi="Times New Roman" w:cs="Times New Roman"/>
        </w:rPr>
        <w:t xml:space="preserve"> in each month is </w:t>
      </w:r>
      <w:r w:rsidR="00C30306">
        <w:rPr>
          <w:rFonts w:ascii="Times New Roman" w:hAnsi="Times New Roman" w:cs="Times New Roman"/>
        </w:rPr>
        <w:t>limited</w:t>
      </w:r>
      <w:r>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5F2179" w:rsidRPr="00343941">
        <w:rPr>
          <w:rFonts w:ascii="Times New Roman" w:hAnsi="Times New Roman" w:cs="Times New Roman"/>
          <w:noProof/>
          <w:position w:val="-12"/>
        </w:rPr>
        <w:object w:dxaOrig="1560" w:dyaOrig="380" w14:anchorId="00F541A2">
          <v:shape id="_x0000_i1055" type="#_x0000_t75" alt="" style="width:78pt;height:19pt;mso-width-percent:0;mso-height-percent:0;mso-width-percent:0;mso-height-percent:0" o:ole="">
            <v:imagedata r:id="rId59" o:title=""/>
          </v:shape>
          <o:OLEObject Type="Embed" ProgID="Equation.DSMT4" ShapeID="_x0000_i1055" DrawAspect="Content" ObjectID="_1635842524" r:id="rId60"/>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allocaiton to gonads</w:t>
      </w:r>
      <w:r w:rsidR="00C30306">
        <w:rPr>
          <w:rFonts w:ascii="Times New Roman" w:hAnsi="Times New Roman" w:cs="Times New Roman"/>
          <w:noProof/>
        </w:rPr>
        <w:t xml:space="preserve"> imposed by the size of the body cavity.</w:t>
      </w:r>
    </w:p>
    <w:p w14:paraId="5158008B" w14:textId="77777777" w:rsidR="00C45F2C" w:rsidRDefault="00C45F2C" w:rsidP="009E4F8F">
      <w:pPr>
        <w:spacing w:line="480" w:lineRule="auto"/>
        <w:outlineLvl w:val="0"/>
        <w:rPr>
          <w:rFonts w:ascii="Times New Roman" w:hAnsi="Times New Roman" w:cs="Times New Roman"/>
        </w:rPr>
      </w:pPr>
    </w:p>
    <w:p w14:paraId="276D9C18" w14:textId="6F076E03" w:rsidR="00863ACB" w:rsidRPr="00B36EED" w:rsidRDefault="00C45F2C" w:rsidP="009E4F8F">
      <w:pPr>
        <w:spacing w:line="480" w:lineRule="auto"/>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2356C4D2" w14:textId="6030EFB7" w:rsidR="00682B86" w:rsidRPr="00B36EED" w:rsidRDefault="009F7C1A" w:rsidP="009E4F8F">
      <w:pPr>
        <w:spacing w:line="480" w:lineRule="auto"/>
        <w:outlineLvl w:val="0"/>
        <w:rPr>
          <w:rFonts w:ascii="Times New Roman" w:hAnsi="Times New Roman" w:cs="Times New Roman"/>
        </w:rPr>
      </w:pPr>
      <w:r w:rsidRPr="00B36EED">
        <w:rPr>
          <w:rFonts w:ascii="Times New Roman" w:hAnsi="Times New Roman" w:cs="Times New Roman"/>
        </w:rPr>
        <w:t xml:space="preserve"> </w:t>
      </w:r>
    </w:p>
    <w:p w14:paraId="17F30962" w14:textId="2C7112FA" w:rsidR="00807C6D" w:rsidRDefault="00AD2734" w:rsidP="009E4F8F">
      <w:pPr>
        <w:spacing w:line="480" w:lineRule="auto"/>
        <w:outlineLvl w:val="0"/>
        <w:rPr>
          <w:rFonts w:ascii="Times New Roman" w:hAnsi="Times New Roman" w:cs="Times New Roman"/>
        </w:rPr>
      </w:pPr>
      <w:r>
        <w:rPr>
          <w:rFonts w:ascii="Times New Roman" w:hAnsi="Times New Roman" w:cs="Times New Roman"/>
        </w:rPr>
        <w:t>We define</w:t>
      </w:r>
      <w:r w:rsidR="00C3638F" w:rsidRPr="00B36EED">
        <w:rPr>
          <w:rFonts w:ascii="Times New Roman" w:hAnsi="Times New Roman" w:cs="Times New Roman"/>
        </w:rPr>
        <w:t xml:space="preserve"> </w:t>
      </w:r>
      <w:r w:rsidR="005F2179" w:rsidRPr="00B36EED">
        <w:rPr>
          <w:rFonts w:ascii="Times New Roman" w:hAnsi="Times New Roman" w:cs="Times New Roman"/>
          <w:noProof/>
          <w:position w:val="-10"/>
        </w:rPr>
        <w:object w:dxaOrig="820" w:dyaOrig="320" w14:anchorId="4011F48D">
          <v:shape id="_x0000_i1054" type="#_x0000_t75" alt="" style="width:41pt;height:15pt;mso-width-percent:0;mso-height-percent:0;mso-width-percent:0;mso-height-percent:0" o:ole="">
            <v:imagedata r:id="rId61" o:title=""/>
          </v:shape>
          <o:OLEObject Type="Embed" ProgID="Equation.DSMT4" ShapeID="_x0000_i1054" DrawAspect="Content" ObjectID="_1635842525" r:id="rId62"/>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5F2179" w:rsidRPr="00AD2734">
        <w:rPr>
          <w:rFonts w:ascii="Times New Roman" w:hAnsi="Times New Roman" w:cs="Times New Roman"/>
          <w:noProof/>
          <w:position w:val="-4"/>
        </w:rPr>
        <w:object w:dxaOrig="220" w:dyaOrig="240" w14:anchorId="7DDF014E">
          <v:shape id="_x0000_i1053" type="#_x0000_t75" alt="" style="width:11pt;height:12pt;mso-width-percent:0;mso-height-percent:0;mso-width-percent:0;mso-height-percent:0" o:ole="">
            <v:imagedata r:id="rId63" o:title=""/>
          </v:shape>
          <o:OLEObject Type="Embed" ProgID="Equation.DSMT4" ShapeID="_x0000_i1053" DrawAspect="Content" ObjectID="_1635842526" r:id="rId64"/>
        </w:object>
      </w:r>
      <w:r w:rsidR="00C3638F" w:rsidRPr="00B36EED">
        <w:rPr>
          <w:rFonts w:ascii="Times New Roman" w:hAnsi="Times New Roman" w:cs="Times New Roman"/>
        </w:rPr>
        <w:t xml:space="preserve"> </w:t>
      </w:r>
      <w:r>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5F2179" w:rsidRPr="00C3638F">
        <w:rPr>
          <w:rFonts w:ascii="Times New Roman" w:hAnsi="Times New Roman" w:cs="Times New Roman"/>
          <w:noProof/>
          <w:position w:val="-10"/>
        </w:rPr>
        <w:object w:dxaOrig="780" w:dyaOrig="320" w14:anchorId="1BD09C48">
          <v:shape id="_x0000_i1052" type="#_x0000_t75" alt="" style="width:39pt;height:15pt;mso-width-percent:0;mso-height-percent:0;mso-width-percent:0;mso-height-percent:0" o:ole="">
            <v:imagedata r:id="rId65" o:title=""/>
          </v:shape>
          <o:OLEObject Type="Embed" ProgID="Equation.DSMT4" ShapeID="_x0000_i1052" DrawAspect="Content" ObjectID="_1635842527" r:id="rId66"/>
        </w:object>
      </w:r>
      <w:r>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5F2179" w:rsidRPr="00C3638F">
        <w:rPr>
          <w:rFonts w:ascii="Times New Roman" w:hAnsi="Times New Roman" w:cs="Times New Roman"/>
          <w:noProof/>
          <w:position w:val="-10"/>
        </w:rPr>
        <w:object w:dxaOrig="800" w:dyaOrig="320" w14:anchorId="57A94B27">
          <v:shape id="_x0000_i1051" type="#_x0000_t75" alt="" style="width:40pt;height:15pt;mso-width-percent:0;mso-height-percent:0;mso-width-percent:0;mso-height-percent:0" o:ole="">
            <v:imagedata r:id="rId67" o:title=""/>
          </v:shape>
          <o:OLEObject Type="Embed" ProgID="Equation.DSMT4" ShapeID="_x0000_i1051" DrawAspect="Content" ObjectID="_1635842528" r:id="rId68"/>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5F2179" w:rsidRPr="00B36EED">
        <w:rPr>
          <w:rFonts w:ascii="Times New Roman" w:hAnsi="Times New Roman" w:cs="Times New Roman"/>
          <w:noProof/>
          <w:position w:val="-10"/>
        </w:rPr>
        <w:object w:dxaOrig="1240" w:dyaOrig="320" w14:anchorId="20AC2524">
          <v:shape id="_x0000_i1050" type="#_x0000_t75" alt="" style="width:63pt;height:15pt;mso-width-percent:0;mso-height-percent:0;mso-width-percent:0;mso-height-percent:0" o:ole="">
            <v:imagedata r:id="rId69" o:title=""/>
          </v:shape>
          <o:OLEObject Type="Embed" ProgID="Equation.DSMT4" ShapeID="_x0000_i1050" DrawAspect="Content" ObjectID="_1635842529" r:id="rId70"/>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9E4F8F">
      <w:pPr>
        <w:spacing w:line="480" w:lineRule="auto"/>
        <w:outlineLvl w:val="0"/>
        <w:rPr>
          <w:ins w:id="17" w:author="Microsoft Office User" w:date="2019-11-11T07:23:00Z"/>
          <w:rFonts w:ascii="Times New Roman" w:hAnsi="Times New Roman" w:cs="Times New Roman"/>
        </w:rPr>
      </w:pPr>
    </w:p>
    <w:p w14:paraId="2978A899" w14:textId="6F61AB0A" w:rsidR="00E05932" w:rsidRPr="00AD2734" w:rsidRDefault="00AD2734" w:rsidP="009E4F8F">
      <w:pPr>
        <w:spacing w:line="480" w:lineRule="auto"/>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5F2179" w:rsidRPr="00B36EED">
        <w:rPr>
          <w:rFonts w:ascii="Times New Roman" w:hAnsi="Times New Roman" w:cs="Times New Roman"/>
          <w:noProof/>
          <w:position w:val="-10"/>
        </w:rPr>
        <w:object w:dxaOrig="820" w:dyaOrig="320" w14:anchorId="424E5CA2">
          <v:shape id="_x0000_i1049" type="#_x0000_t75" alt="" style="width:41pt;height:15pt;mso-width-percent:0;mso-height-percent:0;mso-width-percent:0;mso-height-percent:0" o:ole="">
            <v:imagedata r:id="rId61" o:title=""/>
          </v:shape>
          <o:OLEObject Type="Embed" ProgID="Equation.DSMT4" ShapeID="_x0000_i1049" DrawAspect="Content" ObjectID="_1635842530" r:id="rId71"/>
        </w:object>
      </w:r>
      <w:r>
        <w:rPr>
          <w:rFonts w:ascii="Times New Roman" w:hAnsi="Times New Roman" w:cs="Times New Roman"/>
          <w:noProof/>
        </w:rPr>
        <w:t xml:space="preserve">satisfies the dynamic programming equation (Mangel 2015). </w:t>
      </w:r>
    </w:p>
    <w:p w14:paraId="1E3A11FE" w14:textId="67C6B655" w:rsidR="00C3638F" w:rsidRPr="00B36EED" w:rsidRDefault="00C3638F" w:rsidP="009E4F8F">
      <w:pPr>
        <w:pStyle w:val="MTDisplayEquation"/>
        <w:spacing w:line="480" w:lineRule="auto"/>
        <w:outlineLvl w:val="0"/>
      </w:pPr>
      <w:r w:rsidRPr="00B36EED">
        <w:tab/>
      </w:r>
      <w:r w:rsidR="005F2179" w:rsidRPr="00C3638F">
        <w:rPr>
          <w:noProof/>
          <w:position w:val="-32"/>
        </w:rPr>
        <w:object w:dxaOrig="5300" w:dyaOrig="620" w14:anchorId="46555898">
          <v:shape id="_x0000_i1048" type="#_x0000_t75" alt="" style="width:240pt;height:28pt;mso-width-percent:0;mso-height-percent:0;mso-width-percent:0;mso-height-percent:0" o:ole="">
            <v:imagedata r:id="rId72" o:title=""/>
          </v:shape>
          <o:OLEObject Type="Embed" ProgID="Equation.DSMT4" ShapeID="_x0000_i1048" DrawAspect="Content" ObjectID="_1635842531" r:id="rId73"/>
        </w:object>
      </w:r>
      <w:r w:rsidRPr="00B36EED">
        <w:t xml:space="preserve"> </w:t>
      </w:r>
      <w:r w:rsidRPr="00B36EED">
        <w:tab/>
      </w:r>
      <w:r w:rsidR="00E50BA7">
        <w:t xml:space="preserve"> </w:t>
      </w:r>
      <w:r w:rsidR="00807C6D">
        <w:t>(8)</w:t>
      </w:r>
    </w:p>
    <w:p w14:paraId="753D2095" w14:textId="53C05ECD" w:rsidR="00807C6D" w:rsidRDefault="007309FD" w:rsidP="009E4F8F">
      <w:pPr>
        <w:spacing w:line="480" w:lineRule="auto"/>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 xml:space="preserve">hanges in length depend on allocation of lipid stores to </w:t>
      </w:r>
      <w:commentRangeStart w:id="18"/>
      <w:r w:rsidR="00986A38">
        <w:rPr>
          <w:rFonts w:ascii="Times New Roman" w:hAnsi="Times New Roman" w:cs="Times New Roman"/>
        </w:rPr>
        <w:t>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807C6D" w:rsidRPr="00807C6D">
        <w:rPr>
          <w:rFonts w:ascii="Times New Roman" w:hAnsi="Times New Roman" w:cs="Times New Roman"/>
          <w:noProof/>
        </w:rPr>
        <w:drawing>
          <wp:inline distT="0" distB="0" distL="0" distR="0" wp14:anchorId="75D1C1F0" wp14:editId="0B0A0E06">
            <wp:extent cx="1371600" cy="2032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371600" cy="203200"/>
                    </a:xfrm>
                    <a:prstGeom prst="rect">
                      <a:avLst/>
                    </a:prstGeom>
                  </pic:spPr>
                </pic:pic>
              </a:graphicData>
            </a:graphic>
          </wp:inline>
        </w:drawing>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34730E">
        <w:rPr>
          <w:rFonts w:ascii="Times" w:hAnsi="Times" w:cs="Times New Roman"/>
        </w:rPr>
        <w:t xml:space="preserve">, </w:t>
      </w:r>
      <w:r w:rsidR="00FD7ED0" w:rsidRPr="00E50BA7">
        <w:rPr>
          <w:rFonts w:ascii="Times" w:hAnsi="Times" w:cs="Times New Roman"/>
        </w:rPr>
        <w:t xml:space="preserve"> </w:t>
      </w:r>
      <w:r w:rsidR="00807C6D">
        <w:rPr>
          <w:rFonts w:ascii="Times" w:hAnsi="Times" w:cs="Times New Roman"/>
        </w:rPr>
        <w:t xml:space="preserve">so </w:t>
      </w:r>
      <w:r w:rsidR="00807C6D" w:rsidRPr="00E50BA7">
        <w:rPr>
          <w:rFonts w:ascii="Times" w:hAnsi="Times" w:cs="Times New Roman"/>
        </w:rPr>
        <w:t xml:space="preserve"> </w:t>
      </w:r>
      <w:r w:rsidR="00807C6D" w:rsidRPr="00807C6D">
        <w:rPr>
          <w:noProof/>
        </w:rPr>
        <w:t xml:space="preserve"> </w:t>
      </w:r>
      <w:commentRangeStart w:id="19"/>
      <w:commentRangeEnd w:id="19"/>
      <w:r w:rsidR="00807C6D">
        <w:rPr>
          <w:rStyle w:val="CommentReference"/>
        </w:rPr>
        <w:commentReference w:id="19"/>
      </w:r>
      <w:r w:rsidR="00807C6D" w:rsidRPr="00807C6D">
        <w:rPr>
          <w:rFonts w:ascii="Times" w:hAnsi="Times" w:cs="Times New Roman"/>
          <w:noProof/>
        </w:rPr>
        <w:drawing>
          <wp:inline distT="0" distB="0" distL="0" distR="0" wp14:anchorId="153EC253" wp14:editId="330C520A">
            <wp:extent cx="3378200" cy="2667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378200" cy="266700"/>
                    </a:xfrm>
                    <a:prstGeom prst="rect">
                      <a:avLst/>
                    </a:prstGeom>
                  </pic:spPr>
                </pic:pic>
              </a:graphicData>
            </a:graphic>
          </wp:inline>
        </w:drawing>
      </w:r>
      <w:r w:rsidR="00807C6D">
        <w:rPr>
          <w:rFonts w:ascii="Times" w:hAnsi="Times" w:cs="Times New Roman"/>
          <w:i/>
        </w:rPr>
        <w:t xml:space="preserve"> </w:t>
      </w:r>
      <w:r w:rsidR="00807C6D">
        <w:rPr>
          <w:rFonts w:ascii="Times" w:hAnsi="Times" w:cs="Times New Roman"/>
        </w:rPr>
        <w:t xml:space="preserve">where </w:t>
      </w:r>
      <w:r w:rsidR="00807C6D" w:rsidRPr="00807C6D">
        <w:rPr>
          <w:rFonts w:ascii="Times" w:hAnsi="Times" w:cs="Times New Roman"/>
          <w:noProof/>
        </w:rPr>
        <w:drawing>
          <wp:inline distT="0" distB="0" distL="0" distR="0" wp14:anchorId="1ECD2F75" wp14:editId="40A26B14">
            <wp:extent cx="596900" cy="2413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6900" cy="241300"/>
                    </a:xfrm>
                    <a:prstGeom prst="rect">
                      <a:avLst/>
                    </a:prstGeom>
                  </pic:spPr>
                </pic:pic>
              </a:graphicData>
            </a:graphic>
          </wp:inline>
        </w:drawing>
      </w:r>
      <w:r w:rsidR="00807C6D">
        <w:rPr>
          <w:rFonts w:ascii="Times" w:hAnsi="Times" w:cs="Times New Roman"/>
        </w:rPr>
        <w:t xml:space="preserve"> is the total mass length the individual has length </w:t>
      </w:r>
      <w:r w:rsidR="00807C6D">
        <w:rPr>
          <w:rFonts w:ascii="Times" w:hAnsi="Times" w:cs="Times New Roman"/>
          <w:i/>
        </w:rPr>
        <w:t>l</w:t>
      </w:r>
      <w:r w:rsidR="00807C6D">
        <w:rPr>
          <w:rFonts w:ascii="Times" w:hAnsi="Times" w:cs="Times New Roman"/>
        </w:rPr>
        <w:t xml:space="preserve"> and stores </w:t>
      </w:r>
      <w:r w:rsidR="00807C6D">
        <w:rPr>
          <w:rFonts w:ascii="Times" w:hAnsi="Times" w:cs="Times New Roman"/>
          <w:i/>
        </w:rPr>
        <w:t>s.</w:t>
      </w:r>
      <w:commentRangeEnd w:id="18"/>
      <w:r w:rsidR="00E0532D">
        <w:rPr>
          <w:rStyle w:val="CommentReference"/>
        </w:rPr>
        <w:commentReference w:id="18"/>
      </w:r>
    </w:p>
    <w:p w14:paraId="5CDACFEA" w14:textId="77777777" w:rsidR="00807C6D" w:rsidRDefault="00807C6D" w:rsidP="009E4F8F">
      <w:pPr>
        <w:spacing w:line="480" w:lineRule="auto"/>
        <w:outlineLvl w:val="0"/>
        <w:rPr>
          <w:rFonts w:ascii="Times" w:hAnsi="Times" w:cs="Times New Roman"/>
        </w:rPr>
      </w:pPr>
    </w:p>
    <w:p w14:paraId="5693EA26" w14:textId="0AA7DE23" w:rsidR="008616D2" w:rsidRPr="00B36EED" w:rsidRDefault="00E50BA7" w:rsidP="009E4F8F">
      <w:pPr>
        <w:spacing w:line="480" w:lineRule="auto"/>
        <w:outlineLvl w:val="0"/>
        <w:rPr>
          <w:rFonts w:ascii="Times New Roman" w:hAnsi="Times New Roman" w:cs="Times New Roman"/>
        </w:rPr>
      </w:pPr>
      <w:r w:rsidRPr="00E50BA7">
        <w:rPr>
          <w:rFonts w:ascii="Times" w:hAnsi="Times" w:cs="Times New Roman"/>
        </w:rPr>
        <w:lastRenderedPageBreak/>
        <w:t xml:space="preserve">The </w:t>
      </w:r>
      <w:r w:rsidRPr="00E50BA7">
        <w:rPr>
          <w:rFonts w:ascii="Times" w:hAnsi="Times" w:cs="Times New Roman"/>
        </w:rPr>
        <w:t xml:space="preserve">solution of Eq. </w:t>
      </w:r>
      <w:r w:rsidR="00807C6D">
        <w:rPr>
          <w:rFonts w:ascii="Times" w:hAnsi="Times"/>
        </w:rPr>
        <w:t>8</w:t>
      </w:r>
      <w:r w:rsidRPr="00E50BA7">
        <w:rPr>
          <w:rFonts w:ascii="Times" w:hAnsi="Times"/>
        </w:rPr>
        <w:t xml:space="preserve"> generates both a fitness landscape and an optimal allocation </w:t>
      </w:r>
      <w:r w:rsidR="005F2179" w:rsidRPr="00DC649E">
        <w:rPr>
          <w:rFonts w:ascii="Times" w:hAnsi="Times"/>
          <w:noProof/>
          <w:position w:val="-10"/>
        </w:rPr>
        <w:object w:dxaOrig="940" w:dyaOrig="320" w14:anchorId="6A34F0CB">
          <v:shape id="_x0000_i1047" type="#_x0000_t75" alt="" style="width:47pt;height:15pt;mso-width-percent:0;mso-height-percent:0;mso-width-percent:0;mso-height-percent:0" o:ole="">
            <v:imagedata r:id="rId77" o:title=""/>
          </v:shape>
          <o:OLEObject Type="Embed" ProgID="Equation.DSMT4" ShapeID="_x0000_i1047" DrawAspect="Content" ObjectID="_1635842532" r:id="rId78"/>
        </w:object>
      </w:r>
      <w:r w:rsidRPr="00E50BA7">
        <w:rPr>
          <w:rFonts w:ascii="Times" w:hAnsi="Times"/>
        </w:rPr>
        <w:t>, and</w:t>
      </w:r>
      <w:r w:rsidR="005F2179" w:rsidRPr="00DC649E">
        <w:rPr>
          <w:rFonts w:ascii="Times" w:hAnsi="Times"/>
          <w:noProof/>
          <w:position w:val="-10"/>
        </w:rPr>
        <w:object w:dxaOrig="960" w:dyaOrig="320" w14:anchorId="0E6DDF9C">
          <v:shape id="_x0000_i1046" type="#_x0000_t75" alt="" style="width:48pt;height:15pt;mso-width-percent:0;mso-height-percent:0;mso-width-percent:0;mso-height-percent:0" o:ole="">
            <v:imagedata r:id="rId79" o:title=""/>
          </v:shape>
          <o:OLEObject Type="Embed" ProgID="Equation.DSMT4" ShapeID="_x0000_i1046" DrawAspect="Content" ObjectID="_1635842533" r:id="rId80"/>
        </w:object>
      </w:r>
      <w:r w:rsidRPr="00E50BA7">
        <w:rPr>
          <w:rFonts w:ascii="Times" w:hAnsi="Times"/>
        </w:rPr>
        <w:t xml:space="preserve"> for every combination of state and age</w:t>
      </w:r>
      <w:r w:rsidR="00080503" w:rsidRPr="00E50BA7">
        <w:rPr>
          <w:rFonts w:ascii="Times" w:hAnsi="Times" w:cs="Times New Roman"/>
        </w:rPr>
        <w:t>. We used linear interpolation</w:t>
      </w:r>
      <w:r w:rsidR="00807C6D">
        <w:rPr>
          <w:rFonts w:ascii="Times" w:hAnsi="Times" w:cs="Times New Roman"/>
        </w:rPr>
        <w:t xml:space="preserve"> when computing future fitness</w:t>
      </w:r>
      <w:r w:rsidR="00807C6D">
        <w:rPr>
          <w:rFonts w:ascii="Times" w:hAnsi="Times" w:cs="Times New Roman"/>
        </w:rPr>
        <w:t xml:space="preserve">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w:t>
      </w:r>
      <w:r w:rsidR="00080503" w:rsidRPr="00B36EED">
        <w:rPr>
          <w:rFonts w:ascii="Times New Roman" w:hAnsi="Times New Roman" w:cs="Times New Roman"/>
        </w:rPr>
        <w:t xml:space="preserve">ores must take an integer value (Clark and Mangel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 xml:space="preserve">length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1C5ADF">
        <w:rPr>
          <w:rFonts w:ascii="Times New Roman" w:hAnsi="Times New Roman" w:cs="Times New Roman"/>
        </w:rPr>
        <w:t xml:space="preserve">(This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6062A7">
        <w:rPr>
          <w:rFonts w:ascii="Times New Roman" w:hAnsi="Times New Roman" w:cs="Times New Roman"/>
        </w:rPr>
        <w:t>)</w:t>
      </w:r>
      <w:r w:rsidR="001C5ADF">
        <w:rPr>
          <w:rFonts w:ascii="Times New Roman" w:hAnsi="Times New Roman" w:cs="Times New Roman"/>
        </w:rPr>
        <w:t xml:space="preserve"> </w:t>
      </w:r>
    </w:p>
    <w:p w14:paraId="20385854" w14:textId="618B6C4D" w:rsidR="00C53C24" w:rsidRPr="00B36EED" w:rsidRDefault="00C3638F" w:rsidP="009E4F8F">
      <w:pPr>
        <w:spacing w:line="480" w:lineRule="auto"/>
        <w:rPr>
          <w:rFonts w:ascii="Times New Roman" w:hAnsi="Times New Roman" w:cs="Times New Roman"/>
        </w:rPr>
      </w:pPr>
      <w:r w:rsidRPr="00B36EED">
        <w:rPr>
          <w:rFonts w:ascii="Times New Roman" w:hAnsi="Times New Roman" w:cs="Times New Roman"/>
        </w:rPr>
        <w:t xml:space="preserve"> </w:t>
      </w:r>
    </w:p>
    <w:p w14:paraId="3CDBDAE4" w14:textId="7D100783" w:rsidR="005E27FE" w:rsidRDefault="0018447B" w:rsidP="009E4F8F">
      <w:pPr>
        <w:spacing w:line="480" w:lineRule="auto"/>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ins w:id="21" w:author="Microsoft Office User" w:date="2019-11-11T07:30:00Z">
        <w:r w:rsidR="00807C6D">
          <w:rPr>
            <w:rFonts w:ascii="Times New Roman" w:hAnsi="Times New Roman" w:cs="Times New Roman"/>
          </w:rPr>
          <w:t>8</w:t>
        </w:r>
      </w:ins>
      <w:del w:id="22" w:author="Microsoft Office User" w:date="2019-11-11T07:30:00Z">
        <w:r w:rsidR="00A47A91" w:rsidDel="00807C6D">
          <w:rPr>
            <w:rFonts w:ascii="Times New Roman" w:hAnsi="Times New Roman" w:cs="Times New Roman"/>
          </w:rPr>
          <w:delText>5</w:delText>
        </w:r>
      </w:del>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w:t>
      </w:r>
      <w:r w:rsidR="0054023D">
        <w:rPr>
          <w:rFonts w:ascii="Times New Roman" w:hAnsi="Times New Roman" w:cs="Times New Roman"/>
        </w:rPr>
        <w:t>occur naturally</w:t>
      </w:r>
      <w:r w:rsidR="005E27FE">
        <w:rPr>
          <w:rFonts w:ascii="Times New Roman" w:hAnsi="Times New Roman" w:cs="Times New Roman"/>
        </w:rPr>
        <w:t xml:space="preserv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9E4F8F">
      <w:pPr>
        <w:spacing w:line="480" w:lineRule="auto"/>
        <w:rPr>
          <w:rFonts w:ascii="Times New Roman" w:hAnsi="Times New Roman" w:cs="Times New Roman"/>
        </w:rPr>
      </w:pPr>
    </w:p>
    <w:p w14:paraId="6BAE55EE" w14:textId="3830ECA6" w:rsidR="005E27FE" w:rsidRPr="005E27FE" w:rsidRDefault="005E27FE" w:rsidP="009E4F8F">
      <w:pPr>
        <w:spacing w:line="480" w:lineRule="auto"/>
        <w:rPr>
          <w:rFonts w:ascii="Times New Roman" w:hAnsi="Times New Roman" w:cs="Times New Roman"/>
          <w:b/>
          <w:i/>
        </w:rPr>
      </w:pPr>
      <w:r w:rsidRPr="005E27FE">
        <w:rPr>
          <w:rFonts w:ascii="Times New Roman" w:hAnsi="Times New Roman" w:cs="Times New Roman"/>
          <w:b/>
          <w:i/>
        </w:rPr>
        <w:t>Forward simulation</w:t>
      </w:r>
    </w:p>
    <w:p w14:paraId="469B89BE" w14:textId="7A9A8286" w:rsidR="00807C6D" w:rsidRDefault="005E27FE" w:rsidP="00807C6D">
      <w:pPr>
        <w:spacing w:line="480" w:lineRule="auto"/>
        <w:rPr>
          <w:moveTo w:id="23" w:author="Microsoft Office User" w:date="2019-11-11T07:31:00Z"/>
          <w:rFonts w:ascii="Times New Roman" w:hAnsi="Times New Roman" w:cs="Times New Roman"/>
        </w:rPr>
      </w:pPr>
      <w:r>
        <w:rPr>
          <w:rFonts w:ascii="Times New Roman" w:hAnsi="Times New Roman" w:cs="Times New Roman"/>
        </w:rPr>
        <w:t>Given the</w:t>
      </w:r>
      <w:del w:id="24" w:author="Microsoft Office User" w:date="2019-11-11T07:30:00Z">
        <w:r w:rsidDel="00807C6D">
          <w:rPr>
            <w:rFonts w:ascii="Times New Roman" w:hAnsi="Times New Roman" w:cs="Times New Roman"/>
          </w:rPr>
          <w:delText>se</w:delText>
        </w:r>
      </w:del>
      <w:r>
        <w:rPr>
          <w:rFonts w:ascii="Times New Roman" w:hAnsi="Times New Roman" w:cs="Times New Roman"/>
        </w:rPr>
        <w:t xml:space="preserve"> optimal allocation rules</w:t>
      </w:r>
      <w:ins w:id="25" w:author="Microsoft Office User" w:date="2019-11-11T07:30:00Z">
        <w:r w:rsidR="00807C6D">
          <w:rPr>
            <w:rFonts w:ascii="Times New Roman" w:hAnsi="Times New Roman" w:cs="Times New Roman"/>
          </w:rPr>
          <w:t xml:space="preserve"> </w:t>
        </w:r>
      </w:ins>
      <w:ins w:id="26" w:author="Microsoft Office User" w:date="2019-11-11T07:30:00Z">
        <w:del w:id="27" w:author="Microsoft Office User" w:date="2019-11-11T07:30:00Z">
          <w:r w:rsidR="005F2179" w:rsidRPr="00DC649E">
            <w:rPr>
              <w:rFonts w:ascii="Times" w:hAnsi="Times"/>
              <w:noProof/>
              <w:position w:val="-10"/>
            </w:rPr>
            <w:object w:dxaOrig="940" w:dyaOrig="320" w14:anchorId="35976091">
              <v:shape id="_x0000_i1045" type="#_x0000_t75" alt="" style="width:47pt;height:15pt;mso-width-percent:0;mso-height-percent:0;mso-width-percent:0;mso-height-percent:0" o:ole="">
                <v:imagedata r:id="rId77" o:title=""/>
              </v:shape>
              <o:OLEObject Type="Embed" ProgID="Equation.DSMT4" ShapeID="_x0000_i1045" DrawAspect="Content" ObjectID="_1635842534" r:id="rId81"/>
            </w:object>
          </w:r>
        </w:del>
      </w:ins>
      <w:ins w:id="28" w:author="Microsoft Office User" w:date="2019-11-11T07:30:00Z">
        <w:r w:rsidR="00807C6D" w:rsidRPr="00E50BA7">
          <w:rPr>
            <w:rFonts w:ascii="Times" w:hAnsi="Times"/>
          </w:rPr>
          <w:t>,and</w:t>
        </w:r>
      </w:ins>
      <w:ins w:id="29" w:author="Microsoft Office User" w:date="2019-11-11T07:30:00Z">
        <w:del w:id="30" w:author="Microsoft Office User" w:date="2019-11-11T07:30:00Z">
          <w:r w:rsidR="005F2179" w:rsidRPr="00DC649E">
            <w:rPr>
              <w:rFonts w:ascii="Times" w:hAnsi="Times"/>
              <w:noProof/>
              <w:position w:val="-10"/>
            </w:rPr>
            <w:object w:dxaOrig="960" w:dyaOrig="320" w14:anchorId="611F15C0">
              <v:shape id="_x0000_i1044" type="#_x0000_t75" alt="" style="width:48pt;height:15pt;mso-width-percent:0;mso-height-percent:0;mso-width-percent:0;mso-height-percent:0" o:ole="">
                <v:imagedata r:id="rId79" o:title=""/>
              </v:shape>
              <o:OLEObject Type="Embed" ProgID="Equation.DSMT4" ShapeID="_x0000_i1044" DrawAspect="Content" ObjectID="_1635842535" r:id="rId82"/>
            </w:object>
          </w:r>
        </w:del>
      </w:ins>
      <w:r w:rsidR="00FB4388" w:rsidRPr="00B36EED">
        <w:rPr>
          <w:rFonts w:ascii="Times New Roman" w:hAnsi="Times New Roman" w:cs="Times New Roman"/>
        </w:rPr>
        <w:t xml:space="preserve">, we </w:t>
      </w:r>
      <w:del w:id="31" w:author="Microsoft Office User" w:date="2019-11-11T07:30:00Z">
        <w:r w:rsidR="00FB4388" w:rsidRPr="00B36EED" w:rsidDel="00807C6D">
          <w:rPr>
            <w:rFonts w:ascii="Times New Roman" w:hAnsi="Times New Roman" w:cs="Times New Roman"/>
          </w:rPr>
          <w:delText>next</w:delText>
        </w:r>
        <w:r w:rsidR="00F17D3B" w:rsidRPr="00B36EED" w:rsidDel="00807C6D">
          <w:rPr>
            <w:rFonts w:ascii="Times New Roman" w:hAnsi="Times New Roman" w:cs="Times New Roman"/>
          </w:rPr>
          <w:delText xml:space="preserve"> </w:delText>
        </w:r>
      </w:del>
      <w:r w:rsidR="00FB4388" w:rsidRPr="00B36EED">
        <w:rPr>
          <w:rFonts w:ascii="Times New Roman" w:hAnsi="Times New Roman" w:cs="Times New Roman"/>
        </w:rPr>
        <w:t>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ins w:id="32" w:author="Microsoft Office User" w:date="2019-11-11T07:30:00Z">
        <w:r w:rsidR="00807C6D">
          <w:rPr>
            <w:rFonts w:ascii="Times New Roman" w:hAnsi="Times New Roman" w:cs="Times New Roman"/>
          </w:rPr>
          <w:t xml:space="preserve"> xx cm and yy J stores. </w:t>
        </w:r>
      </w:ins>
      <w:del w:id="33" w:author="Microsoft Office User" w:date="2019-11-11T07:30:00Z">
        <w:r w:rsidR="00FB4388" w:rsidRPr="00B36EED" w:rsidDel="00807C6D">
          <w:rPr>
            <w:rFonts w:ascii="Times New Roman" w:hAnsi="Times New Roman" w:cs="Times New Roman"/>
          </w:rPr>
          <w:delText xml:space="preserve">at a given size, with a </w:delText>
        </w:r>
        <w:r w:rsidR="004029AE" w:rsidRPr="00B36EED" w:rsidDel="00807C6D">
          <w:rPr>
            <w:rFonts w:ascii="Times New Roman" w:hAnsi="Times New Roman" w:cs="Times New Roman"/>
          </w:rPr>
          <w:delText>given</w:delText>
        </w:r>
        <w:r w:rsidR="00FB4388" w:rsidRPr="00B36EED" w:rsidDel="00807C6D">
          <w:rPr>
            <w:rFonts w:ascii="Times New Roman" w:hAnsi="Times New Roman" w:cs="Times New Roman"/>
          </w:rPr>
          <w:delText xml:space="preserve"> amount of lipid stores</w:delText>
        </w:r>
        <w:r w:rsidDel="00807C6D">
          <w:rPr>
            <w:rFonts w:ascii="Times New Roman" w:hAnsi="Times New Roman" w:cs="Times New Roman"/>
          </w:rPr>
          <w:delText xml:space="preserve">. </w:delText>
        </w:r>
      </w:del>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del w:id="34" w:author="Microsoft Office User" w:date="2019-11-11T07:30:00Z">
        <w:r w:rsidR="00B742E0" w:rsidDel="00807C6D">
          <w:rPr>
            <w:rFonts w:ascii="Times New Roman" w:hAnsi="Times New Roman" w:cs="Times New Roman"/>
          </w:rPr>
          <w:delText>time step</w:delText>
        </w:r>
      </w:del>
      <w:ins w:id="35" w:author="Microsoft Office User" w:date="2019-11-11T07:30:00Z">
        <w:r w:rsidR="00807C6D">
          <w:rPr>
            <w:rFonts w:ascii="Times New Roman" w:hAnsi="Times New Roman" w:cs="Times New Roman"/>
          </w:rPr>
          <w:t>subsequent time</w:t>
        </w:r>
      </w:ins>
      <w:r w:rsidR="00B742E0">
        <w:rPr>
          <w:rFonts w:ascii="Times New Roman" w:hAnsi="Times New Roman" w:cs="Times New Roman"/>
        </w:rPr>
        <w:t xml:space="preserve"> </w:t>
      </w:r>
      <w:r w:rsidR="00C539CB">
        <w:rPr>
          <w:rFonts w:ascii="Times New Roman" w:hAnsi="Times New Roman" w:cs="Times New Roman"/>
        </w:rPr>
        <w:t xml:space="preserve">of an individual allocating to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w:t>
      </w:r>
      <w:ins w:id="36" w:author="Microsoft Office User" w:date="2019-11-11T07:31:00Z">
        <w:r w:rsidR="00807C6D">
          <w:rPr>
            <w:rFonts w:ascii="Times New Roman" w:hAnsi="Times New Roman" w:cs="Times New Roman"/>
          </w:rPr>
          <w:t xml:space="preserve">allocations.  </w:t>
        </w:r>
      </w:ins>
      <w:moveToRangeStart w:id="37" w:author="Microsoft Office User" w:date="2019-11-11T07:31:00Z" w:name="move24349934"/>
      <w:moveTo w:id="38" w:author="Microsoft Office User" w:date="2019-11-11T07:31:00Z">
        <w:del w:id="39" w:author="Microsoft Office User" w:date="2019-11-11T07:32:00Z">
          <w:r w:rsidR="00807C6D" w:rsidDel="00807C6D">
            <w:rPr>
              <w:rFonts w:ascii="Times New Roman" w:hAnsi="Times New Roman" w:cs="Times New Roman"/>
            </w:rPr>
            <w:delText>Finally, we calculated</w:delText>
          </w:r>
        </w:del>
      </w:moveTo>
      <w:ins w:id="40" w:author="Microsoft Office User" w:date="2019-11-11T07:32:00Z">
        <w:r w:rsidR="00807C6D">
          <w:rPr>
            <w:rFonts w:ascii="Times New Roman" w:hAnsi="Times New Roman" w:cs="Times New Roman"/>
          </w:rPr>
          <w:t>We computed</w:t>
        </w:r>
      </w:ins>
      <w:moveTo w:id="41" w:author="Microsoft Office User" w:date="2019-11-11T07:31:00Z">
        <w:r w:rsidR="00807C6D">
          <w:rPr>
            <w:rFonts w:ascii="Times New Roman" w:hAnsi="Times New Roman" w:cs="Times New Roman"/>
          </w:rPr>
          <w:t xml:space="preserve"> the cumulative survival of the individual </w:t>
        </w:r>
        <w:del w:id="42" w:author="Microsoft Office User" w:date="2019-11-11T07:32:00Z">
          <w:r w:rsidR="00807C6D" w:rsidDel="00807C6D">
            <w:rPr>
              <w:rFonts w:ascii="Times New Roman" w:hAnsi="Times New Roman" w:cs="Times New Roman"/>
            </w:rPr>
            <w:delText xml:space="preserve">was calculated </w:delText>
          </w:r>
        </w:del>
        <w:r w:rsidR="00807C6D">
          <w:rPr>
            <w:rFonts w:ascii="Times New Roman" w:hAnsi="Times New Roman" w:cs="Times New Roman"/>
          </w:rPr>
          <w:t xml:space="preserve">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 xml:space="preserve">.  </w:t>
        </w:r>
      </w:moveTo>
    </w:p>
    <w:moveToRangeEnd w:id="37"/>
    <w:p w14:paraId="76A01567" w14:textId="719CE9D7" w:rsidR="00840697" w:rsidDel="00807C6D" w:rsidRDefault="00FB4388" w:rsidP="009E4F8F">
      <w:pPr>
        <w:spacing w:line="480" w:lineRule="auto"/>
        <w:rPr>
          <w:del w:id="43" w:author="Microsoft Office User" w:date="2019-11-11T07:32:00Z"/>
          <w:rFonts w:ascii="Times New Roman" w:hAnsi="Times New Roman" w:cs="Times New Roman"/>
        </w:rPr>
      </w:pPr>
      <w:del w:id="44" w:author="Microsoft Office User" w:date="2019-11-11T07:31:00Z">
        <w:r w:rsidRPr="00B36EED" w:rsidDel="00807C6D">
          <w:rPr>
            <w:rFonts w:ascii="Times New Roman" w:hAnsi="Times New Roman" w:cs="Times New Roman"/>
          </w:rPr>
          <w:delText xml:space="preserve">strategy given by Eq. </w:delText>
        </w:r>
        <w:r w:rsidR="00FC0713" w:rsidDel="00807C6D">
          <w:rPr>
            <w:rFonts w:ascii="Times New Roman" w:hAnsi="Times New Roman" w:cs="Times New Roman"/>
          </w:rPr>
          <w:delText>5</w:delText>
        </w:r>
        <w:r w:rsidRPr="00B36EED" w:rsidDel="00807C6D">
          <w:rPr>
            <w:rFonts w:ascii="Times New Roman" w:hAnsi="Times New Roman" w:cs="Times New Roman"/>
          </w:rPr>
          <w:delText xml:space="preserve">. </w:delText>
        </w:r>
      </w:del>
    </w:p>
    <w:p w14:paraId="43C04004" w14:textId="77777777" w:rsidR="00840697" w:rsidRDefault="00840697" w:rsidP="009E4F8F">
      <w:pPr>
        <w:spacing w:line="480" w:lineRule="auto"/>
        <w:rPr>
          <w:rFonts w:ascii="Times New Roman" w:hAnsi="Times New Roman" w:cs="Times New Roman"/>
        </w:rPr>
      </w:pPr>
    </w:p>
    <w:p w14:paraId="371E75B0" w14:textId="7E814885" w:rsidR="00B63CD8" w:rsidRDefault="00840697" w:rsidP="009E4F8F">
      <w:pPr>
        <w:spacing w:line="480" w:lineRule="auto"/>
        <w:rPr>
          <w:rFonts w:ascii="Times New Roman" w:hAnsi="Times New Roman" w:cs="Times New Roman"/>
        </w:rPr>
      </w:pPr>
      <w:r>
        <w:rPr>
          <w:rFonts w:ascii="Times New Roman" w:hAnsi="Times New Roman" w:cs="Times New Roman"/>
        </w:rPr>
        <w:lastRenderedPageBreak/>
        <w:t xml:space="preserve">We also calculated the exponent of the </w:t>
      </w:r>
      <w:del w:id="45" w:author="Microsoft Office User" w:date="2019-11-11T07:31:00Z">
        <w:r w:rsidDel="00807C6D">
          <w:rPr>
            <w:rFonts w:ascii="Times New Roman" w:hAnsi="Times New Roman" w:cs="Times New Roman"/>
          </w:rPr>
          <w:delText>size</w:delText>
        </w:r>
      </w:del>
      <w:ins w:id="46" w:author="Microsoft Office User" w:date="2019-11-11T07:31:00Z">
        <w:r w:rsidR="00807C6D">
          <w:rPr>
            <w:rFonts w:ascii="Times New Roman" w:hAnsi="Times New Roman" w:cs="Times New Roman"/>
          </w:rPr>
          <w:t>size</w:t>
        </w:r>
      </w:ins>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hyperallometric in ectotherms with indeterminate growth, including fishes. (Dick et al. 2014; Marshall et al. 2019). This relationship assumes that fecundity is not strictly proportional to size, but rather grows as older individuals allocate an increasing proportion of their energy budget to reproduction (rather than growth or metabolic maintenance). How this exponent is expected to vary </w:t>
      </w:r>
      <w:r w:rsidR="005E70D3">
        <w:rPr>
          <w:rFonts w:ascii="Times New Roman" w:hAnsi="Times New Roman" w:cs="Times New Roman"/>
        </w:rPr>
        <w:t>for batch spawners in</w:t>
      </w:r>
      <w:r>
        <w:rPr>
          <w:rFonts w:ascii="Times New Roman" w:hAnsi="Times New Roman" w:cs="Times New Roman"/>
        </w:rPr>
        <w:t xml:space="preserve"> different environments, </w:t>
      </w:r>
      <w:r w:rsidR="00E83E8F">
        <w:rPr>
          <w:rFonts w:ascii="Times New Roman" w:hAnsi="Times New Roman" w:cs="Times New Roman"/>
        </w:rPr>
        <w:t xml:space="preserve">given </w:t>
      </w:r>
      <w:r>
        <w:rPr>
          <w:rFonts w:ascii="Times New Roman" w:hAnsi="Times New Roman" w:cs="Times New Roman"/>
        </w:rPr>
        <w:t>metabolic scenarios, is currently unknown</w:t>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911BCD">
        <w:rPr>
          <w:rFonts w:ascii="Times New Roman" w:hAnsi="Times New Roman" w:cs="Times New Roman"/>
        </w:rPr>
        <w:t xml:space="preserve"> consistent with </w:t>
      </w:r>
      <w:r w:rsidR="00023FE4">
        <w:rPr>
          <w:rFonts w:ascii="Times New Roman" w:hAnsi="Times New Roman" w:cs="Times New Roman"/>
        </w:rPr>
        <w:t xml:space="preserve">the pattern of </w:t>
      </w:r>
      <w:r w:rsidR="00911BCD">
        <w:rPr>
          <w:rFonts w:ascii="Times New Roman" w:hAnsi="Times New Roman" w:cs="Times New Roman"/>
        </w:rPr>
        <w:t>hyperallometric reproduction.</w:t>
      </w:r>
      <w:r w:rsidR="008C4BD5">
        <w:rPr>
          <w:rFonts w:ascii="Times New Roman" w:hAnsi="Times New Roman" w:cs="Times New Roman"/>
        </w:rPr>
        <w:t xml:space="preserve">  </w:t>
      </w:r>
      <w:moveFromRangeStart w:id="47" w:author="Microsoft Office User" w:date="2019-11-11T07:31:00Z" w:name="move24349934"/>
      <w:moveFrom w:id="48" w:author="Microsoft Office User" w:date="2019-11-11T07:31:00Z">
        <w:r w:rsidR="008779B9" w:rsidDel="00807C6D">
          <w:rPr>
            <w:rFonts w:ascii="Times New Roman" w:hAnsi="Times New Roman" w:cs="Times New Roman"/>
          </w:rPr>
          <w:t>Finally, we calculated t</w:t>
        </w:r>
        <w:r w:rsidR="00394593" w:rsidDel="00807C6D">
          <w:rPr>
            <w:rFonts w:ascii="Times New Roman" w:hAnsi="Times New Roman" w:cs="Times New Roman"/>
          </w:rPr>
          <w:t xml:space="preserve">he cumulative survival of the individual was calculated from its size-based risk of predation, which was determined </w:t>
        </w:r>
        <w:r w:rsidR="00642924" w:rsidRPr="00B36EED" w:rsidDel="00807C6D">
          <w:rPr>
            <w:rFonts w:ascii="Times New Roman" w:hAnsi="Times New Roman" w:cs="Times New Roman"/>
          </w:rPr>
          <w:t>after reproduction but before growth</w:t>
        </w:r>
        <w:r w:rsidR="00394593" w:rsidDel="00807C6D">
          <w:rPr>
            <w:rFonts w:ascii="Times New Roman" w:hAnsi="Times New Roman" w:cs="Times New Roman"/>
          </w:rPr>
          <w:t>. From this survival curve we calculated the annual</w:t>
        </w:r>
        <w:r w:rsidR="00F17D3B" w:rsidRPr="00B36EED" w:rsidDel="00807C6D">
          <w:rPr>
            <w:rFonts w:ascii="Times New Roman" w:hAnsi="Times New Roman" w:cs="Times New Roman"/>
          </w:rPr>
          <w:t xml:space="preserve"> mortality rate</w:t>
        </w:r>
        <w:r w:rsidR="00B742E0" w:rsidDel="00807C6D">
          <w:rPr>
            <w:rFonts w:ascii="Times New Roman" w:hAnsi="Times New Roman" w:cs="Times New Roman"/>
          </w:rPr>
          <w:t xml:space="preserve">. </w:t>
        </w:r>
        <w:r w:rsidR="00B2621F" w:rsidDel="00807C6D">
          <w:rPr>
            <w:rFonts w:ascii="Times New Roman" w:hAnsi="Times New Roman" w:cs="Times New Roman"/>
          </w:rPr>
          <w:t xml:space="preserve"> </w:t>
        </w:r>
      </w:moveFrom>
      <w:moveFromRangeEnd w:id="47"/>
    </w:p>
    <w:p w14:paraId="76741E4F" w14:textId="77777777" w:rsidR="00B2621F" w:rsidRDefault="00B2621F" w:rsidP="009E4F8F">
      <w:pPr>
        <w:spacing w:line="480" w:lineRule="auto"/>
        <w:rPr>
          <w:rFonts w:ascii="Times New Roman" w:hAnsi="Times New Roman" w:cs="Times New Roman"/>
        </w:rPr>
      </w:pPr>
    </w:p>
    <w:p w14:paraId="2144DE34" w14:textId="38BB56E3" w:rsidR="00B63CD8" w:rsidRDefault="00B63CD8" w:rsidP="009E4F8F">
      <w:pPr>
        <w:spacing w:line="480" w:lineRule="auto"/>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48F01419" w:rsidR="00B63CD8" w:rsidRPr="00B63CD8" w:rsidRDefault="00654C30" w:rsidP="009E4F8F">
      <w:pPr>
        <w:spacing w:line="480" w:lineRule="auto"/>
        <w:rPr>
          <w:rFonts w:ascii="Times New Roman" w:hAnsi="Times New Roman" w:cs="Times New Roman"/>
        </w:rPr>
      </w:pPr>
      <w:ins w:id="49" w:author="Microsoft Office User" w:date="2019-11-12T05:52:00Z">
        <w:r>
          <w:rPr>
            <w:rFonts w:ascii="Times New Roman" w:hAnsi="Times New Roman" w:cs="Times New Roman"/>
          </w:rPr>
          <w:t>In</w:t>
        </w:r>
      </w:ins>
      <w:del w:id="50" w:author="Microsoft Office User" w:date="2019-11-12T05:52:00Z">
        <w:r w:rsidR="00B5366F" w:rsidDel="00654C30">
          <w:rPr>
            <w:rFonts w:ascii="Times New Roman" w:hAnsi="Times New Roman" w:cs="Times New Roman"/>
          </w:rPr>
          <w:delText>We are interested in</w:delText>
        </w:r>
        <w:r w:rsidR="00B63CD8" w:rsidDel="00654C30">
          <w:rPr>
            <w:rFonts w:ascii="Times New Roman" w:hAnsi="Times New Roman" w:cs="Times New Roman"/>
          </w:rPr>
          <w:delText xml:space="preserve"> how different environmental processes select </w:delText>
        </w:r>
        <w:r w:rsidR="00EB549C" w:rsidDel="00654C30">
          <w:rPr>
            <w:rFonts w:ascii="Times New Roman" w:hAnsi="Times New Roman" w:cs="Times New Roman"/>
          </w:rPr>
          <w:delText>for</w:delText>
        </w:r>
        <w:r w:rsidR="00171761" w:rsidDel="00654C30">
          <w:rPr>
            <w:rFonts w:ascii="Times New Roman" w:hAnsi="Times New Roman" w:cs="Times New Roman"/>
          </w:rPr>
          <w:delText xml:space="preserve"> different</w:delText>
        </w:r>
        <w:r w:rsidR="00B63CD8" w:rsidDel="00654C30">
          <w:rPr>
            <w:rFonts w:ascii="Times New Roman" w:hAnsi="Times New Roman" w:cs="Times New Roman"/>
          </w:rPr>
          <w:delText xml:space="preserve"> growth and reproductive strategies of fish</w:delText>
        </w:r>
        <w:r w:rsidR="00302617" w:rsidDel="00654C30">
          <w:rPr>
            <w:rFonts w:ascii="Times New Roman" w:hAnsi="Times New Roman" w:cs="Times New Roman"/>
          </w:rPr>
          <w:delText>, and on isolating the effects of food</w:delText>
        </w:r>
        <w:r w:rsidR="00EF611C" w:rsidDel="00654C30">
          <w:rPr>
            <w:rFonts w:ascii="Times New Roman" w:hAnsi="Times New Roman" w:cs="Times New Roman"/>
          </w:rPr>
          <w:delText xml:space="preserve"> amount and seasonality</w:delText>
        </w:r>
        <w:r w:rsidR="00302617" w:rsidDel="00654C30">
          <w:rPr>
            <w:rFonts w:ascii="Times New Roman" w:hAnsi="Times New Roman" w:cs="Times New Roman"/>
          </w:rPr>
          <w:delText>, predation risk, and temperature, as those processes may change differentially in response to changes in climate</w:delText>
        </w:r>
        <w:r w:rsidR="00B63CD8" w:rsidDel="00654C30">
          <w:rPr>
            <w:rFonts w:ascii="Times New Roman" w:hAnsi="Times New Roman" w:cs="Times New Roman"/>
          </w:rPr>
          <w:delText xml:space="preserve">. Although we explored many alternatives, </w:delText>
        </w:r>
        <w:r w:rsidR="00635B53" w:rsidDel="00654C30">
          <w:rPr>
            <w:rFonts w:ascii="Times New Roman" w:hAnsi="Times New Roman" w:cs="Times New Roman"/>
          </w:rPr>
          <w:delText>in</w:delText>
        </w:r>
      </w:del>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70B1D">
        <w:rPr>
          <w:rFonts w:ascii="Times New Roman" w:hAnsi="Times New Roman" w:cs="Times New Roman"/>
        </w:rPr>
        <w:t xml:space="preserve"> </w:t>
      </w:r>
      <w:r w:rsidR="000A7B0A">
        <w:rPr>
          <w:rFonts w:ascii="Times New Roman" w:hAnsi="Times New Roman" w:cs="Times New Roman"/>
        </w:rPr>
        <w:t xml:space="preserve"> </w:t>
      </w:r>
      <w:commentRangeStart w:id="51"/>
      <w:del w:id="52" w:author="Microsoft Office User" w:date="2019-11-12T05:53:00Z">
        <w:r w:rsidR="00B63CD8" w:rsidDel="00654C30">
          <w:rPr>
            <w:rFonts w:ascii="Times New Roman" w:hAnsi="Times New Roman" w:cs="Times New Roman"/>
          </w:rPr>
          <w:delText xml:space="preserve">We also </w:delText>
        </w:r>
        <w:r w:rsidR="002749FF" w:rsidDel="00654C30">
          <w:rPr>
            <w:rFonts w:ascii="Times New Roman" w:hAnsi="Times New Roman" w:cs="Times New Roman"/>
          </w:rPr>
          <w:delText>compare</w:delText>
        </w:r>
        <w:r w:rsidR="009B6F13" w:rsidDel="00654C30">
          <w:rPr>
            <w:rFonts w:ascii="Times New Roman" w:hAnsi="Times New Roman" w:cs="Times New Roman"/>
          </w:rPr>
          <w:delText>d</w:delText>
        </w:r>
        <w:r w:rsidR="00635B53" w:rsidDel="00654C30">
          <w:rPr>
            <w:rFonts w:ascii="Times New Roman" w:hAnsi="Times New Roman" w:cs="Times New Roman"/>
          </w:rPr>
          <w:delText xml:space="preserve"> all of these factors in </w:delText>
        </w:r>
        <w:r w:rsidR="00B63CD8" w:rsidDel="00654C30">
          <w:rPr>
            <w:rFonts w:ascii="Times New Roman" w:hAnsi="Times New Roman" w:cs="Times New Roman"/>
          </w:rPr>
          <w:delText xml:space="preserve">a constant environment </w:delText>
        </w:r>
        <w:r w:rsidR="002749FF" w:rsidDel="00654C30">
          <w:rPr>
            <w:rFonts w:ascii="Times New Roman" w:hAnsi="Times New Roman" w:cs="Times New Roman"/>
          </w:rPr>
          <w:delText xml:space="preserve">with </w:delText>
        </w:r>
        <w:r w:rsidR="00B63CD8" w:rsidDel="00654C30">
          <w:rPr>
            <w:rFonts w:ascii="Times New Roman" w:hAnsi="Times New Roman" w:cs="Times New Roman"/>
          </w:rPr>
          <w:delText>a seasonally varying scenario</w:delText>
        </w:r>
        <w:r w:rsidR="002749FF" w:rsidDel="00654C30">
          <w:rPr>
            <w:rFonts w:ascii="Times New Roman" w:hAnsi="Times New Roman" w:cs="Times New Roman"/>
          </w:rPr>
          <w:delText xml:space="preserve"> (</w:delText>
        </w:r>
        <w:r w:rsidR="00DE4765" w:rsidDel="00654C30">
          <w:rPr>
            <w:rFonts w:ascii="Times New Roman" w:hAnsi="Times New Roman" w:cs="Times New Roman"/>
          </w:rPr>
          <w:delText xml:space="preserve">dashed lines, </w:delText>
        </w:r>
        <w:r w:rsidR="00E13FF9" w:rsidDel="00654C30">
          <w:rPr>
            <w:rFonts w:ascii="Times New Roman" w:hAnsi="Times New Roman" w:cs="Times New Roman"/>
          </w:rPr>
          <w:delText>Figure 1</w:delText>
        </w:r>
        <w:r w:rsidR="002749FF" w:rsidDel="00654C30">
          <w:rPr>
            <w:rFonts w:ascii="Times New Roman" w:hAnsi="Times New Roman" w:cs="Times New Roman"/>
          </w:rPr>
          <w:delText>)</w:delText>
        </w:r>
        <w:r w:rsidR="007B0D7B" w:rsidDel="00654C30">
          <w:rPr>
            <w:rFonts w:ascii="Times New Roman" w:hAnsi="Times New Roman" w:cs="Times New Roman"/>
          </w:rPr>
          <w:delText xml:space="preserve">, </w:delText>
        </w:r>
      </w:del>
      <w:ins w:id="53" w:author="Microsoft Office User" w:date="2019-11-12T05:53:00Z">
        <w:r>
          <w:rPr>
            <w:rFonts w:ascii="Times New Roman" w:hAnsi="Times New Roman" w:cs="Times New Roman"/>
          </w:rPr>
          <w:t xml:space="preserve">Since </w:t>
        </w:r>
      </w:ins>
      <w:del w:id="54" w:author="Microsoft Office User" w:date="2019-11-12T05:53:00Z">
        <w:r w:rsidR="007B0D7B" w:rsidDel="00654C30">
          <w:rPr>
            <w:rFonts w:ascii="Times New Roman" w:hAnsi="Times New Roman" w:cs="Times New Roman"/>
          </w:rPr>
          <w:delText xml:space="preserve">as </w:delText>
        </w:r>
      </w:del>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 history strategies of</w:t>
      </w:r>
      <w:r w:rsidR="007B0D7B">
        <w:rPr>
          <w:rFonts w:ascii="Times New Roman" w:hAnsi="Times New Roman" w:cs="Times New Roman"/>
        </w:rPr>
        <w:t xml:space="preserve"> tunas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commentRangeEnd w:id="51"/>
      <w:r>
        <w:rPr>
          <w:rStyle w:val="CommentReference"/>
        </w:rPr>
        <w:commentReference w:id="51"/>
      </w:r>
      <w:ins w:id="55" w:author="Microsoft Office User" w:date="2019-11-12T05:53:00Z">
        <w:r>
          <w:rPr>
            <w:rFonts w:ascii="Times New Roman" w:hAnsi="Times New Roman" w:cs="Times New Roman"/>
          </w:rPr>
          <w:t>, we also compared all of these factors in a constant environment with a seasonally varying scenario (dashed lines, Figure 1),</w:t>
        </w:r>
      </w:ins>
      <w:del w:id="56" w:author="Microsoft Office User" w:date="2019-11-12T05:53:00Z">
        <w:r w:rsidR="007B0D7B" w:rsidDel="00654C30">
          <w:rPr>
            <w:rFonts w:ascii="Times New Roman" w:hAnsi="Times New Roman" w:cs="Times New Roman"/>
          </w:rPr>
          <w:delText>.</w:delText>
        </w:r>
      </w:del>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9E4F8F">
      <w:pPr>
        <w:spacing w:line="480" w:lineRule="auto"/>
        <w:rPr>
          <w:rFonts w:ascii="Times New Roman" w:hAnsi="Times New Roman" w:cs="Times New Roman"/>
          <w:b/>
          <w:bCs/>
        </w:rPr>
      </w:pPr>
    </w:p>
    <w:p w14:paraId="4B5629FD" w14:textId="77777777" w:rsidR="006F4EDE" w:rsidRDefault="009B6F13" w:rsidP="009E4F8F">
      <w:pPr>
        <w:spacing w:line="480" w:lineRule="auto"/>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9E4F8F">
      <w:pPr>
        <w:spacing w:line="480" w:lineRule="auto"/>
        <w:rPr>
          <w:rFonts w:ascii="Times New Roman" w:hAnsi="Times New Roman" w:cs="Times New Roman"/>
          <w:i/>
          <w:iCs/>
        </w:rPr>
      </w:pPr>
      <w:r>
        <w:rPr>
          <w:rFonts w:ascii="Times New Roman" w:hAnsi="Times New Roman" w:cs="Times New Roman"/>
          <w:i/>
          <w:iCs/>
        </w:rPr>
        <w:t>Body size and growth patterns</w:t>
      </w:r>
    </w:p>
    <w:p w14:paraId="2E2F823C" w14:textId="5C57FE6B" w:rsidR="00FC7692" w:rsidRPr="00DE75DC" w:rsidRDefault="00654C30" w:rsidP="009E4F8F">
      <w:pPr>
        <w:spacing w:line="480" w:lineRule="auto"/>
        <w:rPr>
          <w:rFonts w:ascii="Times New Roman" w:hAnsi="Times New Roman" w:cs="Times New Roman"/>
          <w:i/>
          <w:iCs/>
        </w:rPr>
      </w:pPr>
      <w:moveToRangeStart w:id="57" w:author="Microsoft Office User" w:date="2019-11-12T05:56:00Z" w:name="move24430610"/>
      <w:moveTo w:id="58" w:author="Microsoft Office User" w:date="2019-11-12T05:56:00Z">
        <w:r w:rsidRPr="005145D0">
          <w:rPr>
            <w:rFonts w:ascii="Times New Roman" w:hAnsi="Times New Roman" w:cs="Times New Roman"/>
          </w:rPr>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very minor effects on our results, so we present analyses for only one value of </w:t>
        </w:r>
        <w:r w:rsidRPr="005145D0">
          <w:rPr>
            <w:rFonts w:ascii="Times New Roman" w:hAnsi="Times New Roman" w:cs="Times New Roman"/>
            <w:i/>
            <w:iCs/>
          </w:rPr>
          <w:t xml:space="preserve">c. </w:t>
        </w:r>
      </w:moveTo>
      <w:moveToRangeEnd w:id="57"/>
      <w:ins w:id="59" w:author="Microsoft Office User" w:date="2019-11-12T05:56:00Z">
        <w:r>
          <w:rPr>
            <w:rFonts w:ascii="Times New Roman" w:hAnsi="Times New Roman" w:cs="Times New Roman"/>
            <w:i/>
            <w:iCs/>
          </w:rPr>
          <w:t xml:space="preserve"> </w:t>
        </w:r>
      </w:ins>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w:t>
      </w:r>
      <w:commentRangeStart w:id="60"/>
      <w:r w:rsidR="009722F3">
        <w:rPr>
          <w:rFonts w:ascii="Times New Roman" w:hAnsi="Times New Roman" w:cs="Times New Roman"/>
        </w:rPr>
        <w:t>2</w:t>
      </w:r>
      <w:commentRangeEnd w:id="60"/>
      <w:r>
        <w:rPr>
          <w:rStyle w:val="CommentReference"/>
        </w:rPr>
        <w:commentReference w:id="60"/>
      </w:r>
      <w:r w:rsidR="009722F3">
        <w:rPr>
          <w:rFonts w:ascii="Times New Roman" w:hAnsi="Times New Roman" w:cs="Times New Roman"/>
        </w:rPr>
        <w:t xml:space="preserve">). </w:t>
      </w:r>
      <w:r w:rsidR="002A7005">
        <w:rPr>
          <w:rFonts w:ascii="Times New Roman" w:hAnsi="Times New Roman" w:cs="Times New Roman"/>
        </w:rPr>
        <w:t>The notable</w:t>
      </w:r>
      <w:r w:rsidR="00E86C9E">
        <w:rPr>
          <w:rFonts w:ascii="Times New Roman" w:hAnsi="Times New Roman" w:cs="Times New Roman"/>
        </w:rPr>
        <w:t xml:space="preserve"> exception</w:t>
      </w:r>
      <w:r w:rsidR="002A7005">
        <w:rPr>
          <w:rFonts w:ascii="Times New Roman" w:hAnsi="Times New Roman" w:cs="Times New Roman"/>
        </w:rPr>
        <w:t>s</w:t>
      </w:r>
      <w:r w:rsidR="00E86C9E">
        <w:rPr>
          <w:rFonts w:ascii="Times New Roman" w:hAnsi="Times New Roman" w:cs="Times New Roman"/>
        </w:rPr>
        <w:t xml:space="preserve"> w</w:t>
      </w:r>
      <w:r w:rsidR="002A7005">
        <w:rPr>
          <w:rFonts w:ascii="Times New Roman" w:hAnsi="Times New Roman" w:cs="Times New Roman"/>
        </w:rPr>
        <w:t>ere</w:t>
      </w:r>
      <w:r w:rsidR="002B2084">
        <w:rPr>
          <w:rFonts w:ascii="Times New Roman" w:hAnsi="Times New Roman" w:cs="Times New Roman"/>
        </w:rPr>
        <w:t xml:space="preserve"> the scenario</w:t>
      </w:r>
      <w:r w:rsidR="002A7005">
        <w:rPr>
          <w:rFonts w:ascii="Times New Roman" w:hAnsi="Times New Roman" w:cs="Times New Roman"/>
        </w:rPr>
        <w:t>s</w:t>
      </w:r>
      <w:r w:rsidR="002B2084">
        <w:rPr>
          <w:rFonts w:ascii="Times New Roman" w:hAnsi="Times New Roman" w:cs="Times New Roman"/>
        </w:rPr>
        <w:t xml:space="preserve"> with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 xml:space="preserve">predation, </w:t>
      </w:r>
      <w:r w:rsidR="008F6986">
        <w:rPr>
          <w:rFonts w:ascii="Times New Roman" w:hAnsi="Times New Roman" w:cs="Times New Roman"/>
        </w:rPr>
        <w:t xml:space="preserve">in which </w:t>
      </w:r>
      <w:commentRangeStart w:id="61"/>
      <w:r w:rsidR="002B2084">
        <w:rPr>
          <w:rFonts w:ascii="Times New Roman" w:hAnsi="Times New Roman" w:cs="Times New Roman"/>
        </w:rPr>
        <w:t xml:space="preserve">individuals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7B17EF">
        <w:rPr>
          <w:rFonts w:ascii="Times New Roman" w:hAnsi="Times New Roman" w:cs="Times New Roman"/>
        </w:rPr>
        <w:t xml:space="preserve"> (which varied with seasonality; </w:t>
      </w:r>
      <w:r w:rsidR="00C96530">
        <w:rPr>
          <w:rFonts w:ascii="Times New Roman" w:hAnsi="Times New Roman" w:cs="Times New Roman"/>
        </w:rPr>
        <w:t xml:space="preserve">Figure 2c). </w:t>
      </w:r>
      <w:commentRangeEnd w:id="61"/>
      <w:r>
        <w:rPr>
          <w:rStyle w:val="CommentReference"/>
        </w:rPr>
        <w:commentReference w:id="61"/>
      </w:r>
      <w:r w:rsidR="00F91B07">
        <w:rPr>
          <w:rFonts w:ascii="Times New Roman" w:hAnsi="Times New Roman" w:cs="Times New Roman"/>
        </w:rPr>
        <w:t>Sensitivity analyses revealed that t</w:t>
      </w:r>
      <w:r w:rsidR="00FC7692">
        <w:rPr>
          <w:rFonts w:ascii="Times New Roman" w:hAnsi="Times New Roman" w:cs="Times New Roman"/>
        </w:rPr>
        <w:t>he age at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 </w:t>
      </w:r>
      <w:ins w:id="62" w:author="Microsoft Office User" w:date="2019-11-12T05:55:00Z">
        <w:r>
          <w:rPr>
            <w:rFonts w:ascii="Times New Roman" w:hAnsi="Times New Roman" w:cs="Times New Roman"/>
            <w:i/>
            <w:iCs/>
            <w:vertAlign w:val="subscript"/>
          </w:rPr>
          <w:t>T</w:t>
        </w:r>
      </w:ins>
      <w:del w:id="63" w:author="Microsoft Office User" w:date="2019-11-12T05:55:00Z">
        <w:r w:rsidR="00FC7692" w:rsidRPr="00FC7692" w:rsidDel="00654C30">
          <w:rPr>
            <w:rFonts w:ascii="Times New Roman" w:hAnsi="Times New Roman" w:cs="Times New Roman"/>
            <w:i/>
            <w:iCs/>
          </w:rPr>
          <w:delText>T</w:delText>
        </w:r>
        <w:r w:rsidR="00FC7692" w:rsidRPr="00FC7692" w:rsidDel="00654C30">
          <w:rPr>
            <w:rFonts w:ascii="Times New Roman" w:hAnsi="Times New Roman" w:cs="Times New Roman"/>
            <w:i/>
            <w:iCs/>
            <w:vertAlign w:val="subscript"/>
          </w:rPr>
          <w:delText>max</w:delText>
        </w:r>
      </w:del>
      <w:r w:rsidR="00C96530">
        <w:rPr>
          <w:rFonts w:ascii="Times New Roman" w:hAnsi="Times New Roman" w:cs="Times New Roman"/>
        </w:rPr>
        <w:t xml:space="preserve"> (</w:t>
      </w:r>
      <w:r w:rsidR="00FC7692">
        <w:rPr>
          <w:rFonts w:ascii="Times New Roman" w:hAnsi="Times New Roman" w:cs="Times New Roman"/>
        </w:rPr>
        <w:t>the maximum lifespan possible</w:t>
      </w:r>
      <w:r w:rsidR="00C96530">
        <w:rPr>
          <w:rFonts w:ascii="Times New Roman" w:hAnsi="Times New Roman" w:cs="Times New Roman"/>
        </w:rPr>
        <w:t>)</w:t>
      </w:r>
      <w:r w:rsidR="00727B06">
        <w:rPr>
          <w:rFonts w:ascii="Times New Roman" w:hAnsi="Times New Roman" w:cs="Times New Roman"/>
        </w:rPr>
        <w:t xml:space="preserve">, </w:t>
      </w:r>
      <w:r w:rsidR="00F91B07">
        <w:rPr>
          <w:rFonts w:ascii="Times New Roman" w:hAnsi="Times New Roman" w:cs="Times New Roman"/>
        </w:rPr>
        <w:t>which interacted with</w:t>
      </w:r>
      <w:r w:rsidR="00727B06">
        <w:rPr>
          <w:rFonts w:ascii="Times New Roman" w:hAnsi="Times New Roman" w:cs="Times New Roman"/>
        </w:rPr>
        <w:t xml:space="preserve"> with </w:t>
      </w:r>
      <w:r w:rsidR="00EC0A1A">
        <w:rPr>
          <w:rFonts w:ascii="Times New Roman" w:hAnsi="Times New Roman" w:cs="Times New Roman"/>
        </w:rPr>
        <w:t>predation</w:t>
      </w:r>
      <w:r w:rsidR="00727B06">
        <w:rPr>
          <w:rFonts w:ascii="Times New Roman" w:hAnsi="Times New Roman" w:cs="Times New Roman"/>
        </w:rPr>
        <w:t xml:space="preserve"> (</w:t>
      </w:r>
      <w:r w:rsidR="00727B06" w:rsidRPr="00727B06">
        <w:rPr>
          <w:rFonts w:ascii="Times New Roman" w:hAnsi="Times New Roman" w:cs="Times New Roman"/>
          <w:i/>
          <w:iCs/>
        </w:rPr>
        <w:t>f</w:t>
      </w:r>
      <w:r w:rsidR="00727B06" w:rsidRPr="00727B06">
        <w:rPr>
          <w:rFonts w:ascii="Times New Roman" w:hAnsi="Times New Roman" w:cs="Times New Roman"/>
          <w:i/>
          <w:iCs/>
          <w:vertAlign w:val="subscript"/>
        </w:rPr>
        <w:t>0</w:t>
      </w:r>
      <w:r w:rsidR="00727B06" w:rsidRPr="00727B06">
        <w:rPr>
          <w:rFonts w:ascii="Times New Roman" w:hAnsi="Times New Roman" w:cs="Times New Roman"/>
          <w:i/>
          <w:iCs/>
        </w:rPr>
        <w:t>h</w:t>
      </w:r>
      <w:r w:rsidR="001E6E31">
        <w:rPr>
          <w:rFonts w:ascii="Times New Roman" w:hAnsi="Times New Roman" w:cs="Times New Roman"/>
          <w:i/>
          <w:iCs/>
        </w:rPr>
        <w:t xml:space="preserve">). </w:t>
      </w:r>
      <w:r w:rsidR="00727B06">
        <w:rPr>
          <w:rFonts w:ascii="Times New Roman" w:hAnsi="Times New Roman" w:cs="Times New Roman"/>
        </w:rPr>
        <w:t xml:space="preserve"> </w:t>
      </w:r>
      <w:r w:rsidR="00190E0B">
        <w:rPr>
          <w:rFonts w:ascii="Times New Roman" w:hAnsi="Times New Roman" w:cs="Times New Roman"/>
        </w:rPr>
        <w:t xml:space="preserve">At </w:t>
      </w:r>
      <w:del w:id="64" w:author="Microsoft Office User" w:date="2019-11-12T05:55:00Z">
        <w:r w:rsidR="00190E0B" w:rsidDel="00654C30">
          <w:rPr>
            <w:rFonts w:ascii="Times New Roman" w:hAnsi="Times New Roman" w:cs="Times New Roman"/>
          </w:rPr>
          <w:delText xml:space="preserve">very </w:delText>
        </w:r>
      </w:del>
      <w:ins w:id="65" w:author="Microsoft Office User" w:date="2019-11-12T05:55:00Z">
        <w:r>
          <w:rPr>
            <w:rFonts w:ascii="Times New Roman" w:hAnsi="Times New Roman" w:cs="Times New Roman"/>
          </w:rPr>
          <w:t xml:space="preserve">\ </w:t>
        </w:r>
      </w:ins>
      <w:r w:rsidR="00190E0B">
        <w:rPr>
          <w:rFonts w:ascii="Times New Roman" w:hAnsi="Times New Roman" w:cs="Times New Roman"/>
        </w:rPr>
        <w:t xml:space="preserve">low predation levels, individuals in low-food seasonal scenarios also had a delayed onset of secondary growth. </w:t>
      </w:r>
      <w:r w:rsidR="00AB0B71">
        <w:rPr>
          <w:rFonts w:ascii="Times New Roman" w:hAnsi="Times New Roman" w:cs="Times New Roman"/>
        </w:rPr>
        <w:t>W</w:t>
      </w:r>
      <w:r w:rsidR="00A422D1">
        <w:rPr>
          <w:rFonts w:ascii="Times New Roman" w:hAnsi="Times New Roman" w:cs="Times New Roman"/>
        </w:rPr>
        <w:t xml:space="preserve">e can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1E6E31">
        <w:rPr>
          <w:rFonts w:ascii="Times New Roman" w:hAnsi="Times New Roman" w:cs="Times New Roman"/>
        </w:rPr>
        <w:t>If t</w:t>
      </w:r>
      <w:r w:rsidR="009F5FC5">
        <w:rPr>
          <w:rFonts w:ascii="Times New Roman" w:hAnsi="Times New Roman" w:cs="Times New Roman"/>
        </w:rPr>
        <w:t xml:space="preserve">he onset of </w:t>
      </w:r>
      <w:r w:rsidR="00C96530">
        <w:rPr>
          <w:rFonts w:ascii="Times New Roman" w:hAnsi="Times New Roman" w:cs="Times New Roman"/>
        </w:rPr>
        <w:t>senescence</w:t>
      </w:r>
      <w:r w:rsidR="001E6E31">
        <w:rPr>
          <w:rFonts w:ascii="Times New Roman" w:hAnsi="Times New Roman" w:cs="Times New Roman"/>
        </w:rPr>
        <w:t xml:space="preserve"> is delayed</w:t>
      </w:r>
      <w:r w:rsidR="00762034">
        <w:rPr>
          <w:rFonts w:ascii="Times New Roman" w:hAnsi="Times New Roman" w:cs="Times New Roman"/>
        </w:rPr>
        <w:t xml:space="preserve"> (</w:t>
      </w:r>
      <w:del w:id="66" w:author="Microsoft Office User" w:date="2019-11-12T05:56:00Z">
        <w:r w:rsidR="00762034" w:rsidDel="00654C30">
          <w:rPr>
            <w:rFonts w:ascii="Times New Roman" w:hAnsi="Times New Roman" w:cs="Times New Roman"/>
          </w:rPr>
          <w:delText>in</w:delText>
        </w:r>
      </w:del>
      <w:ins w:id="67" w:author="Microsoft Office User" w:date="2019-11-12T05:56:00Z">
        <w:r>
          <w:rPr>
            <w:rFonts w:ascii="Times New Roman" w:hAnsi="Times New Roman" w:cs="Times New Roman"/>
          </w:rPr>
          <w:t xml:space="preserve">increased </w:t>
        </w:r>
        <w:r>
          <w:rPr>
            <w:rFonts w:ascii="Times New Roman" w:hAnsi="Times New Roman" w:cs="Times New Roman"/>
            <w:i/>
          </w:rPr>
          <w:t>T</w:t>
        </w:r>
      </w:ins>
      <w:del w:id="68" w:author="Microsoft Office User" w:date="2019-11-12T05:56:00Z">
        <w:r w:rsidR="00762034" w:rsidDel="00654C30">
          <w:rPr>
            <w:rFonts w:ascii="Times New Roman" w:hAnsi="Times New Roman" w:cs="Times New Roman"/>
          </w:rPr>
          <w:delText>creas</w:delText>
        </w:r>
        <w:r w:rsidR="001E6E31" w:rsidDel="00654C30">
          <w:rPr>
            <w:rFonts w:ascii="Times New Roman" w:hAnsi="Times New Roman" w:cs="Times New Roman"/>
          </w:rPr>
          <w:delText>e</w:delText>
        </w:r>
      </w:del>
      <w:del w:id="69" w:author="Microsoft Office User" w:date="2019-11-12T05:55:00Z">
        <w:r w:rsidR="001E6E31" w:rsidDel="00654C30">
          <w:rPr>
            <w:rFonts w:ascii="Times New Roman" w:hAnsi="Times New Roman" w:cs="Times New Roman"/>
          </w:rPr>
          <w:delText>d</w:delText>
        </w:r>
        <w:r w:rsidR="00762034" w:rsidDel="00654C30">
          <w:rPr>
            <w:rFonts w:ascii="Times New Roman" w:hAnsi="Times New Roman" w:cs="Times New Roman"/>
          </w:rPr>
          <w:delText xml:space="preserve"> </w:delText>
        </w:r>
        <w:r w:rsidR="00762034" w:rsidRPr="00FC7692" w:rsidDel="00654C30">
          <w:rPr>
            <w:rFonts w:ascii="Times New Roman" w:hAnsi="Times New Roman" w:cs="Times New Roman"/>
            <w:i/>
            <w:iCs/>
          </w:rPr>
          <w:delText>T</w:delText>
        </w:r>
        <w:r w:rsidR="00762034" w:rsidRPr="00FC7692" w:rsidDel="00654C30">
          <w:rPr>
            <w:rFonts w:ascii="Times New Roman" w:hAnsi="Times New Roman" w:cs="Times New Roman"/>
            <w:i/>
            <w:iCs/>
            <w:vertAlign w:val="subscript"/>
          </w:rPr>
          <w:delText>max</w:delText>
        </w:r>
      </w:del>
      <w:r w:rsidR="00762034" w:rsidRPr="00EC0A1A">
        <w:rPr>
          <w:rFonts w:ascii="Times New Roman" w:hAnsi="Times New Roman" w:cs="Times New Roman"/>
        </w:rPr>
        <w:t>)</w:t>
      </w:r>
      <w:r w:rsidR="00C96530">
        <w:rPr>
          <w:rFonts w:ascii="Times New Roman" w:hAnsi="Times New Roman" w:cs="Times New Roman"/>
        </w:rPr>
        <w:t xml:space="preserve">, </w:t>
      </w:r>
      <w:r w:rsidR="009F5FC5">
        <w:rPr>
          <w:rFonts w:ascii="Times New Roman" w:hAnsi="Times New Roman" w:cs="Times New Roman"/>
        </w:rPr>
        <w:t>individuals delay this period of secondary growth</w:t>
      </w:r>
      <w:r w:rsidR="00FE3FAA">
        <w:rPr>
          <w:rFonts w:ascii="Times New Roman" w:hAnsi="Times New Roman" w:cs="Times New Roman"/>
        </w:rPr>
        <w:t>. We can conclude that</w:t>
      </w:r>
      <w:r w:rsidR="00BA5FCA">
        <w:rPr>
          <w:rFonts w:ascii="Times New Roman" w:hAnsi="Times New Roman" w:cs="Times New Roman"/>
        </w:rPr>
        <w:t xml:space="preserve"> when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B51FF">
        <w:rPr>
          <w:rFonts w:ascii="Times New Roman" w:hAnsi="Times New Roman" w:cs="Times New Roman"/>
        </w:rPr>
        <w:t xml:space="preserve"> with</w:t>
      </w:r>
      <w:r w:rsidR="00BA5FCA">
        <w:rPr>
          <w:rFonts w:ascii="Times New Roman" w:hAnsi="Times New Roman" w:cs="Times New Roman"/>
        </w:rPr>
        <w:t xml:space="preserve"> </w:t>
      </w:r>
      <w:r w:rsidR="00BB51FF">
        <w:rPr>
          <w:rFonts w:ascii="Times New Roman" w:hAnsi="Times New Roman" w:cs="Times New Roman"/>
        </w:rPr>
        <w:t>higher</w:t>
      </w:r>
      <w:r w:rsidR="00BA5FCA">
        <w:rPr>
          <w:rFonts w:ascii="Times New Roman" w:hAnsi="Times New Roman" w:cs="Times New Roman"/>
        </w:rPr>
        <w:t xml:space="preserve"> predation, the evolutionarily optimal strategy did not vary with </w:t>
      </w:r>
      <w:r w:rsidR="00BA5FCA" w:rsidRPr="00BA5FCA">
        <w:rPr>
          <w:rFonts w:ascii="Times New Roman" w:hAnsi="Times New Roman" w:cs="Times New Roman"/>
          <w:i/>
          <w:iCs/>
        </w:rPr>
        <w:t>T</w:t>
      </w:r>
      <w:r w:rsidR="00BA5FCA" w:rsidRPr="00BA5FCA">
        <w:rPr>
          <w:rFonts w:ascii="Times New Roman" w:hAnsi="Times New Roman" w:cs="Times New Roman"/>
          <w:i/>
          <w:iCs/>
          <w:vertAlign w:val="subscript"/>
        </w:rPr>
        <w:t>max</w:t>
      </w:r>
      <w:r w:rsidR="007C6E4A">
        <w:rPr>
          <w:rFonts w:ascii="Times New Roman" w:hAnsi="Times New Roman" w:cs="Times New Roman"/>
        </w:rPr>
        <w:t>.</w:t>
      </w:r>
      <w:r w:rsidR="001E6E31">
        <w:rPr>
          <w:rFonts w:ascii="Times New Roman" w:hAnsi="Times New Roman" w:cs="Times New Roman"/>
        </w:rPr>
        <w:t xml:space="preserve"> </w:t>
      </w:r>
      <w:moveFromRangeStart w:id="70" w:author="Microsoft Office User" w:date="2019-11-12T05:56:00Z" w:name="move24430610"/>
      <w:moveFrom w:id="71" w:author="Microsoft Office User" w:date="2019-11-12T05:56:00Z">
        <w:r w:rsidR="00F82C2D" w:rsidRPr="005145D0" w:rsidDel="00654C30">
          <w:rPr>
            <w:rFonts w:ascii="Times New Roman" w:hAnsi="Times New Roman" w:cs="Times New Roman"/>
          </w:rPr>
          <w:t>V</w:t>
        </w:r>
        <w:r w:rsidR="00DE75DC" w:rsidRPr="005145D0" w:rsidDel="00654C30">
          <w:rPr>
            <w:rFonts w:ascii="Times New Roman" w:hAnsi="Times New Roman" w:cs="Times New Roman"/>
          </w:rPr>
          <w:t xml:space="preserve">arying </w:t>
        </w:r>
        <w:r w:rsidR="007F186C" w:rsidRPr="005145D0" w:rsidDel="00654C30">
          <w:rPr>
            <w:rFonts w:ascii="Times New Roman" w:hAnsi="Times New Roman" w:cs="Times New Roman"/>
          </w:rPr>
          <w:t>t</w:t>
        </w:r>
        <w:r w:rsidR="00DE75DC" w:rsidRPr="005145D0" w:rsidDel="00654C30">
          <w:rPr>
            <w:rFonts w:ascii="Times New Roman" w:hAnsi="Times New Roman" w:cs="Times New Roman"/>
          </w:rPr>
          <w:t xml:space="preserve">he metabolic scaling coefficient </w:t>
        </w:r>
        <w:r w:rsidR="00DE75DC" w:rsidRPr="005145D0" w:rsidDel="00654C30">
          <w:rPr>
            <w:rFonts w:ascii="Times New Roman" w:hAnsi="Times New Roman" w:cs="Times New Roman"/>
            <w:i/>
            <w:iCs/>
          </w:rPr>
          <w:t>c</w:t>
        </w:r>
        <w:r w:rsidR="00DE75DC" w:rsidRPr="005145D0" w:rsidDel="00654C30">
          <w:rPr>
            <w:rFonts w:ascii="Times New Roman" w:hAnsi="Times New Roman" w:cs="Times New Roman"/>
          </w:rPr>
          <w:t xml:space="preserve"> </w:t>
        </w:r>
        <w:r w:rsidR="00055100" w:rsidRPr="005145D0" w:rsidDel="00654C30">
          <w:rPr>
            <w:rFonts w:ascii="Times New Roman" w:hAnsi="Times New Roman" w:cs="Times New Roman"/>
          </w:rPr>
          <w:t xml:space="preserve">had </w:t>
        </w:r>
        <w:r w:rsidR="005145D0" w:rsidRPr="005145D0" w:rsidDel="00654C30">
          <w:rPr>
            <w:rFonts w:ascii="Times New Roman" w:hAnsi="Times New Roman" w:cs="Times New Roman"/>
          </w:rPr>
          <w:t>very</w:t>
        </w:r>
        <w:r w:rsidR="00055100" w:rsidRPr="005145D0" w:rsidDel="00654C30">
          <w:rPr>
            <w:rFonts w:ascii="Times New Roman" w:hAnsi="Times New Roman" w:cs="Times New Roman"/>
          </w:rPr>
          <w:t xml:space="preserve"> minor effects on</w:t>
        </w:r>
        <w:r w:rsidR="00DE75DC" w:rsidRPr="005145D0" w:rsidDel="00654C30">
          <w:rPr>
            <w:rFonts w:ascii="Times New Roman" w:hAnsi="Times New Roman" w:cs="Times New Roman"/>
          </w:rPr>
          <w:t xml:space="preserve"> our results, so we present analyses for only one value of </w:t>
        </w:r>
        <w:r w:rsidR="00DE75DC" w:rsidRPr="005145D0" w:rsidDel="00654C30">
          <w:rPr>
            <w:rFonts w:ascii="Times New Roman" w:hAnsi="Times New Roman" w:cs="Times New Roman"/>
            <w:i/>
            <w:iCs/>
          </w:rPr>
          <w:t xml:space="preserve">c. </w:t>
        </w:r>
      </w:moveFrom>
      <w:moveFromRangeEnd w:id="70"/>
    </w:p>
    <w:p w14:paraId="097D7E4D" w14:textId="46BB74E2" w:rsidR="007B17EF" w:rsidRDefault="007B17EF" w:rsidP="009E4F8F">
      <w:pPr>
        <w:spacing w:line="480" w:lineRule="auto"/>
        <w:rPr>
          <w:rFonts w:ascii="Times New Roman" w:hAnsi="Times New Roman" w:cs="Times New Roman"/>
        </w:rPr>
      </w:pPr>
    </w:p>
    <w:p w14:paraId="73C6A567" w14:textId="0860FF18" w:rsidR="004625F3" w:rsidRDefault="00654C30" w:rsidP="009E4F8F">
      <w:pPr>
        <w:spacing w:line="480" w:lineRule="auto"/>
        <w:rPr>
          <w:rFonts w:ascii="Times New Roman" w:hAnsi="Times New Roman" w:cs="Times New Roman"/>
        </w:rPr>
      </w:pPr>
      <w:ins w:id="72" w:author="Microsoft Office User" w:date="2019-11-12T05:56:00Z">
        <w:r>
          <w:rPr>
            <w:rFonts w:ascii="Times New Roman" w:hAnsi="Times New Roman" w:cs="Times New Roman"/>
          </w:rPr>
          <w:t xml:space="preserve">Based on </w:t>
        </w:r>
      </w:ins>
      <w:r w:rsidR="00A56CC5">
        <w:rPr>
          <w:rFonts w:ascii="Times New Roman" w:hAnsi="Times New Roman" w:cs="Times New Roman"/>
        </w:rPr>
        <w:t>Figure 2</w:t>
      </w:r>
      <w:ins w:id="73" w:author="Microsoft Office User" w:date="2019-11-12T05:57:00Z">
        <w:r>
          <w:rPr>
            <w:rFonts w:ascii="Times New Roman" w:hAnsi="Times New Roman" w:cs="Times New Roman"/>
          </w:rPr>
          <w:t xml:space="preserve">, we conclude </w:t>
        </w:r>
      </w:ins>
      <w:del w:id="74" w:author="Microsoft Office User" w:date="2019-11-12T05:57:00Z">
        <w:r w:rsidR="00A56CC5" w:rsidDel="00654C30">
          <w:rPr>
            <w:rFonts w:ascii="Times New Roman" w:hAnsi="Times New Roman" w:cs="Times New Roman"/>
          </w:rPr>
          <w:delText xml:space="preserve"> shows </w:delText>
        </w:r>
      </w:del>
      <w:r w:rsidR="00A56CC5">
        <w:rPr>
          <w:rFonts w:ascii="Times New Roman" w:hAnsi="Times New Roman" w:cs="Times New Roman"/>
        </w:rPr>
        <w:t xml:space="preserve">that in </w:t>
      </w:r>
      <w:r w:rsidR="004C6A50">
        <w:rPr>
          <w:rFonts w:ascii="Times New Roman" w:hAnsi="Times New Roman" w:cs="Times New Roman"/>
        </w:rPr>
        <w:t>general,</w:t>
      </w:r>
      <w:r w:rsidR="00A56CC5">
        <w:rPr>
          <w:rFonts w:ascii="Times New Roman" w:hAnsi="Times New Roman" w:cs="Times New Roman"/>
        </w:rPr>
        <w:t xml:space="preserve"> </w:t>
      </w:r>
      <w:r w:rsidR="007E4404">
        <w:rPr>
          <w:rFonts w:ascii="Times New Roman" w:hAnsi="Times New Roman" w:cs="Times New Roman"/>
        </w:rPr>
        <w:t xml:space="preserve">selection favored </w:t>
      </w:r>
      <w:r w:rsidR="009B7ACD">
        <w:rPr>
          <w:rFonts w:ascii="Times New Roman" w:hAnsi="Times New Roman" w:cs="Times New Roman"/>
        </w:rPr>
        <w:t xml:space="preserve">the evolution of </w:t>
      </w:r>
      <w:r w:rsidR="007E4404">
        <w:rPr>
          <w:rFonts w:ascii="Times New Roman" w:hAnsi="Times New Roman" w:cs="Times New Roman"/>
        </w:rPr>
        <w:t xml:space="preserve">larger </w:t>
      </w:r>
      <w:r w:rsidR="00A56CC5">
        <w:rPr>
          <w:rFonts w:ascii="Times New Roman" w:hAnsi="Times New Roman" w:cs="Times New Roman"/>
        </w:rPr>
        <w:t xml:space="preserve">maximum </w:t>
      </w:r>
      <w:r w:rsidR="007B17EF">
        <w:rPr>
          <w:rFonts w:ascii="Times New Roman" w:hAnsi="Times New Roman" w:cs="Times New Roman"/>
        </w:rPr>
        <w:t>body size</w:t>
      </w:r>
      <w:r w:rsidR="007E4404">
        <w:rPr>
          <w:rFonts w:ascii="Times New Roman" w:hAnsi="Times New Roman" w:cs="Times New Roman"/>
        </w:rPr>
        <w:t>s</w:t>
      </w:r>
      <w:r w:rsidR="007B17EF">
        <w:rPr>
          <w:rFonts w:ascii="Times New Roman" w:hAnsi="Times New Roman" w:cs="Times New Roman"/>
        </w:rPr>
        <w:t xml:space="preserve"> in seasonal environments</w:t>
      </w:r>
      <w:del w:id="75" w:author="Microsoft Office User" w:date="2019-11-12T05:57:00Z">
        <w:r w:rsidR="00CD0D05" w:rsidDel="00654C30">
          <w:rPr>
            <w:rFonts w:ascii="Times New Roman" w:hAnsi="Times New Roman" w:cs="Times New Roman"/>
          </w:rPr>
          <w:delText xml:space="preserve"> than in constant environments</w:delText>
        </w:r>
      </w:del>
      <w:r w:rsidR="007B17EF">
        <w:rPr>
          <w:rFonts w:ascii="Times New Roman" w:hAnsi="Times New Roman" w:cs="Times New Roman"/>
        </w:rPr>
        <w:t xml:space="preserve">. In </w:t>
      </w:r>
      <w:r w:rsidR="005E77B0">
        <w:rPr>
          <w:rFonts w:ascii="Times New Roman" w:hAnsi="Times New Roman" w:cs="Times New Roman"/>
        </w:rPr>
        <w:t xml:space="preserve">the </w:t>
      </w:r>
      <w:r w:rsidR="007B17EF">
        <w:rPr>
          <w:rFonts w:ascii="Times New Roman" w:hAnsi="Times New Roman" w:cs="Times New Roman"/>
        </w:rPr>
        <w:t>high food scenario</w:t>
      </w:r>
      <w:r w:rsidR="00A56CC5">
        <w:rPr>
          <w:rFonts w:ascii="Times New Roman" w:hAnsi="Times New Roman" w:cs="Times New Roman"/>
        </w:rPr>
        <w:t>s</w:t>
      </w:r>
      <w:r w:rsidR="007B17EF">
        <w:rPr>
          <w:rFonts w:ascii="Times New Roman" w:hAnsi="Times New Roman" w:cs="Times New Roman"/>
        </w:rPr>
        <w:t xml:space="preserve"> (Figure 2a,c), </w:t>
      </w:r>
      <w:r w:rsidR="00A56CC5">
        <w:rPr>
          <w:rFonts w:ascii="Times New Roman" w:hAnsi="Times New Roman" w:cs="Times New Roman"/>
        </w:rPr>
        <w:t>the quantity of food is very high</w:t>
      </w:r>
      <w:r w:rsidR="007B17EF">
        <w:rPr>
          <w:rFonts w:ascii="Times New Roman" w:hAnsi="Times New Roman" w:cs="Times New Roman"/>
        </w:rPr>
        <w:t xml:space="preserve"> in the seasonal environment</w:t>
      </w:r>
      <w:r w:rsidR="00A56CC5">
        <w:rPr>
          <w:rFonts w:ascii="Times New Roman" w:hAnsi="Times New Roman" w:cs="Times New Roman"/>
        </w:rPr>
        <w:t xml:space="preserve"> (Figure 1a)</w:t>
      </w:r>
      <w:r w:rsidR="007B17EF">
        <w:rPr>
          <w:rFonts w:ascii="Times New Roman" w:hAnsi="Times New Roman" w:cs="Times New Roman"/>
        </w:rPr>
        <w:t xml:space="preserve">, explaining the evolution of </w:t>
      </w:r>
      <w:r w:rsidR="00DB52DD">
        <w:rPr>
          <w:rFonts w:ascii="Times New Roman" w:hAnsi="Times New Roman" w:cs="Times New Roman"/>
        </w:rPr>
        <w:t>very large body sizes</w:t>
      </w:r>
      <w:r w:rsidR="00005BDD">
        <w:rPr>
          <w:rFonts w:ascii="Times New Roman" w:hAnsi="Times New Roman" w:cs="Times New Roman"/>
        </w:rPr>
        <w:t xml:space="preserve"> with seasonality (Figure 2)</w:t>
      </w:r>
      <w:r w:rsidR="007B17EF">
        <w:rPr>
          <w:rFonts w:ascii="Times New Roman" w:hAnsi="Times New Roman" w:cs="Times New Roman"/>
        </w:rPr>
        <w:t xml:space="preserve">. </w:t>
      </w:r>
      <w:r w:rsidR="00E8774D">
        <w:rPr>
          <w:rFonts w:ascii="Times New Roman" w:hAnsi="Times New Roman" w:cs="Times New Roman"/>
        </w:rPr>
        <w:t>F</w:t>
      </w:r>
      <w:r w:rsidR="00005BDD">
        <w:rPr>
          <w:rFonts w:ascii="Times New Roman" w:hAnsi="Times New Roman" w:cs="Times New Roman"/>
        </w:rPr>
        <w:t>rom a close analysis of the</w:t>
      </w:r>
      <w:r w:rsidR="000B7C61">
        <w:rPr>
          <w:rFonts w:ascii="Times New Roman" w:hAnsi="Times New Roman" w:cs="Times New Roman"/>
        </w:rPr>
        <w:t xml:space="preserve"> results presented</w:t>
      </w:r>
      <w:r w:rsidR="00B5310D">
        <w:rPr>
          <w:rFonts w:ascii="Times New Roman" w:hAnsi="Times New Roman" w:cs="Times New Roman"/>
        </w:rPr>
        <w:t xml:space="preserve"> </w:t>
      </w:r>
      <w:r w:rsidR="00B5310D">
        <w:rPr>
          <w:rFonts w:ascii="Times New Roman" w:hAnsi="Times New Roman" w:cs="Times New Roman"/>
        </w:rPr>
        <w:lastRenderedPageBreak/>
        <w:t>in Fig</w:t>
      </w:r>
      <w:r w:rsidR="006670AA">
        <w:rPr>
          <w:rFonts w:ascii="Times New Roman" w:hAnsi="Times New Roman" w:cs="Times New Roman"/>
        </w:rPr>
        <w:t>ure</w:t>
      </w:r>
      <w:r w:rsidR="00B5310D">
        <w:rPr>
          <w:rFonts w:ascii="Times New Roman" w:hAnsi="Times New Roman" w:cs="Times New Roman"/>
        </w:rPr>
        <w:t xml:space="preserve"> 2, </w:t>
      </w:r>
      <w:r w:rsidR="001F051A">
        <w:rPr>
          <w:rFonts w:ascii="Times New Roman" w:hAnsi="Times New Roman" w:cs="Times New Roman"/>
        </w:rPr>
        <w:t>we can infer that</w:t>
      </w:r>
      <w:r w:rsidR="002D1466">
        <w:rPr>
          <w:rFonts w:ascii="Times New Roman" w:hAnsi="Times New Roman" w:cs="Times New Roman"/>
        </w:rPr>
        <w:t xml:space="preserve"> </w:t>
      </w:r>
      <w:r w:rsidR="008E473C" w:rsidRPr="008E473C">
        <w:rPr>
          <w:rFonts w:ascii="Times New Roman" w:hAnsi="Times New Roman" w:cs="Times New Roman"/>
        </w:rPr>
        <w:t>s</w:t>
      </w:r>
      <w:r w:rsidR="007B17EF" w:rsidRPr="008E473C">
        <w:rPr>
          <w:rFonts w:ascii="Times New Roman" w:hAnsi="Times New Roman" w:cs="Times New Roman"/>
        </w:rPr>
        <w:t>easonality itself is important to the evolution of body size</w:t>
      </w:r>
      <w:r w:rsidR="008A7312">
        <w:rPr>
          <w:rFonts w:ascii="Times New Roman" w:hAnsi="Times New Roman" w:cs="Times New Roman"/>
        </w:rPr>
        <w:t>. T</w:t>
      </w:r>
      <w:r w:rsidR="007B17EF" w:rsidRPr="008E473C">
        <w:rPr>
          <w:rFonts w:ascii="Times New Roman" w:hAnsi="Times New Roman" w:cs="Times New Roman"/>
        </w:rPr>
        <w:t>he</w:t>
      </w:r>
      <w:r w:rsidR="007B17EF">
        <w:rPr>
          <w:rFonts w:ascii="Times New Roman" w:hAnsi="Times New Roman" w:cs="Times New Roman"/>
        </w:rPr>
        <w:t xml:space="preserve"> </w:t>
      </w:r>
      <w:r w:rsidR="00451EC3">
        <w:rPr>
          <w:rFonts w:ascii="Times New Roman" w:hAnsi="Times New Roman" w:cs="Times New Roman"/>
        </w:rPr>
        <w:t xml:space="preserve">maximum </w:t>
      </w:r>
      <w:r w:rsidR="007B17EF">
        <w:rPr>
          <w:rFonts w:ascii="Times New Roman" w:hAnsi="Times New Roman" w:cs="Times New Roman"/>
        </w:rPr>
        <w:t xml:space="preserve">body sizes of individuals in the low-food seasonal scenarios were comparable to </w:t>
      </w:r>
      <w:r w:rsidR="000811E6">
        <w:rPr>
          <w:rFonts w:ascii="Times New Roman" w:hAnsi="Times New Roman" w:cs="Times New Roman"/>
        </w:rPr>
        <w:t xml:space="preserve">maximum </w:t>
      </w:r>
      <w:r w:rsidR="007B17EF">
        <w:rPr>
          <w:rFonts w:ascii="Times New Roman" w:hAnsi="Times New Roman" w:cs="Times New Roman"/>
        </w:rPr>
        <w:t xml:space="preserve">body sizes </w:t>
      </w:r>
      <w:r w:rsidR="00645A51">
        <w:rPr>
          <w:rFonts w:ascii="Times New Roman" w:hAnsi="Times New Roman" w:cs="Times New Roman"/>
        </w:rPr>
        <w:t xml:space="preserve">evolving in the </w:t>
      </w:r>
      <w:r w:rsidR="007B17EF">
        <w:rPr>
          <w:rFonts w:ascii="Times New Roman" w:hAnsi="Times New Roman" w:cs="Times New Roman"/>
        </w:rPr>
        <w:t>high-food constant environment</w:t>
      </w:r>
      <w:r w:rsidR="000811E6">
        <w:rPr>
          <w:rFonts w:ascii="Times New Roman" w:hAnsi="Times New Roman" w:cs="Times New Roman"/>
        </w:rPr>
        <w:t>s</w:t>
      </w:r>
      <w:r w:rsidR="007B17EF">
        <w:rPr>
          <w:rFonts w:ascii="Times New Roman" w:hAnsi="Times New Roman" w:cs="Times New Roman"/>
        </w:rPr>
        <w:t xml:space="preserve"> </w:t>
      </w:r>
      <w:r w:rsidR="00AD4203">
        <w:rPr>
          <w:rFonts w:ascii="Times New Roman" w:hAnsi="Times New Roman" w:cs="Times New Roman"/>
        </w:rPr>
        <w:t xml:space="preserve">at both base temperatures </w:t>
      </w:r>
      <w:r w:rsidR="007B17EF">
        <w:rPr>
          <w:rFonts w:ascii="Times New Roman" w:hAnsi="Times New Roman" w:cs="Times New Roman"/>
        </w:rPr>
        <w:t>(Figure 2</w:t>
      </w:r>
      <w:r w:rsidR="007B195D">
        <w:rPr>
          <w:rFonts w:ascii="Times New Roman" w:hAnsi="Times New Roman" w:cs="Times New Roman"/>
        </w:rPr>
        <w:t>). This is surprising, because</w:t>
      </w:r>
      <w:r w:rsidR="00B10DC0">
        <w:rPr>
          <w:rFonts w:ascii="Times New Roman" w:hAnsi="Times New Roman" w:cs="Times New Roman"/>
        </w:rPr>
        <w:t xml:space="preserve"> </w:t>
      </w:r>
      <w:r w:rsidR="005D0C7B">
        <w:rPr>
          <w:rFonts w:ascii="Times New Roman" w:hAnsi="Times New Roman" w:cs="Times New Roman"/>
        </w:rPr>
        <w:t xml:space="preserve">food availability </w:t>
      </w:r>
      <w:r w:rsidR="007B17EF">
        <w:rPr>
          <w:rFonts w:ascii="Times New Roman" w:hAnsi="Times New Roman" w:cs="Times New Roman"/>
        </w:rPr>
        <w:t xml:space="preserve">was greater 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 xml:space="preserve">low-food seasonal environment (Figure 1a, thin dashed blue line). </w:t>
      </w:r>
      <w:r w:rsidR="0025007A">
        <w:rPr>
          <w:rFonts w:ascii="Times New Roman" w:hAnsi="Times New Roman" w:cs="Times New Roman"/>
        </w:rPr>
        <w:t>At the same time,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02434D">
        <w:rPr>
          <w:rFonts w:ascii="Times New Roman" w:hAnsi="Times New Roman" w:cs="Times New Roman"/>
        </w:rPr>
        <w:t xml:space="preserve">Additionally, in the high predation scenarios (Figure 2, top row) </w:t>
      </w:r>
      <w:r w:rsidR="0006501A">
        <w:rPr>
          <w:rFonts w:ascii="Times New Roman" w:hAnsi="Times New Roman" w:cs="Times New Roman"/>
        </w:rPr>
        <w:t>somatic</w:t>
      </w:r>
      <w:r w:rsidR="0002434D">
        <w:rPr>
          <w:rFonts w:ascii="Times New Roman" w:hAnsi="Times New Roman" w:cs="Times New Roman"/>
        </w:rPr>
        <w:t xml:space="preserve"> growth rate</w:t>
      </w:r>
      <w:r w:rsidR="0006501A">
        <w:rPr>
          <w:rFonts w:ascii="Times New Roman" w:hAnsi="Times New Roman" w:cs="Times New Roman"/>
        </w:rPr>
        <w:t>s</w:t>
      </w:r>
      <w:r w:rsidR="0002434D">
        <w:rPr>
          <w:rFonts w:ascii="Times New Roman" w:hAnsi="Times New Roman" w:cs="Times New Roman"/>
        </w:rPr>
        <w:t xml:space="preserve"> </w:t>
      </w:r>
      <w:r w:rsidR="0006501A">
        <w:rPr>
          <w:rFonts w:ascii="Times New Roman" w:hAnsi="Times New Roman" w:cs="Times New Roman"/>
        </w:rPr>
        <w:t>(</w:t>
      </w:r>
      <w:r w:rsidR="003376E8">
        <w:rPr>
          <w:rFonts w:ascii="Times New Roman" w:hAnsi="Times New Roman" w:cs="Times New Roman"/>
        </w:rPr>
        <w:t>measured by the age at which individuals reached their</w:t>
      </w:r>
      <w:r w:rsidR="0006501A">
        <w:rPr>
          <w:rFonts w:ascii="Times New Roman" w:hAnsi="Times New Roman" w:cs="Times New Roman"/>
        </w:rPr>
        <w:t xml:space="preserve"> </w:t>
      </w:r>
      <w:r w:rsidR="00EE7388">
        <w:rPr>
          <w:rFonts w:ascii="Times New Roman" w:hAnsi="Times New Roman" w:cs="Times New Roman"/>
        </w:rPr>
        <w:t>maximum body size</w:t>
      </w:r>
      <w:r w:rsidR="0006501A">
        <w:rPr>
          <w:rFonts w:ascii="Times New Roman" w:hAnsi="Times New Roman" w:cs="Times New Roman"/>
        </w:rPr>
        <w:t>s)</w:t>
      </w:r>
      <w:r w:rsidR="00EE7388">
        <w:rPr>
          <w:rFonts w:ascii="Times New Roman" w:hAnsi="Times New Roman" w:cs="Times New Roman"/>
        </w:rPr>
        <w:t xml:space="preserve"> </w:t>
      </w:r>
      <w:r w:rsidR="0002434D">
        <w:rPr>
          <w:rFonts w:ascii="Times New Roman" w:hAnsi="Times New Roman" w:cs="Times New Roman"/>
        </w:rPr>
        <w:t>w</w:t>
      </w:r>
      <w:r w:rsidR="00326D3D">
        <w:rPr>
          <w:rFonts w:ascii="Times New Roman" w:hAnsi="Times New Roman" w:cs="Times New Roman"/>
        </w:rPr>
        <w:t>ere</w:t>
      </w:r>
      <w:r w:rsidR="0002434D">
        <w:rPr>
          <w:rFonts w:ascii="Times New Roman" w:hAnsi="Times New Roman" w:cs="Times New Roman"/>
        </w:rPr>
        <w:t xml:space="preserve"> slower in low-food seasonal environments than in high-food constant </w:t>
      </w:r>
      <w:r w:rsidR="001D3AD5">
        <w:rPr>
          <w:rFonts w:ascii="Times New Roman" w:hAnsi="Times New Roman" w:cs="Times New Roman"/>
        </w:rPr>
        <w:t>environments</w:t>
      </w:r>
      <w:r w:rsidR="00E8774D">
        <w:rPr>
          <w:rFonts w:ascii="Times New Roman" w:hAnsi="Times New Roman" w:cs="Times New Roman"/>
        </w:rPr>
        <w:t xml:space="preserve">, despite </w:t>
      </w:r>
      <w:del w:id="76" w:author="Microsoft Office User" w:date="2019-11-12T05:57:00Z">
        <w:r w:rsidR="00E8774D" w:rsidDel="00654C30">
          <w:rPr>
            <w:rFonts w:ascii="Times New Roman" w:hAnsi="Times New Roman" w:cs="Times New Roman"/>
          </w:rPr>
          <w:delText xml:space="preserve">the fact both </w:delText>
        </w:r>
      </w:del>
      <w:r w:rsidR="00E8774D">
        <w:rPr>
          <w:rFonts w:ascii="Times New Roman" w:hAnsi="Times New Roman" w:cs="Times New Roman"/>
        </w:rPr>
        <w:t>growth to the same maximum body size</w:t>
      </w:r>
      <w:ins w:id="77" w:author="Microsoft Office User" w:date="2019-11-12T05:57:00Z">
        <w:r>
          <w:rPr>
            <w:rFonts w:ascii="Times New Roman" w:hAnsi="Times New Roman" w:cs="Times New Roman"/>
          </w:rPr>
          <w:t xml:space="preserve"> in both cases.</w:t>
        </w:r>
      </w:ins>
      <w:del w:id="78" w:author="Microsoft Office User" w:date="2019-11-12T05:57:00Z">
        <w:r w:rsidR="00E8774D" w:rsidDel="00654C30">
          <w:rPr>
            <w:rFonts w:ascii="Times New Roman" w:hAnsi="Times New Roman" w:cs="Times New Roman"/>
          </w:rPr>
          <w:delText>.</w:delText>
        </w:r>
      </w:del>
      <w:r w:rsidR="00E8774D">
        <w:rPr>
          <w:rFonts w:ascii="Times New Roman" w:hAnsi="Times New Roman" w:cs="Times New Roman"/>
        </w:rPr>
        <w:t xml:space="preserve"> This difference can be attributed to seasonality, not the food abundance</w:t>
      </w:r>
      <w:r w:rsidR="0002434D">
        <w:rPr>
          <w:rFonts w:ascii="Times New Roman" w:hAnsi="Times New Roman" w:cs="Times New Roman"/>
        </w:rPr>
        <w:t>.</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9E4F8F">
      <w:pPr>
        <w:spacing w:line="480" w:lineRule="auto"/>
        <w:rPr>
          <w:rFonts w:ascii="Times New Roman" w:hAnsi="Times New Roman" w:cs="Times New Roman"/>
        </w:rPr>
      </w:pPr>
    </w:p>
    <w:p w14:paraId="06BBDA0F" w14:textId="06F6B398" w:rsidR="00947957" w:rsidRPr="00947957" w:rsidRDefault="00753FB8" w:rsidP="009E4F8F">
      <w:pPr>
        <w:spacing w:line="480" w:lineRule="auto"/>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p>
    <w:p w14:paraId="518977D8" w14:textId="717DAE99" w:rsidR="004B74AD" w:rsidRDefault="00961B39" w:rsidP="009E4F8F">
      <w:pPr>
        <w:spacing w:line="480" w:lineRule="auto"/>
        <w:rPr>
          <w:rFonts w:ascii="Times New Roman" w:hAnsi="Times New Roman" w:cs="Times New Roman"/>
        </w:rPr>
      </w:pPr>
      <w:r>
        <w:rPr>
          <w:rFonts w:ascii="Times New Roman" w:hAnsi="Times New Roman" w:cs="Times New Roman"/>
        </w:rPr>
        <w:t xml:space="preserve">We </w:t>
      </w:r>
      <w:del w:id="79" w:author="Microsoft Office User" w:date="2019-11-12T05:57:00Z">
        <w:r w:rsidDel="00654C30">
          <w:rPr>
            <w:rFonts w:ascii="Times New Roman" w:hAnsi="Times New Roman" w:cs="Times New Roman"/>
          </w:rPr>
          <w:delText xml:space="preserve">calculated </w:delText>
        </w:r>
      </w:del>
      <w:ins w:id="80" w:author="Microsoft Office User" w:date="2019-11-12T05:58:00Z">
        <w:r w:rsidR="00654C30">
          <w:rPr>
            <w:rFonts w:ascii="Times New Roman" w:hAnsi="Times New Roman" w:cs="Times New Roman"/>
          </w:rPr>
          <w:t>defined</w:t>
        </w:r>
      </w:ins>
      <w:ins w:id="81" w:author="Microsoft Office User" w:date="2019-11-12T05:57:00Z">
        <w:r w:rsidR="00654C30">
          <w:rPr>
            <w:rFonts w:ascii="Times New Roman" w:hAnsi="Times New Roman" w:cs="Times New Roman"/>
          </w:rPr>
          <w:t xml:space="preserve"> </w:t>
        </w:r>
      </w:ins>
      <w:r>
        <w:rPr>
          <w:rFonts w:ascii="Times New Roman" w:hAnsi="Times New Roman" w:cs="Times New Roman"/>
        </w:rPr>
        <w:t>t</w:t>
      </w:r>
      <w:r w:rsidR="00B53DDD">
        <w:rPr>
          <w:rFonts w:ascii="Times New Roman" w:hAnsi="Times New Roman" w:cs="Times New Roman"/>
        </w:rPr>
        <w:t xml:space="preserve">he optimal </w:t>
      </w:r>
      <w:del w:id="82" w:author="Microsoft Office User" w:date="2019-11-12T05:57:00Z">
        <w:r w:rsidR="00B53DDD" w:rsidDel="00654C30">
          <w:rPr>
            <w:rFonts w:ascii="Times New Roman" w:hAnsi="Times New Roman" w:cs="Times New Roman"/>
          </w:rPr>
          <w:delText>m</w:delText>
        </w:r>
        <w:r w:rsidR="00A0597C" w:rsidDel="00654C30">
          <w:rPr>
            <w:rFonts w:ascii="Times New Roman" w:hAnsi="Times New Roman" w:cs="Times New Roman"/>
          </w:rPr>
          <w:delText xml:space="preserve">aturation </w:delText>
        </w:r>
      </w:del>
      <w:r w:rsidR="00A0597C">
        <w:rPr>
          <w:rFonts w:ascii="Times New Roman" w:hAnsi="Times New Roman" w:cs="Times New Roman"/>
        </w:rPr>
        <w:t>age</w:t>
      </w:r>
      <w:ins w:id="83" w:author="Microsoft Office User" w:date="2019-11-12T05:58:00Z">
        <w:r w:rsidR="00654C30">
          <w:rPr>
            <w:rFonts w:ascii="Times New Roman" w:hAnsi="Times New Roman" w:cs="Times New Roman"/>
          </w:rPr>
          <w:t xml:space="preserve"> of maturation</w:t>
        </w:r>
      </w:ins>
      <w:del w:id="84" w:author="Microsoft Office User" w:date="2019-11-12T05:57:00Z">
        <w:r w:rsidR="00B53DDD" w:rsidDel="00654C30">
          <w:rPr>
            <w:rFonts w:ascii="Times New Roman" w:hAnsi="Times New Roman" w:cs="Times New Roman"/>
          </w:rPr>
          <w:delText>s</w:delText>
        </w:r>
      </w:del>
      <w:r w:rsidR="00B53DDD">
        <w:rPr>
          <w:rFonts w:ascii="Times New Roman" w:hAnsi="Times New Roman" w:cs="Times New Roman"/>
        </w:rPr>
        <w:t xml:space="preserve"> in each scenario</w:t>
      </w:r>
      <w:r w:rsidR="00EE5B15">
        <w:rPr>
          <w:rFonts w:ascii="Times New Roman" w:hAnsi="Times New Roman" w:cs="Times New Roman"/>
        </w:rPr>
        <w:t xml:space="preserve"> </w:t>
      </w:r>
      <w:del w:id="85" w:author="Microsoft Office User" w:date="2019-11-12T05:58:00Z">
        <w:r w:rsidR="00EE5B15" w:rsidDel="00654C30">
          <w:rPr>
            <w:rFonts w:ascii="Times New Roman" w:hAnsi="Times New Roman" w:cs="Times New Roman"/>
          </w:rPr>
          <w:delText xml:space="preserve">as </w:delText>
        </w:r>
      </w:del>
      <w:ins w:id="86" w:author="Microsoft Office User" w:date="2019-11-12T05:58:00Z">
        <w:r w:rsidR="00654C30">
          <w:rPr>
            <w:rFonts w:ascii="Times New Roman" w:hAnsi="Times New Roman" w:cs="Times New Roman"/>
          </w:rPr>
          <w:t xml:space="preserve">to be </w:t>
        </w:r>
      </w:ins>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del w:id="87" w:author="Microsoft Office User" w:date="2019-11-12T05:58:00Z">
        <w:r w:rsidR="009722F3" w:rsidDel="00654C30">
          <w:rPr>
            <w:rFonts w:ascii="Times New Roman" w:hAnsi="Times New Roman" w:cs="Times New Roman"/>
          </w:rPr>
          <w:delText>reality</w:delText>
        </w:r>
      </w:del>
      <w:ins w:id="88" w:author="Microsoft Office User" w:date="2019-11-12T05:58:00Z">
        <w:r w:rsidR="00654C30">
          <w:rPr>
            <w:rFonts w:ascii="Times New Roman" w:hAnsi="Times New Roman" w:cs="Times New Roman"/>
          </w:rPr>
          <w:t>nature</w:t>
        </w:r>
      </w:ins>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w:t>
      </w:r>
      <w:del w:id="89" w:author="Microsoft Office User" w:date="2019-11-12T05:58:00Z">
        <w:r w:rsidR="00011124" w:rsidDel="00654C30">
          <w:rPr>
            <w:rFonts w:ascii="Times New Roman" w:hAnsi="Times New Roman" w:cs="Times New Roman"/>
          </w:rPr>
          <w:lastRenderedPageBreak/>
          <w:delText xml:space="preserve">large </w:delText>
        </w:r>
      </w:del>
      <w:r w:rsidR="00011124">
        <w:rPr>
          <w:rFonts w:ascii="Times New Roman" w:hAnsi="Times New Roman" w:cs="Times New Roman"/>
        </w:rPr>
        <w:t>fish</w:t>
      </w:r>
      <w:ins w:id="90" w:author="Microsoft Office User" w:date="2019-11-12T05:58:00Z">
        <w:r w:rsidR="00654C30">
          <w:rPr>
            <w:rFonts w:ascii="Times New Roman" w:hAnsi="Times New Roman" w:cs="Times New Roman"/>
          </w:rPr>
          <w:t xml:space="preserve"> with large asymptotic size</w:t>
        </w:r>
      </w:ins>
      <w:r w:rsidR="00CA4435">
        <w:rPr>
          <w:rFonts w:ascii="Times New Roman" w:hAnsi="Times New Roman" w:cs="Times New Roman"/>
        </w:rPr>
        <w:t xml:space="preserve">. </w:t>
      </w:r>
      <w:commentRangeStart w:id="91"/>
      <w:r w:rsidR="00CA4435">
        <w:rPr>
          <w:rFonts w:ascii="Times New Roman" w:hAnsi="Times New Roman" w:cs="Times New Roman"/>
        </w:rPr>
        <w:t>M</w:t>
      </w:r>
      <w:r w:rsidR="00BC678C">
        <w:rPr>
          <w:rFonts w:ascii="Times New Roman" w:hAnsi="Times New Roman" w:cs="Times New Roman"/>
        </w:rPr>
        <w:t>any</w:t>
      </w:r>
      <w:r w:rsidR="0082798D">
        <w:rPr>
          <w:rFonts w:ascii="Times New Roman" w:hAnsi="Times New Roman" w:cs="Times New Roman"/>
        </w:rPr>
        <w:t xml:space="preserve"> iteroparous</w:t>
      </w:r>
      <w:r w:rsidR="00BC678C">
        <w:rPr>
          <w:rFonts w:ascii="Times New Roman" w:hAnsi="Times New Roman" w:cs="Times New Roman"/>
        </w:rPr>
        <w:t xml:space="preserve"> fishes do </w:t>
      </w:r>
      <w:r w:rsidR="00E4474C">
        <w:rPr>
          <w:rFonts w:ascii="Times New Roman" w:hAnsi="Times New Roman" w:cs="Times New Roman"/>
        </w:rPr>
        <w:t>mature by</w:t>
      </w:r>
      <w:r w:rsidR="00BC678C">
        <w:rPr>
          <w:rFonts w:ascii="Times New Roman" w:hAnsi="Times New Roman" w:cs="Times New Roman"/>
        </w:rPr>
        <w:t xml:space="preserve"> reproducing at very low levels</w:t>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91"/>
      <w:r w:rsidR="00654C30">
        <w:rPr>
          <w:rStyle w:val="CommentReference"/>
        </w:rPr>
        <w:commentReference w:id="91"/>
      </w:r>
    </w:p>
    <w:p w14:paraId="543097C9" w14:textId="77777777" w:rsidR="004B74AD" w:rsidRDefault="004B74AD" w:rsidP="009E4F8F">
      <w:pPr>
        <w:spacing w:line="480" w:lineRule="auto"/>
        <w:rPr>
          <w:rFonts w:ascii="Times New Roman" w:hAnsi="Times New Roman" w:cs="Times New Roman"/>
        </w:rPr>
      </w:pPr>
    </w:p>
    <w:p w14:paraId="1798C44E" w14:textId="73593FC9" w:rsidR="0019193E" w:rsidRDefault="00654C30" w:rsidP="009E4F8F">
      <w:pPr>
        <w:spacing w:line="480" w:lineRule="auto"/>
        <w:rPr>
          <w:rFonts w:ascii="Times New Roman" w:hAnsi="Times New Roman" w:cs="Times New Roman"/>
        </w:rPr>
      </w:pPr>
      <w:ins w:id="92" w:author="Microsoft Office User" w:date="2019-11-12T05:59:00Z">
        <w:r>
          <w:rPr>
            <w:rFonts w:ascii="Times New Roman" w:hAnsi="Times New Roman" w:cs="Times New Roman"/>
          </w:rPr>
          <w:t>Age at m</w:t>
        </w:r>
      </w:ins>
      <w:del w:id="93" w:author="Microsoft Office User" w:date="2019-11-12T05:59:00Z">
        <w:r w:rsidR="009875FA" w:rsidDel="00654C30">
          <w:rPr>
            <w:rFonts w:ascii="Times New Roman" w:hAnsi="Times New Roman" w:cs="Times New Roman"/>
          </w:rPr>
          <w:delText>M</w:delText>
        </w:r>
      </w:del>
      <w:r w:rsidR="009875FA">
        <w:rPr>
          <w:rFonts w:ascii="Times New Roman" w:hAnsi="Times New Roman" w:cs="Times New Roman"/>
        </w:rPr>
        <w:t xml:space="preserve">aturation </w:t>
      </w:r>
      <w:del w:id="94" w:author="Microsoft Office User" w:date="2019-11-12T05:59:00Z">
        <w:r w:rsidR="009875FA" w:rsidDel="00654C30">
          <w:rPr>
            <w:rFonts w:ascii="Times New Roman" w:hAnsi="Times New Roman" w:cs="Times New Roman"/>
          </w:rPr>
          <w:delText xml:space="preserve">age </w:delText>
        </w:r>
      </w:del>
      <w:r w:rsidR="009875FA">
        <w:rPr>
          <w:rFonts w:ascii="Times New Roman" w:hAnsi="Times New Roman" w:cs="Times New Roman"/>
        </w:rPr>
        <w:t xml:space="preserve">varied with </w:t>
      </w:r>
      <w:r w:rsidR="00FF14B3">
        <w:rPr>
          <w:rFonts w:ascii="Times New Roman" w:hAnsi="Times New Roman" w:cs="Times New Roman"/>
        </w:rPr>
        <w:t xml:space="preserve">predation, seasonality, food, and temperature. </w:t>
      </w:r>
      <w:r w:rsidR="000F1363">
        <w:rPr>
          <w:rFonts w:ascii="Times New Roman" w:hAnsi="Times New Roman" w:cs="Times New Roman"/>
        </w:rPr>
        <w:t xml:space="preserve">In sensitivity analyses, we found that with very low food in constant environments, individuals matured </w:t>
      </w:r>
      <w:r w:rsidR="00A66754">
        <w:rPr>
          <w:rFonts w:ascii="Times New Roman" w:hAnsi="Times New Roman" w:cs="Times New Roman"/>
        </w:rPr>
        <w:t xml:space="preserve">at a small size shortly </w:t>
      </w:r>
      <w:r w:rsidR="000F1363">
        <w:rPr>
          <w:rFonts w:ascii="Times New Roman" w:hAnsi="Times New Roman" w:cs="Times New Roman"/>
        </w:rPr>
        <w:t>after their first year and did not invest in somatic growth after</w:t>
      </w:r>
      <w:r w:rsidR="005F0C0E">
        <w:rPr>
          <w:rFonts w:ascii="Times New Roman" w:hAnsi="Times New Roman" w:cs="Times New Roman"/>
        </w:rPr>
        <w:t xml:space="preserve">wards </w:t>
      </w:r>
      <w:r w:rsidR="000F1363">
        <w:rPr>
          <w:rFonts w:ascii="Times New Roman" w:hAnsi="Times New Roman" w:cs="Times New Roman"/>
        </w:rPr>
        <w:t>(</w:t>
      </w:r>
      <w:r w:rsidR="00A70CDF">
        <w:rPr>
          <w:rFonts w:ascii="Times New Roman" w:hAnsi="Times New Roman" w:cs="Times New Roman"/>
        </w:rPr>
        <w:t xml:space="preserve">result </w:t>
      </w:r>
      <w:r w:rsidR="000F1363">
        <w:rPr>
          <w:rFonts w:ascii="Times New Roman" w:hAnsi="Times New Roman" w:cs="Times New Roman"/>
        </w:rPr>
        <w:t>not shown). In the environmental scenarios presented here, m</w:t>
      </w:r>
      <w:r w:rsidR="001368E3">
        <w:rPr>
          <w:rFonts w:ascii="Times New Roman" w:hAnsi="Times New Roman" w:cs="Times New Roman"/>
        </w:rPr>
        <w:t xml:space="preserve">aturation age was between </w:t>
      </w:r>
      <w:r w:rsidR="00DC25AC">
        <w:rPr>
          <w:rFonts w:ascii="Times New Roman" w:hAnsi="Times New Roman" w:cs="Times New Roman"/>
        </w:rPr>
        <w:t>1.9</w:t>
      </w:r>
      <w:r w:rsidR="001368E3">
        <w:rPr>
          <w:rFonts w:ascii="Times New Roman" w:hAnsi="Times New Roman" w:cs="Times New Roman"/>
        </w:rPr>
        <w:t xml:space="preserve"> and </w:t>
      </w:r>
      <w:r w:rsidR="00E65799">
        <w:rPr>
          <w:rFonts w:ascii="Times New Roman" w:hAnsi="Times New Roman" w:cs="Times New Roman"/>
        </w:rPr>
        <w:t>4</w:t>
      </w:r>
      <w:r w:rsidR="001368E3">
        <w:rPr>
          <w:rFonts w:ascii="Times New Roman" w:hAnsi="Times New Roman" w:cs="Times New Roman"/>
        </w:rPr>
        <w:t xml:space="preserve"> years</w:t>
      </w:r>
      <w:r w:rsidR="00E70B8B">
        <w:rPr>
          <w:rFonts w:ascii="Times New Roman" w:hAnsi="Times New Roman" w:cs="Times New Roman"/>
        </w:rPr>
        <w:t xml:space="preserve">, except when predation was low and food </w:t>
      </w:r>
      <w:r w:rsidR="005A24A7">
        <w:rPr>
          <w:rFonts w:ascii="Times New Roman" w:hAnsi="Times New Roman" w:cs="Times New Roman"/>
        </w:rPr>
        <w:t xml:space="preserve">was </w:t>
      </w:r>
      <w:r w:rsidR="00E70B8B">
        <w:rPr>
          <w:rFonts w:ascii="Times New Roman" w:hAnsi="Times New Roman" w:cs="Times New Roman"/>
        </w:rPr>
        <w:t>abundant</w:t>
      </w:r>
      <w:r w:rsidR="001368E3">
        <w:rPr>
          <w:rFonts w:ascii="Times New Roman" w:hAnsi="Times New Roman" w:cs="Times New Roman"/>
        </w:rPr>
        <w:t xml:space="preserve">. </w:t>
      </w:r>
      <w:r w:rsidR="00F2278B">
        <w:rPr>
          <w:rFonts w:ascii="Times New Roman" w:hAnsi="Times New Roman" w:cs="Times New Roman"/>
        </w:rPr>
        <w:t>S</w:t>
      </w:r>
      <w:r w:rsidR="005F7855">
        <w:rPr>
          <w:rFonts w:ascii="Times New Roman" w:hAnsi="Times New Roman" w:cs="Times New Roman"/>
        </w:rPr>
        <w:t>easonal</w:t>
      </w:r>
      <w:r w:rsidR="00D36F3A">
        <w:rPr>
          <w:rFonts w:ascii="Times New Roman" w:hAnsi="Times New Roman" w:cs="Times New Roman"/>
        </w:rPr>
        <w:t>ity</w:t>
      </w:r>
      <w:r w:rsidR="005F7855">
        <w:rPr>
          <w:rFonts w:ascii="Times New Roman" w:hAnsi="Times New Roman" w:cs="Times New Roman"/>
        </w:rPr>
        <w:t xml:space="preserve"> delayed </w:t>
      </w:r>
      <w:r w:rsidR="00DC25AC">
        <w:rPr>
          <w:rFonts w:ascii="Times New Roman" w:hAnsi="Times New Roman" w:cs="Times New Roman"/>
        </w:rPr>
        <w:t>the age of maturation</w:t>
      </w:r>
      <w:r w:rsidR="00F422E7">
        <w:rPr>
          <w:rFonts w:ascii="Times New Roman" w:hAnsi="Times New Roman" w:cs="Times New Roman"/>
        </w:rPr>
        <w:t xml:space="preserve">, especially </w:t>
      </w:r>
      <w:r w:rsidR="000F1363">
        <w:rPr>
          <w:rFonts w:ascii="Times New Roman" w:hAnsi="Times New Roman" w:cs="Times New Roman"/>
        </w:rPr>
        <w:t xml:space="preserve">with </w:t>
      </w:r>
      <w:r w:rsidR="008C28B9">
        <w:rPr>
          <w:rFonts w:ascii="Times New Roman" w:hAnsi="Times New Roman" w:cs="Times New Roman"/>
        </w:rPr>
        <w:t xml:space="preserve">warmer </w:t>
      </w:r>
      <w:r w:rsidR="00F75292">
        <w:rPr>
          <w:rFonts w:ascii="Times New Roman" w:hAnsi="Times New Roman" w:cs="Times New Roman"/>
        </w:rPr>
        <w:t>base temperature</w:t>
      </w:r>
      <w:r w:rsidR="00A547C0">
        <w:rPr>
          <w:rFonts w:ascii="Times New Roman" w:hAnsi="Times New Roman" w:cs="Times New Roman"/>
        </w:rPr>
        <w:t>s</w:t>
      </w:r>
      <w:r w:rsidR="005F7855">
        <w:rPr>
          <w:rFonts w:ascii="Times New Roman" w:hAnsi="Times New Roman" w:cs="Times New Roman"/>
        </w:rPr>
        <w:t xml:space="preserve"> (Figure 3b)</w:t>
      </w:r>
      <w:r w:rsidR="006A5469">
        <w:rPr>
          <w:rFonts w:ascii="Times New Roman" w:hAnsi="Times New Roman" w:cs="Times New Roman"/>
        </w:rPr>
        <w:t xml:space="preserve">, but these effects were </w:t>
      </w:r>
      <w:r w:rsidR="00CC6A06">
        <w:rPr>
          <w:rFonts w:ascii="Times New Roman" w:hAnsi="Times New Roman" w:cs="Times New Roman"/>
        </w:rPr>
        <w:t>small</w:t>
      </w:r>
      <w:r w:rsidR="00AB29D1">
        <w:rPr>
          <w:rFonts w:ascii="Times New Roman" w:hAnsi="Times New Roman" w:cs="Times New Roman"/>
        </w:rPr>
        <w:t xml:space="preserve"> relative to the</w:t>
      </w:r>
      <w:r w:rsidR="004849EC">
        <w:rPr>
          <w:rFonts w:ascii="Times New Roman" w:hAnsi="Times New Roman" w:cs="Times New Roman"/>
        </w:rPr>
        <w:t xml:space="preserve"> interacting</w:t>
      </w:r>
      <w:r w:rsidR="00AB29D1">
        <w:rPr>
          <w:rFonts w:ascii="Times New Roman" w:hAnsi="Times New Roman" w:cs="Times New Roman"/>
        </w:rPr>
        <w:t xml:space="preserve"> </w:t>
      </w:r>
      <w:r w:rsidR="004849EC">
        <w:rPr>
          <w:rFonts w:ascii="Times New Roman" w:hAnsi="Times New Roman" w:cs="Times New Roman"/>
        </w:rPr>
        <w:t xml:space="preserve">effects </w:t>
      </w:r>
      <w:r w:rsidR="00AB29D1">
        <w:rPr>
          <w:rFonts w:ascii="Times New Roman" w:hAnsi="Times New Roman" w:cs="Times New Roman"/>
        </w:rPr>
        <w:t xml:space="preserve">of food and </w:t>
      </w:r>
      <w:r w:rsidR="006B744D">
        <w:rPr>
          <w:rFonts w:ascii="Times New Roman" w:hAnsi="Times New Roman" w:cs="Times New Roman"/>
        </w:rPr>
        <w:t>predation</w:t>
      </w:r>
      <w:r w:rsidR="00134D44">
        <w:rPr>
          <w:rFonts w:ascii="Times New Roman" w:hAnsi="Times New Roman" w:cs="Times New Roman"/>
        </w:rPr>
        <w:t xml:space="preserve"> (discussed below)</w:t>
      </w:r>
      <w:r w:rsidR="005F7855">
        <w:rPr>
          <w:rFonts w:ascii="Times New Roman" w:hAnsi="Times New Roman" w:cs="Times New Roman"/>
        </w:rPr>
        <w:t>.</w:t>
      </w:r>
      <w:r w:rsidR="00AD37A8">
        <w:rPr>
          <w:rFonts w:ascii="Times New Roman" w:hAnsi="Times New Roman" w:cs="Times New Roman"/>
        </w:rPr>
        <w:t xml:space="preserve"> </w:t>
      </w:r>
      <w:r w:rsidR="00A55700">
        <w:rPr>
          <w:rFonts w:ascii="Times New Roman" w:hAnsi="Times New Roman" w:cs="Times New Roman"/>
        </w:rPr>
        <w:t>Similar to the patterns of</w:t>
      </w:r>
      <w:r w:rsidR="001F251E">
        <w:rPr>
          <w:rFonts w:ascii="Times New Roman" w:hAnsi="Times New Roman" w:cs="Times New Roman"/>
        </w:rPr>
        <w:t xml:space="preserve"> maximum body size, t</w:t>
      </w:r>
      <w:r w:rsidR="00AD37A8">
        <w:rPr>
          <w:rFonts w:ascii="Times New Roman" w:hAnsi="Times New Roman" w:cs="Times New Roman"/>
        </w:rPr>
        <w:t>he size of maturation was also larger in seasonal environments</w:t>
      </w:r>
      <w:r w:rsidR="00A55700">
        <w:rPr>
          <w:rFonts w:ascii="Times New Roman" w:hAnsi="Times New Roman" w:cs="Times New Roman"/>
        </w:rPr>
        <w:t xml:space="preserve"> and in high food environments,</w:t>
      </w:r>
      <w:r w:rsidR="00AD37A8">
        <w:rPr>
          <w:rFonts w:ascii="Times New Roman" w:hAnsi="Times New Roman" w:cs="Times New Roman"/>
        </w:rPr>
        <w:t xml:space="preserve"> and did not vary strongly with predation. </w:t>
      </w:r>
    </w:p>
    <w:p w14:paraId="60CAF42A" w14:textId="77777777" w:rsidR="0019193E" w:rsidRDefault="0019193E" w:rsidP="009E4F8F">
      <w:pPr>
        <w:spacing w:line="480" w:lineRule="auto"/>
        <w:rPr>
          <w:rFonts w:ascii="Times New Roman" w:hAnsi="Times New Roman" w:cs="Times New Roman"/>
        </w:rPr>
      </w:pPr>
    </w:p>
    <w:p w14:paraId="5A60CC5A" w14:textId="14C68B20" w:rsidR="00443F52" w:rsidRDefault="00397A69" w:rsidP="009E4F8F">
      <w:pPr>
        <w:spacing w:line="480" w:lineRule="auto"/>
        <w:rPr>
          <w:rFonts w:ascii="Times New Roman" w:hAnsi="Times New Roman" w:cs="Times New Roman"/>
        </w:rPr>
      </w:pPr>
      <w:r>
        <w:rPr>
          <w:rFonts w:ascii="Times New Roman" w:hAnsi="Times New Roman" w:cs="Times New Roman"/>
        </w:rPr>
        <w:t>L</w:t>
      </w:r>
      <w:r w:rsidR="00AD37A8">
        <w:rPr>
          <w:rFonts w:ascii="Times New Roman" w:hAnsi="Times New Roman" w:cs="Times New Roman"/>
        </w:rPr>
        <w:t>a</w:t>
      </w:r>
      <w:r w:rsidR="00DC25AC">
        <w:rPr>
          <w:rFonts w:ascii="Times New Roman" w:hAnsi="Times New Roman" w:cs="Times New Roman"/>
        </w:rPr>
        <w:t xml:space="preserve">te </w:t>
      </w:r>
      <w:del w:id="95" w:author="Microsoft Office User" w:date="2019-11-12T05:59:00Z">
        <w:r w:rsidR="0057722F" w:rsidDel="00654C30">
          <w:rPr>
            <w:rFonts w:ascii="Times New Roman" w:hAnsi="Times New Roman" w:cs="Times New Roman"/>
          </w:rPr>
          <w:delText xml:space="preserve">maturation </w:delText>
        </w:r>
      </w:del>
      <w:ins w:id="96" w:author="Microsoft Office User" w:date="2019-11-12T05:59:00Z">
        <w:r w:rsidR="00654C30">
          <w:rPr>
            <w:rFonts w:ascii="Times New Roman" w:hAnsi="Times New Roman" w:cs="Times New Roman"/>
          </w:rPr>
          <w:t>age at ma</w:t>
        </w:r>
      </w:ins>
      <w:ins w:id="97" w:author="Microsoft Office User" w:date="2019-11-12T06:00:00Z">
        <w:r w:rsidR="00654C30">
          <w:rPr>
            <w:rFonts w:ascii="Times New Roman" w:hAnsi="Times New Roman" w:cs="Times New Roman"/>
          </w:rPr>
          <w:t>turation</w:t>
        </w:r>
      </w:ins>
      <w:ins w:id="98" w:author="Microsoft Office User" w:date="2019-11-12T05:59:00Z">
        <w:r w:rsidR="00654C30">
          <w:rPr>
            <w:rFonts w:ascii="Times New Roman" w:hAnsi="Times New Roman" w:cs="Times New Roman"/>
          </w:rPr>
          <w:t xml:space="preserve"> </w:t>
        </w:r>
      </w:ins>
      <w:del w:id="99" w:author="Microsoft Office User" w:date="2019-11-12T06:00:00Z">
        <w:r w:rsidR="00511067" w:rsidRPr="00EB720D" w:rsidDel="00654C30">
          <w:rPr>
            <w:rFonts w:ascii="Times New Roman" w:hAnsi="Times New Roman" w:cs="Times New Roman"/>
          </w:rPr>
          <w:delText xml:space="preserve">ages </w:delText>
        </w:r>
      </w:del>
      <w:r w:rsidR="003F060B">
        <w:rPr>
          <w:rFonts w:ascii="Times New Roman" w:hAnsi="Times New Roman" w:cs="Times New Roman"/>
        </w:rPr>
        <w:t xml:space="preserve">evolved </w:t>
      </w:r>
      <w:r w:rsidR="000D6242">
        <w:rPr>
          <w:rFonts w:ascii="Times New Roman" w:hAnsi="Times New Roman" w:cs="Times New Roman"/>
        </w:rPr>
        <w:t>in high-</w:t>
      </w:r>
      <w:r w:rsidR="002C5C02">
        <w:rPr>
          <w:rFonts w:ascii="Times New Roman" w:hAnsi="Times New Roman" w:cs="Times New Roman"/>
        </w:rPr>
        <w:t>food</w:t>
      </w:r>
      <w:r w:rsidR="00B42ACD">
        <w:rPr>
          <w:rFonts w:ascii="Times New Roman" w:hAnsi="Times New Roman" w:cs="Times New Roman"/>
        </w:rPr>
        <w:t>, low</w:t>
      </w:r>
      <w:r w:rsidR="000D6242">
        <w:rPr>
          <w:rFonts w:ascii="Times New Roman" w:hAnsi="Times New Roman" w:cs="Times New Roman"/>
        </w:rPr>
        <w:t>-</w:t>
      </w:r>
      <w:r w:rsidR="00B42ACD">
        <w:rPr>
          <w:rFonts w:ascii="Times New Roman" w:hAnsi="Times New Roman" w:cs="Times New Roman"/>
        </w:rPr>
        <w:t>predation</w:t>
      </w:r>
      <w:r w:rsidR="002C5C02">
        <w:rPr>
          <w:rFonts w:ascii="Times New Roman" w:hAnsi="Times New Roman" w:cs="Times New Roman"/>
        </w:rPr>
        <w:t xml:space="preserve"> scenarios</w:t>
      </w:r>
      <w:r w:rsidR="000F1363">
        <w:rPr>
          <w:rFonts w:ascii="Times New Roman" w:hAnsi="Times New Roman" w:cs="Times New Roman"/>
        </w:rPr>
        <w:t>;</w:t>
      </w:r>
      <w:r w:rsidR="002C5C02">
        <w:rPr>
          <w:rFonts w:ascii="Times New Roman" w:hAnsi="Times New Roman" w:cs="Times New Roman"/>
        </w:rPr>
        <w:t xml:space="preserve"> </w:t>
      </w:r>
      <w:r w:rsidR="004B74AD">
        <w:rPr>
          <w:rFonts w:ascii="Times New Roman" w:hAnsi="Times New Roman" w:cs="Times New Roman"/>
        </w:rPr>
        <w:t>individuals</w:t>
      </w:r>
      <w:r w:rsidR="0042362F">
        <w:rPr>
          <w:rFonts w:ascii="Times New Roman" w:hAnsi="Times New Roman" w:cs="Times New Roman"/>
        </w:rPr>
        <w:t xml:space="preserve"> mature</w:t>
      </w:r>
      <w:r w:rsidR="004D519D">
        <w:rPr>
          <w:rFonts w:ascii="Times New Roman" w:hAnsi="Times New Roman" w:cs="Times New Roman"/>
        </w:rPr>
        <w:t>d</w:t>
      </w:r>
      <w:r w:rsidR="004B74AD">
        <w:rPr>
          <w:rFonts w:ascii="Times New Roman" w:hAnsi="Times New Roman" w:cs="Times New Roman"/>
        </w:rPr>
        <w:t xml:space="preserve"> </w:t>
      </w:r>
      <w:r w:rsidR="004D519D">
        <w:rPr>
          <w:rFonts w:ascii="Times New Roman" w:hAnsi="Times New Roman" w:cs="Times New Roman"/>
        </w:rPr>
        <w:t>between</w:t>
      </w:r>
      <w:r w:rsidR="0042362F">
        <w:rPr>
          <w:rFonts w:ascii="Times New Roman" w:hAnsi="Times New Roman" w:cs="Times New Roman"/>
        </w:rPr>
        <w:t xml:space="preserve"> age</w:t>
      </w:r>
      <w:r w:rsidR="00B42ACD">
        <w:rPr>
          <w:rFonts w:ascii="Times New Roman" w:hAnsi="Times New Roman" w:cs="Times New Roman"/>
        </w:rPr>
        <w:t>s</w:t>
      </w:r>
      <w:r w:rsidR="004D519D">
        <w:rPr>
          <w:rFonts w:ascii="Times New Roman" w:hAnsi="Times New Roman" w:cs="Times New Roman"/>
        </w:rPr>
        <w:t xml:space="preserve"> 13 (constant) and </w:t>
      </w:r>
      <w:r w:rsidR="00B42ACD">
        <w:rPr>
          <w:rFonts w:ascii="Times New Roman" w:hAnsi="Times New Roman" w:cs="Times New Roman"/>
        </w:rPr>
        <w:t>14</w:t>
      </w:r>
      <w:r w:rsidR="004D519D">
        <w:rPr>
          <w:rFonts w:ascii="Times New Roman" w:hAnsi="Times New Roman" w:cs="Times New Roman"/>
        </w:rPr>
        <w:t xml:space="preserve"> (seasonal) years</w:t>
      </w:r>
      <w:r w:rsidR="00030E33">
        <w:rPr>
          <w:rFonts w:ascii="Times New Roman" w:hAnsi="Times New Roman" w:cs="Times New Roman"/>
        </w:rPr>
        <w:t>. T</w:t>
      </w:r>
      <w:r w:rsidR="0057722F">
        <w:rPr>
          <w:rFonts w:ascii="Times New Roman" w:hAnsi="Times New Roman" w:cs="Times New Roman"/>
        </w:rPr>
        <w:t>his</w:t>
      </w:r>
      <w:r w:rsidR="00B42ACD">
        <w:rPr>
          <w:rFonts w:ascii="Times New Roman" w:hAnsi="Times New Roman" w:cs="Times New Roman"/>
        </w:rPr>
        <w:t xml:space="preserve"> timing coincides with the onset of secondary growth (Figure 2c)</w:t>
      </w:r>
      <w:r w:rsidR="00511067">
        <w:rPr>
          <w:rFonts w:ascii="Times New Roman" w:hAnsi="Times New Roman" w:cs="Times New Roman"/>
        </w:rPr>
        <w:t>. Despite th</w:t>
      </w:r>
      <w:r w:rsidR="00EB720D">
        <w:rPr>
          <w:rFonts w:ascii="Times New Roman" w:hAnsi="Times New Roman" w:cs="Times New Roman"/>
        </w:rPr>
        <w:t>is</w:t>
      </w:r>
      <w:r w:rsidR="00511067">
        <w:rPr>
          <w:rFonts w:ascii="Times New Roman" w:hAnsi="Times New Roman" w:cs="Times New Roman"/>
        </w:rPr>
        <w:t xml:space="preserve"> dramatic effect of </w:t>
      </w:r>
      <w:r w:rsidR="00F62090">
        <w:rPr>
          <w:rFonts w:ascii="Times New Roman" w:hAnsi="Times New Roman" w:cs="Times New Roman"/>
        </w:rPr>
        <w:t>predation</w:t>
      </w:r>
      <w:r w:rsidR="00511067">
        <w:rPr>
          <w:rFonts w:ascii="Times New Roman" w:hAnsi="Times New Roman" w:cs="Times New Roman"/>
        </w:rPr>
        <w:t xml:space="preserve"> on age,</w:t>
      </w:r>
      <w:r w:rsidR="000D6242">
        <w:rPr>
          <w:rFonts w:ascii="Times New Roman" w:hAnsi="Times New Roman" w:cs="Times New Roman"/>
        </w:rPr>
        <w:t xml:space="preserve"> the</w:t>
      </w:r>
      <w:r w:rsidR="00511067">
        <w:rPr>
          <w:rFonts w:ascii="Times New Roman" w:hAnsi="Times New Roman" w:cs="Times New Roman"/>
        </w:rPr>
        <w:t xml:space="preserve"> size of maturation did not vary between high- and low-predation scenarios</w:t>
      </w:r>
      <w:r w:rsidR="00F62090">
        <w:rPr>
          <w:rFonts w:ascii="Times New Roman" w:hAnsi="Times New Roman" w:cs="Times New Roman"/>
        </w:rPr>
        <w:t xml:space="preserve"> (Supplemental figure)</w:t>
      </w:r>
      <w:r w:rsidR="00511067">
        <w:rPr>
          <w:rFonts w:ascii="Times New Roman" w:hAnsi="Times New Roman" w:cs="Times New Roman"/>
        </w:rPr>
        <w:t xml:space="preserve">. </w:t>
      </w:r>
      <w:r w:rsidR="004F5DEC">
        <w:rPr>
          <w:rFonts w:ascii="Times New Roman" w:hAnsi="Times New Roman" w:cs="Times New Roman"/>
        </w:rPr>
        <w:t xml:space="preserve">In our model, </w:t>
      </w:r>
      <w:r w:rsidR="00B35011">
        <w:rPr>
          <w:rFonts w:ascii="Times New Roman" w:hAnsi="Times New Roman" w:cs="Times New Roman"/>
        </w:rPr>
        <w:t>late maturing</w:t>
      </w:r>
      <w:r w:rsidR="004F5DEC">
        <w:rPr>
          <w:rFonts w:ascii="Times New Roman" w:hAnsi="Times New Roman" w:cs="Times New Roman"/>
        </w:rPr>
        <w:t xml:space="preserve"> individuals </w:t>
      </w:r>
      <w:r w:rsidR="00FF7CE0">
        <w:rPr>
          <w:rFonts w:ascii="Times New Roman" w:hAnsi="Times New Roman" w:cs="Times New Roman"/>
        </w:rPr>
        <w:t>can and do</w:t>
      </w:r>
      <w:r w:rsidR="004F5DEC">
        <w:rPr>
          <w:rFonts w:ascii="Times New Roman" w:hAnsi="Times New Roman" w:cs="Times New Roman"/>
        </w:rPr>
        <w:t xml:space="preserve"> reproduce at</w:t>
      </w:r>
      <w:r w:rsidR="00647D0B">
        <w:rPr>
          <w:rFonts w:ascii="Times New Roman" w:hAnsi="Times New Roman" w:cs="Times New Roman"/>
        </w:rPr>
        <w:t xml:space="preserve"> very</w:t>
      </w:r>
      <w:r w:rsidR="004F5DEC">
        <w:rPr>
          <w:rFonts w:ascii="Times New Roman" w:hAnsi="Times New Roman" w:cs="Times New Roman"/>
        </w:rPr>
        <w:t xml:space="preserve"> low levels </w:t>
      </w:r>
      <w:r>
        <w:rPr>
          <w:rFonts w:ascii="Times New Roman" w:hAnsi="Times New Roman" w:cs="Times New Roman"/>
        </w:rPr>
        <w:t xml:space="preserve">for a long time </w:t>
      </w:r>
      <w:r w:rsidR="00550A5A">
        <w:rPr>
          <w:rFonts w:ascii="Times New Roman" w:hAnsi="Times New Roman" w:cs="Times New Roman"/>
        </w:rPr>
        <w:t>before their maturation age</w:t>
      </w:r>
      <w:r w:rsidR="000610B4">
        <w:rPr>
          <w:rFonts w:ascii="Times New Roman" w:hAnsi="Times New Roman" w:cs="Times New Roman"/>
        </w:rPr>
        <w:t xml:space="preserve"> as quantified by our metric</w:t>
      </w:r>
      <w:r w:rsidR="00AF17DB">
        <w:rPr>
          <w:rFonts w:ascii="Times New Roman" w:hAnsi="Times New Roman" w:cs="Times New Roman"/>
        </w:rPr>
        <w:t xml:space="preserve">, </w:t>
      </w:r>
      <w:r w:rsidR="00E76448">
        <w:rPr>
          <w:rFonts w:ascii="Times New Roman" w:hAnsi="Times New Roman" w:cs="Times New Roman"/>
        </w:rPr>
        <w:t>because we do not constrain them from doing so (as</w:t>
      </w:r>
      <w:r w:rsidR="00AF17DB">
        <w:rPr>
          <w:rFonts w:ascii="Times New Roman" w:hAnsi="Times New Roman" w:cs="Times New Roman"/>
        </w:rPr>
        <w:t xml:space="preserve"> described above</w:t>
      </w:r>
      <w:r w:rsidR="00E76448">
        <w:rPr>
          <w:rFonts w:ascii="Times New Roman" w:hAnsi="Times New Roman" w:cs="Times New Roman"/>
        </w:rPr>
        <w:t>)</w:t>
      </w:r>
      <w:r w:rsidR="004F5DEC">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 very late</w:t>
      </w:r>
      <w:r w:rsidR="00E65FD9">
        <w:rPr>
          <w:rFonts w:ascii="Times New Roman" w:hAnsi="Times New Roman" w:cs="Times New Roman"/>
        </w:rPr>
        <w:t xml:space="preserve">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del w:id="100" w:author="Microsoft Office User" w:date="2019-11-12T06:00:00Z">
        <w:r w:rsidR="007E430B" w:rsidRPr="00331188" w:rsidDel="00654C30">
          <w:rPr>
            <w:rFonts w:ascii="Times New Roman" w:hAnsi="Times New Roman" w:cs="Times New Roman"/>
            <w:i/>
            <w:iCs/>
            <w:vertAlign w:val="subscript"/>
          </w:rPr>
          <w:delText>max</w:delText>
        </w:r>
      </w:del>
      <w:r w:rsidR="007E430B">
        <w:rPr>
          <w:rFonts w:ascii="Times New Roman" w:hAnsi="Times New Roman" w:cs="Times New Roman"/>
        </w:rPr>
        <w:t>)</w:t>
      </w:r>
      <w:r w:rsidR="00713CD9">
        <w:rPr>
          <w:rFonts w:ascii="Times New Roman" w:hAnsi="Times New Roman" w:cs="Times New Roman"/>
        </w:rPr>
        <w:t xml:space="preserve"> and </w:t>
      </w:r>
      <w:r w:rsidR="00331188">
        <w:rPr>
          <w:rFonts w:ascii="Times New Roman" w:hAnsi="Times New Roman" w:cs="Times New Roman"/>
        </w:rPr>
        <w:t xml:space="preserve">with </w:t>
      </w:r>
      <w:r w:rsidR="00D53294">
        <w:rPr>
          <w:rFonts w:ascii="Times New Roman" w:hAnsi="Times New Roman" w:cs="Times New Roman"/>
        </w:rPr>
        <w:t xml:space="preserve">increased </w:t>
      </w:r>
      <w:r w:rsidR="00713CD9">
        <w:rPr>
          <w:rFonts w:ascii="Times New Roman" w:hAnsi="Times New Roman" w:cs="Times New Roman"/>
        </w:rPr>
        <w:t>predation risk</w:t>
      </w:r>
      <w:r w:rsidR="000F1E63">
        <w:rPr>
          <w:rFonts w:ascii="Times New Roman" w:hAnsi="Times New Roman" w:cs="Times New Roman"/>
        </w:rPr>
        <w:t xml:space="preserve"> </w:t>
      </w:r>
      <w:r w:rsidR="000F1E63">
        <w:rPr>
          <w:rFonts w:ascii="Times New Roman" w:hAnsi="Times New Roman" w:cs="Times New Roman"/>
          <w:i/>
          <w:iCs/>
        </w:rPr>
        <w:t>f</w:t>
      </w:r>
      <w:r w:rsidR="000F1E63" w:rsidRPr="000F1E63">
        <w:rPr>
          <w:rFonts w:ascii="Times New Roman" w:hAnsi="Times New Roman" w:cs="Times New Roman"/>
          <w:i/>
          <w:iCs/>
          <w:vertAlign w:val="subscript"/>
        </w:rPr>
        <w:t>0</w:t>
      </w:r>
      <w:r w:rsidR="000F1E63">
        <w:rPr>
          <w:rFonts w:ascii="Times New Roman" w:hAnsi="Times New Roman" w:cs="Times New Roman"/>
          <w:i/>
          <w:iCs/>
        </w:rPr>
        <w:t>h</w:t>
      </w:r>
      <w:r w:rsidR="00A6039E">
        <w:rPr>
          <w:rFonts w:ascii="Times New Roman" w:hAnsi="Times New Roman" w:cs="Times New Roman"/>
        </w:rPr>
        <w:t xml:space="preserve"> </w:t>
      </w:r>
      <w:commentRangeStart w:id="101"/>
      <w:r w:rsidR="00A6039E">
        <w:rPr>
          <w:rFonts w:ascii="Times New Roman" w:hAnsi="Times New Roman" w:cs="Times New Roman"/>
        </w:rPr>
        <w:t>(</w:t>
      </w:r>
      <w:r w:rsidR="006C1C73">
        <w:rPr>
          <w:rFonts w:ascii="Times New Roman" w:hAnsi="Times New Roman" w:cs="Times New Roman"/>
        </w:rPr>
        <w:t xml:space="preserve">results </w:t>
      </w:r>
      <w:r w:rsidR="00A6039E">
        <w:rPr>
          <w:rFonts w:ascii="Times New Roman" w:hAnsi="Times New Roman" w:cs="Times New Roman"/>
        </w:rPr>
        <w:t>not shown).</w:t>
      </w:r>
      <w:r w:rsidR="004B74AD">
        <w:rPr>
          <w:rFonts w:ascii="Times New Roman" w:hAnsi="Times New Roman" w:cs="Times New Roman"/>
        </w:rPr>
        <w:t xml:space="preserve"> </w:t>
      </w:r>
      <w:commentRangeEnd w:id="101"/>
      <w:r w:rsidR="00654C30">
        <w:rPr>
          <w:rStyle w:val="CommentReference"/>
        </w:rPr>
        <w:commentReference w:id="101"/>
      </w:r>
    </w:p>
    <w:p w14:paraId="2C55021E" w14:textId="29D77074" w:rsidR="00443F52" w:rsidRDefault="00443F52" w:rsidP="009E4F8F">
      <w:pPr>
        <w:spacing w:line="480" w:lineRule="auto"/>
        <w:rPr>
          <w:rFonts w:ascii="Times New Roman" w:hAnsi="Times New Roman" w:cs="Times New Roman"/>
        </w:rPr>
      </w:pPr>
    </w:p>
    <w:p w14:paraId="4901D700" w14:textId="1D3D1F0C" w:rsidR="0076034A" w:rsidRPr="0076034A" w:rsidRDefault="0076034A" w:rsidP="009E4F8F">
      <w:pPr>
        <w:spacing w:line="480" w:lineRule="auto"/>
        <w:rPr>
          <w:rFonts w:ascii="Times New Roman" w:hAnsi="Times New Roman" w:cs="Times New Roman"/>
          <w:i/>
          <w:iCs/>
        </w:rPr>
      </w:pPr>
      <w:r>
        <w:rPr>
          <w:rFonts w:ascii="Times New Roman" w:hAnsi="Times New Roman" w:cs="Times New Roman"/>
          <w:i/>
          <w:iCs/>
        </w:rPr>
        <w:lastRenderedPageBreak/>
        <w:t>Fecundity</w:t>
      </w:r>
    </w:p>
    <w:p w14:paraId="363953DA" w14:textId="7AFE076B" w:rsidR="00CE0045" w:rsidRDefault="00ED0E33" w:rsidP="009E4F8F">
      <w:pPr>
        <w:spacing w:line="480" w:lineRule="auto"/>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ins w:id="102" w:author="Microsoft Office User" w:date="2019-11-12T06:00:00Z">
        <w:r w:rsidR="00654C30">
          <w:rPr>
            <w:rFonts w:ascii="Times New Roman" w:hAnsi="Times New Roman" w:cs="Times New Roman"/>
          </w:rPr>
          <w:t xml:space="preserve">the </w:t>
        </w:r>
      </w:ins>
      <w:del w:id="103" w:author="Microsoft Office User" w:date="2019-11-12T06:00:00Z">
        <w:r w:rsidR="00287CCE" w:rsidDel="00654C30">
          <w:rPr>
            <w:rFonts w:ascii="Times New Roman" w:hAnsi="Times New Roman" w:cs="Times New Roman"/>
          </w:rPr>
          <w:delText xml:space="preserve">maturation </w:delText>
        </w:r>
      </w:del>
      <w:r w:rsidR="00287CCE">
        <w:rPr>
          <w:rFonts w:ascii="Times New Roman" w:hAnsi="Times New Roman" w:cs="Times New Roman"/>
        </w:rPr>
        <w:t>timing</w:t>
      </w:r>
      <w:ins w:id="104" w:author="Microsoft Office User" w:date="2019-11-12T06:00:00Z">
        <w:r w:rsidR="00654C30">
          <w:rPr>
            <w:rFonts w:ascii="Times New Roman" w:hAnsi="Times New Roman" w:cs="Times New Roman"/>
          </w:rPr>
          <w:t xml:space="preserve"> of maturation</w:t>
        </w:r>
      </w:ins>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w:t>
      </w:r>
      <w:del w:id="105" w:author="Microsoft Office User" w:date="2019-11-12T06:00:00Z">
        <w:r w:rsidR="006C2CBA" w:rsidDel="00654C30">
          <w:rPr>
            <w:rFonts w:ascii="Times New Roman" w:hAnsi="Times New Roman" w:cs="Times New Roman"/>
          </w:rPr>
          <w:delText xml:space="preserve">(in joules) </w:delText>
        </w:r>
      </w:del>
      <w:r w:rsidR="006C2CBA">
        <w:rPr>
          <w:rFonts w:ascii="Times New Roman" w:hAnsi="Times New Roman" w:cs="Times New Roman"/>
        </w:rPr>
        <w:t xml:space="preserve">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 xml:space="preserve">increased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del w:id="106" w:author="Microsoft Office User" w:date="2019-11-12T06:01:00Z">
        <w:r w:rsidR="00E91050" w:rsidDel="00654C30">
          <w:rPr>
            <w:rFonts w:ascii="Times New Roman" w:hAnsi="Times New Roman" w:cs="Times New Roman"/>
          </w:rPr>
          <w:delText>,</w:delText>
        </w:r>
      </w:del>
      <w:r w:rsidR="006C2CBA">
        <w:rPr>
          <w:rFonts w:ascii="Times New Roman" w:hAnsi="Times New Roman" w:cs="Times New Roman"/>
        </w:rPr>
        <w:t xml:space="preserve"> and </w:t>
      </w:r>
      <w:r w:rsidR="0077489E">
        <w:rPr>
          <w:rFonts w:ascii="Times New Roman" w:hAnsi="Times New Roman" w:cs="Times New Roman"/>
        </w:rPr>
        <w:t>metabolic costs lower</w:t>
      </w:r>
      <w:del w:id="107" w:author="Microsoft Office User" w:date="2019-11-12T06:01:00Z">
        <w:r w:rsidR="0077489E" w:rsidDel="00654C30">
          <w:rPr>
            <w:rFonts w:ascii="Times New Roman" w:hAnsi="Times New Roman" w:cs="Times New Roman"/>
          </w:rPr>
          <w:delText>,</w:delText>
        </w:r>
      </w:del>
      <w:r w:rsidR="0077489E">
        <w:rPr>
          <w:rFonts w:ascii="Times New Roman" w:hAnsi="Times New Roman" w:cs="Times New Roman"/>
        </w:rPr>
        <w:t xml:space="preserve"> than in </w:t>
      </w:r>
      <w:r w:rsidR="006C2CBA">
        <w:rPr>
          <w:rFonts w:ascii="Times New Roman" w:hAnsi="Times New Roman" w:cs="Times New Roman"/>
        </w:rPr>
        <w:t>the warm season). Because the optimal pattern of somatic growth differed between constant and seasonal environments (described above)</w:t>
      </w:r>
      <w:r w:rsidR="002A7943">
        <w:rPr>
          <w:rFonts w:ascii="Times New Roman" w:hAnsi="Times New Roman" w:cs="Times New Roman"/>
        </w:rPr>
        <w:t>, and growth and our metric of</w:t>
      </w:r>
      <w:ins w:id="108" w:author="Microsoft Office User" w:date="2019-11-12T06:01:00Z">
        <w:r w:rsidR="00654C30">
          <w:rPr>
            <w:rFonts w:ascii="Times New Roman" w:hAnsi="Times New Roman" w:cs="Times New Roman"/>
          </w:rPr>
          <w:t xml:space="preserve"> the age of </w:t>
        </w:r>
      </w:ins>
      <w:r w:rsidR="002A7943">
        <w:rPr>
          <w:rFonts w:ascii="Times New Roman" w:hAnsi="Times New Roman" w:cs="Times New Roman"/>
        </w:rPr>
        <w:t xml:space="preserve"> maturation </w:t>
      </w:r>
      <w:del w:id="109" w:author="Microsoft Office User" w:date="2019-11-12T06:01:00Z">
        <w:r w:rsidR="002A7943" w:rsidDel="00654C30">
          <w:rPr>
            <w:rFonts w:ascii="Times New Roman" w:hAnsi="Times New Roman" w:cs="Times New Roman"/>
          </w:rPr>
          <w:delText xml:space="preserve">age </w:delText>
        </w:r>
      </w:del>
      <w:r w:rsidR="002A7943">
        <w:rPr>
          <w:rFonts w:ascii="Times New Roman" w:hAnsi="Times New Roman" w:cs="Times New Roman"/>
        </w:rPr>
        <w:t xml:space="preserve">are related, we did not find a </w:t>
      </w:r>
      <w:r w:rsidR="006C2CBA">
        <w:rPr>
          <w:rFonts w:ascii="Times New Roman" w:hAnsi="Times New Roman" w:cs="Times New Roman"/>
        </w:rPr>
        <w:t>consistent relationship between food or temperature, maturation age, and</w:t>
      </w:r>
      <w:r w:rsidR="002A7943">
        <w:rPr>
          <w:rFonts w:ascii="Times New Roman" w:hAnsi="Times New Roman" w:cs="Times New Roman"/>
        </w:rPr>
        <w:t xml:space="preserve"> mont</w:t>
      </w:r>
      <w:r w:rsidR="00716C8E">
        <w:rPr>
          <w:rFonts w:ascii="Times New Roman" w:hAnsi="Times New Roman" w:cs="Times New Roman"/>
        </w:rPr>
        <w:t>h</w:t>
      </w:r>
      <w:r w:rsidR="002A7943">
        <w:rPr>
          <w:rFonts w:ascii="Times New Roman" w:hAnsi="Times New Roman" w:cs="Times New Roman"/>
        </w:rPr>
        <w:t>ly</w:t>
      </w:r>
      <w:r w:rsidR="006C2CBA">
        <w:rPr>
          <w:rFonts w:ascii="Times New Roman" w:hAnsi="Times New Roman" w:cs="Times New Roman"/>
        </w:rPr>
        <w:t xml:space="preserve"> reproductive output.</w:t>
      </w:r>
      <w:r w:rsidR="00CE0045">
        <w:rPr>
          <w:rFonts w:ascii="Times New Roman" w:hAnsi="Times New Roman" w:cs="Times New Roman"/>
        </w:rPr>
        <w:t xml:space="preserve"> </w:t>
      </w:r>
    </w:p>
    <w:p w14:paraId="1E26B2F5" w14:textId="208792B4" w:rsidR="00DD13D8" w:rsidRDefault="00DD13D8" w:rsidP="009E4F8F">
      <w:pPr>
        <w:spacing w:line="480" w:lineRule="auto"/>
        <w:rPr>
          <w:rFonts w:ascii="Times New Roman" w:hAnsi="Times New Roman" w:cs="Times New Roman"/>
        </w:rPr>
      </w:pPr>
    </w:p>
    <w:p w14:paraId="484EDC65" w14:textId="10F92F51" w:rsidR="00DA287B" w:rsidRDefault="001956ED" w:rsidP="009E4F8F">
      <w:pPr>
        <w:spacing w:line="480" w:lineRule="auto"/>
        <w:rPr>
          <w:rFonts w:ascii="Times New Roman" w:hAnsi="Times New Roman" w:cs="Times New Roman"/>
        </w:rPr>
      </w:pPr>
      <w:del w:id="110" w:author="Microsoft Office User" w:date="2019-11-12T06:01:00Z">
        <w:r w:rsidDel="00654C30">
          <w:rPr>
            <w:rFonts w:ascii="Times New Roman" w:hAnsi="Times New Roman" w:cs="Times New Roman"/>
          </w:rPr>
          <w:delText xml:space="preserve">We are interested in the effect of environmental factors on </w:delText>
        </w:r>
        <w:r w:rsidR="00760DF0" w:rsidDel="00654C30">
          <w:rPr>
            <w:rFonts w:ascii="Times New Roman" w:hAnsi="Times New Roman" w:cs="Times New Roman"/>
          </w:rPr>
          <w:delText xml:space="preserve">variation in </w:delText>
        </w:r>
        <w:r w:rsidDel="00654C30">
          <w:rPr>
            <w:rFonts w:ascii="Times New Roman" w:hAnsi="Times New Roman" w:cs="Times New Roman"/>
          </w:rPr>
          <w:delText xml:space="preserve">the </w:delText>
        </w:r>
        <w:r w:rsidR="00180895" w:rsidDel="00654C30">
          <w:rPr>
            <w:rFonts w:ascii="Times New Roman" w:hAnsi="Times New Roman" w:cs="Times New Roman"/>
          </w:rPr>
          <w:delText>length-fecundity relationship, which is commonly assumed to be a cubic function.</w:delText>
        </w:r>
        <w:r w:rsidDel="00654C30">
          <w:rPr>
            <w:rFonts w:ascii="Times New Roman" w:hAnsi="Times New Roman" w:cs="Times New Roman"/>
          </w:rPr>
          <w:delText xml:space="preserve"> </w:delText>
        </w:r>
      </w:del>
      <w:r w:rsidR="00DD13D8">
        <w:rPr>
          <w:rFonts w:ascii="Times New Roman" w:hAnsi="Times New Roman" w:cs="Times New Roman"/>
        </w:rPr>
        <w:t xml:space="preserve">In Figure 3c we </w:t>
      </w:r>
      <w:del w:id="111" w:author="Microsoft Office User" w:date="2019-11-12T06:01:00Z">
        <w:r w:rsidR="00DD13D8" w:rsidDel="00654C30">
          <w:rPr>
            <w:rFonts w:ascii="Times New Roman" w:hAnsi="Times New Roman" w:cs="Times New Roman"/>
          </w:rPr>
          <w:delText xml:space="preserve">plot </w:delText>
        </w:r>
      </w:del>
      <w:ins w:id="112" w:author="Microsoft Office User" w:date="2019-11-12T06:01:00Z">
        <w:r w:rsidR="00654C30">
          <w:rPr>
            <w:rFonts w:ascii="Times New Roman" w:hAnsi="Times New Roman" w:cs="Times New Roman"/>
          </w:rPr>
          <w:t xml:space="preserve">show </w:t>
        </w:r>
      </w:ins>
      <w:r w:rsidR="00DD13D8">
        <w:rPr>
          <w:rFonts w:ascii="Times New Roman" w:hAnsi="Times New Roman" w:cs="Times New Roman"/>
        </w:rPr>
        <w:t>the fecundity exponent</w:t>
      </w:r>
      <w:r w:rsidR="00987474">
        <w:rPr>
          <w:rFonts w:ascii="Times New Roman" w:hAnsi="Times New Roman" w:cs="Times New Roman"/>
        </w:rPr>
        <w:t xml:space="preserve"> </w:t>
      </w:r>
      <w:r w:rsidR="00DD13D8">
        <w:rPr>
          <w:rFonts w:ascii="Times New Roman" w:hAnsi="Times New Roman" w:cs="Times New Roman"/>
        </w:rPr>
        <w:t>for each environmental scenario</w:t>
      </w:r>
      <w:del w:id="113" w:author="Microsoft Office User" w:date="2019-11-12T06:02:00Z">
        <w:r w:rsidR="00DD13D8" w:rsidDel="00654C30">
          <w:rPr>
            <w:rFonts w:ascii="Times New Roman" w:hAnsi="Times New Roman" w:cs="Times New Roman"/>
          </w:rPr>
          <w:delText xml:space="preserve"> presented here</w:delText>
        </w:r>
      </w:del>
      <w:r w:rsidR="00DD13D8">
        <w:rPr>
          <w:rFonts w:ascii="Times New Roman" w:hAnsi="Times New Roman" w:cs="Times New Roman"/>
        </w:rPr>
        <w:t xml:space="preserve">. </w:t>
      </w:r>
      <w:r w:rsidR="0005542C">
        <w:rPr>
          <w:rFonts w:ascii="Times New Roman" w:hAnsi="Times New Roman" w:cs="Times New Roman"/>
        </w:rPr>
        <w:t>Values above 3 indicate hyperallometry</w:t>
      </w:r>
      <w:r w:rsidR="009F6659">
        <w:rPr>
          <w:rFonts w:ascii="Times New Roman" w:hAnsi="Times New Roman" w:cs="Times New Roman"/>
        </w:rPr>
        <w:t xml:space="preserve"> of the fecundity-length </w:t>
      </w:r>
      <w:r w:rsidR="001161DD">
        <w:rPr>
          <w:rFonts w:ascii="Times New Roman" w:hAnsi="Times New Roman" w:cs="Times New Roman"/>
        </w:rPr>
        <w:t>relationship</w:t>
      </w:r>
      <w:ins w:id="114" w:author="Microsoft Office User" w:date="2019-11-12T06:02:00Z">
        <w:r w:rsidR="00654C30">
          <w:rPr>
            <w:rFonts w:ascii="Times New Roman" w:hAnsi="Times New Roman" w:cs="Times New Roman"/>
          </w:rPr>
          <w:t xml:space="preserve"> (Barneche et al 2018).</w:t>
        </w:r>
      </w:ins>
      <w:del w:id="115" w:author="Microsoft Office User" w:date="2019-11-12T06:02:00Z">
        <w:r w:rsidR="0005542C" w:rsidDel="00654C30">
          <w:rPr>
            <w:rFonts w:ascii="Times New Roman" w:hAnsi="Times New Roman" w:cs="Times New Roman"/>
          </w:rPr>
          <w:delText>.</w:delText>
        </w:r>
      </w:del>
      <w:r w:rsidR="0005542C">
        <w:rPr>
          <w:rFonts w:ascii="Times New Roman" w:hAnsi="Times New Roman" w:cs="Times New Roman"/>
        </w:rPr>
        <w:t xml:space="preserve"> </w:t>
      </w:r>
      <w:r w:rsidR="00CA1EA2">
        <w:rPr>
          <w:rFonts w:ascii="Times New Roman" w:hAnsi="Times New Roman" w:cs="Times New Roman"/>
        </w:rPr>
        <w:t xml:space="preserve">Sensitivity analyses revealed that the </w:t>
      </w:r>
      <w:r w:rsidR="009742BE">
        <w:rPr>
          <w:rFonts w:ascii="Times New Roman" w:hAnsi="Times New Roman" w:cs="Times New Roman"/>
        </w:rPr>
        <w:t xml:space="preserve">size-based </w:t>
      </w:r>
      <w:r w:rsidR="00CA1EA2">
        <w:rPr>
          <w:rFonts w:ascii="Times New Roman" w:hAnsi="Times New Roman" w:cs="Times New Roman"/>
        </w:rPr>
        <w:t xml:space="preserve">limit on the total amount of reproductive effort </w:t>
      </w:r>
      <w:r w:rsidR="005F2179" w:rsidRPr="007E4404">
        <w:rPr>
          <w:rFonts w:ascii="Times New Roman" w:hAnsi="Times New Roman" w:cs="Times New Roman"/>
          <w:noProof/>
          <w:position w:val="-6"/>
          <w:sz w:val="20"/>
          <w:szCs w:val="20"/>
        </w:rPr>
        <w:object w:dxaOrig="220" w:dyaOrig="260" w14:anchorId="655957BD">
          <v:shape id="_x0000_i1043" type="#_x0000_t75" alt="" style="width:11pt;height:13pt;mso-width-percent:0;mso-height-percent:0;mso-width-percent:0;mso-height-percent:0" o:ole="">
            <v:imagedata r:id="rId83" o:title=""/>
          </v:shape>
          <o:OLEObject Type="Embed" ProgID="Equation.DSMT4" ShapeID="_x0000_i1043" DrawAspect="Content" ObjectID="_1635842536" r:id="rId84"/>
        </w:object>
      </w:r>
      <w:r w:rsidR="00CA1EA2">
        <w:rPr>
          <w:rFonts w:ascii="Times New Roman" w:hAnsi="Times New Roman" w:cs="Times New Roman"/>
        </w:rPr>
        <w:t xml:space="preserve"> (which depended on structural mass) </w:t>
      </w:r>
      <w:commentRangeStart w:id="116"/>
      <w:r w:rsidR="004C3037">
        <w:rPr>
          <w:rFonts w:ascii="Times New Roman" w:hAnsi="Times New Roman" w:cs="Times New Roman"/>
        </w:rPr>
        <w:t>affected</w:t>
      </w:r>
      <w:r w:rsidR="00CA1EA2">
        <w:rPr>
          <w:rFonts w:ascii="Times New Roman" w:hAnsi="Times New Roman" w:cs="Times New Roman"/>
        </w:rPr>
        <w:t xml:space="preserve"> this metric</w:t>
      </w:r>
      <w:commentRangeEnd w:id="116"/>
      <w:r w:rsidR="00654C30">
        <w:rPr>
          <w:rStyle w:val="CommentReference"/>
        </w:rPr>
        <w:commentReference w:id="116"/>
      </w:r>
      <w:r w:rsidR="00CA1EA2">
        <w:rPr>
          <w:rFonts w:ascii="Times New Roman" w:hAnsi="Times New Roman" w:cs="Times New Roman"/>
        </w:rPr>
        <w:t xml:space="preserve">. </w:t>
      </w:r>
      <w:r w:rsidR="00CB3D81">
        <w:rPr>
          <w:rFonts w:ascii="Times New Roman" w:hAnsi="Times New Roman" w:cs="Times New Roman"/>
        </w:rPr>
        <w:t xml:space="preserve">This limit </w:t>
      </w:r>
      <w:r w:rsidR="00943A48">
        <w:rPr>
          <w:rFonts w:ascii="Times New Roman" w:hAnsi="Times New Roman" w:cs="Times New Roman"/>
        </w:rPr>
        <w:t>i</w:t>
      </w:r>
      <w:r w:rsidR="00CB3D81">
        <w:rPr>
          <w:rFonts w:ascii="Times New Roman" w:hAnsi="Times New Roman" w:cs="Times New Roman"/>
        </w:rPr>
        <w:t xml:space="preserve">s </w:t>
      </w:r>
      <w:r w:rsidR="00A22ED0">
        <w:rPr>
          <w:rFonts w:ascii="Times New Roman" w:hAnsi="Times New Roman" w:cs="Times New Roman"/>
        </w:rPr>
        <w:t xml:space="preserve">most </w:t>
      </w:r>
      <w:r w:rsidR="00476EC0">
        <w:rPr>
          <w:rFonts w:ascii="Times New Roman" w:hAnsi="Times New Roman" w:cs="Times New Roman"/>
        </w:rPr>
        <w:t>i</w:t>
      </w:r>
      <w:r w:rsidR="00CB3D81">
        <w:rPr>
          <w:rFonts w:ascii="Times New Roman" w:hAnsi="Times New Roman" w:cs="Times New Roman"/>
        </w:rPr>
        <w:t xml:space="preserve">mportant at small body sizes, when individual growth from one month to the next </w:t>
      </w:r>
      <w:r w:rsidR="00943A48">
        <w:rPr>
          <w:rFonts w:ascii="Times New Roman" w:hAnsi="Times New Roman" w:cs="Times New Roman"/>
        </w:rPr>
        <w:t>i</w:t>
      </w:r>
      <w:r w:rsidR="00CB3D81">
        <w:rPr>
          <w:rFonts w:ascii="Times New Roman" w:hAnsi="Times New Roman" w:cs="Times New Roman"/>
        </w:rPr>
        <w:t xml:space="preserve">s limited by the amount of energy individuals could take in and store (a function of current structural mass), and excess energy can be devoted to reproduction. </w:t>
      </w:r>
      <w:r w:rsidR="005033C9">
        <w:rPr>
          <w:rFonts w:ascii="Times New Roman" w:hAnsi="Times New Roman" w:cs="Times New Roman"/>
        </w:rPr>
        <w:t>As mass increase</w:t>
      </w:r>
      <w:r w:rsidR="00CB3D81">
        <w:rPr>
          <w:rFonts w:ascii="Times New Roman" w:hAnsi="Times New Roman" w:cs="Times New Roman"/>
        </w:rPr>
        <w:t>s,</w:t>
      </w:r>
      <w:r w:rsidR="00D31AE6">
        <w:rPr>
          <w:rFonts w:ascii="Times New Roman" w:hAnsi="Times New Roman" w:cs="Times New Roman"/>
        </w:rPr>
        <w:t xml:space="preserve"> income itself </w:t>
      </w:r>
      <w:r w:rsidR="003C572D">
        <w:rPr>
          <w:rFonts w:ascii="Times New Roman" w:hAnsi="Times New Roman" w:cs="Times New Roman"/>
        </w:rPr>
        <w:t>bec</w:t>
      </w:r>
      <w:r w:rsidR="00EF552C">
        <w:rPr>
          <w:rFonts w:ascii="Times New Roman" w:hAnsi="Times New Roman" w:cs="Times New Roman"/>
        </w:rPr>
        <w:t>omes</w:t>
      </w:r>
      <w:r w:rsidR="007C0A3A">
        <w:rPr>
          <w:rFonts w:ascii="Times New Roman" w:hAnsi="Times New Roman" w:cs="Times New Roman"/>
        </w:rPr>
        <w:t xml:space="preserve"> </w:t>
      </w:r>
      <w:r w:rsidR="00C86AB6">
        <w:rPr>
          <w:rFonts w:ascii="Times New Roman" w:hAnsi="Times New Roman" w:cs="Times New Roman"/>
        </w:rPr>
        <w:t xml:space="preserve">naturally </w:t>
      </w:r>
      <w:r w:rsidR="00D31AE6">
        <w:rPr>
          <w:rFonts w:ascii="Times New Roman" w:hAnsi="Times New Roman" w:cs="Times New Roman"/>
        </w:rPr>
        <w:t>limiting</w:t>
      </w:r>
      <w:r w:rsidR="00E64A44">
        <w:rPr>
          <w:rFonts w:ascii="Times New Roman" w:hAnsi="Times New Roman" w:cs="Times New Roman"/>
        </w:rPr>
        <w:t xml:space="preserve">, due to the increase in metabolic costs and diminishing shape of prey availability </w:t>
      </w:r>
      <w:del w:id="117" w:author="Microsoft Office User" w:date="2019-11-12T06:03:00Z">
        <w:r w:rsidR="00E64A44" w:rsidDel="002D2F38">
          <w:rPr>
            <w:rFonts w:ascii="Times New Roman" w:hAnsi="Times New Roman" w:cs="Times New Roman"/>
          </w:rPr>
          <w:delText>which emerges naturally from</w:delText>
        </w:r>
      </w:del>
      <w:ins w:id="118" w:author="Microsoft Office User" w:date="2019-11-12T06:03:00Z">
        <w:r w:rsidR="002D2F38">
          <w:rPr>
            <w:rFonts w:ascii="Times New Roman" w:hAnsi="Times New Roman" w:cs="Times New Roman"/>
          </w:rPr>
          <w:t>that is a result of</w:t>
        </w:r>
      </w:ins>
      <w:r w:rsidR="00E64A44">
        <w:rPr>
          <w:rFonts w:ascii="Times New Roman" w:hAnsi="Times New Roman" w:cs="Times New Roman"/>
        </w:rPr>
        <w:t xml:space="preserve"> the size spectrum (Figure 1)</w:t>
      </w:r>
      <w:r w:rsidR="001B6967">
        <w:rPr>
          <w:rFonts w:ascii="Times New Roman" w:hAnsi="Times New Roman" w:cs="Times New Roman"/>
        </w:rPr>
        <w:t xml:space="preserve">. </w:t>
      </w:r>
      <w:r w:rsidR="003032A9">
        <w:rPr>
          <w:rFonts w:ascii="Times New Roman" w:hAnsi="Times New Roman" w:cs="Times New Roman"/>
        </w:rPr>
        <w:t>T</w:t>
      </w:r>
      <w:r w:rsidR="000B10E5">
        <w:rPr>
          <w:rFonts w:ascii="Times New Roman" w:hAnsi="Times New Roman" w:cs="Times New Roman"/>
        </w:rPr>
        <w:t>he</w:t>
      </w:r>
      <w:r w:rsidR="003032A9">
        <w:rPr>
          <w:rFonts w:ascii="Times New Roman" w:hAnsi="Times New Roman" w:cs="Times New Roman"/>
        </w:rPr>
        <w:t>refore, the</w:t>
      </w:r>
      <w:r w:rsidR="000B10E5">
        <w:rPr>
          <w:rFonts w:ascii="Times New Roman" w:hAnsi="Times New Roman" w:cs="Times New Roman"/>
        </w:rPr>
        <w:t xml:space="preserve"> slope of the fecundity-</w:t>
      </w:r>
      <w:r w:rsidR="00FB6FB9">
        <w:rPr>
          <w:rFonts w:ascii="Times New Roman" w:hAnsi="Times New Roman" w:cs="Times New Roman"/>
        </w:rPr>
        <w:t>length</w:t>
      </w:r>
      <w:r w:rsidR="000B10E5">
        <w:rPr>
          <w:rFonts w:ascii="Times New Roman" w:hAnsi="Times New Roman" w:cs="Times New Roman"/>
        </w:rPr>
        <w:t xml:space="preserve"> relationship</w:t>
      </w:r>
      <w:r w:rsidR="00020937">
        <w:rPr>
          <w:rFonts w:ascii="Times New Roman" w:hAnsi="Times New Roman" w:cs="Times New Roman"/>
        </w:rPr>
        <w:t xml:space="preserve"> in log-log space</w:t>
      </w:r>
      <w:r w:rsidR="000B10E5">
        <w:rPr>
          <w:rFonts w:ascii="Times New Roman" w:hAnsi="Times New Roman" w:cs="Times New Roman"/>
        </w:rPr>
        <w:t xml:space="preserve"> </w:t>
      </w:r>
      <w:r w:rsidR="005A0932">
        <w:rPr>
          <w:rFonts w:ascii="Times New Roman" w:hAnsi="Times New Roman" w:cs="Times New Roman"/>
        </w:rPr>
        <w:t>decreased</w:t>
      </w:r>
      <w:r w:rsidR="000B10E5">
        <w:rPr>
          <w:rFonts w:ascii="Times New Roman" w:hAnsi="Times New Roman" w:cs="Times New Roman"/>
        </w:rPr>
        <w:t xml:space="preserve"> </w:t>
      </w:r>
      <w:r w:rsidR="00CB3D81">
        <w:rPr>
          <w:rFonts w:ascii="Times New Roman" w:hAnsi="Times New Roman" w:cs="Times New Roman"/>
        </w:rPr>
        <w:t xml:space="preserve">at higher values of </w:t>
      </w:r>
      <w:r w:rsidR="005F2179" w:rsidRPr="007E4404">
        <w:rPr>
          <w:rFonts w:ascii="Times New Roman" w:hAnsi="Times New Roman" w:cs="Times New Roman"/>
          <w:noProof/>
          <w:position w:val="-6"/>
          <w:sz w:val="20"/>
          <w:szCs w:val="20"/>
        </w:rPr>
        <w:object w:dxaOrig="220" w:dyaOrig="260" w14:anchorId="6A253C9F">
          <v:shape id="_x0000_i1042" type="#_x0000_t75" alt="" style="width:11pt;height:13pt;mso-width-percent:0;mso-height-percent:0;mso-width-percent:0;mso-height-percent:0" o:ole="">
            <v:imagedata r:id="rId83" o:title=""/>
          </v:shape>
          <o:OLEObject Type="Embed" ProgID="Equation.DSMT4" ShapeID="_x0000_i1042" DrawAspect="Content" ObjectID="_1635842537" r:id="rId85"/>
        </w:object>
      </w:r>
      <w:r w:rsidR="0091240C">
        <w:rPr>
          <w:rFonts w:ascii="Times New Roman" w:hAnsi="Times New Roman" w:cs="Times New Roman"/>
          <w:noProof/>
          <w:sz w:val="20"/>
          <w:szCs w:val="20"/>
        </w:rPr>
        <w:t>,</w:t>
      </w:r>
      <w:r w:rsidR="0091240C">
        <w:rPr>
          <w:rFonts w:ascii="Times New Roman" w:hAnsi="Times New Roman" w:cs="Times New Roman"/>
        </w:rPr>
        <w:t xml:space="preserve"> </w:t>
      </w:r>
      <w:r w:rsidR="0077672B">
        <w:rPr>
          <w:rFonts w:ascii="Times New Roman" w:hAnsi="Times New Roman" w:cs="Times New Roman"/>
        </w:rPr>
        <w:t xml:space="preserve">because </w:t>
      </w:r>
      <w:r w:rsidR="00640F6C">
        <w:rPr>
          <w:rFonts w:ascii="Times New Roman" w:hAnsi="Times New Roman" w:cs="Times New Roman"/>
        </w:rPr>
        <w:t>small fish have relatively high repr</w:t>
      </w:r>
      <w:r w:rsidR="0091240C">
        <w:rPr>
          <w:rFonts w:ascii="Times New Roman" w:hAnsi="Times New Roman" w:cs="Times New Roman"/>
        </w:rPr>
        <w:t>oducti</w:t>
      </w:r>
      <w:r w:rsidR="00990304">
        <w:rPr>
          <w:rFonts w:ascii="Times New Roman" w:hAnsi="Times New Roman" w:cs="Times New Roman"/>
        </w:rPr>
        <w:t>ve output</w:t>
      </w:r>
      <w:r w:rsidR="0091240C">
        <w:rPr>
          <w:rFonts w:ascii="Times New Roman" w:hAnsi="Times New Roman" w:cs="Times New Roman"/>
        </w:rPr>
        <w:t>.</w:t>
      </w:r>
      <w:r w:rsidR="000B10E5">
        <w:rPr>
          <w:rFonts w:ascii="Times New Roman" w:hAnsi="Times New Roman" w:cs="Times New Roman"/>
        </w:rPr>
        <w:t xml:space="preserve"> </w:t>
      </w:r>
      <w:commentRangeStart w:id="119"/>
      <w:r w:rsidR="004959DC">
        <w:rPr>
          <w:rFonts w:ascii="Times New Roman" w:hAnsi="Times New Roman" w:cs="Times New Roman"/>
        </w:rPr>
        <w:t>After exploratory analyses, w</w:t>
      </w:r>
      <w:r w:rsidR="000B10E5">
        <w:rPr>
          <w:rFonts w:ascii="Times New Roman" w:hAnsi="Times New Roman" w:cs="Times New Roman"/>
        </w:rPr>
        <w:t xml:space="preserve">e chose to limit reproductive effort to </w:t>
      </w:r>
      <w:r w:rsidR="00742737">
        <w:rPr>
          <w:rFonts w:ascii="Times New Roman" w:hAnsi="Times New Roman" w:cs="Times New Roman"/>
        </w:rPr>
        <w:t xml:space="preserve">a maximum of </w:t>
      </w:r>
      <w:r w:rsidR="000B10E5">
        <w:rPr>
          <w:rFonts w:ascii="Times New Roman" w:hAnsi="Times New Roman" w:cs="Times New Roman"/>
        </w:rPr>
        <w:t xml:space="preserve">20% </w:t>
      </w:r>
      <w:r w:rsidR="000B10E5">
        <w:rPr>
          <w:rFonts w:ascii="Times New Roman" w:hAnsi="Times New Roman" w:cs="Times New Roman"/>
        </w:rPr>
        <w:lastRenderedPageBreak/>
        <w:t>of structural mass (</w:t>
      </w:r>
      <w:r w:rsidR="005F2179" w:rsidRPr="007E4404">
        <w:rPr>
          <w:rFonts w:ascii="Times New Roman" w:hAnsi="Times New Roman" w:cs="Times New Roman"/>
          <w:noProof/>
          <w:position w:val="-6"/>
          <w:sz w:val="20"/>
          <w:szCs w:val="20"/>
        </w:rPr>
        <w:object w:dxaOrig="220" w:dyaOrig="260" w14:anchorId="77797EFF">
          <v:shape id="_x0000_i1041" type="#_x0000_t75" alt="" style="width:11pt;height:13pt;mso-width-percent:0;mso-height-percent:0;mso-width-percent:0;mso-height-percent:0" o:ole="">
            <v:imagedata r:id="rId83" o:title=""/>
          </v:shape>
          <o:OLEObject Type="Embed" ProgID="Equation.DSMT4" ShapeID="_x0000_i1041" DrawAspect="Content" ObjectID="_1635842538" r:id="rId86"/>
        </w:object>
      </w:r>
      <w:r w:rsidR="000B10E5">
        <w:rPr>
          <w:rFonts w:ascii="Times New Roman" w:hAnsi="Times New Roman" w:cs="Times New Roman"/>
          <w:noProof/>
          <w:sz w:val="20"/>
          <w:szCs w:val="20"/>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 greater than </w:t>
      </w:r>
      <w:r w:rsidR="00331F80">
        <w:rPr>
          <w:rFonts w:ascii="Times New Roman" w:hAnsi="Times New Roman" w:cs="Times New Roman"/>
        </w:rPr>
        <w:t>the cubic</w:t>
      </w:r>
      <w:r w:rsidR="00F1437B">
        <w:rPr>
          <w:rFonts w:ascii="Times New Roman" w:hAnsi="Times New Roman" w:cs="Times New Roman"/>
        </w:rPr>
        <w:t xml:space="preserve"> (Figure 3c). </w:t>
      </w:r>
      <w:commentRangeEnd w:id="119"/>
      <w:r w:rsidR="002D2F38">
        <w:rPr>
          <w:rStyle w:val="CommentReference"/>
        </w:rPr>
        <w:commentReference w:id="119"/>
      </w:r>
      <w:del w:id="120" w:author="Microsoft Office User" w:date="2019-11-12T06:04:00Z">
        <w:r w:rsidR="00EF552C" w:rsidDel="002D2F38">
          <w:rPr>
            <w:rFonts w:ascii="Times New Roman" w:hAnsi="Times New Roman" w:cs="Times New Roman"/>
          </w:rPr>
          <w:delText>We can then compare the effect of different environmental scenarios on this metric.</w:delText>
        </w:r>
      </w:del>
      <w:r w:rsidR="00EF552C">
        <w:rPr>
          <w:rFonts w:ascii="Times New Roman" w:hAnsi="Times New Roman" w:cs="Times New Roman"/>
        </w:rPr>
        <w:t xml:space="preserve"> </w:t>
      </w:r>
      <w:r w:rsidR="00DA287B">
        <w:rPr>
          <w:rFonts w:ascii="Times New Roman" w:hAnsi="Times New Roman" w:cs="Times New Roman"/>
        </w:rPr>
        <w:t xml:space="preserve">Constant environments had higher exponents than seasonal, and low food </w:t>
      </w:r>
      <w:r w:rsidR="00D95189">
        <w:rPr>
          <w:rFonts w:ascii="Times New Roman" w:hAnsi="Times New Roman" w:cs="Times New Roman"/>
        </w:rPr>
        <w:t>environments</w:t>
      </w:r>
      <w:r w:rsidR="00DA287B">
        <w:rPr>
          <w:rFonts w:ascii="Times New Roman" w:hAnsi="Times New Roman" w:cs="Times New Roman"/>
        </w:rPr>
        <w:t xml:space="preserve"> had higher exponents than high food. This is </w:t>
      </w:r>
      <w:r w:rsidR="00D95189">
        <w:rPr>
          <w:rFonts w:ascii="Times New Roman" w:hAnsi="Times New Roman" w:cs="Times New Roman"/>
        </w:rPr>
        <w:t>l</w:t>
      </w:r>
      <w:r w:rsidR="00DA287B">
        <w:rPr>
          <w:rFonts w:ascii="Times New Roman" w:hAnsi="Times New Roman" w:cs="Times New Roman"/>
        </w:rPr>
        <w:t xml:space="preserve">argely the inverse of the pattern in maximum body size. The largest exponent (indicating the greatest hyperallometry) </w:t>
      </w:r>
      <w:del w:id="121" w:author="Microsoft Office User" w:date="2019-11-12T06:04:00Z">
        <w:r w:rsidR="00DA287B" w:rsidDel="002D2F38">
          <w:rPr>
            <w:rFonts w:ascii="Times New Roman" w:hAnsi="Times New Roman" w:cs="Times New Roman"/>
          </w:rPr>
          <w:delText xml:space="preserve">evolved </w:delText>
        </w:r>
      </w:del>
      <w:ins w:id="122" w:author="Microsoft Office User" w:date="2019-11-12T06:04:00Z">
        <w:r w:rsidR="002D2F38">
          <w:rPr>
            <w:rFonts w:ascii="Times New Roman" w:hAnsi="Times New Roman" w:cs="Times New Roman"/>
          </w:rPr>
          <w:t xml:space="preserve">emerged </w:t>
        </w:r>
      </w:ins>
      <w:r w:rsidR="00DA287B">
        <w:rPr>
          <w:rFonts w:ascii="Times New Roman" w:hAnsi="Times New Roman" w:cs="Times New Roman"/>
        </w:rPr>
        <w:t xml:space="preserve">in the smallest fish (156 cm), which evolved in a constant, cool environment with low predation and low food (Figure 3c). </w:t>
      </w:r>
      <w:del w:id="123" w:author="Microsoft Office User" w:date="2019-11-12T06:05:00Z">
        <w:r w:rsidR="00DA287B" w:rsidDel="002D2F38">
          <w:rPr>
            <w:rFonts w:ascii="Times New Roman" w:hAnsi="Times New Roman" w:cs="Times New Roman"/>
          </w:rPr>
          <w:delText>We attribute this to the fact that</w:delText>
        </w:r>
      </w:del>
      <w:ins w:id="124" w:author="Microsoft Office User" w:date="2019-11-12T06:05:00Z">
        <w:r w:rsidR="002D2F38">
          <w:rPr>
            <w:rFonts w:ascii="Times New Roman" w:hAnsi="Times New Roman" w:cs="Times New Roman"/>
          </w:rPr>
          <w:t xml:space="preserve">In this case, </w:t>
        </w:r>
      </w:ins>
      <w:r w:rsidR="00DA287B">
        <w:rPr>
          <w:rFonts w:ascii="Times New Roman" w:hAnsi="Times New Roman" w:cs="Times New Roman"/>
        </w:rPr>
        <w:t xml:space="preserve"> </w:t>
      </w:r>
      <w:del w:id="125" w:author="Microsoft Office User" w:date="2019-11-12T06:05:00Z">
        <w:r w:rsidR="00DA287B" w:rsidDel="002D2F38">
          <w:rPr>
            <w:rFonts w:ascii="Times New Roman" w:hAnsi="Times New Roman" w:cs="Times New Roman"/>
          </w:rPr>
          <w:delText xml:space="preserve">the </w:delText>
        </w:r>
      </w:del>
      <w:r w:rsidR="00DA287B">
        <w:rPr>
          <w:rFonts w:ascii="Times New Roman" w:hAnsi="Times New Roman" w:cs="Times New Roman"/>
        </w:rPr>
        <w:t>individuals matured early at a small size, and grew very little after beginning to reproduce, but their monthly reproductive output increased once they finished growing (at age 3).</w:t>
      </w:r>
    </w:p>
    <w:p w14:paraId="5361D978" w14:textId="77777777" w:rsidR="00EE31D6" w:rsidRDefault="00EE31D6" w:rsidP="009E4F8F">
      <w:pPr>
        <w:spacing w:line="480" w:lineRule="auto"/>
        <w:rPr>
          <w:rFonts w:ascii="Times New Roman" w:hAnsi="Times New Roman" w:cs="Times New Roman"/>
        </w:rPr>
      </w:pPr>
    </w:p>
    <w:p w14:paraId="044CB582" w14:textId="77777777" w:rsidR="00C97E36" w:rsidRDefault="00404C67" w:rsidP="009E4F8F">
      <w:pPr>
        <w:spacing w:line="480" w:lineRule="auto"/>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33F72CA8" w:rsidR="005A489C" w:rsidRDefault="00BF661D" w:rsidP="009E4F8F">
      <w:pPr>
        <w:spacing w:line="480" w:lineRule="auto"/>
        <w:rPr>
          <w:rFonts w:ascii="Times New Roman" w:hAnsi="Times New Roman" w:cs="Times New Roman"/>
        </w:rPr>
      </w:pPr>
      <w:r>
        <w:rPr>
          <w:rFonts w:ascii="Times New Roman" w:hAnsi="Times New Roman" w:cs="Times New Roman"/>
        </w:rPr>
        <w:t>Annual mortality rates</w:t>
      </w:r>
      <w:r w:rsidR="00C97E36">
        <w:rPr>
          <w:rFonts w:ascii="Times New Roman" w:hAnsi="Times New Roman" w:cs="Times New Roman"/>
        </w:rPr>
        <w:t xml:space="preserve"> </w:t>
      </w:r>
      <w:del w:id="126" w:author="Microsoft Office User" w:date="2019-11-12T06:05:00Z">
        <w:r w:rsidR="00C97E36" w:rsidDel="002D2F38">
          <w:rPr>
            <w:rFonts w:ascii="Times New Roman" w:hAnsi="Times New Roman" w:cs="Times New Roman"/>
          </w:rPr>
          <w:delText xml:space="preserve">varied </w:delText>
        </w:r>
        <w:r w:rsidDel="002D2F38">
          <w:rPr>
            <w:rFonts w:ascii="Times New Roman" w:hAnsi="Times New Roman" w:cs="Times New Roman"/>
          </w:rPr>
          <w:delText>among environmental scenario, as it was</w:delText>
        </w:r>
      </w:del>
      <w:ins w:id="127" w:author="Microsoft Office User" w:date="2019-11-12T06:05:00Z">
        <w:r w:rsidR="002D2F38">
          <w:rPr>
            <w:rFonts w:ascii="Times New Roman" w:hAnsi="Times New Roman" w:cs="Times New Roman"/>
          </w:rPr>
          <w:t>were</w:t>
        </w:r>
      </w:ins>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ins w:id="128" w:author="Microsoft Office User" w:date="2019-11-12T06:05:00Z">
        <w:r w:rsidR="002D2F38">
          <w:rPr>
            <w:rFonts w:ascii="Times New Roman" w:hAnsi="Times New Roman" w:cs="Times New Roman"/>
          </w:rPr>
          <w:t xml:space="preserve"> (Figure 3d)</w:t>
        </w:r>
      </w:ins>
      <w:del w:id="129" w:author="Microsoft Office User" w:date="2019-11-12T06:05:00Z">
        <w:r w:rsidDel="002D2F38">
          <w:rPr>
            <w:rFonts w:ascii="Times New Roman" w:hAnsi="Times New Roman" w:cs="Times New Roman"/>
          </w:rPr>
          <w:delText>.</w:delText>
        </w:r>
      </w:del>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fell below a critical threshold, </w:t>
      </w:r>
      <w:del w:id="130" w:author="Microsoft Office User" w:date="2019-11-12T06:06:00Z">
        <w:r w:rsidR="00C97E36" w:rsidDel="002D2F38">
          <w:rPr>
            <w:rFonts w:ascii="Times New Roman" w:hAnsi="Times New Roman" w:cs="Times New Roman"/>
          </w:rPr>
          <w:delText>in th</w:delText>
        </w:r>
        <w:r w:rsidR="00F8489E" w:rsidDel="002D2F38">
          <w:rPr>
            <w:rFonts w:ascii="Times New Roman" w:hAnsi="Times New Roman" w:cs="Times New Roman"/>
          </w:rPr>
          <w:delText>is</w:delText>
        </w:r>
      </w:del>
      <w:ins w:id="131" w:author="Microsoft Office User" w:date="2019-11-12T06:06:00Z">
        <w:r w:rsidR="002D2F38">
          <w:rPr>
            <w:rFonts w:ascii="Times New Roman" w:hAnsi="Times New Roman" w:cs="Times New Roman"/>
          </w:rPr>
          <w:t xml:space="preserve">because we used a </w:t>
        </w:r>
      </w:ins>
      <w:r w:rsidR="00C97E36">
        <w:rPr>
          <w:rFonts w:ascii="Times New Roman" w:hAnsi="Times New Roman" w:cs="Times New Roman"/>
        </w:rPr>
        <w:t xml:space="preserve"> deterministic model, </w:t>
      </w:r>
      <w:r w:rsidR="00800E8A">
        <w:rPr>
          <w:rFonts w:ascii="Times New Roman" w:hAnsi="Times New Roman" w:cs="Times New Roman"/>
        </w:rPr>
        <w:t>individuals</w:t>
      </w:r>
      <w:r w:rsidR="00C97E36">
        <w:rPr>
          <w:rFonts w:ascii="Times New Roman" w:hAnsi="Times New Roman" w:cs="Times New Roman"/>
        </w:rPr>
        <w:t xml:space="preserve"> did not starve</w:t>
      </w:r>
      <w:ins w:id="132" w:author="Microsoft Office User" w:date="2019-11-12T06:06:00Z">
        <w:r w:rsidR="002D2F38">
          <w:rPr>
            <w:rFonts w:ascii="Times New Roman" w:hAnsi="Times New Roman" w:cs="Times New Roman"/>
          </w:rPr>
          <w:t xml:space="preserve">: </w:t>
        </w:r>
      </w:ins>
      <w:del w:id="133" w:author="Microsoft Office User" w:date="2019-11-12T06:06:00Z">
        <w:r w:rsidR="00F8489E" w:rsidDel="002D2F38">
          <w:rPr>
            <w:rFonts w:ascii="Times New Roman" w:hAnsi="Times New Roman" w:cs="Times New Roman"/>
          </w:rPr>
          <w:delText xml:space="preserve">, because </w:delText>
        </w:r>
      </w:del>
      <w:r w:rsidR="00C97E36">
        <w:rPr>
          <w:rFonts w:ascii="Times New Roman" w:hAnsi="Times New Roman" w:cs="Times New Roman"/>
        </w:rPr>
        <w:t>they were perfect</w:t>
      </w:r>
      <w:r w:rsidR="00845E48">
        <w:rPr>
          <w:rFonts w:ascii="Times New Roman" w:hAnsi="Times New Roman" w:cs="Times New Roman"/>
        </w:rPr>
        <w:t>ly</w:t>
      </w:r>
      <w:r w:rsidR="00C97E36">
        <w:rPr>
          <w:rFonts w:ascii="Times New Roman" w:hAnsi="Times New Roman" w:cs="Times New Roman"/>
        </w:rPr>
        <w:t xml:space="preserve"> adapted to </w:t>
      </w:r>
      <w:r w:rsidR="00A43817">
        <w:rPr>
          <w:rFonts w:ascii="Times New Roman" w:hAnsi="Times New Roman" w:cs="Times New Roman"/>
        </w:rPr>
        <w:t xml:space="preserve">their </w:t>
      </w:r>
      <w:r w:rsidR="00C97E36">
        <w:rPr>
          <w:rFonts w:ascii="Times New Roman" w:hAnsi="Times New Roman" w:cs="Times New Roman"/>
        </w:rPr>
        <w:t>environment</w:t>
      </w:r>
      <w:r w:rsidR="00C46A9D">
        <w:rPr>
          <w:rFonts w:ascii="Times New Roman" w:hAnsi="Times New Roman" w:cs="Times New Roman"/>
        </w:rPr>
        <w:t>, which did not vary unpredictably</w:t>
      </w:r>
      <w:r w:rsidR="00894E32">
        <w:rPr>
          <w:rFonts w:ascii="Times New Roman" w:hAnsi="Times New Roman" w:cs="Times New Roman"/>
        </w:rPr>
        <w:t xml:space="preserve">. </w:t>
      </w:r>
      <w:r w:rsidR="00151CE4">
        <w:rPr>
          <w:rFonts w:ascii="Times New Roman" w:hAnsi="Times New Roman" w:cs="Times New Roman"/>
        </w:rPr>
        <w:t>In other words, a</w:t>
      </w:r>
      <w:r w:rsidR="00894E32">
        <w:rPr>
          <w:rFonts w:ascii="Times New Roman" w:hAnsi="Times New Roman" w:cs="Times New Roman"/>
        </w:rPr>
        <w:t>llocation strategies evolved to ensure individual energy reserves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9E4F8F">
      <w:pPr>
        <w:spacing w:line="480" w:lineRule="auto"/>
        <w:rPr>
          <w:rFonts w:ascii="Times New Roman" w:hAnsi="Times New Roman" w:cs="Times New Roman"/>
        </w:rPr>
      </w:pPr>
    </w:p>
    <w:p w14:paraId="5431F43D" w14:textId="77777777" w:rsidR="002D2F38" w:rsidRDefault="0041278B" w:rsidP="002D2F38">
      <w:pPr>
        <w:spacing w:line="480" w:lineRule="auto"/>
        <w:rPr>
          <w:moveTo w:id="134" w:author="Microsoft Office User" w:date="2019-11-12T06:08:00Z"/>
          <w:rFonts w:ascii="Times New Roman" w:hAnsi="Times New Roman" w:cs="Times New Roman"/>
        </w:rPr>
      </w:pPr>
      <w:r>
        <w:rPr>
          <w:rFonts w:ascii="Times New Roman" w:hAnsi="Times New Roman" w:cs="Times New Roman"/>
        </w:rPr>
        <w:t>Th</w:t>
      </w:r>
      <w:r w:rsidR="0056326F">
        <w:rPr>
          <w:rFonts w:ascii="Times New Roman" w:hAnsi="Times New Roman" w:cs="Times New Roman"/>
        </w:rPr>
        <w:t xml:space="preserve">e individuals in seasonal environments had, </w:t>
      </w:r>
      <w:r w:rsidR="00522F09">
        <w:rPr>
          <w:rFonts w:ascii="Times New Roman" w:hAnsi="Times New Roman" w:cs="Times New Roman"/>
        </w:rPr>
        <w:t>in general</w:t>
      </w:r>
      <w:r w:rsidR="0056326F">
        <w:rPr>
          <w:rFonts w:ascii="Times New Roman" w:hAnsi="Times New Roman" w:cs="Times New Roman"/>
        </w:rPr>
        <w:t>, lower mortality rates than those in constant environments</w:t>
      </w:r>
      <w:r w:rsidR="00EA4CE1">
        <w:rPr>
          <w:rFonts w:ascii="Times New Roman" w:hAnsi="Times New Roman" w:cs="Times New Roman"/>
        </w:rPr>
        <w:t xml:space="preserve"> </w:t>
      </w:r>
      <w:r w:rsidR="008265A8">
        <w:rPr>
          <w:rFonts w:ascii="Times New Roman" w:hAnsi="Times New Roman" w:cs="Times New Roman"/>
        </w:rPr>
        <w:t>(Figure 3d)</w:t>
      </w:r>
      <w:r w:rsidR="000D1995">
        <w:rPr>
          <w:rFonts w:ascii="Times New Roman" w:hAnsi="Times New Roman" w:cs="Times New Roman"/>
        </w:rPr>
        <w:t xml:space="preserve">, and high-food individuals had lower mortality than low-food </w:t>
      </w:r>
      <w:r w:rsidR="00617421">
        <w:rPr>
          <w:rFonts w:ascii="Times New Roman" w:hAnsi="Times New Roman" w:cs="Times New Roman"/>
        </w:rPr>
        <w:t>individuals</w:t>
      </w:r>
      <w:r w:rsidR="000D1995">
        <w:rPr>
          <w:rFonts w:ascii="Times New Roman" w:hAnsi="Times New Roman" w:cs="Times New Roman"/>
        </w:rPr>
        <w:t xml:space="preserve"> (because they were larger)</w:t>
      </w:r>
      <w:r w:rsidR="00614ADB">
        <w:rPr>
          <w:rFonts w:ascii="Times New Roman" w:hAnsi="Times New Roman" w:cs="Times New Roman"/>
        </w:rPr>
        <w:t>.</w:t>
      </w:r>
      <w:r w:rsidR="000D1995">
        <w:rPr>
          <w:rFonts w:ascii="Times New Roman" w:hAnsi="Times New Roman" w:cs="Times New Roman"/>
        </w:rPr>
        <w:t xml:space="preserve"> </w:t>
      </w:r>
      <w:r w:rsidR="0056326F">
        <w:rPr>
          <w:rFonts w:ascii="Times New Roman" w:hAnsi="Times New Roman" w:cs="Times New Roman"/>
        </w:rPr>
        <w:t xml:space="preserve"> </w:t>
      </w:r>
      <w:r w:rsidR="00522F09">
        <w:rPr>
          <w:rFonts w:ascii="Times New Roman" w:hAnsi="Times New Roman" w:cs="Times New Roman"/>
        </w:rPr>
        <w:t>The exception was</w:t>
      </w:r>
      <w:r w:rsidR="002F0EE3">
        <w:rPr>
          <w:rFonts w:ascii="Times New Roman" w:hAnsi="Times New Roman" w:cs="Times New Roman"/>
        </w:rPr>
        <w:t xml:space="preserve"> </w:t>
      </w:r>
      <w:del w:id="135" w:author="Microsoft Office User" w:date="2019-11-12T06:06:00Z">
        <w:r w:rsidR="002F0EE3" w:rsidDel="002D2F38">
          <w:rPr>
            <w:rFonts w:ascii="Times New Roman" w:hAnsi="Times New Roman" w:cs="Times New Roman"/>
          </w:rPr>
          <w:delText xml:space="preserve">in </w:delText>
        </w:r>
      </w:del>
      <w:r w:rsidR="002F0EE3">
        <w:rPr>
          <w:rFonts w:ascii="Times New Roman" w:hAnsi="Times New Roman" w:cs="Times New Roman"/>
        </w:rPr>
        <w:t xml:space="preserve">the low-predation seasonal environment, </w:t>
      </w:r>
      <w:r w:rsidR="00CB56BB">
        <w:rPr>
          <w:rFonts w:ascii="Times New Roman" w:hAnsi="Times New Roman" w:cs="Times New Roman"/>
        </w:rPr>
        <w:t>w</w:t>
      </w:r>
      <w:r w:rsidR="003C5DF6">
        <w:rPr>
          <w:rFonts w:ascii="Times New Roman" w:hAnsi="Times New Roman" w:cs="Times New Roman"/>
        </w:rPr>
        <w:t>h</w:t>
      </w:r>
      <w:r w:rsidR="00CB56BB">
        <w:rPr>
          <w:rFonts w:ascii="Times New Roman" w:hAnsi="Times New Roman" w:cs="Times New Roman"/>
        </w:rPr>
        <w:t xml:space="preserve">ere </w:t>
      </w:r>
      <w:r w:rsidR="002F0EE3">
        <w:rPr>
          <w:rFonts w:ascii="Times New Roman" w:hAnsi="Times New Roman" w:cs="Times New Roman"/>
        </w:rPr>
        <w:t>high</w:t>
      </w:r>
      <w:r w:rsidR="007C0079">
        <w:rPr>
          <w:rFonts w:ascii="Times New Roman" w:hAnsi="Times New Roman" w:cs="Times New Roman"/>
        </w:rPr>
        <w:t>-</w:t>
      </w:r>
      <w:r w:rsidR="00B70306">
        <w:rPr>
          <w:rFonts w:ascii="Times New Roman" w:hAnsi="Times New Roman" w:cs="Times New Roman"/>
        </w:rPr>
        <w:t>f</w:t>
      </w:r>
      <w:r w:rsidR="002F0EE3">
        <w:rPr>
          <w:rFonts w:ascii="Times New Roman" w:hAnsi="Times New Roman" w:cs="Times New Roman"/>
        </w:rPr>
        <w:t>ood individuals had higher mortality</w:t>
      </w:r>
      <w:r w:rsidR="007B437D">
        <w:rPr>
          <w:rFonts w:ascii="Times New Roman" w:hAnsi="Times New Roman" w:cs="Times New Roman"/>
        </w:rPr>
        <w:t>, on average, than low-food individuals</w:t>
      </w:r>
      <w:r w:rsidR="006A3958">
        <w:rPr>
          <w:rFonts w:ascii="Times New Roman" w:hAnsi="Times New Roman" w:cs="Times New Roman"/>
        </w:rPr>
        <w:t>,</w:t>
      </w:r>
      <w:r w:rsidR="007B437D">
        <w:rPr>
          <w:rFonts w:ascii="Times New Roman" w:hAnsi="Times New Roman" w:cs="Times New Roman"/>
        </w:rPr>
        <w:t xml:space="preserve"> due to their strategy of secondary growth and delayed maturation</w:t>
      </w:r>
      <w:r w:rsidR="005F01AE">
        <w:rPr>
          <w:rFonts w:ascii="Times New Roman" w:hAnsi="Times New Roman" w:cs="Times New Roman"/>
        </w:rPr>
        <w:t xml:space="preserve">. </w:t>
      </w:r>
      <w:commentRangeStart w:id="136"/>
      <w:r w:rsidR="0045366C">
        <w:rPr>
          <w:rFonts w:ascii="Times New Roman" w:hAnsi="Times New Roman" w:cs="Times New Roman"/>
        </w:rPr>
        <w:t>This pattern arises in individuals with</w:t>
      </w:r>
      <w:r w:rsidR="005F01AE">
        <w:rPr>
          <w:rFonts w:ascii="Times New Roman" w:hAnsi="Times New Roman" w:cs="Times New Roman"/>
        </w:rPr>
        <w:t xml:space="preserve"> secondary growth</w:t>
      </w:r>
      <w:r w:rsidR="0045366C">
        <w:rPr>
          <w:rFonts w:ascii="Times New Roman" w:hAnsi="Times New Roman" w:cs="Times New Roman"/>
        </w:rPr>
        <w:t xml:space="preserve"> because</w:t>
      </w:r>
      <w:r w:rsidR="00F54F69">
        <w:rPr>
          <w:rFonts w:ascii="Times New Roman" w:hAnsi="Times New Roman" w:cs="Times New Roman"/>
        </w:rPr>
        <w:t xml:space="preserve"> mortality </w:t>
      </w:r>
      <w:r w:rsidR="00560E2C">
        <w:rPr>
          <w:rFonts w:ascii="Times New Roman" w:hAnsi="Times New Roman" w:cs="Times New Roman"/>
        </w:rPr>
        <w:t>changes non-linearly with age</w:t>
      </w:r>
      <w:r w:rsidR="00EF691C">
        <w:rPr>
          <w:rFonts w:ascii="Times New Roman" w:hAnsi="Times New Roman" w:cs="Times New Roman"/>
        </w:rPr>
        <w:t>,</w:t>
      </w:r>
      <w:r w:rsidR="00560E2C">
        <w:rPr>
          <w:rFonts w:ascii="Times New Roman" w:hAnsi="Times New Roman" w:cs="Times New Roman"/>
        </w:rPr>
        <w:t xml:space="preserve"> which is </w:t>
      </w:r>
      <w:commentRangeEnd w:id="136"/>
      <w:r w:rsidR="002D2F38">
        <w:rPr>
          <w:rStyle w:val="CommentReference"/>
        </w:rPr>
        <w:lastRenderedPageBreak/>
        <w:commentReference w:id="136"/>
      </w:r>
      <w:r w:rsidR="00560E2C">
        <w:rPr>
          <w:rFonts w:ascii="Times New Roman" w:hAnsi="Times New Roman" w:cs="Times New Roman"/>
        </w:rPr>
        <w:t xml:space="preserve">not </w:t>
      </w:r>
      <w:r w:rsidR="00FB0944">
        <w:rPr>
          <w:rFonts w:ascii="Times New Roman" w:hAnsi="Times New Roman" w:cs="Times New Roman"/>
        </w:rPr>
        <w:t>well-</w:t>
      </w:r>
      <w:commentRangeStart w:id="137"/>
      <w:r w:rsidR="00560E2C">
        <w:rPr>
          <w:rFonts w:ascii="Times New Roman" w:hAnsi="Times New Roman" w:cs="Times New Roman"/>
        </w:rPr>
        <w:t xml:space="preserve">captured </w:t>
      </w:r>
      <w:r w:rsidR="00165C1D">
        <w:rPr>
          <w:rFonts w:ascii="Times New Roman" w:hAnsi="Times New Roman" w:cs="Times New Roman"/>
        </w:rPr>
        <w:t>by</w:t>
      </w:r>
      <w:r w:rsidR="00560E2C">
        <w:rPr>
          <w:rFonts w:ascii="Times New Roman" w:hAnsi="Times New Roman" w:cs="Times New Roman"/>
        </w:rPr>
        <w:t xml:space="preserve"> our method of </w:t>
      </w:r>
      <w:r w:rsidR="00165C1D">
        <w:rPr>
          <w:rFonts w:ascii="Times New Roman" w:hAnsi="Times New Roman" w:cs="Times New Roman"/>
        </w:rPr>
        <w:t>mortal</w:t>
      </w:r>
      <w:ins w:id="138" w:author="Microsoft Office User" w:date="2019-11-12T06:06:00Z">
        <w:r w:rsidR="002D2F38">
          <w:rPr>
            <w:rFonts w:ascii="Times New Roman" w:hAnsi="Times New Roman" w:cs="Times New Roman"/>
          </w:rPr>
          <w:t>i</w:t>
        </w:r>
      </w:ins>
      <w:r w:rsidR="00165C1D">
        <w:rPr>
          <w:rFonts w:ascii="Times New Roman" w:hAnsi="Times New Roman" w:cs="Times New Roman"/>
        </w:rPr>
        <w:t xml:space="preserve">ty </w:t>
      </w:r>
      <w:r w:rsidR="00560E2C">
        <w:rPr>
          <w:rFonts w:ascii="Times New Roman" w:hAnsi="Times New Roman" w:cs="Times New Roman"/>
        </w:rPr>
        <w:t>estimation</w:t>
      </w:r>
      <w:commentRangeEnd w:id="137"/>
      <w:r w:rsidR="002D2F38">
        <w:rPr>
          <w:rStyle w:val="CommentReference"/>
        </w:rPr>
        <w:commentReference w:id="137"/>
      </w:r>
      <w:r w:rsidR="00560E2C">
        <w:rPr>
          <w:rFonts w:ascii="Times New Roman" w:hAnsi="Times New Roman" w:cs="Times New Roman"/>
        </w:rPr>
        <w:t>.</w:t>
      </w:r>
      <w:r w:rsidR="008C5E75">
        <w:rPr>
          <w:rFonts w:ascii="Times New Roman" w:hAnsi="Times New Roman" w:cs="Times New Roman"/>
        </w:rPr>
        <w:t xml:space="preserve"> </w:t>
      </w:r>
      <w:r w:rsidR="00614ADB">
        <w:rPr>
          <w:rFonts w:ascii="Times New Roman" w:hAnsi="Times New Roman" w:cs="Times New Roman"/>
        </w:rPr>
        <w:t>Base</w:t>
      </w:r>
      <w:ins w:id="139" w:author="Microsoft Office User" w:date="2019-11-12T06:08:00Z">
        <w:r w:rsidR="002D2F38">
          <w:rPr>
            <w:rFonts w:ascii="Times New Roman" w:hAnsi="Times New Roman" w:cs="Times New Roman"/>
          </w:rPr>
          <w:t>line</w:t>
        </w:r>
      </w:ins>
      <w:r w:rsidR="00614ADB">
        <w:rPr>
          <w:rFonts w:ascii="Times New Roman" w:hAnsi="Times New Roman" w:cs="Times New Roman"/>
        </w:rPr>
        <w:t xml:space="preserve"> temperature affected mortality, especially in low-food scenarios, but </w:t>
      </w:r>
      <w:r w:rsidR="003424E6">
        <w:rPr>
          <w:rFonts w:ascii="Times New Roman" w:hAnsi="Times New Roman" w:cs="Times New Roman"/>
        </w:rPr>
        <w:t>did not have a consistent directional effect (Figure 3d).</w:t>
      </w:r>
      <w:r w:rsidR="008C5E75">
        <w:rPr>
          <w:rFonts w:ascii="Times New Roman" w:hAnsi="Times New Roman" w:cs="Times New Roman"/>
        </w:rPr>
        <w:t xml:space="preserve"> </w:t>
      </w:r>
      <w:r w:rsidR="00154814">
        <w:rPr>
          <w:rFonts w:ascii="Times New Roman" w:hAnsi="Times New Roman" w:cs="Times New Roman"/>
        </w:rPr>
        <w:t xml:space="preserve"> </w:t>
      </w:r>
      <w:moveToRangeStart w:id="140" w:author="Microsoft Office User" w:date="2019-11-12T06:08:00Z" w:name="move24431301"/>
      <w:moveTo w:id="141" w:author="Microsoft Office User" w:date="2019-11-12T06:08:00Z">
        <w:del w:id="142" w:author="Microsoft Office User" w:date="2019-11-12T06:08:00Z">
          <w:r w:rsidR="002D2F38" w:rsidDel="002D2F38">
            <w:rPr>
              <w:rFonts w:ascii="Times New Roman" w:hAnsi="Times New Roman" w:cs="Times New Roman"/>
            </w:rPr>
            <w:delText xml:space="preserve">). </w:delText>
          </w:r>
        </w:del>
        <w:r w:rsidR="002D2F38">
          <w:rPr>
            <w:rFonts w:ascii="Times New Roman" w:hAnsi="Times New Roman" w:cs="Times New Roman"/>
          </w:rPr>
          <w:t>However, the highest mortality rate emerging from our analyses was in the constant, warm, low-food, high-predation scenario.</w:t>
        </w:r>
      </w:moveTo>
    </w:p>
    <w:moveToRangeEnd w:id="140"/>
    <w:p w14:paraId="2C1B13CB" w14:textId="386084BD" w:rsidR="008139C0" w:rsidDel="00C3466E" w:rsidRDefault="008139C0" w:rsidP="009E4F8F">
      <w:pPr>
        <w:spacing w:line="480" w:lineRule="auto"/>
        <w:rPr>
          <w:del w:id="143" w:author="Microsoft Office User" w:date="2019-11-12T06:08:00Z"/>
          <w:rFonts w:ascii="Times New Roman" w:hAnsi="Times New Roman" w:cs="Times New Roman"/>
        </w:rPr>
      </w:pPr>
    </w:p>
    <w:p w14:paraId="31D82093" w14:textId="69D10BF7" w:rsidR="000D1995" w:rsidDel="00C3466E" w:rsidRDefault="000D1995" w:rsidP="009E4F8F">
      <w:pPr>
        <w:spacing w:line="480" w:lineRule="auto"/>
        <w:rPr>
          <w:del w:id="144" w:author="Microsoft Office User" w:date="2019-11-12T06:08:00Z"/>
          <w:rFonts w:ascii="Times New Roman" w:hAnsi="Times New Roman" w:cs="Times New Roman"/>
        </w:rPr>
      </w:pPr>
    </w:p>
    <w:p w14:paraId="1FEDACE9" w14:textId="77777777" w:rsidR="000D1995" w:rsidRPr="00847E05" w:rsidRDefault="000D1995" w:rsidP="009E4F8F">
      <w:pPr>
        <w:spacing w:line="480" w:lineRule="auto"/>
        <w:rPr>
          <w:rFonts w:ascii="Times New Roman" w:hAnsi="Times New Roman" w:cs="Times New Roman"/>
          <w:i/>
          <w:iCs/>
        </w:rPr>
      </w:pPr>
    </w:p>
    <w:p w14:paraId="18B687CE" w14:textId="5C851A12" w:rsidR="008139C0" w:rsidRDefault="00234950" w:rsidP="009E4F8F">
      <w:pPr>
        <w:spacing w:line="480" w:lineRule="auto"/>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1B29C7F2" w14:textId="71F2BAE6" w:rsidR="005E1B09" w:rsidRDefault="009428F9" w:rsidP="009E4F8F">
      <w:pPr>
        <w:spacing w:line="480" w:lineRule="auto"/>
        <w:rPr>
          <w:rFonts w:ascii="Times New Roman" w:hAnsi="Times New Roman" w:cs="Times New Roman"/>
        </w:rPr>
      </w:pPr>
      <w:r>
        <w:rPr>
          <w:rFonts w:ascii="Times New Roman" w:hAnsi="Times New Roman" w:cs="Times New Roman"/>
        </w:rPr>
        <w:t xml:space="preserve">In Figures 2 and 3, comparing the blue and red lines and symbols shows that individuals </w:t>
      </w:r>
      <w:del w:id="145" w:author="Microsoft Office User" w:date="2019-11-12T06:08:00Z">
        <w:r w:rsidDel="00C3466E">
          <w:rPr>
            <w:rFonts w:ascii="Times New Roman" w:hAnsi="Times New Roman" w:cs="Times New Roman"/>
          </w:rPr>
          <w:delText>evolve</w:delText>
        </w:r>
        <w:r w:rsidR="005E1B09" w:rsidDel="00C3466E">
          <w:rPr>
            <w:rFonts w:ascii="Times New Roman" w:hAnsi="Times New Roman" w:cs="Times New Roman"/>
          </w:rPr>
          <w:delText>d</w:delText>
        </w:r>
        <w:r w:rsidDel="00C3466E">
          <w:rPr>
            <w:rFonts w:ascii="Times New Roman" w:hAnsi="Times New Roman" w:cs="Times New Roman"/>
          </w:rPr>
          <w:delText xml:space="preserve"> </w:delText>
        </w:r>
      </w:del>
      <w:ins w:id="146" w:author="Microsoft Office User" w:date="2019-11-12T06:08:00Z">
        <w:r w:rsidR="00C3466E">
          <w:rPr>
            <w:rFonts w:ascii="Times New Roman" w:hAnsi="Times New Roman" w:cs="Times New Roman"/>
          </w:rPr>
          <w:t xml:space="preserve">responded to </w:t>
        </w:r>
      </w:ins>
      <w:del w:id="147" w:author="Microsoft Office User" w:date="2019-11-12T06:08:00Z">
        <w:r w:rsidDel="00C3466E">
          <w:rPr>
            <w:rFonts w:ascii="Times New Roman" w:hAnsi="Times New Roman" w:cs="Times New Roman"/>
          </w:rPr>
          <w:delText xml:space="preserve">with </w:delText>
        </w:r>
      </w:del>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del w:id="148" w:author="Microsoft Office User" w:date="2019-11-12T06:09:00Z">
        <w:r w:rsidR="005E1B09" w:rsidDel="00C3466E">
          <w:rPr>
            <w:rFonts w:ascii="Times New Roman" w:hAnsi="Times New Roman" w:cs="Times New Roman"/>
          </w:rPr>
          <w:delText>responding more to</w:delText>
        </w:r>
      </w:del>
      <w:ins w:id="149" w:author="Microsoft Office User" w:date="2019-11-12T06:09:00Z">
        <w:r w:rsidR="00C3466E">
          <w:rPr>
            <w:rFonts w:ascii="Times New Roman" w:hAnsi="Times New Roman" w:cs="Times New Roman"/>
          </w:rPr>
          <w:t>because of the</w:t>
        </w:r>
      </w:ins>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 xml:space="preserve">food and predation). </w:t>
      </w:r>
      <w:r>
        <w:rPr>
          <w:rFonts w:ascii="Times New Roman" w:hAnsi="Times New Roman" w:cs="Times New Roman"/>
        </w:rPr>
        <w:t xml:space="preserve">In </w:t>
      </w:r>
      <w:r w:rsidR="00732C5A">
        <w:rPr>
          <w:rFonts w:ascii="Times New Roman" w:hAnsi="Times New Roman" w:cs="Times New Roman"/>
        </w:rPr>
        <w:t>seasonal scenarios</w:t>
      </w:r>
      <w:r>
        <w:rPr>
          <w:rFonts w:ascii="Times New Roman" w:hAnsi="Times New Roman" w:cs="Times New Roman"/>
        </w:rPr>
        <w:t xml:space="preserve">, in warmer temperatures a slightly larger body size was advantageous, accompanied by either faster growth and larger size of maturation (low-food, high-predation, seasonal scenario; Supplemental Figure) or slower growth and delayed </w:t>
      </w:r>
      <w:ins w:id="150" w:author="Microsoft Office User" w:date="2019-11-12T06:09:00Z">
        <w:r w:rsidR="00C3466E">
          <w:rPr>
            <w:rFonts w:ascii="Times New Roman" w:hAnsi="Times New Roman" w:cs="Times New Roman"/>
          </w:rPr>
          <w:t xml:space="preserve">age of </w:t>
        </w:r>
      </w:ins>
      <w:r>
        <w:rPr>
          <w:rFonts w:ascii="Times New Roman" w:hAnsi="Times New Roman" w:cs="Times New Roman"/>
        </w:rPr>
        <w:t>maturation</w:t>
      </w:r>
      <w:del w:id="151" w:author="Microsoft Office User" w:date="2019-11-12T06:09:00Z">
        <w:r w:rsidDel="00C3466E">
          <w:rPr>
            <w:rFonts w:ascii="Times New Roman" w:hAnsi="Times New Roman" w:cs="Times New Roman"/>
          </w:rPr>
          <w:delText xml:space="preserve"> age</w:delText>
        </w:r>
      </w:del>
      <w:r>
        <w:rPr>
          <w:rFonts w:ascii="Times New Roman" w:hAnsi="Times New Roman" w:cs="Times New Roman"/>
        </w:rPr>
        <w:t xml:space="preserve">, </w:t>
      </w:r>
      <w:r w:rsidR="00A4160F">
        <w:rPr>
          <w:rFonts w:ascii="Times New Roman" w:hAnsi="Times New Roman" w:cs="Times New Roman"/>
        </w:rPr>
        <w:t>no</w:t>
      </w:r>
      <w:r>
        <w:rPr>
          <w:rFonts w:ascii="Times New Roman" w:hAnsi="Times New Roman" w:cs="Times New Roman"/>
        </w:rPr>
        <w:t xml:space="preserve"> difference in </w:t>
      </w:r>
      <w:ins w:id="152" w:author="Microsoft Office User" w:date="2019-11-12T06:09:00Z">
        <w:r w:rsidR="00C3466E">
          <w:rPr>
            <w:rFonts w:ascii="Times New Roman" w:hAnsi="Times New Roman" w:cs="Times New Roman"/>
          </w:rPr>
          <w:t xml:space="preserve">size of </w:t>
        </w:r>
      </w:ins>
      <w:r>
        <w:rPr>
          <w:rFonts w:ascii="Times New Roman" w:hAnsi="Times New Roman" w:cs="Times New Roman"/>
        </w:rPr>
        <w:t xml:space="preserve">maturation </w:t>
      </w:r>
      <w:del w:id="153" w:author="Microsoft Office User" w:date="2019-11-12T06:09:00Z">
        <w:r w:rsidDel="00C3466E">
          <w:rPr>
            <w:rFonts w:ascii="Times New Roman" w:hAnsi="Times New Roman" w:cs="Times New Roman"/>
          </w:rPr>
          <w:delText xml:space="preserve">size </w:delText>
        </w:r>
      </w:del>
      <w:r>
        <w:rPr>
          <w:rFonts w:ascii="Times New Roman" w:hAnsi="Times New Roman" w:cs="Times New Roman"/>
        </w:rPr>
        <w:t>(low-food, low-predation seasonal scenario; Supplemental Figure). In other cases, faster growth to a slightly smaller maximum body size and size at maturation evolved (high-food seasonal scenario at both levels of predation).</w:t>
      </w:r>
      <w:r w:rsidR="005E1B09">
        <w:rPr>
          <w:rFonts w:ascii="Times New Roman" w:hAnsi="Times New Roman" w:cs="Times New Roman"/>
        </w:rPr>
        <w:t xml:space="preserve"> </w:t>
      </w:r>
    </w:p>
    <w:p w14:paraId="5B405F16" w14:textId="77777777" w:rsidR="005E1B09" w:rsidRDefault="005E1B09" w:rsidP="009E4F8F">
      <w:pPr>
        <w:spacing w:line="480" w:lineRule="auto"/>
        <w:rPr>
          <w:rFonts w:ascii="Times New Roman" w:hAnsi="Times New Roman" w:cs="Times New Roman"/>
        </w:rPr>
      </w:pPr>
    </w:p>
    <w:p w14:paraId="4CDB56FB" w14:textId="7080D5B0" w:rsidR="001A6E81" w:rsidRDefault="009428F9" w:rsidP="009E4F8F">
      <w:pPr>
        <w:spacing w:line="480" w:lineRule="auto"/>
        <w:rPr>
          <w:rFonts w:ascii="Times New Roman" w:hAnsi="Times New Roman" w:cs="Times New Roman"/>
        </w:rPr>
      </w:pPr>
      <w:r>
        <w:rPr>
          <w:rFonts w:ascii="Times New Roman" w:hAnsi="Times New Roman" w:cs="Times New Roman"/>
        </w:rPr>
        <w:t xml:space="preserve">Individuals in constant warm environments were similar in size or </w:t>
      </w:r>
      <w:r w:rsidR="005E1B09">
        <w:rPr>
          <w:rFonts w:ascii="Times New Roman" w:hAnsi="Times New Roman" w:cs="Times New Roman"/>
        </w:rPr>
        <w:t xml:space="preserve">slightly </w:t>
      </w:r>
      <w:r>
        <w:rPr>
          <w:rFonts w:ascii="Times New Roman" w:hAnsi="Times New Roman" w:cs="Times New Roman"/>
        </w:rPr>
        <w:t>smaller than</w:t>
      </w:r>
      <w:ins w:id="154" w:author="Microsoft Office User" w:date="2019-11-12T06:09:00Z">
        <w:r w:rsidR="00C3466E">
          <w:rPr>
            <w:rFonts w:ascii="Times New Roman" w:hAnsi="Times New Roman" w:cs="Times New Roman"/>
          </w:rPr>
          <w:t xml:space="preserve"> indiv</w:t>
        </w:r>
      </w:ins>
      <w:ins w:id="155" w:author="Microsoft Office User" w:date="2019-11-12T06:10:00Z">
        <w:r w:rsidR="00C3466E">
          <w:rPr>
            <w:rFonts w:ascii="Times New Roman" w:hAnsi="Times New Roman" w:cs="Times New Roman"/>
          </w:rPr>
          <w:t xml:space="preserve">iduals in </w:t>
        </w:r>
      </w:ins>
      <w:r>
        <w:rPr>
          <w:rFonts w:ascii="Times New Roman" w:hAnsi="Times New Roman" w:cs="Times New Roman"/>
        </w:rPr>
        <w:t xml:space="preserve"> cool environments, and age or size at maturity did not vary with temperature or food except in the high food scenario, when maturation at a larger size was advantageous in both predation scenarios (supplemental figure</w:t>
      </w:r>
      <w:moveFromRangeStart w:id="156" w:author="Microsoft Office User" w:date="2019-11-12T06:08:00Z" w:name="move24431301"/>
      <w:moveFrom w:id="157" w:author="Microsoft Office User" w:date="2019-11-12T06:08:00Z">
        <w:r w:rsidDel="002D2F38">
          <w:rPr>
            <w:rFonts w:ascii="Times New Roman" w:hAnsi="Times New Roman" w:cs="Times New Roman"/>
          </w:rPr>
          <w:t>). However, the highest mortality rate emerging from our analyses was in the constant, warm, low-food, high-predation scenario</w:t>
        </w:r>
        <w:r w:rsidR="001A6E81" w:rsidDel="002D2F38">
          <w:rPr>
            <w:rFonts w:ascii="Times New Roman" w:hAnsi="Times New Roman" w:cs="Times New Roman"/>
          </w:rPr>
          <w:t>.</w:t>
        </w:r>
      </w:moveFrom>
      <w:moveFromRangeEnd w:id="156"/>
      <w:ins w:id="158" w:author="Microsoft Office User" w:date="2019-11-12T06:07:00Z">
        <w:r w:rsidR="002D2F38">
          <w:rPr>
            <w:rFonts w:ascii="Times New Roman" w:hAnsi="Times New Roman" w:cs="Times New Roman"/>
          </w:rPr>
          <w:t>).</w:t>
        </w:r>
      </w:ins>
    </w:p>
    <w:p w14:paraId="3C0A7EB1" w14:textId="77777777" w:rsidR="001A6E81" w:rsidRDefault="001A6E81" w:rsidP="009E4F8F">
      <w:pPr>
        <w:spacing w:line="480" w:lineRule="auto"/>
        <w:rPr>
          <w:rFonts w:ascii="Times New Roman" w:hAnsi="Times New Roman" w:cs="Times New Roman"/>
        </w:rPr>
      </w:pPr>
    </w:p>
    <w:p w14:paraId="45D6C875" w14:textId="77777777" w:rsidR="001A6E81" w:rsidRDefault="001A6E81" w:rsidP="009E4F8F">
      <w:pPr>
        <w:spacing w:line="480" w:lineRule="auto"/>
        <w:rPr>
          <w:rFonts w:ascii="Times New Roman" w:hAnsi="Times New Roman" w:cs="Times New Roman"/>
          <w:b/>
          <w:bCs/>
        </w:rPr>
      </w:pPr>
      <w:r>
        <w:rPr>
          <w:rFonts w:ascii="Times New Roman" w:hAnsi="Times New Roman" w:cs="Times New Roman"/>
          <w:b/>
          <w:bCs/>
        </w:rPr>
        <w:t>Discussion</w:t>
      </w:r>
    </w:p>
    <w:p w14:paraId="208F278A" w14:textId="6F0C4A98" w:rsidR="001A6E81" w:rsidRDefault="001A6E81" w:rsidP="009E4F8F">
      <w:pPr>
        <w:spacing w:line="480" w:lineRule="auto"/>
        <w:rPr>
          <w:rFonts w:ascii="Times New Roman" w:hAnsi="Times New Roman" w:cs="Times New Roman"/>
          <w:b/>
          <w:bCs/>
        </w:rPr>
      </w:pPr>
    </w:p>
    <w:p w14:paraId="459696B0" w14:textId="7986AC13" w:rsidR="00A4160F" w:rsidRDefault="00D92794" w:rsidP="009E4F8F">
      <w:pPr>
        <w:spacing w:line="480" w:lineRule="auto"/>
        <w:rPr>
          <w:rFonts w:ascii="Times New Roman" w:hAnsi="Times New Roman" w:cs="Times New Roman"/>
        </w:rPr>
      </w:pPr>
      <w:del w:id="159" w:author="Microsoft Office User" w:date="2019-11-12T06:10:00Z">
        <w:r w:rsidDel="00C3466E">
          <w:rPr>
            <w:rFonts w:ascii="Times New Roman" w:hAnsi="Times New Roman" w:cs="Times New Roman"/>
          </w:rPr>
          <w:delText>In this paper,</w:delText>
        </w:r>
      </w:del>
      <w:ins w:id="160" w:author="Microsoft Office User" w:date="2019-11-12T06:10:00Z">
        <w:r w:rsidR="00C3466E">
          <w:rPr>
            <w:rFonts w:ascii="Times New Roman" w:hAnsi="Times New Roman" w:cs="Times New Roman"/>
          </w:rPr>
          <w:t>Motivated by understanding the diversity of life histories of the tunas,</w:t>
        </w:r>
      </w:ins>
      <w:r>
        <w:rPr>
          <w:rFonts w:ascii="Times New Roman" w:hAnsi="Times New Roman" w:cs="Times New Roman"/>
        </w:rPr>
        <w:t xml:space="preserve"> we developed a model for the evolution of body size, maturation, and reproductive output from which </w:t>
      </w:r>
      <w:ins w:id="161" w:author="Microsoft Office User" w:date="2019-11-12T06:10:00Z">
        <w:r w:rsidR="00C3466E">
          <w:rPr>
            <w:rFonts w:ascii="Times New Roman" w:hAnsi="Times New Roman" w:cs="Times New Roman"/>
          </w:rPr>
          <w:t xml:space="preserve">schedules of </w:t>
        </w:r>
      </w:ins>
      <w:r>
        <w:rPr>
          <w:rFonts w:ascii="Times New Roman" w:hAnsi="Times New Roman" w:cs="Times New Roman"/>
        </w:rPr>
        <w:t xml:space="preserve">mortality </w:t>
      </w:r>
      <w:del w:id="162" w:author="Microsoft Office User" w:date="2019-11-12T06:10:00Z">
        <w:r w:rsidDel="00C3466E">
          <w:rPr>
            <w:rFonts w:ascii="Times New Roman" w:hAnsi="Times New Roman" w:cs="Times New Roman"/>
          </w:rPr>
          <w:delText xml:space="preserve">schedules </w:delText>
        </w:r>
      </w:del>
      <w:r>
        <w:rPr>
          <w:rFonts w:ascii="Times New Roman" w:hAnsi="Times New Roman" w:cs="Times New Roman"/>
        </w:rPr>
        <w:t xml:space="preserve">and the length-fecundity relationship also emerge. </w:t>
      </w:r>
      <w:r w:rsidR="00847853">
        <w:rPr>
          <w:rFonts w:ascii="Times New Roman" w:hAnsi="Times New Roman" w:cs="Times New Roman"/>
        </w:rPr>
        <w:t xml:space="preserve">We </w:t>
      </w:r>
      <w:ins w:id="163" w:author="Microsoft Office User" w:date="2019-11-12T06:10:00Z">
        <w:r w:rsidR="00C3466E">
          <w:rPr>
            <w:rFonts w:ascii="Times New Roman" w:hAnsi="Times New Roman" w:cs="Times New Roman"/>
          </w:rPr>
          <w:t xml:space="preserve">used size spectra theory to </w:t>
        </w:r>
      </w:ins>
      <w:r w:rsidR="00847853">
        <w:rPr>
          <w:rFonts w:ascii="Times New Roman" w:hAnsi="Times New Roman" w:cs="Times New Roman"/>
        </w:rPr>
        <w:t>incorporat</w:t>
      </w:r>
      <w:ins w:id="164" w:author="Microsoft Office User" w:date="2019-11-12T06:10:00Z">
        <w:r w:rsidR="00C3466E">
          <w:rPr>
            <w:rFonts w:ascii="Times New Roman" w:hAnsi="Times New Roman" w:cs="Times New Roman"/>
          </w:rPr>
          <w:t>e</w:t>
        </w:r>
      </w:ins>
      <w:del w:id="165" w:author="Microsoft Office User" w:date="2019-11-12T06:10:00Z">
        <w:r w:rsidR="00847853" w:rsidDel="00C3466E">
          <w:rPr>
            <w:rFonts w:ascii="Times New Roman" w:hAnsi="Times New Roman" w:cs="Times New Roman"/>
          </w:rPr>
          <w:delText>ed</w:delText>
        </w:r>
      </w:del>
      <w:r w:rsidR="00847853">
        <w:rPr>
          <w:rFonts w:ascii="Times New Roman" w:hAnsi="Times New Roman" w:cs="Times New Roman"/>
        </w:rPr>
        <w:t xml:space="preserve"> mechanistic functions describing the relationship 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 xml:space="preserve">We found that the forces shaping body size and reproductive patterns interact in complex ways. </w:t>
      </w:r>
    </w:p>
    <w:p w14:paraId="190CA223" w14:textId="1BD5CA6A" w:rsidR="000234A5" w:rsidRDefault="000234A5" w:rsidP="009E4F8F">
      <w:pPr>
        <w:spacing w:line="480" w:lineRule="auto"/>
        <w:rPr>
          <w:rFonts w:ascii="Times New Roman" w:hAnsi="Times New Roman" w:cs="Times New Roman"/>
        </w:rPr>
      </w:pPr>
    </w:p>
    <w:p w14:paraId="73C2FB6D" w14:textId="2132A98C" w:rsidR="0019256C" w:rsidRDefault="0019256C" w:rsidP="009E4F8F">
      <w:pPr>
        <w:spacing w:line="480" w:lineRule="auto"/>
        <w:rPr>
          <w:rFonts w:ascii="Times New Roman" w:hAnsi="Times New Roman" w:cs="Times New Roman"/>
        </w:rPr>
      </w:pPr>
      <w:del w:id="166" w:author="Microsoft Office User" w:date="2019-11-12T06:11:00Z">
        <w:r w:rsidDel="00C3466E">
          <w:rPr>
            <w:rFonts w:ascii="Times New Roman" w:hAnsi="Times New Roman" w:cs="Times New Roman"/>
          </w:rPr>
          <w:delText xml:space="preserve">A </w:delText>
        </w:r>
        <w:r w:rsidR="00984719" w:rsidDel="00C3466E">
          <w:rPr>
            <w:rFonts w:ascii="Times New Roman" w:hAnsi="Times New Roman" w:cs="Times New Roman"/>
          </w:rPr>
          <w:delText>surprising</w:delText>
        </w:r>
        <w:r w:rsidDel="00C3466E">
          <w:rPr>
            <w:rFonts w:ascii="Times New Roman" w:hAnsi="Times New Roman" w:cs="Times New Roman"/>
          </w:rPr>
          <w:delText xml:space="preserve"> result of our model is</w:delText>
        </w:r>
      </w:del>
      <w:ins w:id="167" w:author="Microsoft Office User" w:date="2019-11-12T06:11:00Z">
        <w:r w:rsidR="00C3466E">
          <w:rPr>
            <w:rFonts w:ascii="Times New Roman" w:hAnsi="Times New Roman" w:cs="Times New Roman"/>
          </w:rPr>
          <w:t>We predict</w:t>
        </w:r>
      </w:ins>
      <w:r>
        <w:rPr>
          <w:rFonts w:ascii="Times New Roman" w:hAnsi="Times New Roman" w:cs="Times New Roman"/>
        </w:rPr>
        <w:t xml:space="preserve"> that seasonality favor</w:t>
      </w:r>
      <w:ins w:id="168" w:author="Microsoft Office User" w:date="2019-11-12T06:11:00Z">
        <w:r w:rsidR="00C3466E">
          <w:rPr>
            <w:rFonts w:ascii="Times New Roman" w:hAnsi="Times New Roman" w:cs="Times New Roman"/>
          </w:rPr>
          <w:t>s</w:t>
        </w:r>
      </w:ins>
      <w:del w:id="169" w:author="Microsoft Office User" w:date="2019-11-12T06:11:00Z">
        <w:r w:rsidDel="00C3466E">
          <w:rPr>
            <w:rFonts w:ascii="Times New Roman" w:hAnsi="Times New Roman" w:cs="Times New Roman"/>
          </w:rPr>
          <w:delText>ed</w:delText>
        </w:r>
      </w:del>
      <w:r>
        <w:rPr>
          <w:rFonts w:ascii="Times New Roman" w:hAnsi="Times New Roman" w:cs="Times New Roman"/>
        </w:rPr>
        <w:t xml:space="preserve"> larger body sizes, despite increased metabolic costs during the warm season</w:t>
      </w:r>
      <w:r w:rsidR="00984719">
        <w:rPr>
          <w:rFonts w:ascii="Times New Roman" w:hAnsi="Times New Roman" w:cs="Times New Roman"/>
        </w:rPr>
        <w:t>. We infer this is b</w:t>
      </w:r>
      <w:r>
        <w:rPr>
          <w:rFonts w:ascii="Times New Roman" w:hAnsi="Times New Roman" w:cs="Times New Roman"/>
        </w:rPr>
        <w:t>ecause larger individuals can better take advantage of high food conditions during the cold season. To achieve this growth pattern, in</w:t>
      </w:r>
      <w:r w:rsidR="00B81CF8">
        <w:rPr>
          <w:rFonts w:ascii="Times New Roman" w:hAnsi="Times New Roman" w:cs="Times New Roman"/>
        </w:rPr>
        <w:t xml:space="preserve"> </w:t>
      </w:r>
      <w:r>
        <w:rPr>
          <w:rFonts w:ascii="Times New Roman" w:hAnsi="Times New Roman" w:cs="Times New Roman"/>
        </w:rPr>
        <w:t>seasonal environments individuals matured slightly later</w:t>
      </w:r>
      <w:r w:rsidR="00710FD1">
        <w:rPr>
          <w:rFonts w:ascii="Times New Roman" w:hAnsi="Times New Roman" w:cs="Times New Roman"/>
        </w:rPr>
        <w:t xml:space="preserve">, </w:t>
      </w:r>
      <w:r w:rsidR="004F3F61">
        <w:rPr>
          <w:rFonts w:ascii="Times New Roman" w:hAnsi="Times New Roman" w:cs="Times New Roman"/>
        </w:rPr>
        <w:t>at a larger size</w:t>
      </w:r>
      <w:r w:rsidR="008750BA">
        <w:rPr>
          <w:rFonts w:ascii="Times New Roman" w:hAnsi="Times New Roman" w:cs="Times New Roman"/>
        </w:rPr>
        <w:t>,</w:t>
      </w:r>
      <w:r w:rsidR="004F3F61">
        <w:rPr>
          <w:rFonts w:ascii="Times New Roman" w:hAnsi="Times New Roman" w:cs="Times New Roman"/>
        </w:rPr>
        <w:t xml:space="preserve"> </w:t>
      </w:r>
      <w:r>
        <w:rPr>
          <w:rFonts w:ascii="Times New Roman" w:hAnsi="Times New Roman" w:cs="Times New Roman"/>
        </w:rPr>
        <w:t xml:space="preserve">than individuals in the constant environment, </w:t>
      </w:r>
      <w:r w:rsidR="00B81CF8">
        <w:rPr>
          <w:rFonts w:ascii="Times New Roman" w:hAnsi="Times New Roman" w:cs="Times New Roman"/>
        </w:rPr>
        <w:t>sacrificing</w:t>
      </w:r>
      <w:r>
        <w:rPr>
          <w:rFonts w:ascii="Times New Roman" w:hAnsi="Times New Roman" w:cs="Times New Roman"/>
        </w:rPr>
        <w:t xml:space="preserve"> some of their reproductive output.</w:t>
      </w:r>
    </w:p>
    <w:p w14:paraId="0FB9D2AE" w14:textId="77777777" w:rsidR="008750BA" w:rsidRDefault="008750BA" w:rsidP="009E4F8F">
      <w:pPr>
        <w:spacing w:line="480" w:lineRule="auto"/>
        <w:rPr>
          <w:rFonts w:ascii="Times New Roman" w:hAnsi="Times New Roman" w:cs="Times New Roman"/>
        </w:rPr>
      </w:pPr>
    </w:p>
    <w:p w14:paraId="28DDE180" w14:textId="34659CC3" w:rsidR="00BD2C68" w:rsidRDefault="008750BA" w:rsidP="009E4F8F">
      <w:pPr>
        <w:spacing w:line="480" w:lineRule="auto"/>
        <w:rPr>
          <w:rFonts w:ascii="Times New Roman" w:hAnsi="Times New Roman" w:cs="Times New Roman"/>
        </w:rPr>
      </w:pPr>
      <w:r>
        <w:rPr>
          <w:rFonts w:ascii="Times New Roman" w:hAnsi="Times New Roman" w:cs="Times New Roman"/>
        </w:rPr>
        <w:t>P</w:t>
      </w:r>
      <w:r w:rsidR="000234A5">
        <w:rPr>
          <w:rFonts w:ascii="Times New Roman" w:hAnsi="Times New Roman" w:cs="Times New Roman"/>
        </w:rPr>
        <w:t>redation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Pr>
          <w:rFonts w:ascii="Times New Roman" w:hAnsi="Times New Roman" w:cs="Times New Roman"/>
        </w:rPr>
        <w:t>Higher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commentRangeStart w:id="170"/>
      <w:r w:rsidR="002F18BB">
        <w:rPr>
          <w:rFonts w:ascii="Times New Roman" w:hAnsi="Times New Roman" w:cs="Times New Roman"/>
        </w:rPr>
        <w:t xml:space="preserve">, </w:t>
      </w:r>
      <w:r w:rsidR="000234A5">
        <w:rPr>
          <w:rFonts w:ascii="Times New Roman" w:hAnsi="Times New Roman" w:cs="Times New Roman"/>
        </w:rPr>
        <w:t>fast growth</w:t>
      </w:r>
      <w:r w:rsidR="002F18BB">
        <w:rPr>
          <w:rFonts w:ascii="Times New Roman" w:hAnsi="Times New Roman" w:cs="Times New Roman"/>
        </w:rPr>
        <w:t>, and early maturation</w:t>
      </w:r>
      <w:r>
        <w:rPr>
          <w:rFonts w:ascii="Times New Roman" w:hAnsi="Times New Roman" w:cs="Times New Roman"/>
        </w:rPr>
        <w:t xml:space="preserve">, </w:t>
      </w:r>
      <w:commentRangeEnd w:id="170"/>
      <w:r w:rsidR="00C3466E">
        <w:rPr>
          <w:rStyle w:val="CommentReference"/>
        </w:rPr>
        <w:commentReference w:id="170"/>
      </w:r>
      <w:r>
        <w:rPr>
          <w:rFonts w:ascii="Times New Roman" w:hAnsi="Times New Roman" w:cs="Times New Roman"/>
        </w:rPr>
        <w:t xml:space="preserve">but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largely on food availability</w:t>
      </w:r>
      <w:r w:rsidR="008071FD">
        <w:rPr>
          <w:rFonts w:ascii="Times New Roman" w:hAnsi="Times New Roman" w:cs="Times New Roman"/>
        </w:rPr>
        <w:t>. In low 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 </w:t>
      </w:r>
      <w:r w:rsidR="00BD2C68">
        <w:rPr>
          <w:rFonts w:ascii="Times New Roman" w:hAnsi="Times New Roman" w:cs="Times New Roman"/>
        </w:rPr>
        <w:t xml:space="preserve">Mortality rates also differed among scenarios, but primarily varied with maximum body size and maturation rates (Figure 3d), not with the predation, </w:t>
      </w:r>
      <w:r w:rsidR="00BD2C68">
        <w:rPr>
          <w:rFonts w:ascii="Times New Roman" w:hAnsi="Times New Roman" w:cs="Times New Roman"/>
          <w:i/>
          <w:iCs/>
        </w:rPr>
        <w:t>f</w:t>
      </w:r>
      <w:r w:rsidR="00BD2C68">
        <w:rPr>
          <w:rFonts w:ascii="Times New Roman" w:hAnsi="Times New Roman" w:cs="Times New Roman"/>
          <w:i/>
          <w:iCs/>
          <w:vertAlign w:val="subscript"/>
        </w:rPr>
        <w:t>0</w:t>
      </w:r>
      <w:r w:rsidR="00BD2C68">
        <w:rPr>
          <w:rFonts w:ascii="Times New Roman" w:hAnsi="Times New Roman" w:cs="Times New Roman"/>
          <w:i/>
          <w:iCs/>
        </w:rPr>
        <w:t>h</w:t>
      </w:r>
      <w:r w:rsidR="00BD2C68">
        <w:rPr>
          <w:rFonts w:ascii="Times New Roman" w:hAnsi="Times New Roman" w:cs="Times New Roman"/>
        </w:rPr>
        <w:t xml:space="preserve">.  This result </w:t>
      </w:r>
      <w:del w:id="171" w:author="Microsoft Office User" w:date="2019-11-12T06:12:00Z">
        <w:r w:rsidR="00BD2C68" w:rsidDel="00C3466E">
          <w:rPr>
            <w:rFonts w:ascii="Times New Roman" w:hAnsi="Times New Roman" w:cs="Times New Roman"/>
          </w:rPr>
          <w:delText>is reassuring</w:delText>
        </w:r>
      </w:del>
      <w:ins w:id="172" w:author="Microsoft Office User" w:date="2019-11-12T06:12:00Z">
        <w:r w:rsidR="00C3466E">
          <w:rPr>
            <w:rFonts w:ascii="Times New Roman" w:hAnsi="Times New Roman" w:cs="Times New Roman"/>
          </w:rPr>
          <w:t>provides a theoretical foundation for the common practice of using</w:t>
        </w:r>
      </w:ins>
      <w:del w:id="173" w:author="Microsoft Office User" w:date="2019-11-12T06:12:00Z">
        <w:r w:rsidR="00BD2C68" w:rsidDel="00C3466E">
          <w:rPr>
            <w:rFonts w:ascii="Times New Roman" w:hAnsi="Times New Roman" w:cs="Times New Roman"/>
          </w:rPr>
          <w:delText>, as</w:delText>
        </w:r>
      </w:del>
      <w:r w:rsidR="00BD2C68">
        <w:rPr>
          <w:rFonts w:ascii="Times New Roman" w:hAnsi="Times New Roman" w:cs="Times New Roman"/>
        </w:rPr>
        <w:t xml:space="preserve"> body size and age at maturity (a proxy </w:t>
      </w:r>
      <w:r w:rsidR="00BD2C68">
        <w:rPr>
          <w:rFonts w:ascii="Times New Roman" w:hAnsi="Times New Roman" w:cs="Times New Roman"/>
        </w:rPr>
        <w:lastRenderedPageBreak/>
        <w:t xml:space="preserve">for generation time) </w:t>
      </w:r>
      <w:del w:id="174" w:author="Microsoft Office User" w:date="2019-11-12T06:12:00Z">
        <w:r w:rsidR="00BD2C68" w:rsidDel="00C3466E">
          <w:rPr>
            <w:rFonts w:ascii="Times New Roman" w:hAnsi="Times New Roman" w:cs="Times New Roman"/>
          </w:rPr>
          <w:delText xml:space="preserve">are commonly used </w:delText>
        </w:r>
      </w:del>
      <w:r w:rsidR="00BD2C68">
        <w:rPr>
          <w:rFonts w:ascii="Times New Roman" w:hAnsi="Times New Roman" w:cs="Times New Roman"/>
        </w:rPr>
        <w:t xml:space="preserve">to </w:t>
      </w:r>
      <w:commentRangeStart w:id="175"/>
      <w:r w:rsidR="00BD2C68">
        <w:rPr>
          <w:rFonts w:ascii="Times New Roman" w:hAnsi="Times New Roman" w:cs="Times New Roman"/>
        </w:rPr>
        <w:t>estimate mortality rates in different environments</w:t>
      </w:r>
      <w:commentRangeEnd w:id="175"/>
      <w:r w:rsidR="00C3466E">
        <w:rPr>
          <w:rStyle w:val="CommentReference"/>
        </w:rPr>
        <w:commentReference w:id="175"/>
      </w:r>
      <w:r w:rsidR="00BD2C68">
        <w:rPr>
          <w:rFonts w:ascii="Times New Roman" w:hAnsi="Times New Roman" w:cs="Times New Roman"/>
        </w:rPr>
        <w:t>, but it also highlights the complex interactions between food, predation, growth, and reproduction that affect mortality rate.</w:t>
      </w:r>
    </w:p>
    <w:p w14:paraId="6AECCA93" w14:textId="77777777" w:rsidR="00B81CF8" w:rsidRDefault="00B81CF8" w:rsidP="009E4F8F">
      <w:pPr>
        <w:spacing w:line="480" w:lineRule="auto"/>
        <w:rPr>
          <w:rFonts w:ascii="Times New Roman" w:hAnsi="Times New Roman" w:cs="Times New Roman"/>
        </w:rPr>
      </w:pPr>
    </w:p>
    <w:p w14:paraId="7313EA6C" w14:textId="77777777" w:rsidR="00B81CF8" w:rsidRDefault="00B81CF8" w:rsidP="009E4F8F">
      <w:pPr>
        <w:spacing w:line="480" w:lineRule="auto"/>
        <w:rPr>
          <w:rFonts w:ascii="Times New Roman" w:hAnsi="Times New Roman" w:cs="Times New Roman"/>
        </w:rPr>
      </w:pPr>
    </w:p>
    <w:p w14:paraId="63FE6773" w14:textId="075371A5" w:rsidR="006A09DB" w:rsidRDefault="009C16FD" w:rsidP="009E4F8F">
      <w:pPr>
        <w:spacing w:line="480" w:lineRule="auto"/>
        <w:rPr>
          <w:rFonts w:ascii="Times New Roman" w:hAnsi="Times New Roman" w:cs="Times New Roman"/>
        </w:rPr>
      </w:pPr>
      <w:r>
        <w:rPr>
          <w:rFonts w:ascii="Times New Roman" w:hAnsi="Times New Roman" w:cs="Times New Roman"/>
        </w:rPr>
        <w:t xml:space="preserve">Our comparison of two base temperatures suggest that the increased metabolic costs associated with a higher baseline temperature do not prohibit that the evolution of large body sizes, despite their increased metabolic requirements, as the advantages (increased prey availability and decreased predation risk) outweigh the costs. </w:t>
      </w:r>
      <w:commentRangeStart w:id="176"/>
      <w:r>
        <w:rPr>
          <w:rFonts w:ascii="Times New Roman" w:hAnsi="Times New Roman" w:cs="Times New Roman"/>
        </w:rPr>
        <w:t xml:space="preserve">However, this result could vary when individuals are not able to adapt their allocation strategy accordingly to changes in environmental temperature.   </w:t>
      </w:r>
      <w:commentRangeEnd w:id="176"/>
      <w:r w:rsidR="00AD1B36">
        <w:rPr>
          <w:rStyle w:val="CommentReference"/>
        </w:rPr>
        <w:commentReference w:id="176"/>
      </w:r>
    </w:p>
    <w:p w14:paraId="273B6969" w14:textId="1A636247" w:rsidR="009C16FD" w:rsidRDefault="009C16FD" w:rsidP="009E4F8F">
      <w:pPr>
        <w:spacing w:line="480" w:lineRule="auto"/>
        <w:rPr>
          <w:rFonts w:ascii="Times New Roman" w:hAnsi="Times New Roman" w:cs="Times New Roman"/>
        </w:rPr>
      </w:pPr>
    </w:p>
    <w:p w14:paraId="62B04FEA" w14:textId="73E08F18" w:rsidR="009C16FD" w:rsidRDefault="00AD1B36" w:rsidP="009E4F8F">
      <w:pPr>
        <w:spacing w:line="480" w:lineRule="auto"/>
        <w:rPr>
          <w:rFonts w:ascii="Times New Roman" w:hAnsi="Times New Roman" w:cs="Times New Roman"/>
        </w:rPr>
      </w:pPr>
      <w:ins w:id="177" w:author="Microsoft Office User" w:date="2019-11-12T06:13:00Z">
        <w:r>
          <w:rPr>
            <w:rFonts w:ascii="Times New Roman" w:hAnsi="Times New Roman" w:cs="Times New Roman"/>
          </w:rPr>
          <w:t>We found that age at m</w:t>
        </w:r>
      </w:ins>
      <w:del w:id="178" w:author="Microsoft Office User" w:date="2019-11-12T06:13:00Z">
        <w:r w:rsidR="009C16FD" w:rsidDel="00AD1B36">
          <w:rPr>
            <w:rFonts w:ascii="Times New Roman" w:hAnsi="Times New Roman" w:cs="Times New Roman"/>
          </w:rPr>
          <w:delText>M</w:delText>
        </w:r>
      </w:del>
      <w:r w:rsidR="009C16FD">
        <w:rPr>
          <w:rFonts w:ascii="Times New Roman" w:hAnsi="Times New Roman" w:cs="Times New Roman"/>
        </w:rPr>
        <w:t xml:space="preserve">aturation </w:t>
      </w:r>
      <w:del w:id="179" w:author="Microsoft Office User" w:date="2019-11-12T06:13:00Z">
        <w:r w:rsidR="009C16FD" w:rsidDel="00AD1B36">
          <w:rPr>
            <w:rFonts w:ascii="Times New Roman" w:hAnsi="Times New Roman" w:cs="Times New Roman"/>
          </w:rPr>
          <w:delText>age</w:delText>
        </w:r>
      </w:del>
      <w:r w:rsidR="009C16FD">
        <w:rPr>
          <w:rFonts w:ascii="Times New Roman" w:hAnsi="Times New Roman" w:cs="Times New Roman"/>
        </w:rPr>
        <w:t>was not strongly affected by temperature; instead it was largely related to body size (length). The exception o</w:t>
      </w:r>
      <w:del w:id="180" w:author="Microsoft Office User" w:date="2019-11-12T06:13:00Z">
        <w:r w:rsidR="009C16FD" w:rsidDel="00AD1B36">
          <w:rPr>
            <w:rFonts w:ascii="Times New Roman" w:hAnsi="Times New Roman" w:cs="Times New Roman"/>
          </w:rPr>
          <w:delText>c</w:delText>
        </w:r>
      </w:del>
      <w:r w:rsidR="009C16FD">
        <w:rPr>
          <w:rFonts w:ascii="Times New Roman" w:hAnsi="Times New Roman" w:cs="Times New Roman"/>
        </w:rPr>
        <w:t>cur</w:t>
      </w:r>
      <w:ins w:id="181" w:author="Microsoft Office User" w:date="2019-11-12T06:13:00Z">
        <w:r>
          <w:rPr>
            <w:rFonts w:ascii="Times New Roman" w:hAnsi="Times New Roman" w:cs="Times New Roman"/>
          </w:rPr>
          <w:t>r</w:t>
        </w:r>
      </w:ins>
      <w:r w:rsidR="009C16FD">
        <w:rPr>
          <w:rFonts w:ascii="Times New Roman" w:hAnsi="Times New Roman" w:cs="Times New Roman"/>
        </w:rPr>
        <w:t xml:space="preserve">ed in low predation, high food environments. In this scenario, the optimal strategy involving a period of initial growth, followed by many years of reproduction at low levels, </w:t>
      </w:r>
      <w:commentRangeStart w:id="182"/>
      <w:r w:rsidR="009C16FD">
        <w:rPr>
          <w:rFonts w:ascii="Times New Roman" w:hAnsi="Times New Roman" w:cs="Times New Roman"/>
        </w:rPr>
        <w:t>followed by a period of secondary growth, accompanied by maturation.</w:t>
      </w:r>
      <w:commentRangeEnd w:id="182"/>
      <w:r>
        <w:rPr>
          <w:rStyle w:val="CommentReference"/>
        </w:rPr>
        <w:commentReference w:id="182"/>
      </w:r>
      <w:r w:rsidR="009C16FD">
        <w:rPr>
          <w:rFonts w:ascii="Times New Roman" w:hAnsi="Times New Roman" w:cs="Times New Roman"/>
        </w:rPr>
        <w:t xml:space="preserve"> This pattern of delayed growth and maturation in environments with low intrinsic and extrinsic mortality is highly consistent with expectations from life-history theory. </w:t>
      </w:r>
      <w:r w:rsidR="00923467">
        <w:rPr>
          <w:rFonts w:ascii="Times New Roman" w:hAnsi="Times New Roman" w:cs="Times New Roman"/>
        </w:rPr>
        <w:t xml:space="preserve">Also consistent </w:t>
      </w:r>
      <w:commentRangeStart w:id="183"/>
      <w:r w:rsidR="00923467">
        <w:rPr>
          <w:rFonts w:ascii="Times New Roman" w:hAnsi="Times New Roman" w:cs="Times New Roman"/>
        </w:rPr>
        <w:t>with life history expectations for batch spawners</w:t>
      </w:r>
      <w:commentRangeEnd w:id="183"/>
      <w:r>
        <w:rPr>
          <w:rStyle w:val="CommentReference"/>
        </w:rPr>
        <w:commentReference w:id="183"/>
      </w:r>
      <w:r w:rsidR="00923467">
        <w:rPr>
          <w:rFonts w:ascii="Times New Roman" w:hAnsi="Times New Roman" w:cs="Times New Roman"/>
        </w:rPr>
        <w:t xml:space="preserve">, </w:t>
      </w:r>
      <w:r w:rsidR="009C16FD">
        <w:rPr>
          <w:rFonts w:ascii="Times New Roman" w:hAnsi="Times New Roman" w:cs="Times New Roman"/>
        </w:rPr>
        <w:t xml:space="preserve">reproductive output (analogous to batch fecundity) varied predictably according to the interacting effects of body size, food availability, and seasonality. </w:t>
      </w:r>
    </w:p>
    <w:p w14:paraId="20F6BBBF" w14:textId="77777777" w:rsidR="009C16FD" w:rsidRDefault="009C16FD" w:rsidP="009E4F8F">
      <w:pPr>
        <w:spacing w:line="480" w:lineRule="auto"/>
        <w:rPr>
          <w:rFonts w:ascii="Times New Roman" w:hAnsi="Times New Roman" w:cs="Times New Roman"/>
        </w:rPr>
      </w:pPr>
    </w:p>
    <w:p w14:paraId="1D446C6B" w14:textId="303AC76A" w:rsidR="000E65E3" w:rsidRDefault="00AD1B36" w:rsidP="009E4F8F">
      <w:pPr>
        <w:spacing w:line="480" w:lineRule="auto"/>
        <w:rPr>
          <w:rFonts w:ascii="Times New Roman" w:hAnsi="Times New Roman" w:cs="Times New Roman"/>
        </w:rPr>
      </w:pPr>
      <w:ins w:id="184" w:author="Microsoft Office User" w:date="2019-11-12T06:15:00Z">
        <w:r>
          <w:rPr>
            <w:rFonts w:ascii="Times New Roman" w:hAnsi="Times New Roman" w:cs="Times New Roman"/>
          </w:rPr>
          <w:lastRenderedPageBreak/>
          <w:t>We predict that t</w:t>
        </w:r>
      </w:ins>
      <w:del w:id="185" w:author="Microsoft Office User" w:date="2019-11-12T06:15:00Z">
        <w:r w:rsidR="00F06896" w:rsidDel="00AD1B36">
          <w:rPr>
            <w:rFonts w:ascii="Times New Roman" w:hAnsi="Times New Roman" w:cs="Times New Roman"/>
          </w:rPr>
          <w:delText>T</w:delText>
        </w:r>
      </w:del>
      <w:r w:rsidR="000E65E3">
        <w:rPr>
          <w:rFonts w:ascii="Times New Roman" w:hAnsi="Times New Roman" w:cs="Times New Roman"/>
        </w:rPr>
        <w:t>he fecundity exponent</w:t>
      </w:r>
      <w:r w:rsidR="00F06896">
        <w:rPr>
          <w:rFonts w:ascii="Times New Roman" w:hAnsi="Times New Roman" w:cs="Times New Roman"/>
        </w:rPr>
        <w:t xml:space="preserve">, which reflects how reproductive output changes </w:t>
      </w:r>
      <w:del w:id="186" w:author="Microsoft Office User" w:date="2019-11-12T06:15:00Z">
        <w:r w:rsidR="00F06896" w:rsidDel="00AD1B36">
          <w:rPr>
            <w:rFonts w:ascii="Times New Roman" w:hAnsi="Times New Roman" w:cs="Times New Roman"/>
          </w:rPr>
          <w:delText xml:space="preserve">over </w:delText>
        </w:r>
      </w:del>
      <w:ins w:id="187" w:author="Microsoft Office User" w:date="2019-11-12T06:15:00Z">
        <w:r>
          <w:rPr>
            <w:rFonts w:ascii="Times New Roman" w:hAnsi="Times New Roman" w:cs="Times New Roman"/>
          </w:rPr>
          <w:t xml:space="preserve">with </w:t>
        </w:r>
      </w:ins>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del w:id="188" w:author="Microsoft Office User" w:date="2019-11-12T06:15:00Z">
        <w:r w:rsidR="00F06896" w:rsidDel="00AD1B36">
          <w:rPr>
            <w:rFonts w:ascii="Times New Roman" w:hAnsi="Times New Roman" w:cs="Times New Roman"/>
          </w:rPr>
          <w:delText>lifetime</w:delText>
        </w:r>
      </w:del>
      <w:ins w:id="189" w:author="Microsoft Office User" w:date="2019-11-12T06:15:00Z">
        <w:r>
          <w:rPr>
            <w:rFonts w:ascii="Times New Roman" w:hAnsi="Times New Roman" w:cs="Times New Roman"/>
          </w:rPr>
          <w:t>size</w:t>
        </w:r>
      </w:ins>
      <w:r w:rsidR="00F06896">
        <w:rPr>
          <w:rFonts w:ascii="Times New Roman" w:hAnsi="Times New Roman" w:cs="Times New Roman"/>
        </w:rPr>
        <w:t>,</w:t>
      </w:r>
      <w:r w:rsidR="000E65E3">
        <w:rPr>
          <w:rFonts w:ascii="Times New Roman" w:hAnsi="Times New Roman" w:cs="Times New Roman"/>
        </w:rPr>
        <w:t xml:space="preserve"> i</w:t>
      </w:r>
      <w:ins w:id="190" w:author="Microsoft Office User" w:date="2019-11-12T06:15:00Z">
        <w:r>
          <w:rPr>
            <w:rFonts w:ascii="Times New Roman" w:hAnsi="Times New Roman" w:cs="Times New Roman"/>
          </w:rPr>
          <w:t>s</w:t>
        </w:r>
      </w:ins>
      <w:del w:id="191" w:author="Microsoft Office User" w:date="2019-11-12T06:15:00Z">
        <w:r w:rsidR="000E65E3" w:rsidDel="00AD1B36">
          <w:rPr>
            <w:rFonts w:ascii="Times New Roman" w:hAnsi="Times New Roman" w:cs="Times New Roman"/>
          </w:rPr>
          <w:delText>s</w:delText>
        </w:r>
      </w:del>
      <w:r w:rsidR="000E65E3">
        <w:rPr>
          <w:rFonts w:ascii="Times New Roman" w:hAnsi="Times New Roman" w:cs="Times New Roman"/>
        </w:rPr>
        <w:t xml:space="preserve"> consistently higher in low-food scenarios, and in constant scenarios</w:t>
      </w:r>
      <w:r w:rsidR="000319DF">
        <w:rPr>
          <w:rFonts w:ascii="Times New Roman" w:hAnsi="Times New Roman" w:cs="Times New Roman"/>
        </w:rPr>
        <w:t xml:space="preserve"> (</w:t>
      </w:r>
      <w:r w:rsidR="000E65E3">
        <w:rPr>
          <w:rFonts w:ascii="Times New Roman" w:hAnsi="Times New Roman" w:cs="Times New Roman"/>
        </w:rPr>
        <w:t>also when maximum lengths were smallest</w:t>
      </w:r>
      <w:r w:rsidR="000319DF">
        <w:rPr>
          <w:rFonts w:ascii="Times New Roman" w:hAnsi="Times New Roman" w:cs="Times New Roman"/>
        </w:rPr>
        <w:t>)</w:t>
      </w:r>
      <w:r w:rsidR="000E65E3">
        <w:rPr>
          <w:rFonts w:ascii="Times New Roman" w:hAnsi="Times New Roman" w:cs="Times New Roman"/>
        </w:rPr>
        <w:t>. This highlights one drawback of our method of using the slope of the shortest line to calculate the fecundity exponent, because the size difference between the individual producing the minimum non-zero level of output, and the youngest individual producing the maximum output is small in cases like this one. If we had sampled the population without perfect knowledge and overestimated this difference,</w:t>
      </w:r>
      <w:commentRangeStart w:id="192"/>
      <w:r w:rsidR="000E65E3">
        <w:rPr>
          <w:rFonts w:ascii="Times New Roman" w:hAnsi="Times New Roman" w:cs="Times New Roman"/>
        </w:rPr>
        <w:t xml:space="preserve"> our estimate of the exponent would have decreased</w:t>
      </w:r>
      <w:commentRangeEnd w:id="192"/>
      <w:r w:rsidR="000E65E3">
        <w:rPr>
          <w:rStyle w:val="CommentReference"/>
        </w:rPr>
        <w:commentReference w:id="192"/>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66037A84" w14:textId="77777777" w:rsidR="009E4F8F" w:rsidRDefault="009E4F8F" w:rsidP="009E4F8F">
      <w:pPr>
        <w:spacing w:line="480" w:lineRule="auto"/>
        <w:rPr>
          <w:rFonts w:ascii="Times New Roman" w:hAnsi="Times New Roman" w:cs="Times New Roman"/>
          <w:b/>
          <w:bCs/>
        </w:rPr>
      </w:pPr>
    </w:p>
    <w:p w14:paraId="5CE6511D" w14:textId="2F478699" w:rsidR="00234950" w:rsidRDefault="001C7DD0" w:rsidP="009E4F8F">
      <w:pPr>
        <w:spacing w:line="480" w:lineRule="auto"/>
        <w:rPr>
          <w:rFonts w:ascii="Times New Roman" w:hAnsi="Times New Roman" w:cs="Times New Roman"/>
        </w:rPr>
      </w:pPr>
      <w:r>
        <w:rPr>
          <w:rFonts w:ascii="Times New Roman" w:hAnsi="Times New Roman" w:cs="Times New Roman"/>
        </w:rPr>
        <w:t xml:space="preserve"> </w:t>
      </w:r>
      <w:r w:rsidR="007C7B88">
        <w:rPr>
          <w:rFonts w:ascii="Times New Roman" w:hAnsi="Times New Roman" w:cs="Times New Roman"/>
        </w:rPr>
        <w:t>Future discussion needs:</w:t>
      </w:r>
    </w:p>
    <w:p w14:paraId="43EAEDEF" w14:textId="0B31EFD4" w:rsidR="007C7B88" w:rsidRDefault="007C7B88" w:rsidP="009E4F8F">
      <w:pPr>
        <w:spacing w:line="480" w:lineRule="auto"/>
        <w:rPr>
          <w:rFonts w:ascii="Times New Roman" w:hAnsi="Times New Roman" w:cs="Times New Roman"/>
        </w:rPr>
      </w:pPr>
      <w:r>
        <w:rPr>
          <w:rFonts w:ascii="Times New Roman" w:hAnsi="Times New Roman" w:cs="Times New Roman"/>
        </w:rPr>
        <w:t xml:space="preserve">Comparing model </w:t>
      </w:r>
      <w:r w:rsidR="00B904C5">
        <w:rPr>
          <w:rFonts w:ascii="Times New Roman" w:hAnsi="Times New Roman" w:cs="Times New Roman"/>
        </w:rPr>
        <w:t>predictions</w:t>
      </w:r>
      <w:r>
        <w:rPr>
          <w:rFonts w:ascii="Times New Roman" w:hAnsi="Times New Roman" w:cs="Times New Roman"/>
        </w:rPr>
        <w:t xml:space="preserve"> with those observed elsewhere</w:t>
      </w:r>
    </w:p>
    <w:p w14:paraId="013C559C" w14:textId="11AAF341" w:rsidR="009E4F8F" w:rsidRPr="003B1040" w:rsidRDefault="003B1040" w:rsidP="00AA7312">
      <w:pPr>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61115E0" w14:textId="33272ED4" w:rsidR="00EF7FCD" w:rsidRPr="00B36EED" w:rsidRDefault="00EF7FCD" w:rsidP="00AA7312">
      <w:pPr>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5B5F49">
            <w:pPr>
              <w:jc w:val="center"/>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5B5F49">
            <w:pPr>
              <w:jc w:val="center"/>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5B5F49">
            <w:pPr>
              <w:jc w:val="center"/>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5B5F49">
            <w:pPr>
              <w:jc w:val="center"/>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5F2179" w:rsidP="005B5F49">
            <w:pPr>
              <w:jc w:val="center"/>
              <w:rPr>
                <w:rFonts w:ascii="Times New Roman" w:hAnsi="Times New Roman" w:cs="Times New Roman"/>
                <w:i/>
                <w:sz w:val="18"/>
                <w:szCs w:val="18"/>
              </w:rPr>
            </w:pPr>
            <w:r w:rsidRPr="005F2179">
              <w:rPr>
                <w:rFonts w:ascii="Times New Roman" w:eastAsiaTheme="minorEastAsia" w:hAnsi="Times New Roman" w:cs="Times New Roman"/>
                <w:i/>
                <w:noProof/>
                <w:position w:val="-12"/>
                <w:sz w:val="18"/>
                <w:szCs w:val="18"/>
              </w:rPr>
              <w:object w:dxaOrig="300" w:dyaOrig="400" w14:anchorId="7C9EBD94">
                <v:shape id="_x0000_i1040" type="#_x0000_t75" alt="" style="width:14pt;height:20pt;mso-width-percent:0;mso-height-percent:0;mso-width-percent:0;mso-height-percent:0" o:ole="">
                  <v:imagedata r:id="rId10" o:title=""/>
                </v:shape>
                <o:OLEObject Type="Embed" ProgID="Equation.DSMT4" ShapeID="_x0000_i1040" DrawAspect="Content" ObjectID="_1635842539" r:id="rId87"/>
              </w:object>
            </w:r>
          </w:p>
        </w:tc>
        <w:tc>
          <w:tcPr>
            <w:tcW w:w="6406" w:type="dxa"/>
            <w:vAlign w:val="center"/>
          </w:tcPr>
          <w:p w14:paraId="717CBA2C"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129EEB3A"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 xml:space="preserve"> 5,1</w:t>
            </w:r>
            <w:r w:rsidR="009029B5" w:rsidRPr="00214959">
              <w:rPr>
                <w:rFonts w:ascii="Times New Roman" w:hAnsi="Times New Roman" w:cs="Times New Roman"/>
                <w:sz w:val="18"/>
                <w:szCs w:val="18"/>
              </w:rPr>
              <w:t>5</w:t>
            </w:r>
          </w:p>
        </w:tc>
      </w:tr>
      <w:tr w:rsidR="004807CB" w:rsidRPr="00214959" w14:paraId="20D3502E" w14:textId="77777777" w:rsidTr="001169F5">
        <w:tc>
          <w:tcPr>
            <w:tcW w:w="0" w:type="auto"/>
            <w:vAlign w:val="center"/>
          </w:tcPr>
          <w:p w14:paraId="2E2CA1C3" w14:textId="77777777" w:rsidR="004807CB" w:rsidRPr="00214959" w:rsidRDefault="005F2179" w:rsidP="005B5F49">
            <w:pPr>
              <w:jc w:val="center"/>
              <w:rPr>
                <w:rFonts w:ascii="Times New Roman" w:hAnsi="Times New Roman" w:cs="Times New Roman"/>
                <w:i/>
                <w:sz w:val="18"/>
                <w:szCs w:val="18"/>
              </w:rPr>
            </w:pPr>
            <w:r w:rsidRPr="005F2179">
              <w:rPr>
                <w:rFonts w:ascii="Times New Roman" w:eastAsiaTheme="minorEastAsia" w:hAnsi="Times New Roman" w:cs="Times New Roman"/>
                <w:noProof/>
                <w:position w:val="-12"/>
                <w:sz w:val="18"/>
                <w:szCs w:val="18"/>
              </w:rPr>
              <w:object w:dxaOrig="340" w:dyaOrig="380" w14:anchorId="10BEBDF6">
                <v:shape id="_x0000_i1039" type="#_x0000_t75" alt="" style="width:15pt;height:16pt;mso-width-percent:0;mso-height-percent:0;mso-width-percent:0;mso-height-percent:0" o:ole="">
                  <v:imagedata r:id="rId88" o:title=""/>
                </v:shape>
                <o:OLEObject Type="Embed" ProgID="Equation.DSMT4" ShapeID="_x0000_i1039" DrawAspect="Content" ObjectID="_1635842540" r:id="rId89"/>
              </w:object>
            </w:r>
          </w:p>
        </w:tc>
        <w:tc>
          <w:tcPr>
            <w:tcW w:w="6406" w:type="dxa"/>
            <w:vAlign w:val="center"/>
          </w:tcPr>
          <w:p w14:paraId="01468BC9"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5B5F49">
            <w:pPr>
              <w:jc w:val="center"/>
              <w:rPr>
                <w:rFonts w:ascii="Times New Roman" w:hAnsi="Times New Roman" w:cs="Times New Roman"/>
                <w:noProof/>
                <w:sz w:val="18"/>
                <w:szCs w:val="18"/>
              </w:rPr>
            </w:pPr>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
        </w:tc>
        <w:tc>
          <w:tcPr>
            <w:tcW w:w="6406" w:type="dxa"/>
            <w:vAlign w:val="center"/>
          </w:tcPr>
          <w:p w14:paraId="548C1AB6"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5F2179" w:rsidP="005B5F49">
            <w:pPr>
              <w:jc w:val="center"/>
              <w:rPr>
                <w:rFonts w:ascii="Times New Roman" w:hAnsi="Times New Roman" w:cs="Times New Roman"/>
                <w:noProof/>
                <w:sz w:val="18"/>
                <w:szCs w:val="18"/>
                <w:vertAlign w:val="subscript"/>
              </w:rPr>
            </w:pPr>
            <w:r w:rsidRPr="005F2179">
              <w:rPr>
                <w:rFonts w:ascii="Times New Roman" w:eastAsiaTheme="minorEastAsia" w:hAnsi="Times New Roman" w:cs="Times New Roman"/>
                <w:noProof/>
                <w:position w:val="-16"/>
                <w:sz w:val="18"/>
                <w:szCs w:val="18"/>
              </w:rPr>
              <w:object w:dxaOrig="320" w:dyaOrig="420" w14:anchorId="66774F1F">
                <v:shape id="_x0000_i1038" type="#_x0000_t75" alt="" style="width:15pt;height:21pt;mso-width-percent:0;mso-height-percent:0;mso-width-percent:0;mso-height-percent:0" o:ole="">
                  <v:imagedata r:id="rId90" o:title=""/>
                </v:shape>
                <o:OLEObject Type="Embed" ProgID="Equation.DSMT4" ShapeID="_x0000_i1038" DrawAspect="Content" ObjectID="_1635842541" r:id="rId91"/>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5F2179" w:rsidP="005B5F49">
            <w:pPr>
              <w:jc w:val="center"/>
              <w:rPr>
                <w:rFonts w:ascii="Times New Roman" w:hAnsi="Times New Roman" w:cs="Times New Roman"/>
                <w:i/>
                <w:sz w:val="18"/>
                <w:szCs w:val="18"/>
              </w:rPr>
            </w:pPr>
            <w:r w:rsidRPr="005F2179">
              <w:rPr>
                <w:rFonts w:ascii="Times New Roman" w:eastAsiaTheme="minorEastAsia" w:hAnsi="Times New Roman" w:cs="Times New Roman"/>
                <w:noProof/>
                <w:position w:val="-16"/>
                <w:sz w:val="18"/>
                <w:szCs w:val="18"/>
              </w:rPr>
              <w:object w:dxaOrig="360" w:dyaOrig="420" w14:anchorId="73CF753B">
                <v:shape id="_x0000_i1037" type="#_x0000_t75" alt="" style="width:13pt;height:15pt;mso-width-percent:0;mso-height-percent:0;mso-width-percent:0;mso-height-percent:0" o:ole="">
                  <v:imagedata r:id="rId22" o:title=""/>
                </v:shape>
                <o:OLEObject Type="Embed" ProgID="Equation.DSMT4" ShapeID="_x0000_i1037" DrawAspect="Content" ObjectID="_1635842542" r:id="rId92"/>
              </w:object>
            </w:r>
          </w:p>
        </w:tc>
        <w:tc>
          <w:tcPr>
            <w:tcW w:w="6406" w:type="dxa"/>
            <w:vAlign w:val="center"/>
          </w:tcPr>
          <w:p w14:paraId="3245D80A"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anology to </w:t>
            </w:r>
            <w:r w:rsidR="005F2179" w:rsidRPr="005F2179">
              <w:rPr>
                <w:rFonts w:ascii="Times New Roman" w:eastAsiaTheme="minorEastAsia" w:hAnsi="Times New Roman" w:cs="Times New Roman"/>
                <w:noProof/>
                <w:position w:val="-12"/>
                <w:sz w:val="18"/>
                <w:szCs w:val="18"/>
              </w:rPr>
              <w:object w:dxaOrig="340" w:dyaOrig="380" w14:anchorId="4965BF0B">
                <v:shape id="_x0000_i1036" type="#_x0000_t75" alt="" style="width:15pt;height:16pt;mso-width-percent:0;mso-height-percent:0;mso-width-percent:0;mso-height-percent:0" o:ole="">
                  <v:imagedata r:id="rId93" o:title=""/>
                </v:shape>
                <o:OLEObject Type="Embed" ProgID="Equation.DSMT4" ShapeID="_x0000_i1036" DrawAspect="Content" ObjectID="_1635842543" r:id="rId94"/>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5F2179" w:rsidP="005B5F49">
            <w:pPr>
              <w:jc w:val="center"/>
              <w:rPr>
                <w:rFonts w:ascii="Times New Roman" w:hAnsi="Times New Roman" w:cs="Times New Roman"/>
                <w:i/>
                <w:sz w:val="18"/>
                <w:szCs w:val="18"/>
              </w:rPr>
            </w:pPr>
            <w:r w:rsidRPr="005F2179">
              <w:rPr>
                <w:rFonts w:ascii="Times New Roman" w:eastAsiaTheme="minorEastAsia" w:hAnsi="Times New Roman" w:cs="Times New Roman"/>
                <w:noProof/>
                <w:position w:val="-12"/>
                <w:sz w:val="18"/>
                <w:szCs w:val="18"/>
              </w:rPr>
              <w:object w:dxaOrig="400" w:dyaOrig="380" w14:anchorId="61A15F85">
                <v:shape id="_x0000_i1035" type="#_x0000_t75" alt="" style="width:14pt;height:14pt;mso-width-percent:0;mso-height-percent:0;mso-width-percent:0;mso-height-percent:0" o:ole="">
                  <v:imagedata r:id="rId95" o:title=""/>
                </v:shape>
                <o:OLEObject Type="Embed" ProgID="Equation.DSMT4" ShapeID="_x0000_i1035" DrawAspect="Content" ObjectID="_1635842544" r:id="rId96"/>
              </w:object>
            </w:r>
          </w:p>
        </w:tc>
        <w:tc>
          <w:tcPr>
            <w:tcW w:w="6406" w:type="dxa"/>
            <w:vAlign w:val="center"/>
          </w:tcPr>
          <w:p w14:paraId="3F9D75A3" w14:textId="68C5F26B" w:rsidR="004807CB" w:rsidRPr="00214959" w:rsidRDefault="001B7CB5" w:rsidP="005B5F49">
            <w:pPr>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bookmarkStart w:id="193" w:name="PasteStart"/>
            <w:bookmarkEnd w:id="193"/>
            <w:r w:rsidR="005F2179" w:rsidRPr="005F2179">
              <w:rPr>
                <w:rFonts w:ascii="Times New Roman" w:eastAsiaTheme="minorEastAsia" w:hAnsi="Times New Roman" w:cs="Times New Roman"/>
                <w:noProof/>
                <w:position w:val="-4"/>
                <w:sz w:val="18"/>
                <w:szCs w:val="18"/>
              </w:rPr>
              <w:object w:dxaOrig="260" w:dyaOrig="380" w14:anchorId="497D4779">
                <v:shape id="_x0000_i1034" type="#_x0000_t75" alt="" style="width:9pt;height:13pt;mso-width-percent:0;mso-height-percent:0;mso-width-percent:0;mso-height-percent:0" o:ole="">
                  <v:imagedata r:id="rId97" o:title=""/>
                </v:shape>
                <o:OLEObject Type="Embed" ProgID="Equation.DSMT4" ShapeID="_x0000_i1034" DrawAspect="Content" ObjectID="_1635842545" r:id="rId98"/>
              </w:object>
            </w:r>
            <w:bookmarkStart w:id="194" w:name="PasteEnd"/>
            <w:bookmarkEnd w:id="194"/>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5B5F49">
            <w:pPr>
              <w:jc w:val="center"/>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5B5F49">
            <w:pPr>
              <w:jc w:val="center"/>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(Kitchell et al. 1978)</w:t>
            </w:r>
          </w:p>
        </w:tc>
        <w:tc>
          <w:tcPr>
            <w:tcW w:w="1635" w:type="dxa"/>
            <w:vAlign w:val="center"/>
          </w:tcPr>
          <w:p w14:paraId="2252E3F4" w14:textId="77777777" w:rsidR="001169F5" w:rsidRPr="00214959" w:rsidRDefault="005B5F49"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5B5F49">
            <w:pPr>
              <w:jc w:val="center"/>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5B5F49">
            <w:pPr>
              <w:shd w:val="clear" w:color="auto" w:fill="FFFFFF"/>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color w:val="212121"/>
                <w:sz w:val="18"/>
                <w:szCs w:val="18"/>
              </w:rPr>
              <w:t>1.3  ×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(Gilooly et al. 2001).</w:t>
            </w:r>
          </w:p>
        </w:tc>
        <w:tc>
          <w:tcPr>
            <w:tcW w:w="1635" w:type="dxa"/>
            <w:vAlign w:val="center"/>
          </w:tcPr>
          <w:p w14:paraId="15BD267C"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color w:val="212121"/>
                <w:sz w:val="18"/>
                <w:szCs w:val="18"/>
              </w:rPr>
              <w:t>1.04  ×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5B5F49">
            <w:pPr>
              <w:jc w:val="center"/>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5B5F49">
            <w:pPr>
              <w:jc w:val="center"/>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color w:val="212121"/>
                <w:sz w:val="18"/>
                <w:szCs w:val="18"/>
              </w:rPr>
              <w:t>4.2  ×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
        </w:tc>
        <w:tc>
          <w:tcPr>
            <w:tcW w:w="6406" w:type="dxa"/>
            <w:vAlign w:val="center"/>
          </w:tcPr>
          <w:p w14:paraId="499C857D" w14:textId="23863AE6"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5F2179" w:rsidP="005B5F49">
            <w:pPr>
              <w:jc w:val="center"/>
              <w:rPr>
                <w:rFonts w:ascii="Times New Roman" w:hAnsi="Times New Roman" w:cs="Times New Roman"/>
                <w:i/>
                <w:sz w:val="18"/>
                <w:szCs w:val="18"/>
                <w:vertAlign w:val="subscript"/>
              </w:rPr>
            </w:pPr>
            <w:r w:rsidRPr="005F2179">
              <w:rPr>
                <w:rFonts w:ascii="Times New Roman" w:eastAsiaTheme="minorEastAsia" w:hAnsi="Times New Roman" w:cs="Times New Roman"/>
                <w:noProof/>
                <w:position w:val="-12"/>
                <w:sz w:val="18"/>
                <w:szCs w:val="18"/>
              </w:rPr>
              <w:object w:dxaOrig="280" w:dyaOrig="380" w14:anchorId="0BA9E6E1">
                <v:shape id="_x0000_i1033" type="#_x0000_t75" alt="" style="width:14pt;height:19pt;mso-width-percent:0;mso-height-percent:0;mso-width-percent:0;mso-height-percent:0" o:ole="">
                  <v:imagedata r:id="rId99" o:title=""/>
                </v:shape>
                <o:OLEObject Type="Embed" ProgID="Equation.DSMT4" ShapeID="_x0000_i1033" DrawAspect="Content" ObjectID="_1635842546" r:id="rId100"/>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1.0  ×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5F2179" w:rsidP="005B5F49">
            <w:pPr>
              <w:jc w:val="center"/>
              <w:rPr>
                <w:rFonts w:ascii="Times New Roman" w:hAnsi="Times New Roman" w:cs="Times New Roman"/>
                <w:i/>
                <w:sz w:val="18"/>
                <w:szCs w:val="18"/>
              </w:rPr>
            </w:pPr>
            <w:r w:rsidRPr="005F2179">
              <w:rPr>
                <w:rFonts w:ascii="Times New Roman" w:eastAsiaTheme="minorEastAsia" w:hAnsi="Times New Roman" w:cs="Times New Roman"/>
                <w:noProof/>
                <w:position w:val="-12"/>
                <w:sz w:val="18"/>
                <w:szCs w:val="18"/>
              </w:rPr>
              <w:object w:dxaOrig="300" w:dyaOrig="380" w14:anchorId="6AE19347">
                <v:shape id="_x0000_i1032" type="#_x0000_t75" alt="" style="width:12pt;height:17pt;mso-width-percent:0;mso-height-percent:0;mso-width-percent:0;mso-height-percent:0" o:ole="">
                  <v:imagedata r:id="rId101" o:title=""/>
                </v:shape>
                <o:OLEObject Type="Embed" ProgID="Equation.DSMT4" ShapeID="_x0000_i1032" DrawAspect="Content" ObjectID="_1635842547" r:id="rId102"/>
              </w:object>
            </w:r>
          </w:p>
        </w:tc>
        <w:tc>
          <w:tcPr>
            <w:tcW w:w="6406" w:type="dxa"/>
            <w:vAlign w:val="center"/>
          </w:tcPr>
          <w:p w14:paraId="04F028C6"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5F2179" w:rsidRPr="005F2179">
              <w:rPr>
                <w:rFonts w:ascii="Times New Roman" w:eastAsiaTheme="minorEastAsia" w:hAnsi="Times New Roman" w:cs="Times New Roman"/>
                <w:noProof/>
                <w:position w:val="-12"/>
                <w:sz w:val="18"/>
                <w:szCs w:val="18"/>
              </w:rPr>
              <w:object w:dxaOrig="300" w:dyaOrig="380" w14:anchorId="373A3706">
                <v:shape id="_x0000_i1031" type="#_x0000_t75" alt="" style="width:14pt;height:19pt;mso-width-percent:0;mso-height-percent:0;mso-width-percent:0;mso-height-percent:0" o:ole="">
                  <v:imagedata r:id="rId103" o:title=""/>
                </v:shape>
                <o:OLEObject Type="Embed" ProgID="Equation.DSMT4" ShapeID="_x0000_i1031" DrawAspect="Content" ObjectID="_1635842548" r:id="rId104"/>
              </w:object>
            </w:r>
            <w:r w:rsidRPr="00214959">
              <w:rPr>
                <w:rFonts w:ascii="Times New Roman" w:hAnsi="Times New Roman" w:cs="Times New Roman"/>
                <w:sz w:val="18"/>
                <w:szCs w:val="18"/>
              </w:rPr>
              <w:t xml:space="preserve"> cannot exceed </w:t>
            </w:r>
            <w:r w:rsidR="005F2179" w:rsidRPr="005F2179">
              <w:rPr>
                <w:rFonts w:ascii="Times New Roman" w:eastAsiaTheme="minorEastAsia" w:hAnsi="Times New Roman" w:cs="Times New Roman"/>
                <w:noProof/>
                <w:position w:val="-12"/>
                <w:sz w:val="18"/>
                <w:szCs w:val="18"/>
              </w:rPr>
              <w:object w:dxaOrig="700" w:dyaOrig="380" w14:anchorId="781AAAFA">
                <v:shape id="_x0000_i1030" type="#_x0000_t75" alt="" style="width:32pt;height:18pt;mso-width-percent:0;mso-height-percent:0;mso-width-percent:0;mso-height-percent:0" o:ole="">
                  <v:imagedata r:id="rId105" o:title=""/>
                </v:shape>
                <o:OLEObject Type="Embed" ProgID="Equation.DSMT4" ShapeID="_x0000_i1030" DrawAspect="Content" ObjectID="_1635842549" r:id="rId106"/>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5F2179" w:rsidP="005B5F49">
            <w:pPr>
              <w:jc w:val="center"/>
              <w:rPr>
                <w:rFonts w:ascii="Times New Roman" w:hAnsi="Times New Roman" w:cs="Times New Roman"/>
                <w:i/>
                <w:sz w:val="18"/>
                <w:szCs w:val="18"/>
              </w:rPr>
            </w:pPr>
            <w:r w:rsidRPr="005F2179">
              <w:rPr>
                <w:rFonts w:ascii="Times New Roman" w:eastAsiaTheme="minorEastAsia" w:hAnsi="Times New Roman" w:cs="Times New Roman"/>
                <w:noProof/>
                <w:position w:val="-12"/>
                <w:sz w:val="18"/>
                <w:szCs w:val="18"/>
              </w:rPr>
              <w:object w:dxaOrig="500" w:dyaOrig="380" w14:anchorId="611B2899">
                <v:shape id="_x0000_i1029" type="#_x0000_t75" alt="" style="width:21pt;height:16pt;mso-width-percent:0;mso-height-percent:0;mso-width-percent:0;mso-height-percent:0" o:ole="">
                  <v:imagedata r:id="rId107" o:title=""/>
                </v:shape>
                <o:OLEObject Type="Embed" ProgID="Equation.DSMT4" ShapeID="_x0000_i1029" DrawAspect="Content" ObjectID="_1635842550" r:id="rId108"/>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5F2179" w:rsidP="005B5F49">
            <w:pPr>
              <w:jc w:val="center"/>
              <w:rPr>
                <w:rFonts w:ascii="Times New Roman" w:hAnsi="Times New Roman" w:cs="Times New Roman"/>
                <w:sz w:val="18"/>
                <w:szCs w:val="18"/>
              </w:rPr>
            </w:pPr>
            <w:r w:rsidRPr="005F2179">
              <w:rPr>
                <w:rFonts w:ascii="Times New Roman" w:eastAsiaTheme="minorEastAsia" w:hAnsi="Times New Roman" w:cs="Times New Roman"/>
                <w:noProof/>
                <w:position w:val="-6"/>
                <w:sz w:val="18"/>
                <w:szCs w:val="18"/>
              </w:rPr>
              <w:object w:dxaOrig="200" w:dyaOrig="220" w14:anchorId="605D75AF">
                <v:shape id="_x0000_i1028" type="#_x0000_t75" alt="" style="width:9pt;height:9pt;mso-width-percent:0;mso-height-percent:0;mso-width-percent:0;mso-height-percent:0" o:ole="">
                  <v:imagedata r:id="rId109" o:title=""/>
                </v:shape>
                <o:OLEObject Type="Embed" ProgID="Equation.DSMT4" ShapeID="_x0000_i1028" DrawAspect="Content" ObjectID="_1635842551" r:id="rId110"/>
              </w:object>
            </w:r>
          </w:p>
        </w:tc>
        <w:tc>
          <w:tcPr>
            <w:tcW w:w="6406" w:type="dxa"/>
            <w:vAlign w:val="center"/>
          </w:tcPr>
          <w:p w14:paraId="3ED82D3E"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5F2179" w:rsidRPr="005F2179">
              <w:rPr>
                <w:rFonts w:ascii="Times New Roman" w:eastAsiaTheme="minorEastAsia" w:hAnsi="Times New Roman" w:cs="Times New Roman"/>
                <w:noProof/>
                <w:position w:val="-12"/>
                <w:sz w:val="18"/>
                <w:szCs w:val="18"/>
                <w:vertAlign w:val="subscript"/>
              </w:rPr>
              <w:object w:dxaOrig="880" w:dyaOrig="380" w14:anchorId="01586CDD">
                <v:shape id="_x0000_i1027" type="#_x0000_t75" alt="" style="width:45pt;height:19pt;mso-width-percent:0;mso-height-percent:0;mso-width-percent:0;mso-height-percent:0" o:ole="">
                  <v:imagedata r:id="rId111" o:title=""/>
                </v:shape>
                <o:OLEObject Type="Embed" ProgID="Equation.DSMT4" ShapeID="_x0000_i1027" DrawAspect="Content" ObjectID="_1635842552" r:id="rId112"/>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5F2179" w:rsidP="005B5F49">
            <w:pPr>
              <w:jc w:val="center"/>
              <w:rPr>
                <w:rFonts w:ascii="Times New Roman" w:eastAsiaTheme="minorEastAsia" w:hAnsi="Times New Roman" w:cs="Times New Roman"/>
                <w:noProof/>
                <w:sz w:val="18"/>
                <w:szCs w:val="18"/>
              </w:rPr>
            </w:pPr>
            <w:r w:rsidRPr="005F2179">
              <w:rPr>
                <w:rFonts w:ascii="Times New Roman" w:eastAsiaTheme="minorEastAsia" w:hAnsi="Times New Roman" w:cs="Times New Roman"/>
                <w:noProof/>
                <w:position w:val="-6"/>
                <w:sz w:val="18"/>
                <w:szCs w:val="18"/>
              </w:rPr>
              <w:object w:dxaOrig="220" w:dyaOrig="260" w14:anchorId="0D0ECE33">
                <v:shape id="_x0000_i1026" type="#_x0000_t75" alt="" style="width:9pt;height:11pt;mso-width-percent:0;mso-height-percent:0;mso-width-percent:0;mso-height-percent:0" o:ole="">
                  <v:imagedata r:id="rId83" o:title=""/>
                </v:shape>
                <o:OLEObject Type="Embed" ProgID="Equation.DSMT4" ShapeID="_x0000_i1026" DrawAspect="Content" ObjectID="_1635842553" r:id="rId113"/>
              </w:object>
            </w:r>
          </w:p>
        </w:tc>
        <w:tc>
          <w:tcPr>
            <w:tcW w:w="6406" w:type="dxa"/>
            <w:vAlign w:val="center"/>
          </w:tcPr>
          <w:p w14:paraId="1EDFAA9F"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The fraction of structural mass that determines the maximum limit on reproductive ouput in a monthly time step.</w:t>
            </w:r>
          </w:p>
        </w:tc>
        <w:tc>
          <w:tcPr>
            <w:tcW w:w="1635" w:type="dxa"/>
            <w:vAlign w:val="center"/>
          </w:tcPr>
          <w:p w14:paraId="05A15AED"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5F2179" w:rsidRPr="005F2179">
              <w:rPr>
                <w:rFonts w:ascii="Times New Roman" w:eastAsiaTheme="minorEastAsia" w:hAnsi="Times New Roman" w:cs="Times New Roman"/>
                <w:i/>
                <w:noProof/>
                <w:position w:val="-16"/>
                <w:sz w:val="18"/>
                <w:szCs w:val="18"/>
              </w:rPr>
              <w:object w:dxaOrig="680" w:dyaOrig="420" w14:anchorId="78071EDB">
                <v:shape id="_x0000_i1025" type="#_x0000_t75" alt="" style="width:26pt;height:15pt;mso-width-percent:0;mso-height-percent:0;mso-width-percent:0;mso-height-percent:0" o:ole="">
                  <v:imagedata r:id="rId114" o:title=""/>
                </v:shape>
                <o:OLEObject Type="Embed" ProgID="Equation.DSMT4" ShapeID="_x0000_i1025" DrawAspect="Content" ObjectID="_1635842554" r:id="rId115"/>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5B5F49">
            <w:pPr>
              <w:jc w:val="center"/>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5B5F49">
            <w:pPr>
              <w:jc w:val="center"/>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5B5F49">
            <w:pPr>
              <w:jc w:val="center"/>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5B5F49">
            <w:pPr>
              <w:jc w:val="center"/>
              <w:rPr>
                <w:rFonts w:ascii="Times New Roman" w:hAnsi="Times New Roman" w:cs="Times New Roman"/>
                <w:color w:val="212121"/>
                <w:sz w:val="18"/>
                <w:szCs w:val="18"/>
              </w:rPr>
            </w:pPr>
          </w:p>
        </w:tc>
      </w:tr>
    </w:tbl>
    <w:p w14:paraId="112C65F4" w14:textId="77777777" w:rsidR="00EF7FCD" w:rsidRPr="00B36EED" w:rsidRDefault="00EF7FCD" w:rsidP="00AA7312">
      <w:pPr>
        <w:rPr>
          <w:rFonts w:ascii="Times New Roman" w:hAnsi="Times New Roman" w:cs="Times New Roman"/>
        </w:rPr>
      </w:pPr>
    </w:p>
    <w:sectPr w:rsidR="00EF7FCD" w:rsidRPr="00B36EED" w:rsidSect="000D482A">
      <w:footerReference w:type="even" r:id="rId116"/>
      <w:footerReference w:type="default" r:id="rId117"/>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0-22T14:04:00Z" w:initials="HK">
    <w:p w14:paraId="45FD5DAF" w14:textId="7968D6C9" w:rsidR="00D961DB" w:rsidRDefault="00D961DB">
      <w:pPr>
        <w:pStyle w:val="CommentText"/>
      </w:pPr>
      <w:r>
        <w:rPr>
          <w:rStyle w:val="CommentReference"/>
        </w:rPr>
        <w:annotationRef/>
      </w:r>
      <w:r>
        <w:t>More recent refs</w:t>
      </w:r>
    </w:p>
  </w:comment>
  <w:comment w:id="1" w:author="Holly Kindsvater" w:date="2019-11-20T12:22:00Z" w:initials="HKK">
    <w:p w14:paraId="6316419A" w14:textId="28709D1F" w:rsidR="00D961DB" w:rsidRDefault="00D961DB">
      <w:pPr>
        <w:pStyle w:val="CommentText"/>
      </w:pPr>
      <w:r>
        <w:rPr>
          <w:rStyle w:val="CommentReference"/>
        </w:rPr>
        <w:annotationRef/>
      </w:r>
      <w:r>
        <w:t>More refs</w:t>
      </w:r>
    </w:p>
  </w:comment>
  <w:comment w:id="2" w:author="Holly Kindsvater" w:date="2019-11-20T12:23:00Z" w:initials="HKK">
    <w:p w14:paraId="20E87DB8" w14:textId="7819D12C" w:rsidR="00D961DB" w:rsidRDefault="00D961DB">
      <w:pPr>
        <w:pStyle w:val="CommentText"/>
      </w:pPr>
      <w:r>
        <w:rPr>
          <w:rStyle w:val="CommentReference"/>
        </w:rPr>
        <w:annotationRef/>
      </w:r>
      <w:r>
        <w:t>citations</w:t>
      </w:r>
    </w:p>
  </w:comment>
  <w:comment w:id="4" w:author="Holly Kindsvater" w:date="2019-03-29T08:58:00Z" w:initials="HKK">
    <w:p w14:paraId="4F0AD18D" w14:textId="77777777" w:rsidR="00D961DB" w:rsidRDefault="00D961DB">
      <w:pPr>
        <w:pStyle w:val="CommentText"/>
      </w:pPr>
      <w:r>
        <w:rPr>
          <w:rStyle w:val="CommentReference"/>
        </w:rPr>
        <w:annotationRef/>
      </w:r>
      <w:r>
        <w:t xml:space="preserve">Citation? I have sent three along with this </w:t>
      </w:r>
    </w:p>
    <w:p w14:paraId="38375A91" w14:textId="78F44BBF" w:rsidR="00D961DB" w:rsidRDefault="00D961DB">
      <w:pPr>
        <w:pStyle w:val="CommentText"/>
      </w:pPr>
    </w:p>
  </w:comment>
  <w:comment w:id="7" w:author="Holly Kindsvater" w:date="2019-11-20T12:27:00Z" w:initials="HKK">
    <w:p w14:paraId="7DAC26F1" w14:textId="67D17D28" w:rsidR="00D961DB" w:rsidRDefault="00D961DB">
      <w:pPr>
        <w:pStyle w:val="CommentText"/>
      </w:pPr>
      <w:r>
        <w:rPr>
          <w:rStyle w:val="CommentReference"/>
        </w:rPr>
        <w:annotationRef/>
      </w:r>
      <w:r>
        <w:t>Is there a reason for not calling this the intercept? That is how we describe it in Eq. 1</w:t>
      </w:r>
    </w:p>
  </w:comment>
  <w:comment w:id="8" w:author="Holly Kindsvater" w:date="2019-11-20T12:50:00Z" w:initials="HKK">
    <w:p w14:paraId="77CFA24C" w14:textId="427D7BA0" w:rsidR="00D961DB" w:rsidRDefault="00D961DB">
      <w:pPr>
        <w:pStyle w:val="CommentText"/>
      </w:pPr>
      <w:r>
        <w:rPr>
          <w:rStyle w:val="CommentReference"/>
        </w:rPr>
        <w:annotationRef/>
      </w:r>
      <w:r>
        <w:t xml:space="preserve">I am happy to have Bprey and Mu numbered – they were numbered in an early draft of these methods but your feedback was I spent too much time explaining/emphasizing them. Obviously I overcompensated. </w:t>
      </w:r>
      <w:r>
        <w:sym w:font="Wingdings" w:char="F04A"/>
      </w:r>
      <w:r>
        <w:t xml:space="preserve"> </w:t>
      </w:r>
    </w:p>
  </w:comment>
  <w:comment w:id="9" w:author="Microsoft Office User" w:date="2019-11-11T07:13:00Z" w:initials="MOU">
    <w:p w14:paraId="7AFEB81D" w14:textId="61EE4BE7" w:rsidR="00D961DB" w:rsidRDefault="00D961DB">
      <w:pPr>
        <w:pStyle w:val="CommentText"/>
      </w:pPr>
      <w:r>
        <w:rPr>
          <w:rStyle w:val="CommentReference"/>
        </w:rPr>
        <w:annotationRef/>
      </w:r>
      <w:r>
        <w:rPr>
          <w:rFonts w:ascii="Times New Roman" w:hAnsi="Times New Roman" w:cs="Times New Roman"/>
        </w:rPr>
        <w:t xml:space="preserve">Later on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10" w:author="Holly Kindsvater" w:date="2019-11-20T12:34:00Z" w:initials="HKK">
    <w:p w14:paraId="149EF73C" w14:textId="0720A44E" w:rsidR="00D961DB" w:rsidRDefault="00D961DB">
      <w:pPr>
        <w:pStyle w:val="CommentText"/>
      </w:pPr>
      <w:r>
        <w:rPr>
          <w:rStyle w:val="CommentReference"/>
        </w:rPr>
        <w:annotationRef/>
      </w:r>
      <w:r>
        <w:t>At our meeting in June we agreed to leave the stochastic version of the model for a later paper, and stick to deterministic results. I just missed taking out the sentence in this methods section.</w:t>
      </w:r>
    </w:p>
  </w:comment>
  <w:comment w:id="12" w:author="Microsoft Office User" w:date="2019-11-11T07:18:00Z" w:initials="MOU">
    <w:p w14:paraId="5BAB9BF1" w14:textId="486AC668" w:rsidR="00D961DB" w:rsidRDefault="00D961DB">
      <w:pPr>
        <w:pStyle w:val="CommentText"/>
      </w:pPr>
      <w:r>
        <w:rPr>
          <w:rStyle w:val="CommentReference"/>
        </w:rPr>
        <w:annotationRef/>
      </w:r>
      <w:r>
        <w:t>I thought that B_prey depends on structural not total mass?  These are deterministic dynamics</w:t>
      </w:r>
    </w:p>
  </w:comment>
  <w:comment w:id="13" w:author="Holly Kindsvater" w:date="2019-11-20T14:06:00Z" w:initials="HKK">
    <w:p w14:paraId="6620E6E6" w14:textId="5B910B74" w:rsidR="00D961DB" w:rsidRDefault="00D961DB">
      <w:pPr>
        <w:pStyle w:val="CommentText"/>
      </w:pPr>
      <w:r>
        <w:rPr>
          <w:rStyle w:val="CommentReference"/>
        </w:rPr>
        <w:annotationRef/>
      </w:r>
      <w:r>
        <w:t xml:space="preserve">Great point. I have changed them to reference structural mass. </w:t>
      </w:r>
    </w:p>
  </w:comment>
  <w:comment w:id="14" w:author="Microsoft Office User" w:date="2019-11-11T06:40:00Z" w:initials="MOU">
    <w:p w14:paraId="6A1DD014" w14:textId="22520B69" w:rsidR="00D961DB" w:rsidRDefault="00D961DB">
      <w:pPr>
        <w:pStyle w:val="CommentText"/>
      </w:pPr>
      <w:r>
        <w:rPr>
          <w:rStyle w:val="CommentReference"/>
        </w:rPr>
        <w:annotationRef/>
      </w:r>
      <w:r>
        <w:t>Where is the stochastic nature of B_prey in this equation?</w:t>
      </w:r>
    </w:p>
  </w:comment>
  <w:comment w:id="15" w:author="Holly Kindsvater" w:date="2019-11-20T14:06:00Z" w:initials="HKK">
    <w:p w14:paraId="5BA4F7E7" w14:textId="21BF68B6" w:rsidR="00D961DB" w:rsidRDefault="00D961DB">
      <w:pPr>
        <w:pStyle w:val="CommentText"/>
      </w:pPr>
      <w:r>
        <w:rPr>
          <w:rStyle w:val="CommentReference"/>
        </w:rPr>
        <w:annotationRef/>
      </w:r>
      <w:r>
        <w:t xml:space="preserve">In the next paper </w:t>
      </w:r>
      <w:r>
        <w:sym w:font="Wingdings" w:char="F04A"/>
      </w:r>
    </w:p>
  </w:comment>
  <w:comment w:id="19" w:author="Microsoft Office User" w:date="2019-11-11T07:27:00Z" w:initials="MOU">
    <w:p w14:paraId="5D740192" w14:textId="50B3454E" w:rsidR="00D961DB" w:rsidRDefault="00D961DB">
      <w:pPr>
        <w:pStyle w:val="CommentText"/>
      </w:pPr>
      <w:r>
        <w:rPr>
          <w:rStyle w:val="CommentReference"/>
        </w:rPr>
        <w:annotationRef/>
      </w:r>
      <w:r>
        <w:t>I have rewritten this following the previous form but it am still confused about structural vs total mass in the first term</w:t>
      </w:r>
    </w:p>
  </w:comment>
  <w:comment w:id="18" w:author="Holly Kindsvater" w:date="2019-11-21T11:51:00Z" w:initials="HKK">
    <w:p w14:paraId="3FD2421E" w14:textId="088481E7" w:rsidR="00E0532D" w:rsidRDefault="00E0532D">
      <w:pPr>
        <w:pStyle w:val="CommentText"/>
      </w:pPr>
      <w:r>
        <w:rPr>
          <w:rStyle w:val="CommentReference"/>
        </w:rPr>
        <w:annotationRef/>
      </w:r>
      <w:r>
        <w:t>Need to fix these equns</w:t>
      </w:r>
      <w:bookmarkStart w:id="20" w:name="_GoBack"/>
      <w:bookmarkEnd w:id="20"/>
    </w:p>
  </w:comment>
  <w:comment w:id="51" w:author="Microsoft Office User" w:date="2019-11-12T05:53:00Z" w:initials="MOU">
    <w:p w14:paraId="62853869" w14:textId="03B50EB3" w:rsidR="00D961DB" w:rsidRDefault="00D961DB">
      <w:pPr>
        <w:pStyle w:val="CommentText"/>
      </w:pPr>
      <w:r>
        <w:rPr>
          <w:rStyle w:val="CommentReference"/>
        </w:rPr>
        <w:annotationRef/>
      </w:r>
      <w:r>
        <w:t>I think that we should add a paragraph or two in the introduction about this motivation, rather than just a cite to Horswill et al 2019</w:t>
      </w:r>
    </w:p>
  </w:comment>
  <w:comment w:id="60" w:author="Microsoft Office User" w:date="2019-11-12T05:54:00Z" w:initials="MOU">
    <w:p w14:paraId="6CA09BFA" w14:textId="4C323C33" w:rsidR="00D961DB" w:rsidRDefault="00D961DB">
      <w:pPr>
        <w:pStyle w:val="CommentText"/>
      </w:pPr>
      <w:r>
        <w:rPr>
          <w:rStyle w:val="CommentReference"/>
        </w:rPr>
        <w:annotationRef/>
      </w:r>
      <w:r>
        <w:t>I have edited the captions in the ppt document</w:t>
      </w:r>
    </w:p>
  </w:comment>
  <w:comment w:id="61" w:author="Microsoft Office User" w:date="2019-11-12T05:54:00Z" w:initials="MOU">
    <w:p w14:paraId="40D8946C" w14:textId="55D4E69D" w:rsidR="00D961DB" w:rsidRDefault="00D961DB">
      <w:pPr>
        <w:pStyle w:val="CommentText"/>
      </w:pPr>
      <w:r>
        <w:rPr>
          <w:rStyle w:val="CommentReference"/>
        </w:rPr>
        <w:annotationRef/>
      </w:r>
      <w:r>
        <w:t>Is this an effect of approaching T, rather than something in the biology?  We should probably point out that during the flat phase of size v age they are reproducing.</w:t>
      </w:r>
    </w:p>
  </w:comment>
  <w:comment w:id="91" w:author="Microsoft Office User" w:date="2019-11-12T05:58:00Z" w:initials="MOU">
    <w:p w14:paraId="58595218" w14:textId="0A3DD7D5" w:rsidR="00D961DB" w:rsidRDefault="00D961DB">
      <w:pPr>
        <w:pStyle w:val="CommentText"/>
      </w:pPr>
      <w:r>
        <w:rPr>
          <w:rStyle w:val="CommentReference"/>
        </w:rPr>
        <w:annotationRef/>
      </w:r>
      <w:r>
        <w:t>Can we provide a cite or two.  In general, can we compare our predictions with observations on tuna? For example a table in which we list a prediction, a tuna species that is consistent and a citation?</w:t>
      </w:r>
    </w:p>
  </w:comment>
  <w:comment w:id="101" w:author="Microsoft Office User" w:date="2019-11-12T06:00:00Z" w:initials="MOU">
    <w:p w14:paraId="3A362115" w14:textId="0CD171D3" w:rsidR="00D961DB" w:rsidRDefault="00D961DB">
      <w:pPr>
        <w:pStyle w:val="CommentText"/>
      </w:pPr>
      <w:r>
        <w:rPr>
          <w:rStyle w:val="CommentReference"/>
        </w:rPr>
        <w:annotationRef/>
      </w:r>
      <w:r>
        <w:t>We should show this in SM</w:t>
      </w:r>
    </w:p>
  </w:comment>
  <w:comment w:id="116" w:author="Microsoft Office User" w:date="2019-11-12T06:02:00Z" w:initials="MOU">
    <w:p w14:paraId="508A1CFB" w14:textId="74FC87E8" w:rsidR="00D961DB" w:rsidRDefault="00D961DB">
      <w:pPr>
        <w:pStyle w:val="CommentText"/>
      </w:pPr>
      <w:r>
        <w:rPr>
          <w:rStyle w:val="CommentReference"/>
        </w:rPr>
        <w:annotationRef/>
      </w:r>
      <w:r>
        <w:t>We should include this in SM</w:t>
      </w:r>
    </w:p>
  </w:comment>
  <w:comment w:id="119" w:author="Microsoft Office User" w:date="2019-11-12T06:03:00Z" w:initials="MOU">
    <w:p w14:paraId="26A83108" w14:textId="7790D5BE" w:rsidR="00D961DB" w:rsidRDefault="00D961DB">
      <w:pPr>
        <w:pStyle w:val="CommentText"/>
      </w:pPr>
      <w:r>
        <w:rPr>
          <w:rStyle w:val="CommentReference"/>
        </w:rPr>
        <w:annotationRef/>
      </w:r>
      <w:r>
        <w:t>Would a referee say that we have forced hyperallometry?</w:t>
      </w:r>
    </w:p>
  </w:comment>
  <w:comment w:id="136" w:author="Microsoft Office User" w:date="2019-11-12T06:07:00Z" w:initials="MOU">
    <w:p w14:paraId="76A89D2D" w14:textId="66AC1461" w:rsidR="00D961DB" w:rsidRDefault="00D961DB">
      <w:pPr>
        <w:pStyle w:val="CommentText"/>
      </w:pPr>
      <w:r>
        <w:rPr>
          <w:rStyle w:val="CommentReference"/>
        </w:rPr>
        <w:annotationRef/>
      </w:r>
      <w:r>
        <w:t>This is good SM material</w:t>
      </w:r>
    </w:p>
  </w:comment>
  <w:comment w:id="137" w:author="Microsoft Office User" w:date="2019-11-12T06:07:00Z" w:initials="MOU">
    <w:p w14:paraId="6E55F4A1" w14:textId="29B97860" w:rsidR="00D961DB" w:rsidRDefault="00D961DB">
      <w:pPr>
        <w:pStyle w:val="CommentText"/>
      </w:pPr>
      <w:r>
        <w:rPr>
          <w:rStyle w:val="CommentReference"/>
        </w:rPr>
        <w:annotationRef/>
      </w:r>
      <w:r>
        <w:t>We have not really explained what we did (ie plot log(n) vs t and get the slope</w:t>
      </w:r>
    </w:p>
  </w:comment>
  <w:comment w:id="170" w:author="Microsoft Office User" w:date="2019-11-12T06:11:00Z" w:initials="MOU">
    <w:p w14:paraId="1DA86540" w14:textId="65A99B98" w:rsidR="00D961DB" w:rsidRDefault="00D961DB">
      <w:pPr>
        <w:pStyle w:val="CommentText"/>
      </w:pPr>
      <w:r>
        <w:rPr>
          <w:rStyle w:val="CommentReference"/>
        </w:rPr>
        <w:annotationRef/>
      </w:r>
      <w:r>
        <w:t>These are well known; we should give some citations.</w:t>
      </w:r>
    </w:p>
  </w:comment>
  <w:comment w:id="175" w:author="Microsoft Office User" w:date="2019-11-12T06:12:00Z" w:initials="MOU">
    <w:p w14:paraId="23117640" w14:textId="7826D43A" w:rsidR="00D961DB" w:rsidRDefault="00D961DB">
      <w:pPr>
        <w:pStyle w:val="CommentText"/>
      </w:pPr>
      <w:r>
        <w:rPr>
          <w:rStyle w:val="CommentReference"/>
        </w:rPr>
        <w:annotationRef/>
      </w:r>
      <w:r>
        <w:t>Give some citations to Charnov and buddies</w:t>
      </w:r>
    </w:p>
  </w:comment>
  <w:comment w:id="176" w:author="Microsoft Office User" w:date="2019-11-12T06:13:00Z" w:initials="MOU">
    <w:p w14:paraId="2DC67CB2" w14:textId="0AC3F072" w:rsidR="00D961DB" w:rsidRDefault="00D961DB">
      <w:pPr>
        <w:pStyle w:val="CommentText"/>
      </w:pPr>
      <w:r>
        <w:rPr>
          <w:rStyle w:val="CommentReference"/>
        </w:rPr>
        <w:annotationRef/>
      </w:r>
      <w:r>
        <w:t>When would this be?</w:t>
      </w:r>
    </w:p>
  </w:comment>
  <w:comment w:id="182" w:author="Microsoft Office User" w:date="2019-11-12T06:13:00Z" w:initials="MOU">
    <w:p w14:paraId="6166DA84" w14:textId="2E6A8E9E" w:rsidR="00D961DB" w:rsidRDefault="00D961DB">
      <w:pPr>
        <w:pStyle w:val="CommentText"/>
      </w:pPr>
      <w:r>
        <w:rPr>
          <w:rStyle w:val="CommentReference"/>
        </w:rPr>
        <w:annotationRef/>
      </w:r>
      <w:r>
        <w:t>As above, I am concerned that this might be an artifact of approaching the time horizon,.</w:t>
      </w:r>
    </w:p>
  </w:comment>
  <w:comment w:id="183" w:author="Microsoft Office User" w:date="2019-11-12T06:14:00Z" w:initials="MOU">
    <w:p w14:paraId="0E76FCAE" w14:textId="6F1F1519" w:rsidR="00D961DB" w:rsidRDefault="00D961DB">
      <w:pPr>
        <w:pStyle w:val="CommentText"/>
      </w:pPr>
      <w:r>
        <w:rPr>
          <w:rStyle w:val="CommentReference"/>
        </w:rPr>
        <w:annotationRef/>
      </w:r>
      <w:r>
        <w:t>Expectations or observations or both? We need cites here too</w:t>
      </w:r>
    </w:p>
  </w:comment>
  <w:comment w:id="192" w:author="Holly K" w:date="2019-10-25T14:48:00Z" w:initials="HK">
    <w:p w14:paraId="6500024F" w14:textId="77777777" w:rsidR="00D961DB" w:rsidRDefault="00D961DB" w:rsidP="000E65E3">
      <w:pPr>
        <w:pStyle w:val="CommentText"/>
      </w:pPr>
      <w:r>
        <w:rPr>
          <w:rStyle w:val="CommentReference"/>
        </w:rPr>
        <w:annotationRef/>
      </w:r>
      <w:r>
        <w:t>Not happy about this but all of my other methods of measuring the exponent (EG using the slope of best fit line) led to values &lt;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D5DAF" w15:done="0"/>
  <w15:commentEx w15:paraId="6316419A" w15:done="0"/>
  <w15:commentEx w15:paraId="20E87DB8" w15:done="0"/>
  <w15:commentEx w15:paraId="38375A91"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5D740192" w15:done="0"/>
  <w15:commentEx w15:paraId="3FD2421E" w15:done="0"/>
  <w15:commentEx w15:paraId="62853869" w15:done="0"/>
  <w15:commentEx w15:paraId="6CA09BFA" w15:done="0"/>
  <w15:commentEx w15:paraId="40D8946C" w15:done="0"/>
  <w15:commentEx w15:paraId="58595218" w15:done="0"/>
  <w15:commentEx w15:paraId="3A362115" w15:done="0"/>
  <w15:commentEx w15:paraId="508A1CFB" w15:done="0"/>
  <w15:commentEx w15:paraId="26A83108" w15:done="0"/>
  <w15:commentEx w15:paraId="76A89D2D" w15:done="0"/>
  <w15:commentEx w15:paraId="6E55F4A1" w15:done="0"/>
  <w15:commentEx w15:paraId="1DA86540" w15:done="0"/>
  <w15:commentEx w15:paraId="23117640" w15:done="0"/>
  <w15:commentEx w15:paraId="2DC67CB2" w15:done="0"/>
  <w15:commentEx w15:paraId="6166DA84" w15:done="0"/>
  <w15:commentEx w15:paraId="0E76FCAE" w15:done="0"/>
  <w15:commentEx w15:paraId="65000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D5DAF" w16cid:durableId="21598AFE"/>
  <w16cid:commentId w16cid:paraId="6316419A" w16cid:durableId="217FAE7F"/>
  <w16cid:commentId w16cid:paraId="20E87DB8" w16cid:durableId="217FAEC8"/>
  <w16cid:commentId w16cid:paraId="38375A91" w16cid:durableId="20485CB7"/>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5D740192" w16cid:durableId="21738BC9"/>
  <w16cid:commentId w16cid:paraId="3FD2421E" w16cid:durableId="2180F8C6"/>
  <w16cid:commentId w16cid:paraId="62853869" w16cid:durableId="2174C767"/>
  <w16cid:commentId w16cid:paraId="6CA09BFA" w16cid:durableId="2174C792"/>
  <w16cid:commentId w16cid:paraId="40D8946C" w16cid:durableId="2174C7B2"/>
  <w16cid:commentId w16cid:paraId="58595218" w16cid:durableId="2174C8A1"/>
  <w16cid:commentId w16cid:paraId="3A362115" w16cid:durableId="2174C8FA"/>
  <w16cid:commentId w16cid:paraId="508A1CFB" w16cid:durableId="2174C988"/>
  <w16cid:commentId w16cid:paraId="26A83108" w16cid:durableId="2174C9C6"/>
  <w16cid:commentId w16cid:paraId="76A89D2D" w16cid:durableId="2174CAA1"/>
  <w16cid:commentId w16cid:paraId="6E55F4A1" w16cid:durableId="2174CA89"/>
  <w16cid:commentId w16cid:paraId="1DA86540" w16cid:durableId="2174CBA0"/>
  <w16cid:commentId w16cid:paraId="23117640" w16cid:durableId="2174CBDC"/>
  <w16cid:commentId w16cid:paraId="2DC67CB2" w16cid:durableId="2174CBFC"/>
  <w16cid:commentId w16cid:paraId="6166DA84" w16cid:durableId="2174CC21"/>
  <w16cid:commentId w16cid:paraId="0E76FCAE" w16cid:durableId="2174CC45"/>
  <w16cid:commentId w16cid:paraId="6500024F" w16cid:durableId="215D8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B37FE" w14:textId="77777777" w:rsidR="005F2179" w:rsidRDefault="005F2179" w:rsidP="003B50DD">
      <w:r>
        <w:separator/>
      </w:r>
    </w:p>
  </w:endnote>
  <w:endnote w:type="continuationSeparator" w:id="0">
    <w:p w14:paraId="1E2E32A3" w14:textId="77777777" w:rsidR="005F2179" w:rsidRDefault="005F2179"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Lato">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D961DB" w:rsidRDefault="00D961DB"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D961DB" w:rsidRDefault="00D961DB"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D961DB" w:rsidRDefault="00D961DB"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D961DB" w:rsidRDefault="00D961DB"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B3255" w14:textId="77777777" w:rsidR="005F2179" w:rsidRDefault="005F2179" w:rsidP="003B50DD">
      <w:r>
        <w:separator/>
      </w:r>
    </w:p>
  </w:footnote>
  <w:footnote w:type="continuationSeparator" w:id="0">
    <w:p w14:paraId="55B41616" w14:textId="77777777" w:rsidR="005F2179" w:rsidRDefault="005F2179" w:rsidP="003B50DD">
      <w:r>
        <w:continuationSeparator/>
      </w:r>
    </w:p>
  </w:footnote>
  <w:footnote w:id="1">
    <w:p w14:paraId="0B8969D3" w14:textId="77C70B41" w:rsidR="00D961DB" w:rsidRDefault="00D961DB"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ins w:id="3" w:author="Microsoft Office User" w:date="2019-11-08T05:16:00Z">
        <w:r>
          <w:rPr>
            <w:rFonts w:ascii="Times New Roman" w:hAnsi="Times New Roman" w:cs="Times New Roman"/>
          </w:rPr>
          <w:t>.</w:t>
        </w:r>
      </w:ins>
    </w:p>
  </w:footnote>
  <w:footnote w:id="2">
    <w:p w14:paraId="3F7D855E" w14:textId="523464C3" w:rsidR="00D961DB" w:rsidRDefault="00D961DB">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D7A"/>
    <w:rsid w:val="00005BDD"/>
    <w:rsid w:val="000078E3"/>
    <w:rsid w:val="00010B66"/>
    <w:rsid w:val="00011124"/>
    <w:rsid w:val="000128B9"/>
    <w:rsid w:val="000135C1"/>
    <w:rsid w:val="00014711"/>
    <w:rsid w:val="00014D0A"/>
    <w:rsid w:val="00014F50"/>
    <w:rsid w:val="000178F3"/>
    <w:rsid w:val="000179E1"/>
    <w:rsid w:val="00017F7D"/>
    <w:rsid w:val="00020937"/>
    <w:rsid w:val="000212DA"/>
    <w:rsid w:val="0002349D"/>
    <w:rsid w:val="000234A5"/>
    <w:rsid w:val="00023E45"/>
    <w:rsid w:val="00023FE4"/>
    <w:rsid w:val="0002434D"/>
    <w:rsid w:val="00024CC3"/>
    <w:rsid w:val="00025288"/>
    <w:rsid w:val="00026410"/>
    <w:rsid w:val="000266DC"/>
    <w:rsid w:val="00026BA7"/>
    <w:rsid w:val="00030E33"/>
    <w:rsid w:val="000319DF"/>
    <w:rsid w:val="00031C01"/>
    <w:rsid w:val="0003597D"/>
    <w:rsid w:val="00035C0E"/>
    <w:rsid w:val="000371CC"/>
    <w:rsid w:val="0004007A"/>
    <w:rsid w:val="00040DA3"/>
    <w:rsid w:val="00040F19"/>
    <w:rsid w:val="0004315F"/>
    <w:rsid w:val="0004715D"/>
    <w:rsid w:val="00047963"/>
    <w:rsid w:val="00050183"/>
    <w:rsid w:val="000550CC"/>
    <w:rsid w:val="00055100"/>
    <w:rsid w:val="0005542C"/>
    <w:rsid w:val="00055C39"/>
    <w:rsid w:val="0005665D"/>
    <w:rsid w:val="000610B4"/>
    <w:rsid w:val="000618D6"/>
    <w:rsid w:val="000627FD"/>
    <w:rsid w:val="0006298D"/>
    <w:rsid w:val="00062A69"/>
    <w:rsid w:val="00062E0D"/>
    <w:rsid w:val="0006501A"/>
    <w:rsid w:val="00066788"/>
    <w:rsid w:val="0007575A"/>
    <w:rsid w:val="00075E67"/>
    <w:rsid w:val="00076FB6"/>
    <w:rsid w:val="00077AFA"/>
    <w:rsid w:val="00080503"/>
    <w:rsid w:val="00080A4D"/>
    <w:rsid w:val="000811E6"/>
    <w:rsid w:val="000816D6"/>
    <w:rsid w:val="0008317E"/>
    <w:rsid w:val="0008693F"/>
    <w:rsid w:val="000911C4"/>
    <w:rsid w:val="00091848"/>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7B0A"/>
    <w:rsid w:val="000A7CB7"/>
    <w:rsid w:val="000B10E5"/>
    <w:rsid w:val="000B1BDB"/>
    <w:rsid w:val="000B370A"/>
    <w:rsid w:val="000B3AEA"/>
    <w:rsid w:val="000B4516"/>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2469"/>
    <w:rsid w:val="000D2DFF"/>
    <w:rsid w:val="000D4767"/>
    <w:rsid w:val="000D482A"/>
    <w:rsid w:val="000D6242"/>
    <w:rsid w:val="000D706D"/>
    <w:rsid w:val="000D72DE"/>
    <w:rsid w:val="000E004F"/>
    <w:rsid w:val="000E10AB"/>
    <w:rsid w:val="000E17B7"/>
    <w:rsid w:val="000E3529"/>
    <w:rsid w:val="000E5076"/>
    <w:rsid w:val="000E5624"/>
    <w:rsid w:val="000E5766"/>
    <w:rsid w:val="000E61EF"/>
    <w:rsid w:val="000E65E3"/>
    <w:rsid w:val="000F1363"/>
    <w:rsid w:val="000F1E63"/>
    <w:rsid w:val="000F2B26"/>
    <w:rsid w:val="000F2EF7"/>
    <w:rsid w:val="000F4226"/>
    <w:rsid w:val="000F4611"/>
    <w:rsid w:val="000F54B4"/>
    <w:rsid w:val="000F6EE3"/>
    <w:rsid w:val="000F6F3E"/>
    <w:rsid w:val="00100330"/>
    <w:rsid w:val="001006AC"/>
    <w:rsid w:val="001014CD"/>
    <w:rsid w:val="00103B8F"/>
    <w:rsid w:val="0010422D"/>
    <w:rsid w:val="0010632F"/>
    <w:rsid w:val="001069C9"/>
    <w:rsid w:val="00107598"/>
    <w:rsid w:val="00107F9B"/>
    <w:rsid w:val="0011154C"/>
    <w:rsid w:val="00111DD6"/>
    <w:rsid w:val="00111EA7"/>
    <w:rsid w:val="001141EC"/>
    <w:rsid w:val="00114FC1"/>
    <w:rsid w:val="00115499"/>
    <w:rsid w:val="001161DD"/>
    <w:rsid w:val="001169F5"/>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41A1A"/>
    <w:rsid w:val="00142C96"/>
    <w:rsid w:val="00143439"/>
    <w:rsid w:val="00143729"/>
    <w:rsid w:val="00145996"/>
    <w:rsid w:val="00145C60"/>
    <w:rsid w:val="00151A26"/>
    <w:rsid w:val="00151CE4"/>
    <w:rsid w:val="00151EB0"/>
    <w:rsid w:val="00153A47"/>
    <w:rsid w:val="001542D1"/>
    <w:rsid w:val="001544E7"/>
    <w:rsid w:val="00154814"/>
    <w:rsid w:val="00155A1D"/>
    <w:rsid w:val="00156A61"/>
    <w:rsid w:val="0016022E"/>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895"/>
    <w:rsid w:val="001809B5"/>
    <w:rsid w:val="0018225D"/>
    <w:rsid w:val="0018447B"/>
    <w:rsid w:val="00184A5C"/>
    <w:rsid w:val="00185D42"/>
    <w:rsid w:val="0019076F"/>
    <w:rsid w:val="00190E0B"/>
    <w:rsid w:val="0019193E"/>
    <w:rsid w:val="00191EFE"/>
    <w:rsid w:val="0019216F"/>
    <w:rsid w:val="0019256C"/>
    <w:rsid w:val="001929B4"/>
    <w:rsid w:val="0019331C"/>
    <w:rsid w:val="001956ED"/>
    <w:rsid w:val="001A018E"/>
    <w:rsid w:val="001A0ADE"/>
    <w:rsid w:val="001A3672"/>
    <w:rsid w:val="001A3A1B"/>
    <w:rsid w:val="001A61F8"/>
    <w:rsid w:val="001A6A09"/>
    <w:rsid w:val="001A6E81"/>
    <w:rsid w:val="001B0DFF"/>
    <w:rsid w:val="001B187D"/>
    <w:rsid w:val="001B2A97"/>
    <w:rsid w:val="001B3EB7"/>
    <w:rsid w:val="001B48A2"/>
    <w:rsid w:val="001B5DB4"/>
    <w:rsid w:val="001B6967"/>
    <w:rsid w:val="001B6B74"/>
    <w:rsid w:val="001B74DC"/>
    <w:rsid w:val="001B7B03"/>
    <w:rsid w:val="001B7CB5"/>
    <w:rsid w:val="001C08AC"/>
    <w:rsid w:val="001C09E3"/>
    <w:rsid w:val="001C17CA"/>
    <w:rsid w:val="001C4A9D"/>
    <w:rsid w:val="001C4FD6"/>
    <w:rsid w:val="001C5ADF"/>
    <w:rsid w:val="001C76A9"/>
    <w:rsid w:val="001C7DD0"/>
    <w:rsid w:val="001C7F08"/>
    <w:rsid w:val="001D1184"/>
    <w:rsid w:val="001D31C8"/>
    <w:rsid w:val="001D3AD5"/>
    <w:rsid w:val="001D3DA5"/>
    <w:rsid w:val="001D45DD"/>
    <w:rsid w:val="001D4C1A"/>
    <w:rsid w:val="001E0972"/>
    <w:rsid w:val="001E15B6"/>
    <w:rsid w:val="001E1CFB"/>
    <w:rsid w:val="001E1DAA"/>
    <w:rsid w:val="001E4820"/>
    <w:rsid w:val="001E64CE"/>
    <w:rsid w:val="001E6E31"/>
    <w:rsid w:val="001E79B2"/>
    <w:rsid w:val="001F0381"/>
    <w:rsid w:val="001F051A"/>
    <w:rsid w:val="001F251E"/>
    <w:rsid w:val="001F3232"/>
    <w:rsid w:val="001F34DE"/>
    <w:rsid w:val="001F3A31"/>
    <w:rsid w:val="001F3B65"/>
    <w:rsid w:val="001F3D29"/>
    <w:rsid w:val="001F5054"/>
    <w:rsid w:val="001F5825"/>
    <w:rsid w:val="001F76F0"/>
    <w:rsid w:val="001F7FBF"/>
    <w:rsid w:val="001F7FD4"/>
    <w:rsid w:val="002010B7"/>
    <w:rsid w:val="00206A95"/>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FDB"/>
    <w:rsid w:val="002335B1"/>
    <w:rsid w:val="00234950"/>
    <w:rsid w:val="002353E1"/>
    <w:rsid w:val="00237432"/>
    <w:rsid w:val="00237BEF"/>
    <w:rsid w:val="00241FF6"/>
    <w:rsid w:val="00244499"/>
    <w:rsid w:val="00244630"/>
    <w:rsid w:val="00244FBB"/>
    <w:rsid w:val="0025007A"/>
    <w:rsid w:val="00250A94"/>
    <w:rsid w:val="002514EA"/>
    <w:rsid w:val="00251A38"/>
    <w:rsid w:val="00254688"/>
    <w:rsid w:val="00254959"/>
    <w:rsid w:val="0025658B"/>
    <w:rsid w:val="002569A5"/>
    <w:rsid w:val="00261C4A"/>
    <w:rsid w:val="0026273D"/>
    <w:rsid w:val="002628FD"/>
    <w:rsid w:val="0026579B"/>
    <w:rsid w:val="00265C4F"/>
    <w:rsid w:val="002675CD"/>
    <w:rsid w:val="00270953"/>
    <w:rsid w:val="002740B7"/>
    <w:rsid w:val="00274307"/>
    <w:rsid w:val="002749FF"/>
    <w:rsid w:val="00274E65"/>
    <w:rsid w:val="00275671"/>
    <w:rsid w:val="00276A82"/>
    <w:rsid w:val="00281520"/>
    <w:rsid w:val="00281772"/>
    <w:rsid w:val="00281D66"/>
    <w:rsid w:val="00282B1E"/>
    <w:rsid w:val="00283594"/>
    <w:rsid w:val="00284657"/>
    <w:rsid w:val="00286DCB"/>
    <w:rsid w:val="00287CCE"/>
    <w:rsid w:val="00291D2A"/>
    <w:rsid w:val="0029308C"/>
    <w:rsid w:val="00293A1B"/>
    <w:rsid w:val="00293FF2"/>
    <w:rsid w:val="002951B2"/>
    <w:rsid w:val="00295BDC"/>
    <w:rsid w:val="00295F9C"/>
    <w:rsid w:val="00297A2D"/>
    <w:rsid w:val="002A4890"/>
    <w:rsid w:val="002A59BB"/>
    <w:rsid w:val="002A6074"/>
    <w:rsid w:val="002A7005"/>
    <w:rsid w:val="002A7943"/>
    <w:rsid w:val="002B06DA"/>
    <w:rsid w:val="002B07EF"/>
    <w:rsid w:val="002B1271"/>
    <w:rsid w:val="002B16B5"/>
    <w:rsid w:val="002B1C9E"/>
    <w:rsid w:val="002B2084"/>
    <w:rsid w:val="002B6713"/>
    <w:rsid w:val="002C0E85"/>
    <w:rsid w:val="002C2338"/>
    <w:rsid w:val="002C5165"/>
    <w:rsid w:val="002C5C02"/>
    <w:rsid w:val="002C5F85"/>
    <w:rsid w:val="002C6AAC"/>
    <w:rsid w:val="002D1466"/>
    <w:rsid w:val="002D2F38"/>
    <w:rsid w:val="002D5AA0"/>
    <w:rsid w:val="002D6591"/>
    <w:rsid w:val="002D6B45"/>
    <w:rsid w:val="002D6F4C"/>
    <w:rsid w:val="002D7398"/>
    <w:rsid w:val="002E04E4"/>
    <w:rsid w:val="002E1D49"/>
    <w:rsid w:val="002E2CB4"/>
    <w:rsid w:val="002F0EE3"/>
    <w:rsid w:val="002F18BB"/>
    <w:rsid w:val="002F3047"/>
    <w:rsid w:val="002F3EE4"/>
    <w:rsid w:val="002F3FB4"/>
    <w:rsid w:val="002F504E"/>
    <w:rsid w:val="00301E00"/>
    <w:rsid w:val="00302617"/>
    <w:rsid w:val="003032A9"/>
    <w:rsid w:val="00304D2C"/>
    <w:rsid w:val="00310457"/>
    <w:rsid w:val="003134B8"/>
    <w:rsid w:val="00315B9D"/>
    <w:rsid w:val="003166EF"/>
    <w:rsid w:val="00316A59"/>
    <w:rsid w:val="00316BC2"/>
    <w:rsid w:val="00317FC9"/>
    <w:rsid w:val="003211DA"/>
    <w:rsid w:val="0032145E"/>
    <w:rsid w:val="00322DDF"/>
    <w:rsid w:val="00323295"/>
    <w:rsid w:val="0032443B"/>
    <w:rsid w:val="00325058"/>
    <w:rsid w:val="00326D3D"/>
    <w:rsid w:val="00326EAE"/>
    <w:rsid w:val="00331188"/>
    <w:rsid w:val="00331F80"/>
    <w:rsid w:val="00332A61"/>
    <w:rsid w:val="00333A30"/>
    <w:rsid w:val="003376E8"/>
    <w:rsid w:val="00341426"/>
    <w:rsid w:val="00341C80"/>
    <w:rsid w:val="003424E6"/>
    <w:rsid w:val="00342F1E"/>
    <w:rsid w:val="00343941"/>
    <w:rsid w:val="00343A88"/>
    <w:rsid w:val="003449D5"/>
    <w:rsid w:val="0034730E"/>
    <w:rsid w:val="003507CC"/>
    <w:rsid w:val="00352774"/>
    <w:rsid w:val="00355763"/>
    <w:rsid w:val="00355E5F"/>
    <w:rsid w:val="00361835"/>
    <w:rsid w:val="003636FF"/>
    <w:rsid w:val="0036397C"/>
    <w:rsid w:val="00363B92"/>
    <w:rsid w:val="00363CC5"/>
    <w:rsid w:val="003707DB"/>
    <w:rsid w:val="0037366C"/>
    <w:rsid w:val="00373EFC"/>
    <w:rsid w:val="003774E6"/>
    <w:rsid w:val="00381081"/>
    <w:rsid w:val="0038220A"/>
    <w:rsid w:val="0038515F"/>
    <w:rsid w:val="00385DDE"/>
    <w:rsid w:val="00387636"/>
    <w:rsid w:val="00392E73"/>
    <w:rsid w:val="00393EC5"/>
    <w:rsid w:val="00394593"/>
    <w:rsid w:val="00394DA8"/>
    <w:rsid w:val="003962E6"/>
    <w:rsid w:val="00397A69"/>
    <w:rsid w:val="003A08BD"/>
    <w:rsid w:val="003A138A"/>
    <w:rsid w:val="003A3F31"/>
    <w:rsid w:val="003A3F6C"/>
    <w:rsid w:val="003A4FB3"/>
    <w:rsid w:val="003A5106"/>
    <w:rsid w:val="003A6D0E"/>
    <w:rsid w:val="003B0CA6"/>
    <w:rsid w:val="003B1040"/>
    <w:rsid w:val="003B1AEE"/>
    <w:rsid w:val="003B50DD"/>
    <w:rsid w:val="003B7464"/>
    <w:rsid w:val="003B7A10"/>
    <w:rsid w:val="003B7F88"/>
    <w:rsid w:val="003C291B"/>
    <w:rsid w:val="003C3075"/>
    <w:rsid w:val="003C572D"/>
    <w:rsid w:val="003C57CD"/>
    <w:rsid w:val="003C5DF6"/>
    <w:rsid w:val="003C685A"/>
    <w:rsid w:val="003C721C"/>
    <w:rsid w:val="003D00AA"/>
    <w:rsid w:val="003D0F86"/>
    <w:rsid w:val="003D2432"/>
    <w:rsid w:val="003D3727"/>
    <w:rsid w:val="003D4D4A"/>
    <w:rsid w:val="003D5C63"/>
    <w:rsid w:val="003E0FF6"/>
    <w:rsid w:val="003E4797"/>
    <w:rsid w:val="003E5663"/>
    <w:rsid w:val="003F060B"/>
    <w:rsid w:val="003F4A1D"/>
    <w:rsid w:val="003F5C5F"/>
    <w:rsid w:val="003F6BB9"/>
    <w:rsid w:val="004027C5"/>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1278B"/>
    <w:rsid w:val="004139F1"/>
    <w:rsid w:val="00415E0E"/>
    <w:rsid w:val="00417097"/>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97F"/>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9A7"/>
    <w:rsid w:val="004829F7"/>
    <w:rsid w:val="004840C7"/>
    <w:rsid w:val="004849EC"/>
    <w:rsid w:val="00484B19"/>
    <w:rsid w:val="0048506D"/>
    <w:rsid w:val="00491035"/>
    <w:rsid w:val="004910A0"/>
    <w:rsid w:val="00491A13"/>
    <w:rsid w:val="00491DDE"/>
    <w:rsid w:val="00492211"/>
    <w:rsid w:val="00492D84"/>
    <w:rsid w:val="00494A8C"/>
    <w:rsid w:val="004954AA"/>
    <w:rsid w:val="004959DC"/>
    <w:rsid w:val="004A0F92"/>
    <w:rsid w:val="004A1118"/>
    <w:rsid w:val="004A27A2"/>
    <w:rsid w:val="004A7AA3"/>
    <w:rsid w:val="004B06EA"/>
    <w:rsid w:val="004B196C"/>
    <w:rsid w:val="004B2CE6"/>
    <w:rsid w:val="004B41EF"/>
    <w:rsid w:val="004B652F"/>
    <w:rsid w:val="004B6CA9"/>
    <w:rsid w:val="004B74AD"/>
    <w:rsid w:val="004B778A"/>
    <w:rsid w:val="004B7DD1"/>
    <w:rsid w:val="004C0F53"/>
    <w:rsid w:val="004C2149"/>
    <w:rsid w:val="004C3037"/>
    <w:rsid w:val="004C4698"/>
    <w:rsid w:val="004C487A"/>
    <w:rsid w:val="004C6A50"/>
    <w:rsid w:val="004C7995"/>
    <w:rsid w:val="004D1923"/>
    <w:rsid w:val="004D1CD2"/>
    <w:rsid w:val="004D3EA4"/>
    <w:rsid w:val="004D4A38"/>
    <w:rsid w:val="004D519D"/>
    <w:rsid w:val="004D537C"/>
    <w:rsid w:val="004D5944"/>
    <w:rsid w:val="004E0230"/>
    <w:rsid w:val="004E02E2"/>
    <w:rsid w:val="004E22A4"/>
    <w:rsid w:val="004E3E38"/>
    <w:rsid w:val="004E7955"/>
    <w:rsid w:val="004E7C42"/>
    <w:rsid w:val="004F0AC3"/>
    <w:rsid w:val="004F0AED"/>
    <w:rsid w:val="004F1A5A"/>
    <w:rsid w:val="004F2968"/>
    <w:rsid w:val="004F2DFB"/>
    <w:rsid w:val="004F2EE0"/>
    <w:rsid w:val="004F3F61"/>
    <w:rsid w:val="004F4574"/>
    <w:rsid w:val="004F4B3F"/>
    <w:rsid w:val="004F4D02"/>
    <w:rsid w:val="004F5DEC"/>
    <w:rsid w:val="004F773A"/>
    <w:rsid w:val="004F7A24"/>
    <w:rsid w:val="0050026E"/>
    <w:rsid w:val="00501D8B"/>
    <w:rsid w:val="005020D3"/>
    <w:rsid w:val="0050214B"/>
    <w:rsid w:val="00502910"/>
    <w:rsid w:val="005033C9"/>
    <w:rsid w:val="00504BBE"/>
    <w:rsid w:val="00504C47"/>
    <w:rsid w:val="00511067"/>
    <w:rsid w:val="00511771"/>
    <w:rsid w:val="00511FD9"/>
    <w:rsid w:val="005145D0"/>
    <w:rsid w:val="00514BAB"/>
    <w:rsid w:val="005152AC"/>
    <w:rsid w:val="00515527"/>
    <w:rsid w:val="00515DDF"/>
    <w:rsid w:val="00520176"/>
    <w:rsid w:val="00521A5F"/>
    <w:rsid w:val="00521FEE"/>
    <w:rsid w:val="0052263E"/>
    <w:rsid w:val="00522F09"/>
    <w:rsid w:val="0052675C"/>
    <w:rsid w:val="00526822"/>
    <w:rsid w:val="00527B62"/>
    <w:rsid w:val="00527F26"/>
    <w:rsid w:val="005304B0"/>
    <w:rsid w:val="00533036"/>
    <w:rsid w:val="0053324D"/>
    <w:rsid w:val="0054023D"/>
    <w:rsid w:val="00540C68"/>
    <w:rsid w:val="00540EEC"/>
    <w:rsid w:val="005425F2"/>
    <w:rsid w:val="005437FE"/>
    <w:rsid w:val="005454E9"/>
    <w:rsid w:val="005473DB"/>
    <w:rsid w:val="0054748B"/>
    <w:rsid w:val="005504A9"/>
    <w:rsid w:val="00550A5A"/>
    <w:rsid w:val="005533B3"/>
    <w:rsid w:val="005541FF"/>
    <w:rsid w:val="00560E2C"/>
    <w:rsid w:val="0056326F"/>
    <w:rsid w:val="005641A6"/>
    <w:rsid w:val="0056679D"/>
    <w:rsid w:val="00566890"/>
    <w:rsid w:val="00566D00"/>
    <w:rsid w:val="0057015C"/>
    <w:rsid w:val="00570BA7"/>
    <w:rsid w:val="0057134B"/>
    <w:rsid w:val="005719E4"/>
    <w:rsid w:val="0057383B"/>
    <w:rsid w:val="00573FAF"/>
    <w:rsid w:val="00574278"/>
    <w:rsid w:val="00576F0C"/>
    <w:rsid w:val="0057722F"/>
    <w:rsid w:val="005775E4"/>
    <w:rsid w:val="00577767"/>
    <w:rsid w:val="005846E1"/>
    <w:rsid w:val="005854D7"/>
    <w:rsid w:val="00586C63"/>
    <w:rsid w:val="00587728"/>
    <w:rsid w:val="00590759"/>
    <w:rsid w:val="00592FC6"/>
    <w:rsid w:val="005962F3"/>
    <w:rsid w:val="005970ED"/>
    <w:rsid w:val="005A0932"/>
    <w:rsid w:val="005A0A3B"/>
    <w:rsid w:val="005A1C61"/>
    <w:rsid w:val="005A24A7"/>
    <w:rsid w:val="005A489C"/>
    <w:rsid w:val="005A4D2D"/>
    <w:rsid w:val="005A5D7A"/>
    <w:rsid w:val="005A6464"/>
    <w:rsid w:val="005A6960"/>
    <w:rsid w:val="005B2209"/>
    <w:rsid w:val="005B2AA2"/>
    <w:rsid w:val="005B2FC5"/>
    <w:rsid w:val="005B3E47"/>
    <w:rsid w:val="005B4E03"/>
    <w:rsid w:val="005B5371"/>
    <w:rsid w:val="005B5CFC"/>
    <w:rsid w:val="005B5F49"/>
    <w:rsid w:val="005C1F88"/>
    <w:rsid w:val="005C2520"/>
    <w:rsid w:val="005C25A2"/>
    <w:rsid w:val="005C3C0F"/>
    <w:rsid w:val="005C412E"/>
    <w:rsid w:val="005C6531"/>
    <w:rsid w:val="005C6B42"/>
    <w:rsid w:val="005D0069"/>
    <w:rsid w:val="005D0625"/>
    <w:rsid w:val="005D0C7B"/>
    <w:rsid w:val="005D2907"/>
    <w:rsid w:val="005D39D3"/>
    <w:rsid w:val="005D642E"/>
    <w:rsid w:val="005D7D6F"/>
    <w:rsid w:val="005E0F5D"/>
    <w:rsid w:val="005E1B09"/>
    <w:rsid w:val="005E1C97"/>
    <w:rsid w:val="005E27FE"/>
    <w:rsid w:val="005E2989"/>
    <w:rsid w:val="005E39A6"/>
    <w:rsid w:val="005E44EA"/>
    <w:rsid w:val="005E55B5"/>
    <w:rsid w:val="005E636C"/>
    <w:rsid w:val="005E70D3"/>
    <w:rsid w:val="005E73CE"/>
    <w:rsid w:val="005E77B0"/>
    <w:rsid w:val="005F01AE"/>
    <w:rsid w:val="005F0C0E"/>
    <w:rsid w:val="005F2179"/>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18F"/>
    <w:rsid w:val="00614ADB"/>
    <w:rsid w:val="00617421"/>
    <w:rsid w:val="00620EF1"/>
    <w:rsid w:val="006234FB"/>
    <w:rsid w:val="00623FC2"/>
    <w:rsid w:val="00624A09"/>
    <w:rsid w:val="00624A0E"/>
    <w:rsid w:val="00625A3B"/>
    <w:rsid w:val="0062682F"/>
    <w:rsid w:val="00626F8A"/>
    <w:rsid w:val="00627BC3"/>
    <w:rsid w:val="006323E5"/>
    <w:rsid w:val="0063259B"/>
    <w:rsid w:val="00632BF7"/>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3288"/>
    <w:rsid w:val="00654237"/>
    <w:rsid w:val="0065438E"/>
    <w:rsid w:val="00654C30"/>
    <w:rsid w:val="00655F92"/>
    <w:rsid w:val="006561FF"/>
    <w:rsid w:val="00656FE9"/>
    <w:rsid w:val="00660BF9"/>
    <w:rsid w:val="006620C2"/>
    <w:rsid w:val="0066367B"/>
    <w:rsid w:val="00663E9C"/>
    <w:rsid w:val="006656DF"/>
    <w:rsid w:val="00665725"/>
    <w:rsid w:val="006666E6"/>
    <w:rsid w:val="00666F3B"/>
    <w:rsid w:val="006670AA"/>
    <w:rsid w:val="00667DF6"/>
    <w:rsid w:val="00670057"/>
    <w:rsid w:val="00670205"/>
    <w:rsid w:val="00672B36"/>
    <w:rsid w:val="00676B1F"/>
    <w:rsid w:val="006770BC"/>
    <w:rsid w:val="006774A9"/>
    <w:rsid w:val="00677D98"/>
    <w:rsid w:val="00680DC2"/>
    <w:rsid w:val="00681CD9"/>
    <w:rsid w:val="00682B86"/>
    <w:rsid w:val="0068307C"/>
    <w:rsid w:val="006836A6"/>
    <w:rsid w:val="00685B7B"/>
    <w:rsid w:val="00685F01"/>
    <w:rsid w:val="006874C3"/>
    <w:rsid w:val="00693EF6"/>
    <w:rsid w:val="00694005"/>
    <w:rsid w:val="00695AE5"/>
    <w:rsid w:val="00696197"/>
    <w:rsid w:val="00696BAA"/>
    <w:rsid w:val="00697300"/>
    <w:rsid w:val="00697F07"/>
    <w:rsid w:val="006A03F7"/>
    <w:rsid w:val="006A07D7"/>
    <w:rsid w:val="006A09DB"/>
    <w:rsid w:val="006A1771"/>
    <w:rsid w:val="006A1B59"/>
    <w:rsid w:val="006A2CA5"/>
    <w:rsid w:val="006A3291"/>
    <w:rsid w:val="006A3958"/>
    <w:rsid w:val="006A5469"/>
    <w:rsid w:val="006A6149"/>
    <w:rsid w:val="006A6D1C"/>
    <w:rsid w:val="006B0192"/>
    <w:rsid w:val="006B090C"/>
    <w:rsid w:val="006B38E5"/>
    <w:rsid w:val="006B407B"/>
    <w:rsid w:val="006B53E4"/>
    <w:rsid w:val="006B5FE0"/>
    <w:rsid w:val="006B6207"/>
    <w:rsid w:val="006B66A9"/>
    <w:rsid w:val="006B69F2"/>
    <w:rsid w:val="006B6CC6"/>
    <w:rsid w:val="006B744D"/>
    <w:rsid w:val="006C0E50"/>
    <w:rsid w:val="006C1C5B"/>
    <w:rsid w:val="006C1C73"/>
    <w:rsid w:val="006C2CBA"/>
    <w:rsid w:val="006C5EE1"/>
    <w:rsid w:val="006C7268"/>
    <w:rsid w:val="006C7512"/>
    <w:rsid w:val="006C7671"/>
    <w:rsid w:val="006D2218"/>
    <w:rsid w:val="006D421D"/>
    <w:rsid w:val="006D46F1"/>
    <w:rsid w:val="006D4875"/>
    <w:rsid w:val="006D49FE"/>
    <w:rsid w:val="006D4AF3"/>
    <w:rsid w:val="006D60FD"/>
    <w:rsid w:val="006D6B26"/>
    <w:rsid w:val="006D7624"/>
    <w:rsid w:val="006D76BE"/>
    <w:rsid w:val="006E456F"/>
    <w:rsid w:val="006E4E4A"/>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A98"/>
    <w:rsid w:val="00710536"/>
    <w:rsid w:val="0071061B"/>
    <w:rsid w:val="00710FD1"/>
    <w:rsid w:val="00711CE0"/>
    <w:rsid w:val="00712C2C"/>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7B06"/>
    <w:rsid w:val="007306BB"/>
    <w:rsid w:val="007309FD"/>
    <w:rsid w:val="00730C6E"/>
    <w:rsid w:val="00732C5A"/>
    <w:rsid w:val="007332FF"/>
    <w:rsid w:val="00735C11"/>
    <w:rsid w:val="00735D0E"/>
    <w:rsid w:val="0073686B"/>
    <w:rsid w:val="00737580"/>
    <w:rsid w:val="00740EFE"/>
    <w:rsid w:val="007424DF"/>
    <w:rsid w:val="00742737"/>
    <w:rsid w:val="007432B6"/>
    <w:rsid w:val="0074390F"/>
    <w:rsid w:val="00743C85"/>
    <w:rsid w:val="00744057"/>
    <w:rsid w:val="0074438F"/>
    <w:rsid w:val="00744BC0"/>
    <w:rsid w:val="0074588C"/>
    <w:rsid w:val="00745B5D"/>
    <w:rsid w:val="0074638C"/>
    <w:rsid w:val="0074756D"/>
    <w:rsid w:val="00751F96"/>
    <w:rsid w:val="00752E91"/>
    <w:rsid w:val="0075376C"/>
    <w:rsid w:val="00753FB8"/>
    <w:rsid w:val="007543A2"/>
    <w:rsid w:val="0075454D"/>
    <w:rsid w:val="0075758D"/>
    <w:rsid w:val="0076034A"/>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725C"/>
    <w:rsid w:val="007773CA"/>
    <w:rsid w:val="0077743B"/>
    <w:rsid w:val="00781378"/>
    <w:rsid w:val="0078277F"/>
    <w:rsid w:val="00782BC4"/>
    <w:rsid w:val="0078363B"/>
    <w:rsid w:val="00783AA4"/>
    <w:rsid w:val="00784FFE"/>
    <w:rsid w:val="00785BC4"/>
    <w:rsid w:val="00786350"/>
    <w:rsid w:val="007864B3"/>
    <w:rsid w:val="00786EE6"/>
    <w:rsid w:val="00790D8B"/>
    <w:rsid w:val="0079252A"/>
    <w:rsid w:val="00793526"/>
    <w:rsid w:val="0079482E"/>
    <w:rsid w:val="007952F6"/>
    <w:rsid w:val="00796797"/>
    <w:rsid w:val="007967CA"/>
    <w:rsid w:val="00797280"/>
    <w:rsid w:val="007A0E79"/>
    <w:rsid w:val="007A156D"/>
    <w:rsid w:val="007A24A2"/>
    <w:rsid w:val="007A6F88"/>
    <w:rsid w:val="007A7BC8"/>
    <w:rsid w:val="007B0637"/>
    <w:rsid w:val="007B0D7B"/>
    <w:rsid w:val="007B17EF"/>
    <w:rsid w:val="007B195D"/>
    <w:rsid w:val="007B3195"/>
    <w:rsid w:val="007B3D68"/>
    <w:rsid w:val="007B437D"/>
    <w:rsid w:val="007B56F4"/>
    <w:rsid w:val="007B6118"/>
    <w:rsid w:val="007B710B"/>
    <w:rsid w:val="007C0079"/>
    <w:rsid w:val="007C0A3A"/>
    <w:rsid w:val="007C1D18"/>
    <w:rsid w:val="007C6E4A"/>
    <w:rsid w:val="007C7B88"/>
    <w:rsid w:val="007D1BF3"/>
    <w:rsid w:val="007D38AC"/>
    <w:rsid w:val="007D3B46"/>
    <w:rsid w:val="007D5156"/>
    <w:rsid w:val="007D5BF9"/>
    <w:rsid w:val="007D5E38"/>
    <w:rsid w:val="007D798B"/>
    <w:rsid w:val="007E0EE7"/>
    <w:rsid w:val="007E358B"/>
    <w:rsid w:val="007E35F5"/>
    <w:rsid w:val="007E3CA9"/>
    <w:rsid w:val="007E4127"/>
    <w:rsid w:val="007E430B"/>
    <w:rsid w:val="007E4404"/>
    <w:rsid w:val="007E7184"/>
    <w:rsid w:val="007F186C"/>
    <w:rsid w:val="007F2EE3"/>
    <w:rsid w:val="007F2F48"/>
    <w:rsid w:val="007F4EE1"/>
    <w:rsid w:val="007F58E2"/>
    <w:rsid w:val="00800E8A"/>
    <w:rsid w:val="0080265F"/>
    <w:rsid w:val="008046F6"/>
    <w:rsid w:val="008047CD"/>
    <w:rsid w:val="00804957"/>
    <w:rsid w:val="0080541F"/>
    <w:rsid w:val="00806087"/>
    <w:rsid w:val="008070BE"/>
    <w:rsid w:val="008071FD"/>
    <w:rsid w:val="008075C4"/>
    <w:rsid w:val="00807C6D"/>
    <w:rsid w:val="00810211"/>
    <w:rsid w:val="00812353"/>
    <w:rsid w:val="008125A3"/>
    <w:rsid w:val="008139C0"/>
    <w:rsid w:val="00814503"/>
    <w:rsid w:val="008145AE"/>
    <w:rsid w:val="008167CF"/>
    <w:rsid w:val="00816D89"/>
    <w:rsid w:val="00817DAD"/>
    <w:rsid w:val="00817FEB"/>
    <w:rsid w:val="008211AE"/>
    <w:rsid w:val="008211F7"/>
    <w:rsid w:val="008244B4"/>
    <w:rsid w:val="00825293"/>
    <w:rsid w:val="00825E2E"/>
    <w:rsid w:val="008265A8"/>
    <w:rsid w:val="0082798D"/>
    <w:rsid w:val="00830007"/>
    <w:rsid w:val="00830645"/>
    <w:rsid w:val="008327FB"/>
    <w:rsid w:val="00833081"/>
    <w:rsid w:val="008348A1"/>
    <w:rsid w:val="00835A8A"/>
    <w:rsid w:val="00837C2B"/>
    <w:rsid w:val="00837DA6"/>
    <w:rsid w:val="00840697"/>
    <w:rsid w:val="00841549"/>
    <w:rsid w:val="00842045"/>
    <w:rsid w:val="00842179"/>
    <w:rsid w:val="0084350A"/>
    <w:rsid w:val="00844AFE"/>
    <w:rsid w:val="00845ADC"/>
    <w:rsid w:val="00845E48"/>
    <w:rsid w:val="00847853"/>
    <w:rsid w:val="00847BD2"/>
    <w:rsid w:val="00847E05"/>
    <w:rsid w:val="008514A9"/>
    <w:rsid w:val="00853817"/>
    <w:rsid w:val="00854304"/>
    <w:rsid w:val="0085549D"/>
    <w:rsid w:val="00855E2D"/>
    <w:rsid w:val="00855E48"/>
    <w:rsid w:val="008566AF"/>
    <w:rsid w:val="008616D2"/>
    <w:rsid w:val="008618AD"/>
    <w:rsid w:val="00861A49"/>
    <w:rsid w:val="00863ACB"/>
    <w:rsid w:val="00863D98"/>
    <w:rsid w:val="00863EE5"/>
    <w:rsid w:val="00864D31"/>
    <w:rsid w:val="00865974"/>
    <w:rsid w:val="00865BC8"/>
    <w:rsid w:val="00866590"/>
    <w:rsid w:val="00867B81"/>
    <w:rsid w:val="00870F1E"/>
    <w:rsid w:val="008710B9"/>
    <w:rsid w:val="00871DE4"/>
    <w:rsid w:val="00872166"/>
    <w:rsid w:val="00873778"/>
    <w:rsid w:val="008750BA"/>
    <w:rsid w:val="00875182"/>
    <w:rsid w:val="008753E0"/>
    <w:rsid w:val="00875E1A"/>
    <w:rsid w:val="008767D7"/>
    <w:rsid w:val="0087717C"/>
    <w:rsid w:val="00877226"/>
    <w:rsid w:val="008779B9"/>
    <w:rsid w:val="00877AA6"/>
    <w:rsid w:val="00880713"/>
    <w:rsid w:val="0088133D"/>
    <w:rsid w:val="008825FB"/>
    <w:rsid w:val="008830FD"/>
    <w:rsid w:val="008863C8"/>
    <w:rsid w:val="008913BC"/>
    <w:rsid w:val="00891E75"/>
    <w:rsid w:val="00892A70"/>
    <w:rsid w:val="00892CD8"/>
    <w:rsid w:val="00893630"/>
    <w:rsid w:val="00893E89"/>
    <w:rsid w:val="00894645"/>
    <w:rsid w:val="00894E32"/>
    <w:rsid w:val="008954A4"/>
    <w:rsid w:val="00895950"/>
    <w:rsid w:val="00895968"/>
    <w:rsid w:val="008959E3"/>
    <w:rsid w:val="00895E17"/>
    <w:rsid w:val="00896874"/>
    <w:rsid w:val="008A1094"/>
    <w:rsid w:val="008A118C"/>
    <w:rsid w:val="008A1A1E"/>
    <w:rsid w:val="008A2341"/>
    <w:rsid w:val="008A2349"/>
    <w:rsid w:val="008A2F58"/>
    <w:rsid w:val="008A5281"/>
    <w:rsid w:val="008A64B6"/>
    <w:rsid w:val="008A7312"/>
    <w:rsid w:val="008A77AA"/>
    <w:rsid w:val="008B198A"/>
    <w:rsid w:val="008B377C"/>
    <w:rsid w:val="008B4465"/>
    <w:rsid w:val="008B540B"/>
    <w:rsid w:val="008B6FBD"/>
    <w:rsid w:val="008C18C8"/>
    <w:rsid w:val="008C23AA"/>
    <w:rsid w:val="008C28B9"/>
    <w:rsid w:val="008C29CA"/>
    <w:rsid w:val="008C2BB2"/>
    <w:rsid w:val="008C304E"/>
    <w:rsid w:val="008C4BD5"/>
    <w:rsid w:val="008C5E75"/>
    <w:rsid w:val="008C5E8D"/>
    <w:rsid w:val="008C665B"/>
    <w:rsid w:val="008C74BF"/>
    <w:rsid w:val="008D1B82"/>
    <w:rsid w:val="008D3949"/>
    <w:rsid w:val="008D4101"/>
    <w:rsid w:val="008D6227"/>
    <w:rsid w:val="008D6ECF"/>
    <w:rsid w:val="008E01A6"/>
    <w:rsid w:val="008E24A2"/>
    <w:rsid w:val="008E3E4F"/>
    <w:rsid w:val="008E43FD"/>
    <w:rsid w:val="008E473C"/>
    <w:rsid w:val="008E633A"/>
    <w:rsid w:val="008E640B"/>
    <w:rsid w:val="008F025A"/>
    <w:rsid w:val="008F0B5C"/>
    <w:rsid w:val="008F1FC6"/>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3467"/>
    <w:rsid w:val="009270B4"/>
    <w:rsid w:val="00927DA6"/>
    <w:rsid w:val="00930183"/>
    <w:rsid w:val="00930ABB"/>
    <w:rsid w:val="00930B57"/>
    <w:rsid w:val="0093440B"/>
    <w:rsid w:val="00935BB6"/>
    <w:rsid w:val="00935F68"/>
    <w:rsid w:val="00937102"/>
    <w:rsid w:val="00940BB5"/>
    <w:rsid w:val="009428F9"/>
    <w:rsid w:val="00943A48"/>
    <w:rsid w:val="00943AEA"/>
    <w:rsid w:val="00944118"/>
    <w:rsid w:val="00944739"/>
    <w:rsid w:val="00945215"/>
    <w:rsid w:val="009459C5"/>
    <w:rsid w:val="00947957"/>
    <w:rsid w:val="00950D09"/>
    <w:rsid w:val="009519D2"/>
    <w:rsid w:val="009532E1"/>
    <w:rsid w:val="009544E0"/>
    <w:rsid w:val="00954A4D"/>
    <w:rsid w:val="00957F90"/>
    <w:rsid w:val="00960575"/>
    <w:rsid w:val="0096086E"/>
    <w:rsid w:val="00961B39"/>
    <w:rsid w:val="00961DEE"/>
    <w:rsid w:val="00962685"/>
    <w:rsid w:val="00962812"/>
    <w:rsid w:val="00962B54"/>
    <w:rsid w:val="0096369F"/>
    <w:rsid w:val="00964569"/>
    <w:rsid w:val="00964870"/>
    <w:rsid w:val="00964AA4"/>
    <w:rsid w:val="0096790D"/>
    <w:rsid w:val="00970B1D"/>
    <w:rsid w:val="0097137E"/>
    <w:rsid w:val="00971A0E"/>
    <w:rsid w:val="009722F3"/>
    <w:rsid w:val="00972B7F"/>
    <w:rsid w:val="009742BE"/>
    <w:rsid w:val="00974453"/>
    <w:rsid w:val="009745A4"/>
    <w:rsid w:val="00975F94"/>
    <w:rsid w:val="00975FA5"/>
    <w:rsid w:val="00976772"/>
    <w:rsid w:val="00977260"/>
    <w:rsid w:val="00977770"/>
    <w:rsid w:val="009779C5"/>
    <w:rsid w:val="009817CE"/>
    <w:rsid w:val="00983295"/>
    <w:rsid w:val="00984719"/>
    <w:rsid w:val="009855B0"/>
    <w:rsid w:val="00986A38"/>
    <w:rsid w:val="00987474"/>
    <w:rsid w:val="009875FA"/>
    <w:rsid w:val="00987FDA"/>
    <w:rsid w:val="00990304"/>
    <w:rsid w:val="00990395"/>
    <w:rsid w:val="00990E95"/>
    <w:rsid w:val="009916CD"/>
    <w:rsid w:val="0099220E"/>
    <w:rsid w:val="00992F5C"/>
    <w:rsid w:val="00995C63"/>
    <w:rsid w:val="009973B7"/>
    <w:rsid w:val="0099793D"/>
    <w:rsid w:val="009A134C"/>
    <w:rsid w:val="009A31FA"/>
    <w:rsid w:val="009A3D7D"/>
    <w:rsid w:val="009A435F"/>
    <w:rsid w:val="009A491E"/>
    <w:rsid w:val="009B1BB8"/>
    <w:rsid w:val="009B2CAB"/>
    <w:rsid w:val="009B33C5"/>
    <w:rsid w:val="009B4799"/>
    <w:rsid w:val="009B61A1"/>
    <w:rsid w:val="009B6DD8"/>
    <w:rsid w:val="009B6F13"/>
    <w:rsid w:val="009B749C"/>
    <w:rsid w:val="009B7849"/>
    <w:rsid w:val="009B7ACD"/>
    <w:rsid w:val="009B7E57"/>
    <w:rsid w:val="009C0633"/>
    <w:rsid w:val="009C16FD"/>
    <w:rsid w:val="009C3BF9"/>
    <w:rsid w:val="009C4AC1"/>
    <w:rsid w:val="009C5F92"/>
    <w:rsid w:val="009C7234"/>
    <w:rsid w:val="009D09AC"/>
    <w:rsid w:val="009D0C41"/>
    <w:rsid w:val="009D32AA"/>
    <w:rsid w:val="009D5C75"/>
    <w:rsid w:val="009E1718"/>
    <w:rsid w:val="009E3B0E"/>
    <w:rsid w:val="009E4E2B"/>
    <w:rsid w:val="009E4F8F"/>
    <w:rsid w:val="009E50A1"/>
    <w:rsid w:val="009E5CB0"/>
    <w:rsid w:val="009E71E2"/>
    <w:rsid w:val="009F2413"/>
    <w:rsid w:val="009F298B"/>
    <w:rsid w:val="009F3793"/>
    <w:rsid w:val="009F4C0D"/>
    <w:rsid w:val="009F5FC5"/>
    <w:rsid w:val="009F6659"/>
    <w:rsid w:val="009F6A3B"/>
    <w:rsid w:val="009F7544"/>
    <w:rsid w:val="009F7864"/>
    <w:rsid w:val="009F7C1A"/>
    <w:rsid w:val="00A00ECC"/>
    <w:rsid w:val="00A018A2"/>
    <w:rsid w:val="00A03462"/>
    <w:rsid w:val="00A0597C"/>
    <w:rsid w:val="00A05CF0"/>
    <w:rsid w:val="00A14C01"/>
    <w:rsid w:val="00A15080"/>
    <w:rsid w:val="00A16498"/>
    <w:rsid w:val="00A167AD"/>
    <w:rsid w:val="00A17B23"/>
    <w:rsid w:val="00A217D2"/>
    <w:rsid w:val="00A21A11"/>
    <w:rsid w:val="00A227CB"/>
    <w:rsid w:val="00A22ED0"/>
    <w:rsid w:val="00A33D9B"/>
    <w:rsid w:val="00A37276"/>
    <w:rsid w:val="00A3729B"/>
    <w:rsid w:val="00A37959"/>
    <w:rsid w:val="00A40CB3"/>
    <w:rsid w:val="00A4160F"/>
    <w:rsid w:val="00A418ED"/>
    <w:rsid w:val="00A422D1"/>
    <w:rsid w:val="00A42648"/>
    <w:rsid w:val="00A432BD"/>
    <w:rsid w:val="00A43565"/>
    <w:rsid w:val="00A43817"/>
    <w:rsid w:val="00A44190"/>
    <w:rsid w:val="00A44D42"/>
    <w:rsid w:val="00A459D2"/>
    <w:rsid w:val="00A46D07"/>
    <w:rsid w:val="00A47A91"/>
    <w:rsid w:val="00A5013F"/>
    <w:rsid w:val="00A51A43"/>
    <w:rsid w:val="00A51F8E"/>
    <w:rsid w:val="00A5247A"/>
    <w:rsid w:val="00A52B2D"/>
    <w:rsid w:val="00A52EFD"/>
    <w:rsid w:val="00A53E55"/>
    <w:rsid w:val="00A547C0"/>
    <w:rsid w:val="00A54BC6"/>
    <w:rsid w:val="00A55700"/>
    <w:rsid w:val="00A56CC5"/>
    <w:rsid w:val="00A5751B"/>
    <w:rsid w:val="00A57E79"/>
    <w:rsid w:val="00A6039E"/>
    <w:rsid w:val="00A61F9A"/>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328B"/>
    <w:rsid w:val="00A836CD"/>
    <w:rsid w:val="00A83981"/>
    <w:rsid w:val="00A848ED"/>
    <w:rsid w:val="00A84C58"/>
    <w:rsid w:val="00A86305"/>
    <w:rsid w:val="00A87481"/>
    <w:rsid w:val="00A91C7B"/>
    <w:rsid w:val="00A91D31"/>
    <w:rsid w:val="00A92201"/>
    <w:rsid w:val="00A92436"/>
    <w:rsid w:val="00A96B65"/>
    <w:rsid w:val="00A97881"/>
    <w:rsid w:val="00AA1425"/>
    <w:rsid w:val="00AA2945"/>
    <w:rsid w:val="00AA3371"/>
    <w:rsid w:val="00AA41B4"/>
    <w:rsid w:val="00AA7312"/>
    <w:rsid w:val="00AB0286"/>
    <w:rsid w:val="00AB056A"/>
    <w:rsid w:val="00AB0A0F"/>
    <w:rsid w:val="00AB0B71"/>
    <w:rsid w:val="00AB1388"/>
    <w:rsid w:val="00AB150A"/>
    <w:rsid w:val="00AB29D1"/>
    <w:rsid w:val="00AB34A5"/>
    <w:rsid w:val="00AB54AB"/>
    <w:rsid w:val="00AC1406"/>
    <w:rsid w:val="00AC2C9D"/>
    <w:rsid w:val="00AC329D"/>
    <w:rsid w:val="00AC5469"/>
    <w:rsid w:val="00AC6970"/>
    <w:rsid w:val="00AC7033"/>
    <w:rsid w:val="00AC7C56"/>
    <w:rsid w:val="00AD0914"/>
    <w:rsid w:val="00AD1B36"/>
    <w:rsid w:val="00AD2734"/>
    <w:rsid w:val="00AD2955"/>
    <w:rsid w:val="00AD37A8"/>
    <w:rsid w:val="00AD4203"/>
    <w:rsid w:val="00AD5498"/>
    <w:rsid w:val="00AD5C10"/>
    <w:rsid w:val="00AD5E75"/>
    <w:rsid w:val="00AD60F1"/>
    <w:rsid w:val="00AD6578"/>
    <w:rsid w:val="00AD78BF"/>
    <w:rsid w:val="00AE47B3"/>
    <w:rsid w:val="00AE51DC"/>
    <w:rsid w:val="00AE5E43"/>
    <w:rsid w:val="00AF17DB"/>
    <w:rsid w:val="00AF5413"/>
    <w:rsid w:val="00AF553A"/>
    <w:rsid w:val="00AF66EF"/>
    <w:rsid w:val="00B01B10"/>
    <w:rsid w:val="00B02AA1"/>
    <w:rsid w:val="00B03D3F"/>
    <w:rsid w:val="00B04BDC"/>
    <w:rsid w:val="00B050E6"/>
    <w:rsid w:val="00B05A2B"/>
    <w:rsid w:val="00B0757F"/>
    <w:rsid w:val="00B07D4C"/>
    <w:rsid w:val="00B10DC0"/>
    <w:rsid w:val="00B12510"/>
    <w:rsid w:val="00B13415"/>
    <w:rsid w:val="00B13449"/>
    <w:rsid w:val="00B13B26"/>
    <w:rsid w:val="00B148A7"/>
    <w:rsid w:val="00B162B7"/>
    <w:rsid w:val="00B166AE"/>
    <w:rsid w:val="00B201BF"/>
    <w:rsid w:val="00B2331F"/>
    <w:rsid w:val="00B23C0F"/>
    <w:rsid w:val="00B23D17"/>
    <w:rsid w:val="00B2478E"/>
    <w:rsid w:val="00B2621F"/>
    <w:rsid w:val="00B274C8"/>
    <w:rsid w:val="00B27E83"/>
    <w:rsid w:val="00B3030F"/>
    <w:rsid w:val="00B31B94"/>
    <w:rsid w:val="00B33817"/>
    <w:rsid w:val="00B34231"/>
    <w:rsid w:val="00B35011"/>
    <w:rsid w:val="00B3696A"/>
    <w:rsid w:val="00B36970"/>
    <w:rsid w:val="00B36EED"/>
    <w:rsid w:val="00B41843"/>
    <w:rsid w:val="00B42ACD"/>
    <w:rsid w:val="00B42B97"/>
    <w:rsid w:val="00B44F6B"/>
    <w:rsid w:val="00B45C6B"/>
    <w:rsid w:val="00B45FF1"/>
    <w:rsid w:val="00B47176"/>
    <w:rsid w:val="00B50A23"/>
    <w:rsid w:val="00B5156F"/>
    <w:rsid w:val="00B51832"/>
    <w:rsid w:val="00B51EC0"/>
    <w:rsid w:val="00B52658"/>
    <w:rsid w:val="00B52B91"/>
    <w:rsid w:val="00B5310D"/>
    <w:rsid w:val="00B532B2"/>
    <w:rsid w:val="00B53637"/>
    <w:rsid w:val="00B5366F"/>
    <w:rsid w:val="00B5396D"/>
    <w:rsid w:val="00B53DDD"/>
    <w:rsid w:val="00B53EBD"/>
    <w:rsid w:val="00B557ED"/>
    <w:rsid w:val="00B562B7"/>
    <w:rsid w:val="00B5709F"/>
    <w:rsid w:val="00B6067A"/>
    <w:rsid w:val="00B613A7"/>
    <w:rsid w:val="00B61C09"/>
    <w:rsid w:val="00B62793"/>
    <w:rsid w:val="00B63086"/>
    <w:rsid w:val="00B63304"/>
    <w:rsid w:val="00B63749"/>
    <w:rsid w:val="00B63CD8"/>
    <w:rsid w:val="00B6597E"/>
    <w:rsid w:val="00B6688B"/>
    <w:rsid w:val="00B66BF4"/>
    <w:rsid w:val="00B66D2B"/>
    <w:rsid w:val="00B67927"/>
    <w:rsid w:val="00B70306"/>
    <w:rsid w:val="00B72E87"/>
    <w:rsid w:val="00B734E3"/>
    <w:rsid w:val="00B742E0"/>
    <w:rsid w:val="00B749C7"/>
    <w:rsid w:val="00B75E2F"/>
    <w:rsid w:val="00B76D9A"/>
    <w:rsid w:val="00B77217"/>
    <w:rsid w:val="00B77F09"/>
    <w:rsid w:val="00B8091E"/>
    <w:rsid w:val="00B80D1E"/>
    <w:rsid w:val="00B80F67"/>
    <w:rsid w:val="00B81CF8"/>
    <w:rsid w:val="00B83149"/>
    <w:rsid w:val="00B83BE8"/>
    <w:rsid w:val="00B83C44"/>
    <w:rsid w:val="00B83DEC"/>
    <w:rsid w:val="00B84C4D"/>
    <w:rsid w:val="00B84E47"/>
    <w:rsid w:val="00B86D65"/>
    <w:rsid w:val="00B87664"/>
    <w:rsid w:val="00B876B0"/>
    <w:rsid w:val="00B904C5"/>
    <w:rsid w:val="00B90CC4"/>
    <w:rsid w:val="00B934CC"/>
    <w:rsid w:val="00B951F6"/>
    <w:rsid w:val="00B95764"/>
    <w:rsid w:val="00B9718C"/>
    <w:rsid w:val="00B97E83"/>
    <w:rsid w:val="00BA0B6F"/>
    <w:rsid w:val="00BA2072"/>
    <w:rsid w:val="00BA2BAA"/>
    <w:rsid w:val="00BA5FCA"/>
    <w:rsid w:val="00BA6F77"/>
    <w:rsid w:val="00BB1430"/>
    <w:rsid w:val="00BB1F60"/>
    <w:rsid w:val="00BB3A8B"/>
    <w:rsid w:val="00BB3AF7"/>
    <w:rsid w:val="00BB4018"/>
    <w:rsid w:val="00BB49EA"/>
    <w:rsid w:val="00BB51FF"/>
    <w:rsid w:val="00BB6D27"/>
    <w:rsid w:val="00BB6DDA"/>
    <w:rsid w:val="00BC015A"/>
    <w:rsid w:val="00BC06F9"/>
    <w:rsid w:val="00BC268E"/>
    <w:rsid w:val="00BC509F"/>
    <w:rsid w:val="00BC678C"/>
    <w:rsid w:val="00BC6C19"/>
    <w:rsid w:val="00BC6E39"/>
    <w:rsid w:val="00BD068A"/>
    <w:rsid w:val="00BD06F6"/>
    <w:rsid w:val="00BD0B4D"/>
    <w:rsid w:val="00BD107D"/>
    <w:rsid w:val="00BD2C68"/>
    <w:rsid w:val="00BD33DD"/>
    <w:rsid w:val="00BD389A"/>
    <w:rsid w:val="00BD3C32"/>
    <w:rsid w:val="00BD3C82"/>
    <w:rsid w:val="00BD58C8"/>
    <w:rsid w:val="00BD59A5"/>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3D66"/>
    <w:rsid w:val="00C06296"/>
    <w:rsid w:val="00C07123"/>
    <w:rsid w:val="00C078E7"/>
    <w:rsid w:val="00C14FD3"/>
    <w:rsid w:val="00C15136"/>
    <w:rsid w:val="00C17B11"/>
    <w:rsid w:val="00C23286"/>
    <w:rsid w:val="00C23725"/>
    <w:rsid w:val="00C25961"/>
    <w:rsid w:val="00C26DE1"/>
    <w:rsid w:val="00C27F8A"/>
    <w:rsid w:val="00C302B4"/>
    <w:rsid w:val="00C30306"/>
    <w:rsid w:val="00C3165A"/>
    <w:rsid w:val="00C316E1"/>
    <w:rsid w:val="00C3258C"/>
    <w:rsid w:val="00C3466E"/>
    <w:rsid w:val="00C346E2"/>
    <w:rsid w:val="00C34DAF"/>
    <w:rsid w:val="00C3638F"/>
    <w:rsid w:val="00C3697E"/>
    <w:rsid w:val="00C45973"/>
    <w:rsid w:val="00C45F2C"/>
    <w:rsid w:val="00C46A9D"/>
    <w:rsid w:val="00C500CD"/>
    <w:rsid w:val="00C50D5E"/>
    <w:rsid w:val="00C52CB9"/>
    <w:rsid w:val="00C539CB"/>
    <w:rsid w:val="00C53C24"/>
    <w:rsid w:val="00C575B0"/>
    <w:rsid w:val="00C57713"/>
    <w:rsid w:val="00C6165A"/>
    <w:rsid w:val="00C61686"/>
    <w:rsid w:val="00C646A2"/>
    <w:rsid w:val="00C66E9B"/>
    <w:rsid w:val="00C70839"/>
    <w:rsid w:val="00C70BA1"/>
    <w:rsid w:val="00C749E4"/>
    <w:rsid w:val="00C74E92"/>
    <w:rsid w:val="00C7650B"/>
    <w:rsid w:val="00C81C13"/>
    <w:rsid w:val="00C82220"/>
    <w:rsid w:val="00C85316"/>
    <w:rsid w:val="00C86AB6"/>
    <w:rsid w:val="00C87B9E"/>
    <w:rsid w:val="00C90570"/>
    <w:rsid w:val="00C916A3"/>
    <w:rsid w:val="00C93C01"/>
    <w:rsid w:val="00C9420B"/>
    <w:rsid w:val="00C94A4D"/>
    <w:rsid w:val="00C96530"/>
    <w:rsid w:val="00C97A01"/>
    <w:rsid w:val="00C97E36"/>
    <w:rsid w:val="00CA0524"/>
    <w:rsid w:val="00CA1A5C"/>
    <w:rsid w:val="00CA1EA2"/>
    <w:rsid w:val="00CA29E0"/>
    <w:rsid w:val="00CA4435"/>
    <w:rsid w:val="00CB0631"/>
    <w:rsid w:val="00CB0F16"/>
    <w:rsid w:val="00CB3D81"/>
    <w:rsid w:val="00CB4E30"/>
    <w:rsid w:val="00CB4F07"/>
    <w:rsid w:val="00CB502B"/>
    <w:rsid w:val="00CB5333"/>
    <w:rsid w:val="00CB56BB"/>
    <w:rsid w:val="00CB645B"/>
    <w:rsid w:val="00CB6934"/>
    <w:rsid w:val="00CB6DE7"/>
    <w:rsid w:val="00CC10B2"/>
    <w:rsid w:val="00CC18E8"/>
    <w:rsid w:val="00CC1A2C"/>
    <w:rsid w:val="00CC2152"/>
    <w:rsid w:val="00CC2866"/>
    <w:rsid w:val="00CC2EAA"/>
    <w:rsid w:val="00CC3EBF"/>
    <w:rsid w:val="00CC6A06"/>
    <w:rsid w:val="00CC7E59"/>
    <w:rsid w:val="00CD01DC"/>
    <w:rsid w:val="00CD0D05"/>
    <w:rsid w:val="00CD1248"/>
    <w:rsid w:val="00CD2887"/>
    <w:rsid w:val="00CD46E6"/>
    <w:rsid w:val="00CE0045"/>
    <w:rsid w:val="00CE17E9"/>
    <w:rsid w:val="00CE2026"/>
    <w:rsid w:val="00CE424F"/>
    <w:rsid w:val="00CE42D1"/>
    <w:rsid w:val="00CE5331"/>
    <w:rsid w:val="00CE6C02"/>
    <w:rsid w:val="00CF0B42"/>
    <w:rsid w:val="00CF202A"/>
    <w:rsid w:val="00CF5BD3"/>
    <w:rsid w:val="00CF621A"/>
    <w:rsid w:val="00CF7198"/>
    <w:rsid w:val="00CF797B"/>
    <w:rsid w:val="00D00D8C"/>
    <w:rsid w:val="00D01B07"/>
    <w:rsid w:val="00D02A6E"/>
    <w:rsid w:val="00D02E0E"/>
    <w:rsid w:val="00D032EB"/>
    <w:rsid w:val="00D03481"/>
    <w:rsid w:val="00D049E5"/>
    <w:rsid w:val="00D05776"/>
    <w:rsid w:val="00D07748"/>
    <w:rsid w:val="00D077E5"/>
    <w:rsid w:val="00D12E66"/>
    <w:rsid w:val="00D14557"/>
    <w:rsid w:val="00D1553E"/>
    <w:rsid w:val="00D17246"/>
    <w:rsid w:val="00D17529"/>
    <w:rsid w:val="00D20210"/>
    <w:rsid w:val="00D20D5B"/>
    <w:rsid w:val="00D214BE"/>
    <w:rsid w:val="00D22C9E"/>
    <w:rsid w:val="00D22D1E"/>
    <w:rsid w:val="00D22D5F"/>
    <w:rsid w:val="00D2624B"/>
    <w:rsid w:val="00D27F63"/>
    <w:rsid w:val="00D318AD"/>
    <w:rsid w:val="00D31912"/>
    <w:rsid w:val="00D31AE6"/>
    <w:rsid w:val="00D31E5D"/>
    <w:rsid w:val="00D326A5"/>
    <w:rsid w:val="00D3322D"/>
    <w:rsid w:val="00D347CB"/>
    <w:rsid w:val="00D3598D"/>
    <w:rsid w:val="00D35D7B"/>
    <w:rsid w:val="00D36F3A"/>
    <w:rsid w:val="00D37460"/>
    <w:rsid w:val="00D37E8A"/>
    <w:rsid w:val="00D402E6"/>
    <w:rsid w:val="00D4220D"/>
    <w:rsid w:val="00D43047"/>
    <w:rsid w:val="00D43861"/>
    <w:rsid w:val="00D45244"/>
    <w:rsid w:val="00D45A38"/>
    <w:rsid w:val="00D47F40"/>
    <w:rsid w:val="00D51067"/>
    <w:rsid w:val="00D53294"/>
    <w:rsid w:val="00D545F2"/>
    <w:rsid w:val="00D54A8A"/>
    <w:rsid w:val="00D553B9"/>
    <w:rsid w:val="00D56108"/>
    <w:rsid w:val="00D56120"/>
    <w:rsid w:val="00D5722E"/>
    <w:rsid w:val="00D60328"/>
    <w:rsid w:val="00D603F9"/>
    <w:rsid w:val="00D606D1"/>
    <w:rsid w:val="00D60F64"/>
    <w:rsid w:val="00D61497"/>
    <w:rsid w:val="00D614CC"/>
    <w:rsid w:val="00D61D6E"/>
    <w:rsid w:val="00D62B48"/>
    <w:rsid w:val="00D63342"/>
    <w:rsid w:val="00D64070"/>
    <w:rsid w:val="00D647E3"/>
    <w:rsid w:val="00D64B30"/>
    <w:rsid w:val="00D66DD8"/>
    <w:rsid w:val="00D67805"/>
    <w:rsid w:val="00D72D22"/>
    <w:rsid w:val="00D7381E"/>
    <w:rsid w:val="00D740E9"/>
    <w:rsid w:val="00D762DE"/>
    <w:rsid w:val="00D824C0"/>
    <w:rsid w:val="00D8263D"/>
    <w:rsid w:val="00D82A21"/>
    <w:rsid w:val="00D856D9"/>
    <w:rsid w:val="00D8574A"/>
    <w:rsid w:val="00D85A32"/>
    <w:rsid w:val="00D85B3E"/>
    <w:rsid w:val="00D85E6A"/>
    <w:rsid w:val="00D866FE"/>
    <w:rsid w:val="00D90B1E"/>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467E"/>
    <w:rsid w:val="00DA7A61"/>
    <w:rsid w:val="00DA7EF2"/>
    <w:rsid w:val="00DB0C20"/>
    <w:rsid w:val="00DB0E9B"/>
    <w:rsid w:val="00DB1D31"/>
    <w:rsid w:val="00DB2173"/>
    <w:rsid w:val="00DB2A6E"/>
    <w:rsid w:val="00DB30CD"/>
    <w:rsid w:val="00DB52DD"/>
    <w:rsid w:val="00DB6FE2"/>
    <w:rsid w:val="00DB7C51"/>
    <w:rsid w:val="00DC0D61"/>
    <w:rsid w:val="00DC11BC"/>
    <w:rsid w:val="00DC25AC"/>
    <w:rsid w:val="00DC2B6F"/>
    <w:rsid w:val="00DC3E8B"/>
    <w:rsid w:val="00DC649E"/>
    <w:rsid w:val="00DC66D0"/>
    <w:rsid w:val="00DC72FF"/>
    <w:rsid w:val="00DD05F8"/>
    <w:rsid w:val="00DD13D8"/>
    <w:rsid w:val="00DD2332"/>
    <w:rsid w:val="00DD284B"/>
    <w:rsid w:val="00DD28C3"/>
    <w:rsid w:val="00DD2F24"/>
    <w:rsid w:val="00DD3B9A"/>
    <w:rsid w:val="00DD3D0C"/>
    <w:rsid w:val="00DD649B"/>
    <w:rsid w:val="00DD6FDE"/>
    <w:rsid w:val="00DD7093"/>
    <w:rsid w:val="00DE154A"/>
    <w:rsid w:val="00DE176B"/>
    <w:rsid w:val="00DE19B4"/>
    <w:rsid w:val="00DE2EDF"/>
    <w:rsid w:val="00DE4765"/>
    <w:rsid w:val="00DE4FBA"/>
    <w:rsid w:val="00DE75DC"/>
    <w:rsid w:val="00DE7E8D"/>
    <w:rsid w:val="00DF1EF4"/>
    <w:rsid w:val="00DF2C9E"/>
    <w:rsid w:val="00DF2DDB"/>
    <w:rsid w:val="00DF380C"/>
    <w:rsid w:val="00DF40E6"/>
    <w:rsid w:val="00DF5380"/>
    <w:rsid w:val="00DF76A2"/>
    <w:rsid w:val="00E00161"/>
    <w:rsid w:val="00E005D7"/>
    <w:rsid w:val="00E0141B"/>
    <w:rsid w:val="00E02ECC"/>
    <w:rsid w:val="00E0466D"/>
    <w:rsid w:val="00E04BBC"/>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20C41"/>
    <w:rsid w:val="00E213C1"/>
    <w:rsid w:val="00E2359B"/>
    <w:rsid w:val="00E23802"/>
    <w:rsid w:val="00E242CB"/>
    <w:rsid w:val="00E24509"/>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40118"/>
    <w:rsid w:val="00E4046B"/>
    <w:rsid w:val="00E41CC8"/>
    <w:rsid w:val="00E4353F"/>
    <w:rsid w:val="00E43B0B"/>
    <w:rsid w:val="00E4474C"/>
    <w:rsid w:val="00E45FA0"/>
    <w:rsid w:val="00E50626"/>
    <w:rsid w:val="00E50BA7"/>
    <w:rsid w:val="00E52775"/>
    <w:rsid w:val="00E54CFC"/>
    <w:rsid w:val="00E579B2"/>
    <w:rsid w:val="00E60348"/>
    <w:rsid w:val="00E61EFD"/>
    <w:rsid w:val="00E63CEC"/>
    <w:rsid w:val="00E63F43"/>
    <w:rsid w:val="00E64770"/>
    <w:rsid w:val="00E64A44"/>
    <w:rsid w:val="00E64E43"/>
    <w:rsid w:val="00E65799"/>
    <w:rsid w:val="00E65FD9"/>
    <w:rsid w:val="00E668AA"/>
    <w:rsid w:val="00E67660"/>
    <w:rsid w:val="00E67872"/>
    <w:rsid w:val="00E67AAE"/>
    <w:rsid w:val="00E67D98"/>
    <w:rsid w:val="00E70B8B"/>
    <w:rsid w:val="00E70C2D"/>
    <w:rsid w:val="00E71472"/>
    <w:rsid w:val="00E714DB"/>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39CF"/>
    <w:rsid w:val="00E94F71"/>
    <w:rsid w:val="00E95716"/>
    <w:rsid w:val="00E96CFC"/>
    <w:rsid w:val="00E973EE"/>
    <w:rsid w:val="00EA0FB2"/>
    <w:rsid w:val="00EA21E2"/>
    <w:rsid w:val="00EA4509"/>
    <w:rsid w:val="00EA4881"/>
    <w:rsid w:val="00EA4CE1"/>
    <w:rsid w:val="00EA5EC4"/>
    <w:rsid w:val="00EA78FC"/>
    <w:rsid w:val="00EA7A08"/>
    <w:rsid w:val="00EB134E"/>
    <w:rsid w:val="00EB2863"/>
    <w:rsid w:val="00EB3068"/>
    <w:rsid w:val="00EB37CF"/>
    <w:rsid w:val="00EB3C91"/>
    <w:rsid w:val="00EB3E8D"/>
    <w:rsid w:val="00EB5214"/>
    <w:rsid w:val="00EB549C"/>
    <w:rsid w:val="00EB5838"/>
    <w:rsid w:val="00EB5957"/>
    <w:rsid w:val="00EB720D"/>
    <w:rsid w:val="00EC0A1A"/>
    <w:rsid w:val="00EC1190"/>
    <w:rsid w:val="00EC17CA"/>
    <w:rsid w:val="00EC1D61"/>
    <w:rsid w:val="00EC3D78"/>
    <w:rsid w:val="00EC51C1"/>
    <w:rsid w:val="00EC52E3"/>
    <w:rsid w:val="00EC56A0"/>
    <w:rsid w:val="00EC5CE2"/>
    <w:rsid w:val="00EC625F"/>
    <w:rsid w:val="00EC637E"/>
    <w:rsid w:val="00EC685B"/>
    <w:rsid w:val="00ED0E33"/>
    <w:rsid w:val="00ED2009"/>
    <w:rsid w:val="00ED2852"/>
    <w:rsid w:val="00ED48F1"/>
    <w:rsid w:val="00ED4FBC"/>
    <w:rsid w:val="00ED61FD"/>
    <w:rsid w:val="00ED654B"/>
    <w:rsid w:val="00EE0A55"/>
    <w:rsid w:val="00EE1056"/>
    <w:rsid w:val="00EE20CD"/>
    <w:rsid w:val="00EE31D6"/>
    <w:rsid w:val="00EE3DF6"/>
    <w:rsid w:val="00EE4954"/>
    <w:rsid w:val="00EE5B15"/>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70003"/>
    <w:rsid w:val="00F72C1C"/>
    <w:rsid w:val="00F731C3"/>
    <w:rsid w:val="00F73C45"/>
    <w:rsid w:val="00F741F3"/>
    <w:rsid w:val="00F75292"/>
    <w:rsid w:val="00F7599B"/>
    <w:rsid w:val="00F762C2"/>
    <w:rsid w:val="00F763F2"/>
    <w:rsid w:val="00F76C16"/>
    <w:rsid w:val="00F76D0C"/>
    <w:rsid w:val="00F80B5E"/>
    <w:rsid w:val="00F81666"/>
    <w:rsid w:val="00F82C2D"/>
    <w:rsid w:val="00F8467C"/>
    <w:rsid w:val="00F8489E"/>
    <w:rsid w:val="00F9038C"/>
    <w:rsid w:val="00F90859"/>
    <w:rsid w:val="00F90B88"/>
    <w:rsid w:val="00F90E90"/>
    <w:rsid w:val="00F91B07"/>
    <w:rsid w:val="00F94E88"/>
    <w:rsid w:val="00F96D60"/>
    <w:rsid w:val="00FA1103"/>
    <w:rsid w:val="00FA1EDE"/>
    <w:rsid w:val="00FA29EA"/>
    <w:rsid w:val="00FA3F0A"/>
    <w:rsid w:val="00FA454C"/>
    <w:rsid w:val="00FA55AF"/>
    <w:rsid w:val="00FB08AF"/>
    <w:rsid w:val="00FB0944"/>
    <w:rsid w:val="00FB17DD"/>
    <w:rsid w:val="00FB203C"/>
    <w:rsid w:val="00FB4388"/>
    <w:rsid w:val="00FB4E20"/>
    <w:rsid w:val="00FB578B"/>
    <w:rsid w:val="00FB58E3"/>
    <w:rsid w:val="00FB6FB9"/>
    <w:rsid w:val="00FB7941"/>
    <w:rsid w:val="00FC0713"/>
    <w:rsid w:val="00FC08B8"/>
    <w:rsid w:val="00FC1D0D"/>
    <w:rsid w:val="00FC2849"/>
    <w:rsid w:val="00FC35C7"/>
    <w:rsid w:val="00FC4117"/>
    <w:rsid w:val="00FC484E"/>
    <w:rsid w:val="00FC61B8"/>
    <w:rsid w:val="00FC675C"/>
    <w:rsid w:val="00FC6A1E"/>
    <w:rsid w:val="00FC7692"/>
    <w:rsid w:val="00FC7CFE"/>
    <w:rsid w:val="00FC7FF3"/>
    <w:rsid w:val="00FD7ED0"/>
    <w:rsid w:val="00FE2DE9"/>
    <w:rsid w:val="00FE37FF"/>
    <w:rsid w:val="00FE3D57"/>
    <w:rsid w:val="00FE3FAA"/>
    <w:rsid w:val="00FE5808"/>
    <w:rsid w:val="00FE5F71"/>
    <w:rsid w:val="00FF14B3"/>
    <w:rsid w:val="00FF29A5"/>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2.xml"/><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30.e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2.bin"/><Relationship Id="rId112" Type="http://schemas.openxmlformats.org/officeDocument/2006/relationships/oleObject" Target="embeddings/oleObject54.bin"/><Relationship Id="rId16" Type="http://schemas.openxmlformats.org/officeDocument/2006/relationships/image" Target="media/image7.emf"/><Relationship Id="rId107" Type="http://schemas.openxmlformats.org/officeDocument/2006/relationships/image" Target="media/image50.e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7.emf"/><Relationship Id="rId53" Type="http://schemas.openxmlformats.org/officeDocument/2006/relationships/image" Target="media/image25.emf"/><Relationship Id="rId58" Type="http://schemas.openxmlformats.org/officeDocument/2006/relationships/oleObject" Target="embeddings/oleObject25.bin"/><Relationship Id="rId74" Type="http://schemas.openxmlformats.org/officeDocument/2006/relationships/image" Target="media/image35.emf"/><Relationship Id="rId79" Type="http://schemas.openxmlformats.org/officeDocument/2006/relationships/image" Target="media/image39.emf"/><Relationship Id="rId102" Type="http://schemas.openxmlformats.org/officeDocument/2006/relationships/oleObject" Target="embeddings/oleObject49.bin"/><Relationship Id="rId5" Type="http://schemas.openxmlformats.org/officeDocument/2006/relationships/footnotes" Target="footnotes.xml"/><Relationship Id="rId90" Type="http://schemas.openxmlformats.org/officeDocument/2006/relationships/image" Target="media/image42.emf"/><Relationship Id="rId95" Type="http://schemas.openxmlformats.org/officeDocument/2006/relationships/image" Target="media/image44.emf"/><Relationship Id="rId22" Type="http://schemas.openxmlformats.org/officeDocument/2006/relationships/image" Target="media/image10.emf"/><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2.emf"/><Relationship Id="rId64" Type="http://schemas.openxmlformats.org/officeDocument/2006/relationships/oleObject" Target="embeddings/oleObject28.bin"/><Relationship Id="rId69" Type="http://schemas.openxmlformats.org/officeDocument/2006/relationships/image" Target="media/image33.emf"/><Relationship Id="rId113" Type="http://schemas.openxmlformats.org/officeDocument/2006/relationships/oleObject" Target="embeddings/oleObject55.bin"/><Relationship Id="rId118" Type="http://schemas.openxmlformats.org/officeDocument/2006/relationships/fontTable" Target="fontTable.xml"/><Relationship Id="rId80" Type="http://schemas.openxmlformats.org/officeDocument/2006/relationships/oleObject" Target="embeddings/oleObject35.bin"/><Relationship Id="rId85" Type="http://schemas.openxmlformats.org/officeDocument/2006/relationships/oleObject" Target="embeddings/oleObject39.bin"/><Relationship Id="rId12" Type="http://schemas.openxmlformats.org/officeDocument/2006/relationships/image" Target="media/image2.emf"/><Relationship Id="rId17" Type="http://schemas.openxmlformats.org/officeDocument/2006/relationships/oleObject" Target="embeddings/oleObject4.bin"/><Relationship Id="rId33" Type="http://schemas.openxmlformats.org/officeDocument/2006/relationships/image" Target="media/image15.emf"/><Relationship Id="rId38" Type="http://schemas.openxmlformats.org/officeDocument/2006/relationships/oleObject" Target="embeddings/oleObject15.bin"/><Relationship Id="rId59" Type="http://schemas.openxmlformats.org/officeDocument/2006/relationships/image" Target="media/image28.emf"/><Relationship Id="rId103" Type="http://schemas.openxmlformats.org/officeDocument/2006/relationships/image" Target="media/image48.emf"/><Relationship Id="rId108" Type="http://schemas.openxmlformats.org/officeDocument/2006/relationships/oleObject" Target="embeddings/oleObject52.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6.emf"/><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emf"/><Relationship Id="rId114" Type="http://schemas.openxmlformats.org/officeDocument/2006/relationships/image" Target="media/image53.emf"/><Relationship Id="rId119" Type="http://schemas.microsoft.com/office/2011/relationships/people" Target="people.xml"/><Relationship Id="rId10" Type="http://schemas.openxmlformats.org/officeDocument/2006/relationships/image" Target="media/image1.emf"/><Relationship Id="rId31" Type="http://schemas.openxmlformats.org/officeDocument/2006/relationships/image" Target="media/image14.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emf"/><Relationship Id="rId73" Type="http://schemas.openxmlformats.org/officeDocument/2006/relationships/oleObject" Target="embeddings/oleObject33.bin"/><Relationship Id="rId78" Type="http://schemas.openxmlformats.org/officeDocument/2006/relationships/oleObject" Target="embeddings/oleObject34.bin"/><Relationship Id="rId81" Type="http://schemas.openxmlformats.org/officeDocument/2006/relationships/oleObject" Target="embeddings/oleObject36.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image" Target="media/image18.emf"/><Relationship Id="rId109" Type="http://schemas.openxmlformats.org/officeDocument/2006/relationships/image" Target="media/image51.e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emf"/><Relationship Id="rId76" Type="http://schemas.openxmlformats.org/officeDocument/2006/relationships/image" Target="media/image37.emf"/><Relationship Id="rId97" Type="http://schemas.openxmlformats.org/officeDocument/2006/relationships/image" Target="media/image45.emf"/><Relationship Id="rId104" Type="http://schemas.openxmlformats.org/officeDocument/2006/relationships/oleObject" Target="embeddings/oleObject50.bin"/><Relationship Id="rId120"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image" Target="media/image11.emf"/><Relationship Id="rId40" Type="http://schemas.openxmlformats.org/officeDocument/2006/relationships/oleObject" Target="embeddings/oleObject16.bin"/><Relationship Id="rId45" Type="http://schemas.openxmlformats.org/officeDocument/2006/relationships/image" Target="media/image21.e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oleObject" Target="embeddings/oleObject56.bin"/><Relationship Id="rId61" Type="http://schemas.openxmlformats.org/officeDocument/2006/relationships/image" Target="media/image29.emf"/><Relationship Id="rId82" Type="http://schemas.openxmlformats.org/officeDocument/2006/relationships/oleObject" Target="embeddings/oleObject37.bin"/><Relationship Id="rId19" Type="http://schemas.openxmlformats.org/officeDocument/2006/relationships/oleObject" Target="embeddings/oleObject5.bin"/><Relationship Id="rId14" Type="http://schemas.openxmlformats.org/officeDocument/2006/relationships/image" Target="media/image6.emf"/><Relationship Id="rId30" Type="http://schemas.openxmlformats.org/officeDocument/2006/relationships/oleObject" Target="embeddings/oleObject11.bin"/><Relationship Id="rId35" Type="http://schemas.openxmlformats.org/officeDocument/2006/relationships/image" Target="media/image16.emf"/><Relationship Id="rId56" Type="http://schemas.openxmlformats.org/officeDocument/2006/relationships/oleObject" Target="embeddings/oleObject24.bin"/><Relationship Id="rId77" Type="http://schemas.openxmlformats.org/officeDocument/2006/relationships/image" Target="media/image38.emf"/><Relationship Id="rId100" Type="http://schemas.openxmlformats.org/officeDocument/2006/relationships/oleObject" Target="embeddings/oleObject48.bin"/><Relationship Id="rId105" Type="http://schemas.openxmlformats.org/officeDocument/2006/relationships/image" Target="media/image49.emf"/><Relationship Id="rId8" Type="http://schemas.microsoft.com/office/2011/relationships/commentsExtended" Target="commentsExtended.xml"/><Relationship Id="rId51" Type="http://schemas.openxmlformats.org/officeDocument/2006/relationships/image" Target="media/image24.emf"/><Relationship Id="rId72" Type="http://schemas.openxmlformats.org/officeDocument/2006/relationships/image" Target="media/image34.emf"/><Relationship Id="rId93" Type="http://schemas.openxmlformats.org/officeDocument/2006/relationships/image" Target="media/image43.emf"/><Relationship Id="rId98" Type="http://schemas.openxmlformats.org/officeDocument/2006/relationships/oleObject" Target="embeddings/oleObject47.bin"/><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2.emf"/><Relationship Id="rId116" Type="http://schemas.openxmlformats.org/officeDocument/2006/relationships/footer" Target="footer1.xml"/><Relationship Id="rId20" Type="http://schemas.openxmlformats.org/officeDocument/2006/relationships/image" Target="media/image9.emf"/><Relationship Id="rId41" Type="http://schemas.openxmlformats.org/officeDocument/2006/relationships/image" Target="media/image19.emf"/><Relationship Id="rId62" Type="http://schemas.openxmlformats.org/officeDocument/2006/relationships/oleObject" Target="embeddings/oleObject27.bin"/><Relationship Id="rId83" Type="http://schemas.openxmlformats.org/officeDocument/2006/relationships/image" Target="media/image40.emf"/><Relationship Id="rId88" Type="http://schemas.openxmlformats.org/officeDocument/2006/relationships/image" Target="media/image41.emf"/><Relationship Id="rId111" Type="http://schemas.openxmlformats.org/officeDocument/2006/relationships/image" Target="media/image52.e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7.emf"/><Relationship Id="rId106" Type="http://schemas.openxmlformats.org/officeDocument/2006/relationships/oleObject" Target="embeddings/oleObject51.bin"/></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26</Pages>
  <Words>6872</Words>
  <Characters>39176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110</cp:revision>
  <cp:lastPrinted>2019-01-02T14:12:00Z</cp:lastPrinted>
  <dcterms:created xsi:type="dcterms:W3CDTF">2019-11-19T20:41:00Z</dcterms:created>
  <dcterms:modified xsi:type="dcterms:W3CDTF">2019-11-21T16:51:00Z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
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4CC1F89D" w:rsidR="00730C6E" w:rsidRDefault="00730C6E" w:rsidP="00D34DE9">
      <w:pPr>
        <w:spacing w:line="480" w:lineRule="auto"/>
        <w:jc w:val="both"/>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0C38DD49" w14:textId="474F5894" w:rsidR="006C6FAD" w:rsidRDefault="006C6FAD" w:rsidP="00D34DE9">
      <w:pPr>
        <w:spacing w:line="480" w:lineRule="auto"/>
        <w:jc w:val="both"/>
        <w:rPr>
          <w:rFonts w:ascii="Times New Roman" w:eastAsia="Times New Roman" w:hAnsi="Times New Roman"/>
          <w:color w:val="222222"/>
          <w:shd w:val="clear" w:color="auto" w:fill="FFFFFF"/>
        </w:rPr>
      </w:pPr>
      <w:proofErr w:type="spellStart"/>
      <w:r w:rsidRPr="00AB2DAF">
        <w:rPr>
          <w:rFonts w:ascii="Times New Roman" w:eastAsia="Times New Roman" w:hAnsi="Times New Roman"/>
          <w:color w:val="222222"/>
          <w:shd w:val="clear" w:color="auto" w:fill="FFFFFF"/>
        </w:rPr>
        <w:t>Kindsvater</w:t>
      </w:r>
      <w:proofErr w:type="spellEnd"/>
      <w:r w:rsidRPr="00AB2DAF">
        <w:rPr>
          <w:rFonts w:ascii="Times New Roman" w:eastAsia="Times New Roman" w:hAnsi="Times New Roman"/>
          <w:color w:val="222222"/>
          <w:shd w:val="clear" w:color="auto" w:fill="FFFFFF"/>
        </w:rPr>
        <w:t>,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382A6620"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A92201">
        <w:rPr>
          <w:rFonts w:ascii="Times New Roman" w:hAnsi="Times New Roman" w:cs="Times New Roman"/>
          <w:bCs/>
        </w:rPr>
        <w:t xml:space="preserve"> Larger body size is predicted to be advantageous in almost all cases, even when</w:t>
      </w:r>
      <w:r w:rsidR="00026410">
        <w:rPr>
          <w:rFonts w:ascii="Times New Roman" w:hAnsi="Times New Roman" w:cs="Times New Roman"/>
          <w:bCs/>
        </w:rPr>
        <w:t xml:space="preserve"> increased</w:t>
      </w:r>
      <w:r w:rsidR="00A92201">
        <w:rPr>
          <w:rFonts w:ascii="Times New Roman" w:hAnsi="Times New Roman" w:cs="Times New Roman"/>
          <w:bCs/>
        </w:rPr>
        <w:t xml:space="preserve"> temperature incur</w:t>
      </w:r>
      <w:r w:rsidR="00026410">
        <w:rPr>
          <w:rFonts w:ascii="Times New Roman" w:hAnsi="Times New Roman" w:cs="Times New Roman"/>
          <w:bCs/>
        </w:rPr>
        <w:t>s</w:t>
      </w:r>
      <w:r w:rsidR="00A92201">
        <w:rPr>
          <w:rFonts w:ascii="Times New Roman" w:hAnsi="Times New Roman" w:cs="Times New Roman"/>
          <w:bCs/>
        </w:rPr>
        <w:t xml:space="preserve"> high metabolic costs. Seasonality also favors larger body sizes so larger individuals can consume more food in the high-nutrient season.</w:t>
      </w:r>
      <w:r w:rsidR="00220500">
        <w:rPr>
          <w:rFonts w:ascii="Times New Roman" w:hAnsi="Times New Roman" w:cs="Times New Roman"/>
          <w:bCs/>
        </w:rPr>
        <w:t xml:space="preserve"> </w:t>
      </w:r>
      <w:r w:rsidR="00026410">
        <w:rPr>
          <w:rFonts w:ascii="Times New Roman" w:hAnsi="Times New Roman" w:cs="Times New Roman"/>
          <w:bCs/>
        </w:rPr>
        <w:t>We predict that rates of m</w:t>
      </w:r>
      <w:r w:rsidR="00220500">
        <w:rPr>
          <w:rFonts w:ascii="Times New Roman" w:hAnsi="Times New Roman" w:cs="Times New Roman"/>
          <w:bCs/>
        </w:rPr>
        <w:t xml:space="preserve">aturation rates </w:t>
      </w:r>
      <w:r w:rsidR="00026410">
        <w:rPr>
          <w:rFonts w:ascii="Times New Roman" w:hAnsi="Times New Roman" w:cs="Times New Roman"/>
          <w:bCs/>
        </w:rPr>
        <w:t xml:space="preserve">will </w:t>
      </w:r>
      <w:r w:rsidR="00220500">
        <w:rPr>
          <w:rFonts w:ascii="Times New Roman" w:hAnsi="Times New Roman" w:cs="Times New Roman"/>
          <w:bCs/>
        </w:rPr>
        <w:t xml:space="preserve">not vary with temperature, although mortality rates, and to a lesser extent, the allometry of reproduction and body length, </w:t>
      </w:r>
      <w:r w:rsidR="00E269F5">
        <w:rPr>
          <w:rFonts w:ascii="Times New Roman" w:hAnsi="Times New Roman" w:cs="Times New Roman"/>
          <w:bCs/>
        </w:rPr>
        <w:t>can</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77777777" w:rsidR="009E4F8F" w:rsidRDefault="009E4F8F" w:rsidP="00D34DE9">
      <w:pPr>
        <w:spacing w:line="480" w:lineRule="auto"/>
        <w:jc w:val="both"/>
        <w:rPr>
          <w:rFonts w:ascii="Times New Roman" w:hAnsi="Times New Roman" w:cs="Times New Roman"/>
          <w:b/>
        </w:rPr>
      </w:pP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t>Introduction</w:t>
      </w:r>
    </w:p>
    <w:p w14:paraId="593F146E" w14:textId="6886CFDD"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612107" w:rsidRPr="00B36EED">
        <w:rPr>
          <w:rFonts w:ascii="Times New Roman" w:hAnsi="Times New Roman" w:cs="Times New Roman"/>
        </w:rPr>
        <w:t xml:space="preserve"> (Stearns 1992; </w:t>
      </w:r>
      <w:proofErr w:type="spellStart"/>
      <w:r w:rsidR="00612107" w:rsidRPr="00B36EED">
        <w:rPr>
          <w:rFonts w:ascii="Times New Roman" w:hAnsi="Times New Roman" w:cs="Times New Roman"/>
        </w:rPr>
        <w:t>Roff</w:t>
      </w:r>
      <w:proofErr w:type="spellEnd"/>
      <w:r w:rsidR="00612107" w:rsidRPr="00B36EED">
        <w:rPr>
          <w:rFonts w:ascii="Times New Roman" w:hAnsi="Times New Roman" w:cs="Times New Roman"/>
        </w:rPr>
        <w:t xml:space="preserve"> 1992)</w:t>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the allocation of resources to growth and reproduction (</w:t>
      </w:r>
      <w:commentRangeStart w:id="1"/>
      <w:proofErr w:type="spellStart"/>
      <w:r w:rsidR="006A6149" w:rsidRPr="00B36EED">
        <w:rPr>
          <w:rFonts w:ascii="Times New Roman" w:hAnsi="Times New Roman" w:cs="Times New Roman"/>
        </w:rPr>
        <w:t>Gadgil</w:t>
      </w:r>
      <w:proofErr w:type="spellEnd"/>
      <w:r w:rsidR="006A6149" w:rsidRPr="00B36EED">
        <w:rPr>
          <w:rFonts w:ascii="Times New Roman" w:hAnsi="Times New Roman" w:cs="Times New Roman"/>
        </w:rPr>
        <w:t xml:space="preserve"> and Bossert 1970</w:t>
      </w:r>
      <w:commentRangeEnd w:id="1"/>
      <w:r w:rsidR="0091733C">
        <w:rPr>
          <w:rStyle w:val="CommentReference"/>
        </w:rPr>
        <w:commentReference w:id="1"/>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such as </w:t>
      </w:r>
      <w:r w:rsidR="00C57713" w:rsidRPr="00B36EED">
        <w:rPr>
          <w:rFonts w:ascii="Times New Roman" w:hAnsi="Times New Roman" w:cs="Times New Roman"/>
        </w:rPr>
        <w:t>the average population growth rate over long time scales</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3D5C63">
        <w:rPr>
          <w:rFonts w:ascii="Times New Roman" w:hAnsi="Times New Roman" w:cs="Times New Roman"/>
        </w:rPr>
        <w:t xml:space="preserve">; </w:t>
      </w:r>
      <w:r w:rsidR="008C18C8">
        <w:rPr>
          <w:rFonts w:ascii="Times New Roman" w:hAnsi="Times New Roman" w:cs="Times New Roman"/>
        </w:rPr>
        <w:t>Jorgensen et a</w:t>
      </w:r>
      <w:r w:rsidR="00EB3C91">
        <w:rPr>
          <w:rFonts w:ascii="Times New Roman" w:hAnsi="Times New Roman" w:cs="Times New Roman"/>
        </w:rPr>
        <w:t xml:space="preserve">l. </w:t>
      </w:r>
      <w:r w:rsidR="008C18C8">
        <w:rPr>
          <w:rFonts w:ascii="Times New Roman" w:hAnsi="Times New Roman" w:cs="Times New Roman"/>
        </w:rPr>
        <w:t>2016)</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0F2EF7">
        <w:rPr>
          <w:rFonts w:ascii="Times New Roman" w:hAnsi="Times New Roman" w:cs="Times New Roman"/>
        </w:rPr>
        <w:t>; Clarke and Johnston 1999; Brown 2004</w:t>
      </w:r>
      <w:r w:rsidR="00250A94" w:rsidRPr="00B36EED">
        <w:rPr>
          <w:rFonts w:ascii="Times New Roman" w:hAnsi="Times New Roman" w:cs="Times New Roman"/>
        </w:rPr>
        <w:t>)</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proofErr w:type="spellStart"/>
      <w:r w:rsidR="00C575B0" w:rsidRPr="00B36EED">
        <w:rPr>
          <w:rFonts w:ascii="Times New Roman" w:hAnsi="Times New Roman" w:cs="Times New Roman"/>
        </w:rPr>
        <w:t>Winemiller</w:t>
      </w:r>
      <w:proofErr w:type="spellEnd"/>
      <w:r w:rsidR="00C575B0" w:rsidRPr="00B36EED">
        <w:rPr>
          <w:rFonts w:ascii="Times New Roman" w:hAnsi="Times New Roman" w:cs="Times New Roman"/>
        </w:rPr>
        <w:t xml:space="preserve">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44B904B1"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to infer the trajectories of understudied populations. This idea has roots in fundamental ecological theory (</w:t>
      </w:r>
      <w:proofErr w:type="spellStart"/>
      <w:r w:rsidRPr="00B36EED">
        <w:rPr>
          <w:rFonts w:ascii="Times New Roman" w:hAnsi="Times New Roman" w:cs="Times New Roman"/>
        </w:rPr>
        <w:t>Charnov</w:t>
      </w:r>
      <w:proofErr w:type="spellEnd"/>
      <w:r w:rsidRPr="00B36EED">
        <w:rPr>
          <w:rFonts w:ascii="Times New Roman" w:hAnsi="Times New Roman" w:cs="Times New Roman"/>
        </w:rPr>
        <w:t xml:space="preserve"> and Krebs 1974, Southwood 1977) but the search for “rules” for predicting ecological assemblages based on functional traits continues </w:t>
      </w:r>
      <w:r w:rsidRPr="00B36EED">
        <w:rPr>
          <w:rFonts w:ascii="Times New Roman" w:hAnsi="Times New Roman" w:cs="Times New Roman"/>
        </w:rPr>
        <w:lastRenderedPageBreak/>
        <w:t xml:space="preserve">(Ferraro 2013, </w:t>
      </w:r>
      <w:proofErr w:type="spellStart"/>
      <w:r w:rsidRPr="00B36EED">
        <w:rPr>
          <w:rFonts w:ascii="Times New Roman" w:hAnsi="Times New Roman" w:cs="Times New Roman"/>
        </w:rPr>
        <w:t>Winemiller</w:t>
      </w:r>
      <w:proofErr w:type="spellEnd"/>
      <w:r w:rsidRPr="00B36EED">
        <w:rPr>
          <w:rFonts w:ascii="Times New Roman" w:hAnsi="Times New Roman" w:cs="Times New Roman"/>
        </w:rPr>
        <w:t xml:space="preserve"> et al. 2015).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proofErr w:type="spellStart"/>
      <w:r w:rsidRPr="00B36EED">
        <w:rPr>
          <w:rFonts w:ascii="Times New Roman" w:hAnsi="Times New Roman" w:cs="Times New Roman"/>
        </w:rPr>
        <w:t>Gilloly</w:t>
      </w:r>
      <w:proofErr w:type="spellEnd"/>
      <w:r w:rsidRPr="00B36EED">
        <w:rPr>
          <w:rFonts w:ascii="Times New Roman" w:hAnsi="Times New Roman" w:cs="Times New Roman"/>
        </w:rPr>
        <w:t xml:space="preserve"> et al. 2001, Kingsolver and Huey 2008). </w:t>
      </w:r>
      <w:r>
        <w:rPr>
          <w:rFonts w:ascii="Times New Roman" w:hAnsi="Times New Roman" w:cs="Times New Roman"/>
        </w:rPr>
        <w:t xml:space="preserve">However, whether increasing temperatures will lead to a decrease in body size is currently debated (Neubauer and Andersen 2019). The outcome likely depends on simultaneous changes in productivity and predator abundance, but these processes are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08995E95" w:rsidR="00E05218" w:rsidRPr="00B36EED" w:rsidRDefault="00026410" w:rsidP="00D34DE9">
      <w:pPr>
        <w:spacing w:line="480" w:lineRule="auto"/>
        <w:jc w:val="both"/>
        <w:rPr>
          <w:rFonts w:ascii="Times New Roman" w:hAnsi="Times New Roman" w:cs="Times New Roman"/>
        </w:rPr>
      </w:pPr>
      <w:r>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commentRangeStart w:id="2"/>
      <w:proofErr w:type="spellStart"/>
      <w:r w:rsidR="00E05218" w:rsidRPr="00B36EED">
        <w:rPr>
          <w:rFonts w:ascii="Times New Roman" w:hAnsi="Times New Roman" w:cs="Times New Roman"/>
        </w:rPr>
        <w:t>Tr</w:t>
      </w:r>
      <w:commentRangeEnd w:id="2"/>
      <w:r w:rsidR="00E3198C">
        <w:rPr>
          <w:rStyle w:val="CommentReference"/>
        </w:rPr>
        <w:commentReference w:id="2"/>
      </w:r>
      <w:r w:rsidR="00E05218" w:rsidRPr="00B36EED">
        <w:rPr>
          <w:rFonts w:ascii="Times New Roman" w:hAnsi="Times New Roman" w:cs="Times New Roman"/>
        </w:rPr>
        <w:t>ebilco</w:t>
      </w:r>
      <w:proofErr w:type="spellEnd"/>
      <w:r w:rsidR="00E05218" w:rsidRPr="00B36EED">
        <w:rPr>
          <w:rFonts w:ascii="Times New Roman" w:hAnsi="Times New Roman" w:cs="Times New Roman"/>
        </w:rPr>
        <w:t xml:space="preserve"> et al. 2013,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These predictable relationships between individual size, abundance, and biomass in aquatic ecosystems are known as size spectra (Sheldon et al. 1977, Andersen 2019). In a community size spectrum, energy flow between trophic levels</w:t>
      </w:r>
      <w:r>
        <w:rPr>
          <w:rFonts w:ascii="Times New Roman" w:hAnsi="Times New Roman" w:cs="Times New Roman"/>
        </w:rPr>
        <w:t xml:space="preserve"> </w:t>
      </w:r>
      <w:proofErr w:type="gramStart"/>
      <w:r>
        <w:rPr>
          <w:rFonts w:ascii="Times New Roman" w:hAnsi="Times New Roman" w:cs="Times New Roman"/>
        </w:rPr>
        <w:t xml:space="preserve">and </w:t>
      </w:r>
      <w:r w:rsidR="00E05218" w:rsidRPr="00B36EED">
        <w:rPr>
          <w:rFonts w:ascii="Times New Roman" w:hAnsi="Times New Roman" w:cs="Times New Roman"/>
        </w:rPr>
        <w:t xml:space="preserve"> consumption</w:t>
      </w:r>
      <w:proofErr w:type="gramEnd"/>
      <w:r w:rsidR="00E05218" w:rsidRPr="00B36EED">
        <w:rPr>
          <w:rFonts w:ascii="Times New Roman" w:hAnsi="Times New Roman" w:cs="Times New Roman"/>
        </w:rPr>
        <w:t xml:space="preserve"> and predation rates</w:t>
      </w:r>
      <w:r>
        <w:rPr>
          <w:rFonts w:ascii="Times New Roman" w:hAnsi="Times New Roman" w:cs="Times New Roman"/>
        </w:rPr>
        <w:t xml:space="preserve"> are</w:t>
      </w:r>
      <w:r w:rsidR="00E05218" w:rsidRPr="00B36EED">
        <w:rPr>
          <w:rFonts w:ascii="Times New Roman" w:hAnsi="Times New Roman" w:cs="Times New Roman"/>
        </w:rPr>
        <w:t xml:space="preserve"> characterized </w:t>
      </w:r>
      <w:r>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proofErr w:type="spellStart"/>
      <w:r w:rsidR="00E05218" w:rsidRPr="00B36EED">
        <w:rPr>
          <w:rFonts w:ascii="Times New Roman" w:hAnsi="Times New Roman" w:cs="Times New Roman"/>
        </w:rPr>
        <w:t>Sprules</w:t>
      </w:r>
      <w:proofErr w:type="spellEnd"/>
      <w:r w:rsidR="00E05218" w:rsidRPr="00B36EED">
        <w:rPr>
          <w:rFonts w:ascii="Times New Roman" w:hAnsi="Times New Roman" w:cs="Times New Roman"/>
        </w:rPr>
        <w:t xml:space="preserve"> and Barth 2016, Andersen et al. 2015).</w:t>
      </w:r>
    </w:p>
    <w:p w14:paraId="1E83C0D8" w14:textId="77777777" w:rsidR="00E84689" w:rsidRDefault="00E84689" w:rsidP="00D34DE9">
      <w:pPr>
        <w:spacing w:line="480" w:lineRule="auto"/>
        <w:jc w:val="both"/>
        <w:rPr>
          <w:rFonts w:ascii="Times New Roman" w:hAnsi="Times New Roman" w:cs="Times New Roman"/>
        </w:rPr>
      </w:pPr>
    </w:p>
    <w:p w14:paraId="70AE34FD" w14:textId="23DB53BF"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 xml:space="preserve">n </w:t>
      </w:r>
      <w:r w:rsidR="00FC6A1E">
        <w:rPr>
          <w:rFonts w:ascii="Times New Roman" w:hAnsi="Times New Roman" w:cs="Times New Roman"/>
        </w:rPr>
        <w:lastRenderedPageBreak/>
        <w:t>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live 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1988, Houston and McNamara 199</w:t>
      </w:r>
      <w:r w:rsidR="00CE17E9" w:rsidRPr="00B36EED">
        <w:rPr>
          <w:rFonts w:ascii="Times New Roman" w:hAnsi="Times New Roman" w:cs="Times New Roman"/>
        </w:rPr>
        <w:t>9</w:t>
      </w:r>
      <w:r w:rsidR="00F13F30">
        <w:rPr>
          <w:rFonts w:ascii="Times New Roman" w:hAnsi="Times New Roman" w:cs="Times New Roman"/>
        </w:rPr>
        <w:t xml:space="preserve">, Clark and </w:t>
      </w:r>
      <w:proofErr w:type="spellStart"/>
      <w:r w:rsidR="00F13F30">
        <w:rPr>
          <w:rFonts w:ascii="Times New Roman" w:hAnsi="Times New Roman" w:cs="Times New Roman"/>
        </w:rPr>
        <w:t>Mangel</w:t>
      </w:r>
      <w:proofErr w:type="spellEnd"/>
      <w:r w:rsidR="00F13F30">
        <w:rPr>
          <w:rFonts w:ascii="Times New Roman" w:hAnsi="Times New Roman" w:cs="Times New Roman"/>
        </w:rPr>
        <w:t xml:space="preserve"> 2000</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20B96D17"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commentRangeStart w:id="3"/>
      <w:r w:rsidR="003507CC" w:rsidRPr="00B36EED">
        <w:rPr>
          <w:rFonts w:ascii="Times New Roman" w:hAnsi="Times New Roman" w:cs="Times New Roman"/>
        </w:rPr>
        <w:t>.</w:t>
      </w:r>
      <w:commentRangeEnd w:id="3"/>
      <w:r w:rsidR="00230307">
        <w:rPr>
          <w:rStyle w:val="CommentReference"/>
        </w:rPr>
        <w:commentReference w:id="3"/>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63046C0B"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lastRenderedPageBreak/>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5"/>
      <w:r w:rsidR="00F731C3" w:rsidRPr="00B36EED">
        <w:rPr>
          <w:rFonts w:ascii="Times New Roman" w:hAnsi="Times New Roman" w:cs="Times New Roman"/>
        </w:rPr>
        <w:t>For example, some studies of anchovy and sardine diets have found 30% of their stomach contents are conspecific eggs</w:t>
      </w:r>
      <w:commentRangeEnd w:id="5"/>
      <w:r w:rsidR="00F731C3" w:rsidRPr="00B36EED">
        <w:rPr>
          <w:rStyle w:val="CommentReference"/>
          <w:rFonts w:ascii="Times New Roman" w:hAnsi="Times New Roman" w:cs="Times New Roman"/>
          <w:sz w:val="24"/>
          <w:szCs w:val="24"/>
        </w:rPr>
        <w:commentReference w:id="5"/>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5BF7EA3E" w14:textId="3533D6EC" w:rsidR="002A4F2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D55E89">
        <w:rPr>
          <w:rFonts w:ascii="Times New Roman" w:hAnsi="Times New Roman" w:cs="Times New Roman"/>
        </w:rPr>
        <w:t>six</w:t>
      </w:r>
      <w:r w:rsidR="002F46B5">
        <w:rPr>
          <w:rFonts w:ascii="Times New Roman" w:hAnsi="Times New Roman" w:cs="Times New Roman"/>
        </w:rPr>
        <w:t xml:space="preserve"> market tuna</w:t>
      </w:r>
      <w:r w:rsidR="00D55E89">
        <w:rPr>
          <w:rFonts w:ascii="Times New Roman" w:hAnsi="Times New Roman" w:cs="Times New Roman"/>
        </w:rPr>
        <w:t>s</w:t>
      </w:r>
      <w:r w:rsidR="00B13263">
        <w:rPr>
          <w:rFonts w:ascii="Times New Roman" w:hAnsi="Times New Roman" w:cs="Times New Roman"/>
        </w:rPr>
        <w:t xml:space="preserve"> (</w:t>
      </w:r>
      <w:proofErr w:type="spellStart"/>
      <w:r w:rsidR="00B13263">
        <w:rPr>
          <w:rFonts w:ascii="Times New Roman" w:hAnsi="Times New Roman" w:cs="Times New Roman"/>
          <w:i/>
          <w:iCs/>
        </w:rPr>
        <w:t>Thunnus</w:t>
      </w:r>
      <w:proofErr w:type="spellEnd"/>
      <w:r w:rsidR="00B13263">
        <w:rPr>
          <w:rFonts w:ascii="Times New Roman" w:hAnsi="Times New Roman" w:cs="Times New Roman"/>
          <w:i/>
          <w:iCs/>
        </w:rPr>
        <w:t xml:space="preserve"> spp</w:t>
      </w:r>
      <w:r w:rsidR="00D55E89">
        <w:rPr>
          <w:rFonts w:ascii="Times New Roman" w:hAnsi="Times New Roman" w:cs="Times New Roman"/>
          <w:i/>
          <w:iCs/>
        </w:rPr>
        <w:t>.</w:t>
      </w:r>
      <w:r w:rsidR="002A4F2D">
        <w:rPr>
          <w:rFonts w:ascii="Times New Roman" w:hAnsi="Times New Roman" w:cs="Times New Roman"/>
        </w:rPr>
        <w:t xml:space="preserve"> </w:t>
      </w:r>
      <w:proofErr w:type="spellStart"/>
      <w:r w:rsidR="002A4F2D">
        <w:rPr>
          <w:rFonts w:ascii="Times New Roman" w:hAnsi="Times New Roman" w:cs="Times New Roman"/>
        </w:rPr>
        <w:t>Horswill</w:t>
      </w:r>
      <w:proofErr w:type="spellEnd"/>
      <w:r w:rsidR="002A4F2D">
        <w:rPr>
          <w:rFonts w:ascii="Times New Roman" w:hAnsi="Times New Roman" w:cs="Times New Roman"/>
        </w:rPr>
        <w:t xml:space="preserve"> et al. 2019), </w:t>
      </w:r>
      <w:r w:rsidR="002A4F2D">
        <w:rPr>
          <w:rFonts w:ascii="Times New Roman" w:hAnsi="Times New Roman" w:cs="Times New Roman"/>
        </w:rPr>
        <w:t>so we used parameters derived the physiological ecology of tunas to in our model of metabolic processes.</w:t>
      </w:r>
      <w:r w:rsidR="002A4F2D">
        <w:rPr>
          <w:rFonts w:ascii="Times New Roman" w:hAnsi="Times New Roman" w:cs="Times New Roman"/>
        </w:rPr>
        <w:t xml:space="preserve"> </w:t>
      </w:r>
    </w:p>
    <w:p w14:paraId="140E5411" w14:textId="77777777" w:rsidR="002A4F2D" w:rsidRDefault="002A4F2D" w:rsidP="00D34DE9">
      <w:pPr>
        <w:spacing w:line="480" w:lineRule="auto"/>
        <w:jc w:val="both"/>
        <w:rPr>
          <w:rFonts w:ascii="Times New Roman" w:hAnsi="Times New Roman" w:cs="Times New Roman"/>
        </w:rPr>
      </w:pPr>
    </w:p>
    <w:p w14:paraId="644778AB" w14:textId="3C988C8D" w:rsidR="0096790D" w:rsidRDefault="002A4F2D" w:rsidP="00D34DE9">
      <w:pPr>
        <w:spacing w:line="480" w:lineRule="auto"/>
        <w:jc w:val="both"/>
        <w:rPr>
          <w:rFonts w:ascii="Times New Roman" w:hAnsi="Times New Roman" w:cs="Times New Roman"/>
        </w:rPr>
      </w:pPr>
      <w:r>
        <w:rPr>
          <w:rFonts w:ascii="Times New Roman" w:hAnsi="Times New Roman" w:cs="Times New Roman"/>
        </w:rPr>
        <w:t xml:space="preserve">The market tunas vary in body size, but also in growth rates, maturation, spawning frequency and duration of the spawning season, as well as batch fecundity. These tunas </w:t>
      </w:r>
      <w:r w:rsidR="00990081">
        <w:rPr>
          <w:rFonts w:ascii="Times New Roman" w:hAnsi="Times New Roman" w:cs="Times New Roman"/>
        </w:rPr>
        <w:t xml:space="preserve">display unexpected </w:t>
      </w:r>
      <w:r w:rsidR="00990081">
        <w:rPr>
          <w:rFonts w:ascii="Times New Roman" w:hAnsi="Times New Roman" w:cs="Times New Roman"/>
        </w:rPr>
        <w:lastRenderedPageBreak/>
        <w:t>variability in</w:t>
      </w:r>
      <w:r>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301D74" w:rsidRPr="00301D74">
        <w:rPr>
          <w:rFonts w:ascii="Times New Roman" w:hAnsi="Times New Roman" w:cs="Times New Roman"/>
          <w:i/>
          <w:iCs/>
        </w:rPr>
        <w:t>T</w:t>
      </w:r>
      <w:r w:rsidR="00301D74">
        <w:rPr>
          <w:rFonts w:ascii="Times New Roman" w:hAnsi="Times New Roman" w:cs="Times New Roman"/>
          <w:i/>
          <w:iCs/>
        </w:rPr>
        <w:t>.</w:t>
      </w:r>
      <w:proofErr w:type="spellStart"/>
      <w:r w:rsidR="00301D74">
        <w:rPr>
          <w:rFonts w:ascii="Times New Roman" w:hAnsi="Times New Roman" w:cs="Times New Roman"/>
          <w:i/>
          <w:iCs/>
        </w:rPr>
        <w:t xml:space="preserve"> orientalis</w:t>
      </w:r>
      <w:proofErr w:type="spellEnd"/>
      <w:r w:rsidR="00301D74">
        <w:rPr>
          <w:rFonts w:ascii="Times New Roman" w:hAnsi="Times New Roman" w:cs="Times New Roman"/>
        </w:rPr>
        <w:t xml:space="preserve">,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301D74" w:rsidRPr="00301D74">
        <w:rPr>
          <w:rFonts w:ascii="Times New Roman" w:hAnsi="Times New Roman" w:cs="Times New Roman"/>
          <w:i/>
          <w:iCs/>
        </w:rPr>
        <w:t>T.</w:t>
      </w:r>
      <w:r w:rsidR="00301D74">
        <w:rPr>
          <w:rFonts w:ascii="Times New Roman" w:hAnsi="Times New Roman" w:cs="Times New Roman"/>
        </w:rPr>
        <w:t xml:space="preserve"> </w:t>
      </w:r>
      <w:proofErr w:type="spellStart"/>
      <w:proofErr w:type="gramStart"/>
      <w:r w:rsidR="00301D74" w:rsidRPr="00301D74">
        <w:rPr>
          <w:rFonts w:ascii="Times New Roman" w:hAnsi="Times New Roman" w:cs="Times New Roman"/>
          <w:i/>
          <w:iCs/>
        </w:rPr>
        <w:t>maccoyii</w:t>
      </w:r>
      <w:proofErr w:type="spellEnd"/>
      <w:r w:rsidR="00301D74">
        <w:rPr>
          <w:rFonts w:ascii="Times New Roman" w:hAnsi="Times New Roman" w:cs="Times New Roman"/>
        </w:rPr>
        <w:t xml:space="preserve"> ,</w:t>
      </w:r>
      <w:proofErr w:type="gramEnd"/>
      <w:r w:rsidR="006215D3">
        <w:rPr>
          <w:rFonts w:ascii="Times New Roman" w:hAnsi="Times New Roman" w:cs="Times New Roman"/>
        </w:rPr>
        <w:t xml:space="preserve"> </w:t>
      </w:r>
      <w:r w:rsidR="00990081">
        <w:rPr>
          <w:rFonts w:ascii="Times New Roman" w:hAnsi="Times New Roman" w:cs="Times New Roman"/>
        </w:rPr>
        <w:t xml:space="preserve">Southern </w:t>
      </w:r>
      <w:r w:rsidR="000815BA">
        <w:rPr>
          <w:rFonts w:ascii="Times New Roman" w:hAnsi="Times New Roman" w:cs="Times New Roman"/>
        </w:rPr>
        <w:t>bluefin</w:t>
      </w:r>
      <w:r w:rsidR="006215D3">
        <w:rPr>
          <w:rFonts w:ascii="Times New Roman" w:hAnsi="Times New Roman" w:cs="Times New Roman"/>
        </w:rPr>
        <w:t xml:space="preserve"> (which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6"/>
      <w:r w:rsidR="001F4028">
        <w:rPr>
          <w:rFonts w:ascii="Times New Roman" w:hAnsi="Times New Roman" w:cs="Times New Roman"/>
        </w:rPr>
        <w:t>waters</w:t>
      </w:r>
      <w:r w:rsidR="00955BA5">
        <w:rPr>
          <w:rFonts w:ascii="Times New Roman" w:hAnsi="Times New Roman" w:cs="Times New Roman"/>
        </w:rPr>
        <w:t xml:space="preserve"> for a significant portion of each year (</w:t>
      </w:r>
      <w:proofErr w:type="spellStart"/>
      <w:r w:rsidR="00955BA5">
        <w:rPr>
          <w:rFonts w:ascii="Times New Roman" w:hAnsi="Times New Roman" w:cs="Times New Roman"/>
        </w:rPr>
        <w:t>Horswill</w:t>
      </w:r>
      <w:proofErr w:type="spellEnd"/>
      <w:r w:rsidR="00955BA5">
        <w:rPr>
          <w:rFonts w:ascii="Times New Roman" w:hAnsi="Times New Roman" w:cs="Times New Roman"/>
        </w:rPr>
        <w:t xml:space="preserve"> et al. 2019)</w:t>
      </w:r>
      <w:r w:rsidR="00990081">
        <w:rPr>
          <w:rFonts w:ascii="Times New Roman" w:hAnsi="Times New Roman" w:cs="Times New Roman"/>
        </w:rPr>
        <w:t>.</w:t>
      </w:r>
      <w:r w:rsidR="006215D3">
        <w:rPr>
          <w:rFonts w:ascii="Times New Roman" w:hAnsi="Times New Roman" w:cs="Times New Roman"/>
        </w:rPr>
        <w:t xml:space="preserve"> </w:t>
      </w:r>
      <w:commentRangeEnd w:id="6"/>
      <w:r w:rsidR="001F4028">
        <w:rPr>
          <w:rStyle w:val="CommentReference"/>
        </w:rPr>
        <w:commentReference w:id="6"/>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w:t>
      </w:r>
      <w:proofErr w:type="spellStart"/>
      <w:r w:rsidR="00207A68">
        <w:rPr>
          <w:rFonts w:ascii="Times New Roman" w:hAnsi="Times New Roman" w:cs="Times New Roman"/>
          <w:i/>
          <w:iCs/>
        </w:rPr>
        <w:t>albacares</w:t>
      </w:r>
      <w:proofErr w:type="spellEnd"/>
      <w:r w:rsidR="00207A68">
        <w:rPr>
          <w:rFonts w:ascii="Times New Roman" w:hAnsi="Times New Roman" w:cs="Times New Roman"/>
          <w:i/>
          <w:iCs/>
        </w:rPr>
        <w:t xml:space="preserve">,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w:t>
      </w:r>
      <w:proofErr w:type="spellStart"/>
      <w:r w:rsidR="003B4ECE">
        <w:rPr>
          <w:rFonts w:ascii="Times New Roman" w:hAnsi="Times New Roman" w:cs="Times New Roman"/>
          <w:i/>
          <w:iCs/>
        </w:rPr>
        <w:t>obesus</w:t>
      </w:r>
      <w:proofErr w:type="spellEnd"/>
      <w:r w:rsidR="003B4ECE">
        <w:rPr>
          <w:rFonts w:ascii="Times New Roman" w:hAnsi="Times New Roman" w:cs="Times New Roman"/>
          <w:i/>
          <w:iCs/>
        </w:rPr>
        <w:t xml:space="preserve">,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They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w:t>
      </w:r>
      <w:proofErr w:type="spellStart"/>
      <w:r w:rsidR="00FC7F24">
        <w:rPr>
          <w:rFonts w:ascii="Times New Roman" w:hAnsi="Times New Roman" w:cs="Times New Roman"/>
        </w:rPr>
        <w:t>Horswill</w:t>
      </w:r>
      <w:proofErr w:type="spellEnd"/>
      <w:r w:rsidR="00FC7F24">
        <w:rPr>
          <w:rFonts w:ascii="Times New Roman" w:hAnsi="Times New Roman" w:cs="Times New Roman"/>
        </w:rPr>
        <w:t xml:space="preserve"> et al. 2019)</w:t>
      </w:r>
      <w:r w:rsidR="003B4ECE">
        <w:rPr>
          <w:rFonts w:ascii="Times New Roman" w:hAnsi="Times New Roman" w:cs="Times New Roman"/>
        </w:rPr>
        <w:t xml:space="preserve">. These two species can reach comparable body sizes to bluefin tunas, although their lifespans are shorter. </w:t>
      </w:r>
      <w:r w:rsidR="00D01A87">
        <w:rPr>
          <w:rFonts w:ascii="Times New Roman" w:hAnsi="Times New Roman" w:cs="Times New Roman"/>
        </w:rPr>
        <w:t xml:space="preserve">These trait covariances strongly suggest that mortality rates, as well as how reproductive outputs are portioned out over the lifespan, vary among these species, but we cannot predict these patterns </w:t>
      </w:r>
      <w:r w:rsidR="00D01A87">
        <w:rPr>
          <w:rFonts w:ascii="Times New Roman" w:hAnsi="Times New Roman" w:cs="Times New Roman"/>
          <w:i/>
          <w:iCs/>
        </w:rPr>
        <w:t xml:space="preserve">a priori. </w:t>
      </w:r>
      <w:r w:rsidR="00D01A87">
        <w:rPr>
          <w:rFonts w:ascii="Times New Roman" w:hAnsi="Times New Roman" w:cs="Times New Roman"/>
        </w:rPr>
        <w:t>Here,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 xml:space="preserve">the response 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951210" w:rsidRPr="0074438F">
        <w:rPr>
          <w:rFonts w:ascii="Times New Roman" w:hAnsi="Times New Roman" w:cs="Times New Roman"/>
          <w:i/>
          <w:noProof/>
          <w:position w:val="-12"/>
        </w:rPr>
        <w:object w:dxaOrig="300" w:dyaOrig="400" w14:anchorId="02EF5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 style="width:13.95pt;height:19.8pt;mso-width-percent:0;mso-height-percent:0;mso-width-percent:0;mso-height-percent:0" o:ole="">
            <v:imagedata r:id="rId10" o:title=""/>
          </v:shape>
          <o:OLEObject Type="Embed" ProgID="Equation.DSMT4" ShapeID="_x0000_i1080" DrawAspect="Content" ObjectID="_1636205854" r:id="rId11"/>
        </w:object>
      </w:r>
      <w:r w:rsidRPr="00B36EED">
        <w:rPr>
          <w:rFonts w:ascii="Times New Roman" w:hAnsi="Times New Roman" w:cs="Times New Roman"/>
        </w:rPr>
        <w:t xml:space="preserve">and the spectrum exponent </w:t>
      </w:r>
      <w:r w:rsidR="00951210" w:rsidRPr="00895950">
        <w:rPr>
          <w:rFonts w:ascii="Times New Roman" w:hAnsi="Times New Roman" w:cs="Times New Roman"/>
          <w:noProof/>
          <w:position w:val="-6"/>
        </w:rPr>
        <w:object w:dxaOrig="220" w:dyaOrig="280" w14:anchorId="4ACA14D1">
          <v:shape id="_x0000_i1079" type="#_x0000_t75" alt="" style="width:10.8pt;height:13.95pt;mso-width-percent:0;mso-height-percent:0;mso-width-percent:0;mso-height-percent:0" o:ole="">
            <v:imagedata r:id="rId12" o:title=""/>
          </v:shape>
          <o:OLEObject Type="Embed" ProgID="Equation.DSMT4" ShapeID="_x0000_i1079" DrawAspect="Content" ObjectID="_1636205855" r:id="rId13"/>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lastRenderedPageBreak/>
        <w:tab/>
      </w:r>
      <w:r w:rsidR="00951210" w:rsidRPr="006F4977">
        <w:rPr>
          <w:noProof/>
          <w:position w:val="-12"/>
        </w:rPr>
        <w:object w:dxaOrig="1420" w:dyaOrig="400" w14:anchorId="138735BD">
          <v:shape id="_x0000_i1078" type="#_x0000_t75" alt="" style="width:1in;height:19.8pt;mso-width-percent:0;mso-height-percent:0;mso-width-percent:0;mso-height-percent:0" o:ole="">
            <v:imagedata r:id="rId14" o:title=""/>
          </v:shape>
          <o:OLEObject Type="Embed" ProgID="Equation.DSMT4" ShapeID="_x0000_i1078" DrawAspect="Content" ObjectID="_1636205856"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7"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7"/>
      <w:r w:rsidR="00F013C3" w:rsidRPr="00B36EED">
        <w:fldChar w:fldCharType="end"/>
      </w:r>
    </w:p>
    <w:p w14:paraId="5D71FB30" w14:textId="7AC2233D"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w:t>
      </w:r>
      <w:proofErr w:type="spellStart"/>
      <w:r w:rsidR="00D8263D" w:rsidRPr="00B36EED">
        <w:rPr>
          <w:rFonts w:ascii="Times New Roman" w:hAnsi="Times New Roman" w:cs="Times New Roman"/>
        </w:rPr>
        <w:t>Kiorboe</w:t>
      </w:r>
      <w:proofErr w:type="spellEnd"/>
      <w:r w:rsidR="00D8263D" w:rsidRPr="00B36EED">
        <w:rPr>
          <w:rFonts w:ascii="Times New Roman" w:hAnsi="Times New Roman" w:cs="Times New Roman"/>
        </w:rPr>
        <w:t xml:space="preserv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proofErr w:type="spellStart"/>
      <w:r w:rsidR="00D8263D" w:rsidRPr="00B36EED">
        <w:rPr>
          <w:rFonts w:ascii="Times New Roman" w:hAnsi="Times New Roman" w:cs="Times New Roman"/>
        </w:rPr>
        <w:t>Kjorboe</w:t>
      </w:r>
      <w:proofErr w:type="spellEnd"/>
      <w:r w:rsidR="00D8263D" w:rsidRPr="00B36EED">
        <w:rPr>
          <w:rFonts w:ascii="Times New Roman" w:hAnsi="Times New Roman" w:cs="Times New Roman"/>
        </w:rPr>
        <w:t xml:space="preserv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proofErr w:type="spellStart"/>
      <w:r w:rsidR="00865BC8" w:rsidRPr="00B36EED">
        <w:rPr>
          <w:rFonts w:ascii="Times New Roman" w:hAnsi="Times New Roman" w:cs="Times New Roman"/>
        </w:rPr>
        <w:t>Reum</w:t>
      </w:r>
      <w:proofErr w:type="spellEnd"/>
      <w:r w:rsidR="00865BC8" w:rsidRPr="00B36EED">
        <w:rPr>
          <w:rFonts w:ascii="Times New Roman" w:hAnsi="Times New Roman" w:cs="Times New Roman"/>
        </w:rPr>
        <w:t xml:space="preserve"> et al. 2018)</w:t>
      </w:r>
      <w:r w:rsidR="00C07123" w:rsidRPr="00B36EED">
        <w:rPr>
          <w:rFonts w:ascii="Times New Roman" w:hAnsi="Times New Roman" w:cs="Times New Roman"/>
        </w:rPr>
        <w:t>. This distribution describe</w:t>
      </w:r>
      <w:ins w:id="8"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9"/>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9"/>
      <w:r w:rsidR="00DA1A70">
        <w:rPr>
          <w:rStyle w:val="CommentReference"/>
        </w:rPr>
        <w:commentReference w:id="9"/>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951210"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4FB4852E">
          <v:shape id="_x0000_i1077" type="#_x0000_t75" alt="" style="width:99pt;height:22.05pt;mso-width-percent:0;mso-height-percent:0;mso-width-percent:0;mso-height-percent:0" o:ole="">
            <v:imagedata r:id="rId16" o:title=""/>
          </v:shape>
          <o:OLEObject Type="Embed" ProgID="Equation.DSMT4" ShapeID="_x0000_i1077" DrawAspect="Content" ObjectID="_1636205857" r:id="rId17"/>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10"/>
      <w:r w:rsidR="00740EFE">
        <w:rPr>
          <w:rFonts w:ascii="Times New Roman" w:hAnsi="Times New Roman" w:cs="Times New Roman"/>
          <w:noProof/>
        </w:rPr>
        <w:t>(2)</w:t>
      </w:r>
      <w:commentRangeEnd w:id="10"/>
      <w:r w:rsidR="00F9038C">
        <w:rPr>
          <w:rStyle w:val="CommentReference"/>
        </w:rPr>
        <w:commentReference w:id="10"/>
      </w:r>
    </w:p>
    <w:p w14:paraId="72DC6CA3" w14:textId="6C7388F9"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w:t>
      </w:r>
      <w:proofErr w:type="gramStart"/>
      <w:r w:rsidR="00740EFE">
        <w:rPr>
          <w:rFonts w:ascii="Times New Roman" w:hAnsi="Times New Roman" w:cs="Times New Roman"/>
        </w:rPr>
        <w:t>2</w:t>
      </w:r>
      <w:r>
        <w:rPr>
          <w:rFonts w:ascii="Times New Roman" w:hAnsi="Times New Roman" w:cs="Times New Roman"/>
        </w:rPr>
        <w:t xml:space="preserve">, </w:t>
      </w:r>
      <w:r w:rsidR="00740EFE">
        <w:rPr>
          <w:rFonts w:ascii="Times New Roman" w:hAnsi="Times New Roman" w:cs="Times New Roman"/>
        </w:rPr>
        <w:t xml:space="preserve"> </w:t>
      </w:r>
      <w:r>
        <w:rPr>
          <w:rFonts w:ascii="Times New Roman" w:hAnsi="Times New Roman" w:cs="Times New Roman"/>
        </w:rPr>
        <w:t>with</w:t>
      </w:r>
      <w:proofErr w:type="gramEnd"/>
      <w:r>
        <w:rPr>
          <w:rFonts w:ascii="Times New Roman" w:hAnsi="Times New Roman" w:cs="Times New Roman"/>
        </w:rPr>
        <w:t xml:space="preserve">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11"/>
      <w:commentRangeStart w:id="12"/>
      <w:r w:rsidR="00B201BF">
        <w:rPr>
          <w:rFonts w:ascii="Times New Roman" w:hAnsi="Times New Roman" w:cs="Times New Roman"/>
        </w:rPr>
        <w:t>individual</w:t>
      </w:r>
      <w:commentRangeEnd w:id="11"/>
      <w:r w:rsidR="00A733E0">
        <w:rPr>
          <w:rStyle w:val="CommentReference"/>
        </w:rPr>
        <w:commentReference w:id="11"/>
      </w:r>
      <w:commentRangeEnd w:id="12"/>
      <w:r w:rsidR="0013084F">
        <w:rPr>
          <w:rStyle w:val="CommentReference"/>
        </w:rPr>
        <w:commentReference w:id="12"/>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 (</w:t>
      </w:r>
      <w:r w:rsidR="00930ABB">
        <w:rPr>
          <w:rFonts w:ascii="Times New Roman" w:hAnsi="Times New Roman" w:cs="Times New Roman"/>
        </w:rPr>
        <w:t>Chapman et al. 2011)</w:t>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7BDE9322"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 (</w:t>
      </w:r>
      <w:proofErr w:type="spellStart"/>
      <w:r w:rsidR="00B36EED" w:rsidRPr="00B36EED">
        <w:rPr>
          <w:rFonts w:ascii="Times New Roman" w:hAnsi="Times New Roman" w:cs="Times New Roman"/>
        </w:rPr>
        <w:t>Gillooly</w:t>
      </w:r>
      <w:proofErr w:type="spellEnd"/>
      <w:r w:rsidR="00B36EED" w:rsidRPr="00B36EED">
        <w:rPr>
          <w:rFonts w:ascii="Times New Roman" w:hAnsi="Times New Roman" w:cs="Times New Roman"/>
        </w:rPr>
        <w:t xml:space="preserve"> et al 2001)</w:t>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951210" w:rsidRPr="00D1553E">
        <w:rPr>
          <w:rFonts w:ascii="Cambria Math" w:hAnsi="Cambria Math" w:cs="Times New Roman"/>
          <w:i/>
          <w:noProof/>
          <w:position w:val="-12"/>
        </w:rPr>
        <w:object w:dxaOrig="280" w:dyaOrig="380" w14:anchorId="69F77411">
          <v:shape id="_x0000_i1076" type="#_x0000_t75" alt="" style="width:13.95pt;height:18.9pt;mso-width-percent:0;mso-height-percent:0;mso-width-percent:0;mso-height-percent:0" o:ole="">
            <v:imagedata r:id="rId18" o:title=""/>
          </v:shape>
          <o:OLEObject Type="Embed" ProgID="Equation.DSMT4" ShapeID="_x0000_i1076" DrawAspect="Content" ObjectID="_1636205858" r:id="rId1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951210" w:rsidRPr="00D1553E">
        <w:rPr>
          <w:noProof/>
          <w:position w:val="-28"/>
        </w:rPr>
        <w:object w:dxaOrig="2800" w:dyaOrig="600" w14:anchorId="45297185">
          <v:shape id="_x0000_i1075" type="#_x0000_t75" alt="" style="width:140.85pt;height:30.15pt;mso-width-percent:0;mso-height-percent:0;mso-width-percent:0;mso-height-percent:0" o:ole="">
            <v:imagedata r:id="rId20" o:title=""/>
          </v:shape>
          <o:OLEObject Type="Embed" ProgID="Equation.DSMT4" ShapeID="_x0000_i1075" DrawAspect="Content" ObjectID="_1636205859" r:id="rId21"/>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t>Kitchell</w:t>
      </w:r>
      <w:proofErr w:type="spellEnd"/>
      <w:r>
        <w:t xml:space="preserve"> et al. 1978)</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3081E98D"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951210" w:rsidRPr="0091406C">
        <w:rPr>
          <w:noProof/>
          <w:position w:val="-16"/>
        </w:rPr>
        <w:object w:dxaOrig="360" w:dyaOrig="420" w14:anchorId="34764D06">
          <v:shape id="_x0000_i1074" type="#_x0000_t75" alt="" style="width:18pt;height:21.15pt;mso-width-percent:0;mso-height-percent:0;mso-width-percent:0;mso-height-percent:0" o:ole="">
            <v:imagedata r:id="rId22" o:title=""/>
          </v:shape>
          <o:OLEObject Type="Embed" ProgID="Equation.DSMT4" ShapeID="_x0000_i1074" DrawAspect="Content" ObjectID="_1636205860" r:id="rId23"/>
        </w:object>
      </w:r>
      <w:r w:rsidR="0091406C" w:rsidRPr="00B36EED">
        <w:t xml:space="preserve">,  a consumption coefficient </w:t>
      </w:r>
      <w:r w:rsidR="00951210" w:rsidRPr="0091406C">
        <w:rPr>
          <w:noProof/>
          <w:position w:val="-12"/>
        </w:rPr>
        <w:object w:dxaOrig="260" w:dyaOrig="380" w14:anchorId="14A4710D">
          <v:shape id="_x0000_i1073" type="#_x0000_t75" alt="" style="width:13.05pt;height:18.9pt;mso-width-percent:0;mso-height-percent:0;mso-width-percent:0;mso-height-percent:0" o:ole="">
            <v:imagedata r:id="rId24" o:title=""/>
          </v:shape>
          <o:OLEObject Type="Embed" ProgID="Equation.DSMT4" ShapeID="_x0000_i1073" DrawAspect="Content" ObjectID="_1636205861" r:id="rId25"/>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lastRenderedPageBreak/>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951210" w:rsidRPr="0091406C">
        <w:rPr>
          <w:noProof/>
          <w:position w:val="-12"/>
        </w:rPr>
        <w:object w:dxaOrig="260" w:dyaOrig="380" w14:anchorId="4A4B66E7">
          <v:shape id="_x0000_i1072" type="#_x0000_t75" alt="" style="width:13.05pt;height:18.9pt;mso-width-percent:0;mso-height-percent:0;mso-width-percent:0;mso-height-percent:0" o:ole="">
            <v:imagedata r:id="rId24" o:title=""/>
          </v:shape>
          <o:OLEObject Type="Embed" ProgID="Equation.DSMT4" ShapeID="_x0000_i1072" DrawAspect="Content" ObjectID="_1636205862" r:id="rId26"/>
        </w:object>
      </w:r>
      <w:r w:rsidR="00332A61">
        <w:rPr>
          <w:noProof/>
        </w:rPr>
        <w:t xml:space="preserve"> and </w:t>
      </w:r>
      <w:proofErr w:type="gramStart"/>
      <w:r w:rsidR="00332A61">
        <w:rPr>
          <w:i/>
          <w:noProof/>
        </w:rPr>
        <w:t xml:space="preserve">h </w:t>
      </w:r>
      <w:r w:rsidR="00332A61">
        <w:t xml:space="preserve"> are</w:t>
      </w:r>
      <w:proofErr w:type="gramEnd"/>
      <w:r w:rsidR="00332A61">
        <w:t xml:space="preserv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951210" w:rsidP="00CB3157">
      <w:pPr>
        <w:pStyle w:val="MTDisplayEquation"/>
        <w:spacing w:line="480" w:lineRule="auto"/>
        <w:jc w:val="right"/>
      </w:pPr>
      <w:r w:rsidRPr="0091406C">
        <w:rPr>
          <w:noProof/>
          <w:position w:val="-16"/>
        </w:rPr>
        <w:object w:dxaOrig="1700" w:dyaOrig="440" w14:anchorId="3E67FF26">
          <v:shape id="_x0000_i1071" type="#_x0000_t75" alt="" style="width:85.05pt;height:22.05pt;mso-width-percent:0;mso-height-percent:0;mso-width-percent:0;mso-height-percent:0" o:ole="">
            <v:imagedata r:id="rId27" o:title=""/>
          </v:shape>
          <o:OLEObject Type="Embed" ProgID="Equation.DSMT4" ShapeID="_x0000_i1071" DrawAspect="Content" ObjectID="_1636205863" r:id="rId28"/>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951210" w:rsidRPr="00B36EED">
        <w:rPr>
          <w:rFonts w:ascii="Times New Roman" w:hAnsi="Times New Roman" w:cs="Times New Roman"/>
          <w:noProof/>
          <w:position w:val="-12"/>
        </w:rPr>
        <w:object w:dxaOrig="260" w:dyaOrig="380" w14:anchorId="2F549E50">
          <v:shape id="_x0000_i1070" type="#_x0000_t75" alt="" style="width:13.05pt;height:18.9pt;mso-width-percent:0;mso-height-percent:0;mso-width-percent:0;mso-height-percent:0" o:ole="">
            <v:imagedata r:id="rId29" o:title=""/>
          </v:shape>
          <o:OLEObject Type="Embed" ProgID="Equation.DSMT4" ShapeID="_x0000_i1070" DrawAspect="Content" ObjectID="_1636205864" r:id="rId30"/>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951210" w:rsidRPr="00C74E92">
        <w:rPr>
          <w:rFonts w:ascii="Times New Roman" w:hAnsi="Times New Roman" w:cs="Times New Roman"/>
          <w:noProof/>
          <w:position w:val="-4"/>
        </w:rPr>
        <w:object w:dxaOrig="540" w:dyaOrig="240" w14:anchorId="2A0775CE">
          <v:shape id="_x0000_i1069" type="#_x0000_t75" alt="" style="width:27pt;height:12.15pt;mso-width-percent:0;mso-height-percent:0;mso-width-percent:0;mso-height-percent:0" o:ole="">
            <v:imagedata r:id="rId31" o:title=""/>
          </v:shape>
          <o:OLEObject Type="Embed" ProgID="Equation.DSMT4" ShapeID="_x0000_i1069" DrawAspect="Content" ObjectID="_1636205865" r:id="rId32"/>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66883FB1"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951210" w:rsidRPr="00A018A2">
        <w:rPr>
          <w:rFonts w:ascii="Times New Roman" w:hAnsi="Times New Roman" w:cs="Times New Roman"/>
          <w:noProof/>
          <w:position w:val="-12"/>
        </w:rPr>
        <w:object w:dxaOrig="280" w:dyaOrig="380" w14:anchorId="65C30188">
          <v:shape id="_x0000_i1068" type="#_x0000_t75" alt="" style="width:13.95pt;height:18.9pt;mso-width-percent:0;mso-height-percent:0;mso-width-percent:0;mso-height-percent:0" o:ole="">
            <v:imagedata r:id="rId33" o:title=""/>
          </v:shape>
          <o:OLEObject Type="Embed" ProgID="Equation.DSMT4" ShapeID="_x0000_i1068" DrawAspect="Content" ObjectID="_1636205866" r:id="rId34"/>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w:t>
      </w:r>
      <w:r w:rsidR="005F7188">
        <w:rPr>
          <w:rFonts w:ascii="Times New Roman" w:hAnsi="Times New Roman" w:cs="Times New Roman"/>
          <w:noProof/>
        </w:rPr>
        <w:lastRenderedPageBreak/>
        <w:t>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w:del w:id="13" w:author="Microsoft Office User" w:date="2019-11-11T06:32:00Z">
        <w:r w:rsidR="00951210" w:rsidRPr="00A018A2">
          <w:rPr>
            <w:rFonts w:ascii="Times New Roman" w:hAnsi="Times New Roman" w:cs="Times New Roman"/>
            <w:noProof/>
            <w:position w:val="-12"/>
          </w:rPr>
          <w:object w:dxaOrig="280" w:dyaOrig="380" w14:anchorId="316542FA">
            <v:shape id="_x0000_i1067" type="#_x0000_t75" alt="" style="width:13.95pt;height:18.9pt;mso-width-percent:0;mso-height-percent:0;mso-width-percent:0;mso-height-percent:0" o:ole="">
              <v:imagedata r:id="rId35" o:title=""/>
            </v:shape>
            <o:OLEObject Type="Embed" ProgID="Equation.DSMT4" ShapeID="_x0000_i1067" DrawAspect="Content" ObjectID="_1636205867" r:id="rId36"/>
          </w:object>
        </w:r>
      </w:del>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4BD05C2D"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Jorgensen and </w:t>
      </w:r>
      <w:proofErr w:type="spellStart"/>
      <w:r w:rsidR="00E351D8" w:rsidRPr="00B36EED">
        <w:rPr>
          <w:rFonts w:ascii="Times New Roman" w:hAnsi="Times New Roman" w:cs="Times New Roman"/>
        </w:rPr>
        <w:t>Fiksen</w:t>
      </w:r>
      <w:proofErr w:type="spellEnd"/>
      <w:r w:rsidR="00E351D8" w:rsidRPr="00B36EED">
        <w:rPr>
          <w:rFonts w:ascii="Times New Roman" w:hAnsi="Times New Roman" w:cs="Times New Roman"/>
        </w:rPr>
        <w:t xml:space="preserve">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proofErr w:type="spellStart"/>
      <w:r>
        <w:rPr>
          <w:rFonts w:ascii="Times New Roman" w:hAnsi="Times New Roman" w:cs="Times New Roman"/>
          <w:iCs/>
        </w:rPr>
        <w:t>Mangel</w:t>
      </w:r>
      <w:proofErr w:type="spellEnd"/>
      <w:r>
        <w:rPr>
          <w:rFonts w:ascii="Times New Roman" w:hAnsi="Times New Roman" w:cs="Times New Roman"/>
          <w:iCs/>
        </w:rPr>
        <w:t xml:space="preserve"> 2006) 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lastRenderedPageBreak/>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951210" w:rsidRPr="00B36EED">
        <w:rPr>
          <w:noProof/>
          <w:position w:val="-12"/>
        </w:rPr>
        <w:object w:dxaOrig="1380" w:dyaOrig="400" w14:anchorId="03B5ED4C">
          <v:shape id="_x0000_i1066" type="#_x0000_t75" alt="" style="width:68.85pt;height:21.15pt;mso-width-percent:0;mso-height-percent:0;mso-width-percent:0;mso-height-percent:0" o:ole="">
            <v:imagedata r:id="rId37" o:title=""/>
          </v:shape>
          <o:OLEObject Type="Embed" ProgID="Equation.DSMT4" ShapeID="_x0000_i1066" DrawAspect="Content" ObjectID="_1636205868" r:id="rId38"/>
        </w:object>
      </w:r>
      <w:r w:rsidRPr="00B36EED">
        <w:t xml:space="preserve"> </w:t>
      </w:r>
      <w:r w:rsidRPr="00B36EED">
        <w:tab/>
      </w:r>
      <w:r w:rsidR="009C0633">
        <w:t>(5)</w:t>
      </w:r>
    </w:p>
    <w:p w14:paraId="16C8A856" w14:textId="769015D2"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951210" w:rsidRPr="00BA2072">
        <w:rPr>
          <w:rFonts w:ascii="Times New Roman" w:hAnsi="Times New Roman" w:cs="Times New Roman"/>
          <w:noProof/>
          <w:position w:val="-12"/>
        </w:rPr>
        <w:object w:dxaOrig="720" w:dyaOrig="380" w14:anchorId="7C4A2A5D">
          <v:shape id="_x0000_i1065" type="#_x0000_t75" alt="" style="width:36pt;height:18.9pt;mso-width-percent:0;mso-height-percent:0;mso-width-percent:0;mso-height-percent:0" o:ole="">
            <v:imagedata r:id="rId39" o:title=""/>
          </v:shape>
          <o:OLEObject Type="Embed" ProgID="Equation.DSMT4" ShapeID="_x0000_i1065" DrawAspect="Content" ObjectID="_1636205869" r:id="rId40"/>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mass </w:t>
      </w:r>
      <w:r w:rsidR="00951210" w:rsidRPr="00B36EED">
        <w:rPr>
          <w:rFonts w:ascii="Times New Roman" w:hAnsi="Times New Roman" w:cs="Times New Roman"/>
          <w:noProof/>
          <w:position w:val="-12"/>
        </w:rPr>
        <w:object w:dxaOrig="1520" w:dyaOrig="380" w14:anchorId="507BAA23">
          <v:shape id="_x0000_i1064" type="#_x0000_t75" alt="" style="width:75.15pt;height:18.9pt;mso-width-percent:0;mso-height-percent:0;mso-width-percent:0;mso-height-percent:0" o:ole="">
            <v:imagedata r:id="rId41" o:title=""/>
          </v:shape>
          <o:OLEObject Type="Embed" ProgID="Equation.DSMT4" ShapeID="_x0000_i1064" DrawAspect="Content" ObjectID="_1636205870" r:id="rId42"/>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951210" w:rsidRPr="00B04BDC">
        <w:rPr>
          <w:noProof/>
          <w:position w:val="-12"/>
        </w:rPr>
        <w:object w:dxaOrig="860" w:dyaOrig="380" w14:anchorId="5CA4CBEE">
          <v:shape id="_x0000_i1063" type="#_x0000_t75" alt="" style="width:43.2pt;height:18.9pt;mso-width-percent:0;mso-height-percent:0;mso-width-percent:0;mso-height-percent:0" o:ole="">
            <v:imagedata r:id="rId43" o:title=""/>
          </v:shape>
          <o:OLEObject Type="Embed" ProgID="Equation.DSMT4" ShapeID="_x0000_i1063" DrawAspect="Content" ObjectID="_1636205871" r:id="rId44"/>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951210" w:rsidRPr="00B04BDC">
        <w:rPr>
          <w:noProof/>
          <w:position w:val="-16"/>
        </w:rPr>
        <w:object w:dxaOrig="920" w:dyaOrig="420" w14:anchorId="5EB30425">
          <v:shape id="_x0000_i1062" type="#_x0000_t75" alt="" style="width:45.9pt;height:22.05pt;mso-width-percent:0;mso-height-percent:0;mso-width-percent:0;mso-height-percent:0" o:ole="">
            <v:imagedata r:id="rId45" o:title=""/>
          </v:shape>
          <o:OLEObject Type="Embed" ProgID="Equation.DSMT4" ShapeID="_x0000_i1062" DrawAspect="Content" ObjectID="_1636205872" r:id="rId46"/>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4A7DB36C"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951210" w:rsidRPr="0074438F">
        <w:rPr>
          <w:rFonts w:ascii="Times New Roman" w:hAnsi="Times New Roman" w:cs="Times New Roman"/>
          <w:i/>
          <w:noProof/>
          <w:position w:val="-12"/>
        </w:rPr>
        <w:object w:dxaOrig="300" w:dyaOrig="400" w14:anchorId="516D15B8">
          <v:shape id="_x0000_i1061" type="#_x0000_t75" alt="" style="width:13.95pt;height:19.8pt;mso-width-percent:0;mso-height-percent:0;mso-width-percent:0;mso-height-percent:0" o:ole="">
            <v:imagedata r:id="rId10" o:title=""/>
          </v:shape>
          <o:OLEObject Type="Embed" ProgID="Equation.DSMT4" ShapeID="_x0000_i1061" DrawAspect="Content" ObjectID="_1636205873" r:id="rId47"/>
        </w:object>
      </w:r>
      <w:r w:rsidRPr="00B36EED">
        <w:rPr>
          <w:rFonts w:ascii="Times New Roman" w:hAnsi="Times New Roman" w:cs="Times New Roman"/>
          <w:noProof/>
        </w:rPr>
        <w:t xml:space="preserve">. </w:t>
      </w:r>
      <w:r w:rsidR="009C0633">
        <w:rPr>
          <w:rFonts w:ascii="Times New Roman" w:hAnsi="Times New Roman" w:cs="Times New Roman"/>
          <w:noProof/>
        </w:rPr>
        <w:t>In each month</w:t>
      </w:r>
      <w:r w:rsidRPr="00B36EED">
        <w:rPr>
          <w:rFonts w:ascii="Times New Roman" w:hAnsi="Times New Roman" w:cs="Times New Roman"/>
          <w:noProof/>
        </w:rPr>
        <w:t xml:space="preserve">, </w:t>
      </w:r>
      <w:r w:rsidR="00316BC2" w:rsidRPr="00B36EED">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it will grow by</w:t>
      </w:r>
    </w:p>
    <w:p w14:paraId="4FE0E925" w14:textId="1EEEFC66"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733E0">
        <w:rPr>
          <w:rFonts w:ascii="Times New Roman" w:hAnsi="Times New Roman" w:cs="Times New Roman"/>
          <w:noProof/>
        </w:rPr>
        <w:drawing>
          <wp:inline distT="0" distB="0" distL="0" distR="0" wp14:anchorId="231A6318" wp14:editId="46586390">
            <wp:extent cx="16891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89100" cy="304800"/>
                    </a:xfrm>
                    <a:prstGeom prst="rect">
                      <a:avLst/>
                    </a:prstGeom>
                  </pic:spPr>
                </pic:pic>
              </a:graphicData>
            </a:graphic>
          </wp:inline>
        </w:drawing>
      </w:r>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CC0A36A" w:rsidR="009F7C1A" w:rsidRPr="00B36EED" w:rsidRDefault="00761AED" w:rsidP="00D34DE9">
      <w:pPr>
        <w:spacing w:line="480" w:lineRule="auto"/>
        <w:jc w:val="both"/>
        <w:outlineLvl w:val="0"/>
        <w:rPr>
          <w:rFonts w:ascii="Times New Roman" w:hAnsi="Times New Roman" w:cs="Times New Roman"/>
        </w:rPr>
      </w:pPr>
      <w:r>
        <w:rPr>
          <w:rFonts w:ascii="Times New Roman" w:hAnsi="Times New Roman" w:cs="Times New Roman"/>
        </w:rPr>
        <w:t xml:space="preserve">The derivation for Eq. 6 is in the Supplemental Material. </w:t>
      </w:r>
      <w:r w:rsidR="00A733E0">
        <w:rPr>
          <w:rFonts w:ascii="Times New Roman" w:hAnsi="Times New Roman" w:cs="Times New Roman"/>
        </w:rPr>
        <w:t xml:space="preserve">Consequently, the dynamics from one month to the next </w:t>
      </w:r>
      <w:commentRangeStart w:id="14"/>
      <w:commentRangeStart w:id="15"/>
      <w:r w:rsidR="00A733E0">
        <w:rPr>
          <w:rFonts w:ascii="Times New Roman" w:hAnsi="Times New Roman" w:cs="Times New Roman"/>
        </w:rPr>
        <w:t>are</w:t>
      </w:r>
      <w:commentRangeEnd w:id="14"/>
      <w:r w:rsidR="00A733E0">
        <w:rPr>
          <w:rStyle w:val="CommentReference"/>
        </w:rPr>
        <w:commentReference w:id="14"/>
      </w:r>
      <w:commentRangeEnd w:id="15"/>
      <w:r w:rsidR="007773CA">
        <w:rPr>
          <w:rStyle w:val="CommentReference"/>
        </w:rPr>
        <w:commentReference w:id="15"/>
      </w:r>
    </w:p>
    <w:p w14:paraId="44FD832F" w14:textId="77777777" w:rsidR="00CB4F07" w:rsidRPr="00B36EED" w:rsidRDefault="00CB4F07" w:rsidP="00D34DE9">
      <w:pPr>
        <w:spacing w:line="480" w:lineRule="auto"/>
        <w:jc w:val="both"/>
        <w:outlineLvl w:val="0"/>
        <w:rPr>
          <w:rFonts w:ascii="Times New Roman" w:hAnsi="Times New Roman" w:cs="Times New Roman"/>
        </w:rPr>
      </w:pPr>
    </w:p>
    <w:p w14:paraId="099D4FF2" w14:textId="6E7ABFD3" w:rsidR="009A491E" w:rsidRPr="00B36EED" w:rsidRDefault="0040597F" w:rsidP="00D34DE9">
      <w:pPr>
        <w:pStyle w:val="MTDisplayEquation"/>
        <w:spacing w:line="480" w:lineRule="auto"/>
        <w:jc w:val="both"/>
        <w:outlineLvl w:val="0"/>
      </w:pPr>
      <w:r w:rsidRPr="00B36EED">
        <w:tab/>
      </w:r>
      <w:commentRangeStart w:id="16"/>
      <w:commentRangeStart w:id="17"/>
      <w:r w:rsidR="00951210" w:rsidRPr="00B36EED">
        <w:rPr>
          <w:noProof/>
          <w:position w:val="-32"/>
        </w:rPr>
        <w:object w:dxaOrig="4680" w:dyaOrig="780" w14:anchorId="77DC0C1A">
          <v:shape id="_x0000_i1060" type="#_x0000_t75" alt="" style="width:234pt;height:39.15pt;mso-width-percent:0;mso-height-percent:0;mso-width-percent:0;mso-height-percent:0" o:ole="">
            <v:imagedata r:id="rId49" o:title=""/>
          </v:shape>
          <o:OLEObject Type="Embed" ProgID="Equation.DSMT4" ShapeID="_x0000_i1060" DrawAspect="Content" ObjectID="_1636205874" r:id="rId50"/>
        </w:object>
      </w:r>
      <w:commentRangeEnd w:id="16"/>
      <w:r w:rsidR="009C0633">
        <w:rPr>
          <w:rStyle w:val="CommentReference"/>
          <w:rFonts w:asciiTheme="minorHAnsi" w:hAnsiTheme="minorHAnsi" w:cstheme="minorBidi"/>
        </w:rPr>
        <w:commentReference w:id="16"/>
      </w:r>
      <w:commentRangeEnd w:id="17"/>
      <w:r w:rsidR="007773CA">
        <w:rPr>
          <w:rStyle w:val="CommentReference"/>
          <w:rFonts w:asciiTheme="minorHAnsi" w:hAnsiTheme="minorHAnsi" w:cstheme="minorBidi"/>
        </w:rPr>
        <w:commentReference w:id="17"/>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6C50E2DF" w14:textId="51A47BDF" w:rsidR="00C45F2C"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8" w:name="MTBlankEqn"/>
      <w:r w:rsidR="00951210" w:rsidRPr="00C500CD">
        <w:rPr>
          <w:noProof/>
          <w:position w:val="-6"/>
        </w:rPr>
        <w:object w:dxaOrig="200" w:dyaOrig="220" w14:anchorId="3A508EEE">
          <v:shape id="_x0000_i1059" type="#_x0000_t75" alt="" style="width:9.9pt;height:10.8pt;mso-width-percent:0;mso-height-percent:0;mso-width-percent:0;mso-height-percent:0" o:ole="">
            <v:imagedata r:id="rId51" o:title=""/>
          </v:shape>
          <o:OLEObject Type="Embed" ProgID="Equation.DSMT4" ShapeID="_x0000_i1059" DrawAspect="Content" ObjectID="_1636205875" r:id="rId52"/>
        </w:object>
      </w:r>
      <w:bookmarkEnd w:id="18"/>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951210" w:rsidRPr="00B41843">
        <w:rPr>
          <w:rFonts w:ascii="Times New Roman" w:hAnsi="Times New Roman" w:cs="Times New Roman"/>
          <w:noProof/>
          <w:position w:val="-12"/>
        </w:rPr>
        <w:object w:dxaOrig="2060" w:dyaOrig="380" w14:anchorId="0A14A0EE">
          <v:shape id="_x0000_i1058" type="#_x0000_t75" alt="" style="width:103.05pt;height:18.9pt;mso-width-percent:0;mso-height-percent:0;mso-width-percent:0;mso-height-percent:0" o:ole="">
            <v:imagedata r:id="rId53" o:title=""/>
          </v:shape>
          <o:OLEObject Type="Embed" ProgID="Equation.DSMT4" ShapeID="_x0000_i1058" DrawAspect="Content" ObjectID="_1636205876" r:id="rId54"/>
        </w:object>
      </w:r>
      <w:r w:rsidRPr="00B36EED">
        <w:rPr>
          <w:rFonts w:ascii="Times New Roman" w:hAnsi="Times New Roman" w:cs="Times New Roman"/>
        </w:rPr>
        <w:t>.</w:t>
      </w:r>
      <w:r>
        <w:rPr>
          <w:rFonts w:ascii="Times New Roman" w:hAnsi="Times New Roman" w:cs="Times New Roman"/>
        </w:rPr>
        <w:t xml:space="preserve"> An individual whose stores fall below </w:t>
      </w:r>
      <w:r>
        <w:rPr>
          <w:rFonts w:ascii="Times New Roman" w:hAnsi="Times New Roman" w:cs="Times New Roman"/>
        </w:rPr>
        <w:lastRenderedPageBreak/>
        <w:t xml:space="preserve">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 after the current time step)</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951210" w:rsidRPr="00145C60">
        <w:rPr>
          <w:rFonts w:ascii="Times New Roman" w:hAnsi="Times New Roman" w:cs="Times New Roman"/>
          <w:noProof/>
          <w:position w:val="-12"/>
        </w:rPr>
        <w:object w:dxaOrig="560" w:dyaOrig="380" w14:anchorId="6711C0D5">
          <v:shape id="_x0000_i1057" type="#_x0000_t75" alt="" style="width:27.9pt;height:18.9pt;mso-width-percent:0;mso-height-percent:0;mso-width-percent:0;mso-height-percent:0" o:ole="">
            <v:imagedata r:id="rId55" o:title=""/>
          </v:shape>
          <o:OLEObject Type="Embed" ProgID="Equation.DSMT4" ShapeID="_x0000_i1057" DrawAspect="Content" ObjectID="_1636205877" r:id="rId56"/>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951210" w:rsidRPr="00B36EED">
        <w:rPr>
          <w:rFonts w:ascii="Times New Roman" w:hAnsi="Times New Roman" w:cs="Times New Roman"/>
          <w:noProof/>
          <w:position w:val="-16"/>
        </w:rPr>
        <w:object w:dxaOrig="2660" w:dyaOrig="420" w14:anchorId="04E19231">
          <v:shape id="_x0000_i1056" type="#_x0000_t75" alt="" style="width:134.1pt;height:21.15pt;mso-width-percent:0;mso-height-percent:0;mso-width-percent:0;mso-height-percent:0" o:ole="">
            <v:imagedata r:id="rId57" o:title=""/>
          </v:shape>
          <o:OLEObject Type="Embed" ProgID="Equation.DSMT4" ShapeID="_x0000_i1056" DrawAspect="Content" ObjectID="_1636205878" r:id="rId58"/>
        </w:object>
      </w:r>
      <w:r w:rsidR="00E92364" w:rsidRPr="00B36EED">
        <w:rPr>
          <w:rFonts w:ascii="Times New Roman" w:hAnsi="Times New Roman" w:cs="Times New Roman"/>
        </w:rPr>
        <w:t xml:space="preserve">. </w:t>
      </w:r>
    </w:p>
    <w:p w14:paraId="41C4F52E" w14:textId="32421F37" w:rsidR="000D72DE" w:rsidRDefault="000D72DE" w:rsidP="00D34DE9">
      <w:pPr>
        <w:spacing w:line="480" w:lineRule="auto"/>
        <w:jc w:val="both"/>
        <w:outlineLvl w:val="0"/>
        <w:rPr>
          <w:rFonts w:ascii="Times New Roman" w:hAnsi="Times New Roman" w:cs="Times New Roman"/>
        </w:rPr>
      </w:pPr>
      <w:r>
        <w:rPr>
          <w:rFonts w:ascii="Times New Roman" w:hAnsi="Times New Roman" w:cs="Times New Roman"/>
        </w:rPr>
        <w:t xml:space="preserve">Reproductive </w:t>
      </w:r>
      <w:r w:rsidR="00C30306">
        <w:rPr>
          <w:rFonts w:ascii="Times New Roman" w:hAnsi="Times New Roman" w:cs="Times New Roman"/>
        </w:rPr>
        <w:t>output</w:t>
      </w:r>
      <w:r>
        <w:rPr>
          <w:rFonts w:ascii="Times New Roman" w:hAnsi="Times New Roman" w:cs="Times New Roman"/>
        </w:rPr>
        <w:t xml:space="preserve"> in each month is </w:t>
      </w:r>
      <w:r w:rsidR="00C30306">
        <w:rPr>
          <w:rFonts w:ascii="Times New Roman" w:hAnsi="Times New Roman" w:cs="Times New Roman"/>
        </w:rPr>
        <w:t>limited</w:t>
      </w:r>
      <w:r>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951210" w:rsidRPr="00343941">
        <w:rPr>
          <w:rFonts w:ascii="Times New Roman" w:hAnsi="Times New Roman" w:cs="Times New Roman"/>
          <w:noProof/>
          <w:position w:val="-12"/>
        </w:rPr>
        <w:object w:dxaOrig="1560" w:dyaOrig="380" w14:anchorId="4FE009EA">
          <v:shape id="_x0000_i1055" type="#_x0000_t75" alt="" style="width:77.85pt;height:18.9pt;mso-width-percent:0;mso-height-percent:0;mso-width-percent:0;mso-height-percent:0" o:ole="">
            <v:imagedata r:id="rId59" o:title=""/>
          </v:shape>
          <o:OLEObject Type="Embed" ProgID="Equation.DSMT4" ShapeID="_x0000_i1055" DrawAspect="Content" ObjectID="_1636205879" r:id="rId60"/>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allocaiton to gonads</w:t>
      </w:r>
      <w:r w:rsidR="00C30306">
        <w:rPr>
          <w:rFonts w:ascii="Times New Roman" w:hAnsi="Times New Roman" w:cs="Times New Roman"/>
          <w:noProof/>
        </w:rPr>
        <w:t xml:space="preserve"> imposed by the size of the body cavity.</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951210" w:rsidRPr="00B36EED">
        <w:rPr>
          <w:rFonts w:ascii="Times New Roman" w:hAnsi="Times New Roman" w:cs="Times New Roman"/>
          <w:noProof/>
          <w:position w:val="-10"/>
        </w:rPr>
        <w:object w:dxaOrig="820" w:dyaOrig="320" w14:anchorId="2EAF599D">
          <v:shape id="_x0000_i1054" type="#_x0000_t75" alt="" style="width:40.95pt;height:14.85pt;mso-width-percent:0;mso-height-percent:0;mso-width-percent:0;mso-height-percent:0" o:ole="">
            <v:imagedata r:id="rId61" o:title=""/>
          </v:shape>
          <o:OLEObject Type="Embed" ProgID="Equation.DSMT4" ShapeID="_x0000_i1054" DrawAspect="Content" ObjectID="_1636205880" r:id="rId62"/>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951210" w:rsidRPr="00AD2734">
        <w:rPr>
          <w:rFonts w:ascii="Times New Roman" w:hAnsi="Times New Roman" w:cs="Times New Roman"/>
          <w:noProof/>
          <w:position w:val="-4"/>
        </w:rPr>
        <w:object w:dxaOrig="220" w:dyaOrig="240" w14:anchorId="36118C49">
          <v:shape id="_x0000_i1053" type="#_x0000_t75" alt="" style="width:10.8pt;height:12.15pt;mso-width-percent:0;mso-height-percent:0;mso-width-percent:0;mso-height-percent:0" o:ole="">
            <v:imagedata r:id="rId63" o:title=""/>
          </v:shape>
          <o:OLEObject Type="Embed" ProgID="Equation.DSMT4" ShapeID="_x0000_i1053" DrawAspect="Content" ObjectID="_1636205881" r:id="rId64"/>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951210" w:rsidRPr="00C3638F">
        <w:rPr>
          <w:rFonts w:ascii="Times New Roman" w:hAnsi="Times New Roman" w:cs="Times New Roman"/>
          <w:noProof/>
          <w:position w:val="-10"/>
        </w:rPr>
        <w:object w:dxaOrig="780" w:dyaOrig="320" w14:anchorId="2F137D16">
          <v:shape id="_x0000_i1052" type="#_x0000_t75" alt="" style="width:39.15pt;height:14.85pt;mso-width-percent:0;mso-height-percent:0;mso-width-percent:0;mso-height-percent:0" o:ole="">
            <v:imagedata r:id="rId65" o:title=""/>
          </v:shape>
          <o:OLEObject Type="Embed" ProgID="Equation.DSMT4" ShapeID="_x0000_i1052" DrawAspect="Content" ObjectID="_1636205882" r:id="rId66"/>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951210" w:rsidRPr="00C3638F">
        <w:rPr>
          <w:rFonts w:ascii="Times New Roman" w:hAnsi="Times New Roman" w:cs="Times New Roman"/>
          <w:noProof/>
          <w:position w:val="-10"/>
        </w:rPr>
        <w:object w:dxaOrig="800" w:dyaOrig="320" w14:anchorId="39586D95">
          <v:shape id="_x0000_i1051" type="#_x0000_t75" alt="" style="width:40.05pt;height:14.85pt;mso-width-percent:0;mso-height-percent:0;mso-width-percent:0;mso-height-percent:0" o:ole="">
            <v:imagedata r:id="rId67" o:title=""/>
          </v:shape>
          <o:OLEObject Type="Embed" ProgID="Equation.DSMT4" ShapeID="_x0000_i1051" DrawAspect="Content" ObjectID="_1636205883" r:id="rId68"/>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951210" w:rsidRPr="00B36EED">
        <w:rPr>
          <w:rFonts w:ascii="Times New Roman" w:hAnsi="Times New Roman" w:cs="Times New Roman"/>
          <w:noProof/>
          <w:position w:val="-10"/>
        </w:rPr>
        <w:object w:dxaOrig="1240" w:dyaOrig="320" w14:anchorId="28D0D0FD">
          <v:shape id="_x0000_i1050" type="#_x0000_t75" alt="" style="width:63pt;height:14.85pt;mso-width-percent:0;mso-height-percent:0;mso-width-percent:0;mso-height-percent:0" o:ole="">
            <v:imagedata r:id="rId69" o:title=""/>
          </v:shape>
          <o:OLEObject Type="Embed" ProgID="Equation.DSMT4" ShapeID="_x0000_i1050" DrawAspect="Content" ObjectID="_1636205884" r:id="rId70"/>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6F61AB0A"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951210" w:rsidRPr="00B36EED">
        <w:rPr>
          <w:rFonts w:ascii="Times New Roman" w:hAnsi="Times New Roman" w:cs="Times New Roman"/>
          <w:noProof/>
          <w:position w:val="-10"/>
        </w:rPr>
        <w:object w:dxaOrig="820" w:dyaOrig="320" w14:anchorId="4438B1D7">
          <v:shape id="_x0000_i1049" type="#_x0000_t75" alt="" style="width:40.95pt;height:14.85pt;mso-width-percent:0;mso-height-percent:0;mso-width-percent:0;mso-height-percent:0" o:ole="">
            <v:imagedata r:id="rId61" o:title=""/>
          </v:shape>
          <o:OLEObject Type="Embed" ProgID="Equation.DSMT4" ShapeID="_x0000_i1049" DrawAspect="Content" ObjectID="_1636205885" r:id="rId71"/>
        </w:object>
      </w:r>
      <w:r>
        <w:rPr>
          <w:rFonts w:ascii="Times New Roman" w:hAnsi="Times New Roman" w:cs="Times New Roman"/>
          <w:noProof/>
        </w:rPr>
        <w:t xml:space="preserve">satisfies the dynamic programming equation (Mangel 2015). </w:t>
      </w:r>
    </w:p>
    <w:p w14:paraId="1E3A11FE" w14:textId="67C6B655" w:rsidR="00C3638F" w:rsidRPr="00B36EED" w:rsidRDefault="00C3638F" w:rsidP="00D34DE9">
      <w:pPr>
        <w:pStyle w:val="MTDisplayEquation"/>
        <w:spacing w:line="480" w:lineRule="auto"/>
        <w:jc w:val="both"/>
        <w:outlineLvl w:val="0"/>
      </w:pPr>
      <w:r w:rsidRPr="00B36EED">
        <w:tab/>
      </w:r>
      <w:r w:rsidR="00951210" w:rsidRPr="00C3638F">
        <w:rPr>
          <w:noProof/>
          <w:position w:val="-32"/>
        </w:rPr>
        <w:object w:dxaOrig="5300" w:dyaOrig="620" w14:anchorId="14448F6C">
          <v:shape id="_x0000_i1048" type="#_x0000_t75" alt="" style="width:240.3pt;height:27.9pt;mso-width-percent:0;mso-height-percent:0;mso-width-percent:0;mso-height-percent:0" o:ole="">
            <v:imagedata r:id="rId72" o:title=""/>
          </v:shape>
          <o:OLEObject Type="Embed" ProgID="Equation.DSMT4" ShapeID="_x0000_i1048" DrawAspect="Content" ObjectID="_1636205886" r:id="rId73"/>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951210" w:rsidRPr="00925778">
        <w:rPr>
          <w:rFonts w:ascii="Times New Roman" w:hAnsi="Times New Roman" w:cs="Times New Roman"/>
          <w:noProof/>
          <w:position w:val="-10"/>
        </w:rPr>
        <w:object w:dxaOrig="2180" w:dyaOrig="320" w14:anchorId="1867EDD9">
          <v:shape id="_x0000_i1047" type="#_x0000_t75" alt="" style="width:108.9pt;height:16.2pt;mso-width-percent:0;mso-height-percent:0;mso-width-percent:0;mso-height-percent:0" o:ole="">
            <v:imagedata r:id="rId74" o:title=""/>
          </v:shape>
          <o:OLEObject Type="Embed" ProgID="Equation.DSMT4" ShapeID="_x0000_i1047" DrawAspect="Content" ObjectID="_1636205887" r:id="rId75"/>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951210" w:rsidRPr="00925778">
        <w:rPr>
          <w:rFonts w:ascii="Times" w:hAnsi="Times" w:cs="Times New Roman"/>
          <w:noProof/>
          <w:position w:val="-16"/>
        </w:rPr>
        <w:object w:dxaOrig="4560" w:dyaOrig="420" w14:anchorId="4F607AA3">
          <v:shape id="_x0000_i1046" type="#_x0000_t75" alt="" style="width:228.15pt;height:21.15pt;mso-width-percent:0;mso-height-percent:0;mso-width-percent:0;mso-height-percent:0" o:ole="">
            <v:imagedata r:id="rId76" o:title=""/>
          </v:shape>
          <o:OLEObject Type="Embed" ProgID="Equation.DSMT4" ShapeID="_x0000_i1046" DrawAspect="Content" ObjectID="_1636205888" r:id="rId77"/>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19" w:name="PasteStart"/>
      <w:bookmarkEnd w:id="19"/>
      <w:r w:rsidR="00951210" w:rsidRPr="00291FDE">
        <w:rPr>
          <w:noProof/>
          <w:position w:val="-12"/>
        </w:rPr>
        <w:object w:dxaOrig="560" w:dyaOrig="380" w14:anchorId="1D0BAB86">
          <v:shape id="_x0000_i1045" type="#_x0000_t75" alt="" style="width:27.9pt;height:18.9pt;mso-width-percent:0;mso-height-percent:0;mso-width-percent:0;mso-height-percent:0" o:ole="">
            <v:imagedata r:id="rId78" o:title=""/>
          </v:shape>
          <o:OLEObject Type="Embed" ProgID="Equation.DSMT4" ShapeID="_x0000_i1045" DrawAspect="Content" ObjectID="_1636205889" r:id="rId79"/>
        </w:object>
      </w:r>
      <w:bookmarkStart w:id="20" w:name="PasteEnd"/>
      <w:bookmarkEnd w:id="20"/>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79E6D80D"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951210" w:rsidRPr="00DC649E">
        <w:rPr>
          <w:rFonts w:ascii="Times" w:hAnsi="Times"/>
          <w:noProof/>
          <w:position w:val="-10"/>
        </w:rPr>
        <w:object w:dxaOrig="940" w:dyaOrig="320" w14:anchorId="36811A4C">
          <v:shape id="_x0000_i1044" type="#_x0000_t75" alt="" style="width:46.8pt;height:14.85pt;mso-width-percent:0;mso-height-percent:0;mso-width-percent:0;mso-height-percent:0" o:ole="">
            <v:imagedata r:id="rId80" o:title=""/>
          </v:shape>
          <o:OLEObject Type="Embed" ProgID="Equation.DSMT4" ShapeID="_x0000_i1044" DrawAspect="Content" ObjectID="_1636205890" r:id="rId81"/>
        </w:object>
      </w:r>
      <w:r w:rsidRPr="00E50BA7">
        <w:rPr>
          <w:rFonts w:ascii="Times" w:hAnsi="Times"/>
        </w:rPr>
        <w:t>, and</w:t>
      </w:r>
      <w:r w:rsidR="00951210" w:rsidRPr="00DC649E">
        <w:rPr>
          <w:rFonts w:ascii="Times" w:hAnsi="Times"/>
          <w:noProof/>
          <w:position w:val="-10"/>
        </w:rPr>
        <w:object w:dxaOrig="960" w:dyaOrig="320" w14:anchorId="7B6C72E7">
          <v:shape id="_x0000_i1043" type="#_x0000_t75" alt="" style="width:48.15pt;height:14.85pt;mso-width-percent:0;mso-height-percent:0;mso-width-percent:0;mso-height-percent:0" o:ole="">
            <v:imagedata r:id="rId82" o:title=""/>
          </v:shape>
          <o:OLEObject Type="Embed" ProgID="Equation.DSMT4" ShapeID="_x0000_i1043" DrawAspect="Content" ObjectID="_1636205891" r:id="rId83"/>
        </w:object>
      </w:r>
      <w:r w:rsidRPr="00E50BA7">
        <w:rPr>
          <w:rFonts w:ascii="Times" w:hAnsi="Times"/>
        </w:rPr>
        <w:t xml:space="preserve"> for every combination of state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F96E52">
        <w:rPr>
          <w:rFonts w:ascii="Times New Roman" w:hAnsi="Times New Roman" w:cs="Times New Roman"/>
        </w:rPr>
        <w:t xml:space="preserve"> </w:t>
      </w:r>
      <w:r w:rsidR="001C5ADF">
        <w:rPr>
          <w:rFonts w:ascii="Times New Roman" w:hAnsi="Times New Roman" w:cs="Times New Roman"/>
        </w:rPr>
        <w:t xml:space="preserve"> </w:t>
      </w:r>
    </w:p>
    <w:p w14:paraId="20385854" w14:textId="618B6C4D" w:rsidR="00C53C24" w:rsidRPr="00B36EED"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3CDBDAE4" w14:textId="168C49AC" w:rsidR="005E27FE" w:rsidRDefault="0018447B" w:rsidP="00D34DE9">
      <w:pPr>
        <w:spacing w:line="480" w:lineRule="auto"/>
        <w:jc w:val="both"/>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807C6D">
        <w:rPr>
          <w:rFonts w:ascii="Times New Roman" w:hAnsi="Times New Roman" w:cs="Times New Roman"/>
        </w:rPr>
        <w:t>8</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w:t>
      </w:r>
      <w:r w:rsidR="0054023D">
        <w:rPr>
          <w:rFonts w:ascii="Times New Roman" w:hAnsi="Times New Roman" w:cs="Times New Roman"/>
        </w:rPr>
        <w:t>occur naturally</w:t>
      </w:r>
      <w:r w:rsidR="005E27FE">
        <w:rPr>
          <w:rFonts w:ascii="Times New Roman" w:hAnsi="Times New Roman" w:cs="Times New Roman"/>
        </w:rPr>
        <w:t xml:space="preserv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D34DE9">
      <w:pPr>
        <w:spacing w:line="480" w:lineRule="auto"/>
        <w:jc w:val="both"/>
        <w:rPr>
          <w:rFonts w:ascii="Times New Roman" w:hAnsi="Times New Roman" w:cs="Times New Roman"/>
        </w:rPr>
      </w:pP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69EDC6A1" w14:textId="77777777" w:rsidR="005857BC" w:rsidRDefault="005E27FE" w:rsidP="00D34DE9">
      <w:pPr>
        <w:spacing w:line="480" w:lineRule="auto"/>
        <w:jc w:val="both"/>
        <w:rPr>
          <w:rFonts w:ascii="Times New Roman" w:hAnsi="Times New Roman" w:cs="Times New Roman"/>
        </w:rPr>
      </w:pPr>
      <w:r>
        <w:rPr>
          <w:rFonts w:ascii="Times New Roman" w:hAnsi="Times New Roman" w:cs="Times New Roman"/>
        </w:rPr>
        <w:t>Given the optimal allocation rules</w:t>
      </w:r>
      <w:r w:rsidR="007A67D8">
        <w:rPr>
          <w:rFonts w:ascii="Times New Roman" w:hAnsi="Times New Roman" w:cs="Times New Roman"/>
        </w:rPr>
        <w:t xml:space="preserve"> </w:t>
      </w:r>
      <w:r w:rsidR="00FB4388" w:rsidRPr="00B36EED">
        <w:rPr>
          <w:rFonts w:ascii="Times New Roman" w:hAnsi="Times New Roman" w:cs="Times New Roman"/>
        </w:rPr>
        <w:t>we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 for</w:t>
      </w:r>
      <w:r w:rsidR="00C539CB">
        <w:rPr>
          <w:rFonts w:ascii="Times New Roman" w:hAnsi="Times New Roman" w:cs="Times New Roman"/>
        </w:rPr>
        <w:t xml:space="preserve"> an individual </w:t>
      </w:r>
      <w:r w:rsidR="00264F31">
        <w:rPr>
          <w:rFonts w:ascii="Times New Roman" w:hAnsi="Times New Roman" w:cs="Times New Roman"/>
        </w:rPr>
        <w:t>investing in</w:t>
      </w:r>
      <w:r w:rsidR="00C539CB">
        <w:rPr>
          <w:rFonts w:ascii="Times New Roman" w:hAnsi="Times New Roman" w:cs="Times New Roman"/>
        </w:rPr>
        <w:t xml:space="preserve">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w:t>
      </w:r>
      <w:r w:rsidR="00807C6D">
        <w:rPr>
          <w:rFonts w:ascii="Times New Roman" w:hAnsi="Times New Roman" w:cs="Times New Roman"/>
        </w:rPr>
        <w:t>allocation</w:t>
      </w:r>
      <w:r w:rsidR="00264F31">
        <w:rPr>
          <w:rFonts w:ascii="Times New Roman" w:hAnsi="Times New Roman" w:cs="Times New Roman"/>
        </w:rPr>
        <w:t xml:space="preserve"> </w:t>
      </w:r>
      <w:r w:rsidR="00264F31">
        <w:rPr>
          <w:rFonts w:ascii="Times New Roman" w:hAnsi="Times New Roman" w:cs="Times New Roman"/>
        </w:rPr>
        <w:lastRenderedPageBreak/>
        <w:t>behavior</w:t>
      </w:r>
      <w:r w:rsidR="00807C6D">
        <w:rPr>
          <w:rFonts w:ascii="Times New Roman" w:hAnsi="Times New Roman" w:cs="Times New Roman"/>
        </w:rPr>
        <w:t xml:space="preserve">s.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 and multiplied the slope by 12 to estimate annual mortality rates. Although all slopes are</w:t>
      </w:r>
      <w:r w:rsidR="00C30899">
        <w:rPr>
          <w:rFonts w:ascii="Times New Roman" w:hAnsi="Times New Roman" w:cs="Times New Roman"/>
        </w:rPr>
        <w:t xml:space="preserve"> expected to be</w:t>
      </w:r>
      <w:r w:rsidR="00D60C63">
        <w:rPr>
          <w:rFonts w:ascii="Times New Roman" w:hAnsi="Times New Roman" w:cs="Times New Roman"/>
        </w:rPr>
        <w:t xml:space="preserve"> negative, we report the absolute value, as is customary in fisherie</w:t>
      </w:r>
      <w:r w:rsidR="00FF381D">
        <w:rPr>
          <w:rFonts w:ascii="Times New Roman" w:hAnsi="Times New Roman" w:cs="Times New Roman"/>
        </w:rPr>
        <w:t xml:space="preserve">s science. </w:t>
      </w:r>
    </w:p>
    <w:p w14:paraId="257AC0C0" w14:textId="77777777" w:rsidR="00A45373" w:rsidRDefault="00A45373" w:rsidP="00D34DE9">
      <w:pPr>
        <w:spacing w:line="480" w:lineRule="auto"/>
        <w:jc w:val="both"/>
        <w:rPr>
          <w:rFonts w:ascii="Times New Roman" w:hAnsi="Times New Roman" w:cs="Times New Roman"/>
        </w:rPr>
      </w:pPr>
    </w:p>
    <w:p w14:paraId="371E75B0" w14:textId="7F8B7E57"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 (Dick et al. 2014; Marshall et al. 2019). This relationship assumes that fecundity is not strictly proportional to size, but rather grows as older individuals allocate an increasing proportion of their energy budget to reproduction (rather than growth or metabolic maintenance). How this exponent is expected to vary </w:t>
      </w:r>
      <w:r w:rsidR="005E70D3">
        <w:rPr>
          <w:rFonts w:ascii="Times New Roman" w:hAnsi="Times New Roman" w:cs="Times New Roman"/>
        </w:rPr>
        <w:t xml:space="preserve">for batch </w:t>
      </w:r>
      <w:proofErr w:type="spellStart"/>
      <w:r w:rsidR="005E70D3">
        <w:rPr>
          <w:rFonts w:ascii="Times New Roman" w:hAnsi="Times New Roman" w:cs="Times New Roman"/>
        </w:rPr>
        <w:t>spawners</w:t>
      </w:r>
      <w:proofErr w:type="spellEnd"/>
      <w:r w:rsidR="005E70D3">
        <w:rPr>
          <w:rFonts w:ascii="Times New Roman" w:hAnsi="Times New Roman" w:cs="Times New Roman"/>
        </w:rPr>
        <w:t xml:space="preserve"> in</w:t>
      </w:r>
      <w:r>
        <w:rPr>
          <w:rFonts w:ascii="Times New Roman" w:hAnsi="Times New Roman" w:cs="Times New Roman"/>
        </w:rPr>
        <w:t xml:space="preserve"> different environments, </w:t>
      </w:r>
      <w:r w:rsidR="00E83E8F">
        <w:rPr>
          <w:rFonts w:ascii="Times New Roman" w:hAnsi="Times New Roman" w:cs="Times New Roman"/>
        </w:rPr>
        <w:t xml:space="preserve">given </w:t>
      </w:r>
      <w:r>
        <w:rPr>
          <w:rFonts w:ascii="Times New Roman" w:hAnsi="Times New Roman" w:cs="Times New Roman"/>
        </w:rPr>
        <w:t>metabolic scenarios, is currently unknown</w:t>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911BCD">
        <w:rPr>
          <w:rFonts w:ascii="Times New Roman" w:hAnsi="Times New Roman" w:cs="Times New Roman"/>
        </w:rPr>
        <w:t xml:space="preserve"> 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3A58FBE5"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lastRenderedPageBreak/>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70B1D">
        <w:rPr>
          <w:rFonts w:ascii="Times New Roman" w:hAnsi="Times New Roman" w:cs="Times New Roman"/>
        </w:rPr>
        <w:t xml:space="preserve"> </w:t>
      </w:r>
      <w:r w:rsidR="000A7B0A">
        <w:rPr>
          <w:rFonts w:ascii="Times New Roman" w:hAnsi="Times New Roman" w:cs="Times New Roman"/>
        </w:rPr>
        <w:t xml:space="preserve"> </w:t>
      </w:r>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 history strategies of</w:t>
      </w:r>
      <w:r w:rsidR="007B0D7B">
        <w:rPr>
          <w:rFonts w:ascii="Times New Roman" w:hAnsi="Times New Roman" w:cs="Times New Roman"/>
        </w:rPr>
        <w:t xml:space="preserve"> tunas</w:t>
      </w:r>
      <w:r w:rsidR="002652B8">
        <w:rPr>
          <w:rFonts w:ascii="Times New Roman" w:hAnsi="Times New Roman" w:cs="Times New Roman"/>
        </w:rPr>
        <w:t>, such as bluefin,</w:t>
      </w:r>
      <w:r w:rsidR="007B0D7B">
        <w:rPr>
          <w:rFonts w:ascii="Times New Roman" w:hAnsi="Times New Roman" w:cs="Times New Roman"/>
        </w:rPr>
        <w:t xml:space="preserve">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r>
        <w:rPr>
          <w:rFonts w:ascii="Times New Roman" w:hAnsi="Times New Roman" w:cs="Times New Roman"/>
        </w:rPr>
        <w:t>,</w:t>
      </w:r>
      <w:r w:rsidR="002652B8">
        <w:rPr>
          <w:rFonts w:ascii="Times New Roman" w:hAnsi="Times New Roman" w:cs="Times New Roman"/>
        </w:rPr>
        <w:t xml:space="preserve"> such as yellowfin, </w:t>
      </w:r>
      <w:r>
        <w:rPr>
          <w:rFonts w:ascii="Times New Roman" w:hAnsi="Times New Roman" w:cs="Times New Roman"/>
        </w:rPr>
        <w:t>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2E2F823C" w14:textId="5B251F1B" w:rsidR="00FC7692" w:rsidRPr="00DE75DC" w:rsidRDefault="00654C30" w:rsidP="00D34DE9">
      <w:pPr>
        <w:spacing w:line="480" w:lineRule="auto"/>
        <w:jc w:val="both"/>
        <w:rPr>
          <w:rFonts w:ascii="Times New Roman" w:hAnsi="Times New Roman" w:cs="Times New Roman"/>
          <w:i/>
          <w:iCs/>
        </w:rPr>
      </w:pPr>
      <w:r w:rsidRPr="005145D0">
        <w:rPr>
          <w:rFonts w:ascii="Times New Roman" w:hAnsi="Times New Roman" w:cs="Times New Roman"/>
        </w:rPr>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 xml:space="preserve">c. </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 notable</w:t>
      </w:r>
      <w:r w:rsidR="00E86C9E">
        <w:rPr>
          <w:rFonts w:ascii="Times New Roman" w:hAnsi="Times New Roman" w:cs="Times New Roman"/>
        </w:rPr>
        <w:t xml:space="preserve"> exception</w:t>
      </w:r>
      <w:r w:rsidR="002A7005">
        <w:rPr>
          <w:rFonts w:ascii="Times New Roman" w:hAnsi="Times New Roman" w:cs="Times New Roman"/>
        </w:rPr>
        <w:t>s</w:t>
      </w:r>
      <w:r w:rsidR="00E86C9E">
        <w:rPr>
          <w:rFonts w:ascii="Times New Roman" w:hAnsi="Times New Roman" w:cs="Times New Roman"/>
        </w:rPr>
        <w:t xml:space="preserve"> w</w:t>
      </w:r>
      <w:r w:rsidR="002A7005">
        <w:rPr>
          <w:rFonts w:ascii="Times New Roman" w:hAnsi="Times New Roman" w:cs="Times New Roman"/>
        </w:rPr>
        <w:t>ere</w:t>
      </w:r>
      <w:r w:rsidR="002B2084">
        <w:rPr>
          <w:rFonts w:ascii="Times New Roman" w:hAnsi="Times New Roman" w:cs="Times New Roman"/>
        </w:rPr>
        <w:t xml:space="preserve"> the scenario</w:t>
      </w:r>
      <w:r w:rsidR="002A7005">
        <w:rPr>
          <w:rFonts w:ascii="Times New Roman" w:hAnsi="Times New Roman" w:cs="Times New Roman"/>
        </w:rPr>
        <w:t>s</w:t>
      </w:r>
      <w:r w:rsidR="002B2084">
        <w:rPr>
          <w:rFonts w:ascii="Times New Roman" w:hAnsi="Times New Roman" w:cs="Times New Roman"/>
        </w:rPr>
        <w:t xml:space="preserve"> with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 xml:space="preserve">predation, </w:t>
      </w:r>
      <w:r w:rsidR="008F6986">
        <w:rPr>
          <w:rFonts w:ascii="Times New Roman" w:hAnsi="Times New Roman" w:cs="Times New Roman"/>
        </w:rPr>
        <w:t xml:space="preserve">in which </w:t>
      </w:r>
      <w:r w:rsidR="002B2084">
        <w:rPr>
          <w:rFonts w:ascii="Times New Roman" w:hAnsi="Times New Roman" w:cs="Times New Roman"/>
        </w:rPr>
        <w:t>individuals</w:t>
      </w:r>
      <w:r w:rsidR="009E62E7">
        <w:rPr>
          <w:rFonts w:ascii="Times New Roman" w:hAnsi="Times New Roman" w:cs="Times New Roman"/>
        </w:rPr>
        <w:t xml:space="preserve"> began to reproduce at very low levels, but</w:t>
      </w:r>
      <w:r w:rsidR="002B2084">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7B17EF">
        <w:rPr>
          <w:rFonts w:ascii="Times New Roman" w:hAnsi="Times New Roman" w:cs="Times New Roman"/>
        </w:rPr>
        <w:t xml:space="preserve"> (which varied with seasonality; </w:t>
      </w:r>
      <w:r w:rsidR="00C96530">
        <w:rPr>
          <w:rFonts w:ascii="Times New Roman" w:hAnsi="Times New Roman" w:cs="Times New Roman"/>
        </w:rPr>
        <w:t xml:space="preserve">Figure 2c). </w:t>
      </w:r>
      <w:r w:rsidR="00F91B07">
        <w:rPr>
          <w:rFonts w:ascii="Times New Roman" w:hAnsi="Times New Roman" w:cs="Times New Roman"/>
        </w:rPr>
        <w:t>Sensitivity analyses revealed that 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727B06">
        <w:rPr>
          <w:rFonts w:ascii="Times New Roman" w:hAnsi="Times New Roman" w:cs="Times New Roman"/>
        </w:rPr>
        <w:t xml:space="preserve">, </w:t>
      </w:r>
      <w:r w:rsidR="00F91B07">
        <w:rPr>
          <w:rFonts w:ascii="Times New Roman" w:hAnsi="Times New Roman" w:cs="Times New Roman"/>
        </w:rPr>
        <w:t>which interacted with</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727B06" w:rsidRPr="00727B06">
        <w:rPr>
          <w:rFonts w:ascii="Times New Roman" w:hAnsi="Times New Roman" w:cs="Times New Roman"/>
          <w:i/>
          <w:iCs/>
        </w:rPr>
        <w:t>h</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can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FE3FAA">
        <w:rPr>
          <w:rFonts w:ascii="Times New Roman" w:hAnsi="Times New Roman" w:cs="Times New Roman"/>
        </w:rPr>
        <w:t>We can conclude that</w:t>
      </w:r>
      <w:r w:rsidR="00BA5FCA">
        <w:rPr>
          <w:rFonts w:ascii="Times New Roman" w:hAnsi="Times New Roman" w:cs="Times New Roman"/>
        </w:rPr>
        <w:t xml:space="preserve"> when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lastRenderedPageBreak/>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097D7E4D" w14:textId="46BB74E2" w:rsidR="007B17EF" w:rsidRDefault="007B17EF" w:rsidP="00D34DE9">
      <w:pPr>
        <w:spacing w:line="480" w:lineRule="auto"/>
        <w:jc w:val="both"/>
        <w:rPr>
          <w:rFonts w:ascii="Times New Roman" w:hAnsi="Times New Roman" w:cs="Times New Roman"/>
        </w:rPr>
      </w:pPr>
    </w:p>
    <w:p w14:paraId="73C6A567" w14:textId="6A094719" w:rsidR="004625F3" w:rsidRDefault="00654C30" w:rsidP="00D34DE9">
      <w:pPr>
        <w:spacing w:line="480" w:lineRule="auto"/>
        <w:jc w:val="both"/>
        <w:rPr>
          <w:rFonts w:ascii="Times New Roman" w:hAnsi="Times New Roman" w:cs="Times New Roman"/>
        </w:rPr>
      </w:pPr>
      <w:r>
        <w:rPr>
          <w:rFonts w:ascii="Times New Roman" w:hAnsi="Times New Roman" w:cs="Times New Roman"/>
        </w:rPr>
        <w:t xml:space="preserve">Based on </w:t>
      </w:r>
      <w:r w:rsidR="00A56CC5">
        <w:rPr>
          <w:rFonts w:ascii="Times New Roman" w:hAnsi="Times New Roman" w:cs="Times New Roman"/>
        </w:rPr>
        <w:t>Figure 2</w:t>
      </w:r>
      <w:r>
        <w:rPr>
          <w:rFonts w:ascii="Times New Roman" w:hAnsi="Times New Roman" w:cs="Times New Roman"/>
        </w:rPr>
        <w:t xml:space="preserve">, we conclude </w:t>
      </w:r>
      <w:r w:rsidR="00A56CC5">
        <w:rPr>
          <w:rFonts w:ascii="Times New Roman" w:hAnsi="Times New Roman" w:cs="Times New Roman"/>
        </w:rPr>
        <w:t xml:space="preserve">that in </w:t>
      </w:r>
      <w:r w:rsidR="004C6A50">
        <w:rPr>
          <w:rFonts w:ascii="Times New Roman" w:hAnsi="Times New Roman" w:cs="Times New Roman"/>
        </w:rPr>
        <w:t>general,</w:t>
      </w:r>
      <w:r w:rsidR="00A56CC5">
        <w:rPr>
          <w:rFonts w:ascii="Times New Roman" w:hAnsi="Times New Roman" w:cs="Times New Roman"/>
        </w:rPr>
        <w:t xml:space="preserve"> </w:t>
      </w:r>
      <w:r w:rsidR="007E4404">
        <w:rPr>
          <w:rFonts w:ascii="Times New Roman" w:hAnsi="Times New Roman" w:cs="Times New Roman"/>
        </w:rPr>
        <w:t xml:space="preserve">selection favored </w:t>
      </w:r>
      <w:r w:rsidR="009B7ACD">
        <w:rPr>
          <w:rFonts w:ascii="Times New Roman" w:hAnsi="Times New Roman" w:cs="Times New Roman"/>
        </w:rPr>
        <w:t xml:space="preserve">the evolution of </w:t>
      </w:r>
      <w:r w:rsidR="007E4404">
        <w:rPr>
          <w:rFonts w:ascii="Times New Roman" w:hAnsi="Times New Roman" w:cs="Times New Roman"/>
        </w:rPr>
        <w:t xml:space="preserve">larger </w:t>
      </w:r>
      <w:r w:rsidR="00A56CC5">
        <w:rPr>
          <w:rFonts w:ascii="Times New Roman" w:hAnsi="Times New Roman" w:cs="Times New Roman"/>
        </w:rPr>
        <w:t xml:space="preserve">maximum </w:t>
      </w:r>
      <w:r w:rsidR="007B17EF">
        <w:rPr>
          <w:rFonts w:ascii="Times New Roman" w:hAnsi="Times New Roman" w:cs="Times New Roman"/>
        </w:rPr>
        <w:t>body size</w:t>
      </w:r>
      <w:r w:rsidR="007E4404">
        <w:rPr>
          <w:rFonts w:ascii="Times New Roman" w:hAnsi="Times New Roman" w:cs="Times New Roman"/>
        </w:rPr>
        <w:t>s</w:t>
      </w:r>
      <w:r w:rsidR="007B17EF">
        <w:rPr>
          <w:rFonts w:ascii="Times New Roman" w:hAnsi="Times New Roman" w:cs="Times New Roman"/>
        </w:rPr>
        <w:t xml:space="preserve"> in seasonal environments. In </w:t>
      </w:r>
      <w:r w:rsidR="005E77B0">
        <w:rPr>
          <w:rFonts w:ascii="Times New Roman" w:hAnsi="Times New Roman" w:cs="Times New Roman"/>
        </w:rPr>
        <w:t xml:space="preserve">the </w:t>
      </w:r>
      <w:r w:rsidR="007B17EF">
        <w:rPr>
          <w:rFonts w:ascii="Times New Roman" w:hAnsi="Times New Roman" w:cs="Times New Roman"/>
        </w:rPr>
        <w:t>high food scenario</w:t>
      </w:r>
      <w:r w:rsidR="00A56CC5">
        <w:rPr>
          <w:rFonts w:ascii="Times New Roman" w:hAnsi="Times New Roman" w:cs="Times New Roman"/>
        </w:rPr>
        <w:t>s</w:t>
      </w:r>
      <w:r w:rsidR="007B17EF">
        <w:rPr>
          <w:rFonts w:ascii="Times New Roman" w:hAnsi="Times New Roman" w:cs="Times New Roman"/>
        </w:rPr>
        <w:t xml:space="preserve"> (Figure 2</w:t>
      </w:r>
      <w:proofErr w:type="gramStart"/>
      <w:r w:rsidR="007B17EF">
        <w:rPr>
          <w:rFonts w:ascii="Times New Roman" w:hAnsi="Times New Roman" w:cs="Times New Roman"/>
        </w:rPr>
        <w:t>a,c</w:t>
      </w:r>
      <w:proofErr w:type="gramEnd"/>
      <w:r w:rsidR="007B17EF">
        <w:rPr>
          <w:rFonts w:ascii="Times New Roman" w:hAnsi="Times New Roman" w:cs="Times New Roman"/>
        </w:rPr>
        <w:t xml:space="preserve">), </w:t>
      </w:r>
      <w:r w:rsidR="00A56CC5">
        <w:rPr>
          <w:rFonts w:ascii="Times New Roman" w:hAnsi="Times New Roman" w:cs="Times New Roman"/>
        </w:rPr>
        <w:t>the quantity of food is very high</w:t>
      </w:r>
      <w:r w:rsidR="007B17EF">
        <w:rPr>
          <w:rFonts w:ascii="Times New Roman" w:hAnsi="Times New Roman" w:cs="Times New Roman"/>
        </w:rPr>
        <w:t xml:space="preserve"> in the seasonal environment</w:t>
      </w:r>
      <w:r w:rsidR="00A56CC5">
        <w:rPr>
          <w:rFonts w:ascii="Times New Roman" w:hAnsi="Times New Roman" w:cs="Times New Roman"/>
        </w:rPr>
        <w:t xml:space="preserve"> (Figure 1a)</w:t>
      </w:r>
      <w:r w:rsidR="007B17EF">
        <w:rPr>
          <w:rFonts w:ascii="Times New Roman" w:hAnsi="Times New Roman" w:cs="Times New Roman"/>
        </w:rPr>
        <w:t xml:space="preserve">, explaining the evolution of </w:t>
      </w:r>
      <w:r w:rsidR="00DB52DD">
        <w:rPr>
          <w:rFonts w:ascii="Times New Roman" w:hAnsi="Times New Roman" w:cs="Times New Roman"/>
        </w:rPr>
        <w:t>very large body sizes</w:t>
      </w:r>
      <w:r w:rsidR="00005BDD">
        <w:rPr>
          <w:rFonts w:ascii="Times New Roman" w:hAnsi="Times New Roman" w:cs="Times New Roman"/>
        </w:rPr>
        <w:t xml:space="preserve"> with seasonality (Figure 2)</w:t>
      </w:r>
      <w:r w:rsidR="007B17EF">
        <w:rPr>
          <w:rFonts w:ascii="Times New Roman" w:hAnsi="Times New Roman" w:cs="Times New Roman"/>
        </w:rPr>
        <w:t xml:space="preserve">. </w:t>
      </w:r>
      <w:r w:rsidR="00E8774D">
        <w:rPr>
          <w:rFonts w:ascii="Times New Roman" w:hAnsi="Times New Roman" w:cs="Times New Roman"/>
        </w:rPr>
        <w:t>F</w:t>
      </w:r>
      <w:r w:rsidR="00005BDD">
        <w:rPr>
          <w:rFonts w:ascii="Times New Roman" w:hAnsi="Times New Roman" w:cs="Times New Roman"/>
        </w:rPr>
        <w:t>rom a close analysis of the</w:t>
      </w:r>
      <w:r w:rsidR="000B7C61">
        <w:rPr>
          <w:rFonts w:ascii="Times New Roman" w:hAnsi="Times New Roman" w:cs="Times New Roman"/>
        </w:rPr>
        <w:t xml:space="preserve"> results presented</w:t>
      </w:r>
      <w:r w:rsidR="00B5310D">
        <w:rPr>
          <w:rFonts w:ascii="Times New Roman" w:hAnsi="Times New Roman" w:cs="Times New Roman"/>
        </w:rPr>
        <w:t xml:space="preserve"> in Fig</w:t>
      </w:r>
      <w:r w:rsidR="006670AA">
        <w:rPr>
          <w:rFonts w:ascii="Times New Roman" w:hAnsi="Times New Roman" w:cs="Times New Roman"/>
        </w:rPr>
        <w:t>ure</w:t>
      </w:r>
      <w:r w:rsidR="00B5310D">
        <w:rPr>
          <w:rFonts w:ascii="Times New Roman" w:hAnsi="Times New Roman" w:cs="Times New Roman"/>
        </w:rPr>
        <w:t xml:space="preserve"> 2, </w:t>
      </w:r>
      <w:r w:rsidR="001F051A">
        <w:rPr>
          <w:rFonts w:ascii="Times New Roman" w:hAnsi="Times New Roman" w:cs="Times New Roman"/>
        </w:rPr>
        <w:t>we can infer that</w:t>
      </w:r>
      <w:r w:rsidR="002D1466">
        <w:rPr>
          <w:rFonts w:ascii="Times New Roman" w:hAnsi="Times New Roman" w:cs="Times New Roman"/>
        </w:rPr>
        <w:t xml:space="preserve"> </w:t>
      </w:r>
      <w:r w:rsidR="008E473C" w:rsidRPr="008E473C">
        <w:rPr>
          <w:rFonts w:ascii="Times New Roman" w:hAnsi="Times New Roman" w:cs="Times New Roman"/>
        </w:rPr>
        <w:t>s</w:t>
      </w:r>
      <w:r w:rsidR="007B17EF" w:rsidRPr="008E473C">
        <w:rPr>
          <w:rFonts w:ascii="Times New Roman" w:hAnsi="Times New Roman" w:cs="Times New Roman"/>
        </w:rPr>
        <w:t>easonality itself is important to the evolution of body size</w:t>
      </w:r>
      <w:r w:rsidR="008A7312">
        <w:rPr>
          <w:rFonts w:ascii="Times New Roman" w:hAnsi="Times New Roman" w:cs="Times New Roman"/>
        </w:rPr>
        <w:t>. T</w:t>
      </w:r>
      <w:r w:rsidR="007B17EF" w:rsidRPr="008E473C">
        <w:rPr>
          <w:rFonts w:ascii="Times New Roman" w:hAnsi="Times New Roman" w:cs="Times New Roman"/>
        </w:rPr>
        <w:t>he</w:t>
      </w:r>
      <w:r w:rsidR="007B17EF">
        <w:rPr>
          <w:rFonts w:ascii="Times New Roman" w:hAnsi="Times New Roman" w:cs="Times New Roman"/>
        </w:rPr>
        <w:t xml:space="preserve"> </w:t>
      </w:r>
      <w:r w:rsidR="00451EC3">
        <w:rPr>
          <w:rFonts w:ascii="Times New Roman" w:hAnsi="Times New Roman" w:cs="Times New Roman"/>
        </w:rPr>
        <w:t xml:space="preserve">maximum </w:t>
      </w:r>
      <w:r w:rsidR="007B17EF">
        <w:rPr>
          <w:rFonts w:ascii="Times New Roman" w:hAnsi="Times New Roman" w:cs="Times New Roman"/>
        </w:rPr>
        <w:t xml:space="preserve">body sizes of individuals in the low-food seasonal scenarios were comparable to </w:t>
      </w:r>
      <w:r w:rsidR="000811E6">
        <w:rPr>
          <w:rFonts w:ascii="Times New Roman" w:hAnsi="Times New Roman" w:cs="Times New Roman"/>
        </w:rPr>
        <w:t xml:space="preserve">maximum </w:t>
      </w:r>
      <w:r w:rsidR="007B17EF">
        <w:rPr>
          <w:rFonts w:ascii="Times New Roman" w:hAnsi="Times New Roman" w:cs="Times New Roman"/>
        </w:rPr>
        <w:t xml:space="preserve">body sizes </w:t>
      </w:r>
      <w:r w:rsidR="00645A51">
        <w:rPr>
          <w:rFonts w:ascii="Times New Roman" w:hAnsi="Times New Roman" w:cs="Times New Roman"/>
        </w:rPr>
        <w:t xml:space="preserve">evolving in the </w:t>
      </w:r>
      <w:r w:rsidR="007B17EF">
        <w:rPr>
          <w:rFonts w:ascii="Times New Roman" w:hAnsi="Times New Roman" w:cs="Times New Roman"/>
        </w:rPr>
        <w:t>high-food constant environment</w:t>
      </w:r>
      <w:r w:rsidR="000811E6">
        <w:rPr>
          <w:rFonts w:ascii="Times New Roman" w:hAnsi="Times New Roman" w:cs="Times New Roman"/>
        </w:rPr>
        <w:t>s</w:t>
      </w:r>
      <w:r w:rsidR="007B17EF">
        <w:rPr>
          <w:rFonts w:ascii="Times New Roman" w:hAnsi="Times New Roman" w:cs="Times New Roman"/>
        </w:rPr>
        <w:t xml:space="preserve"> </w:t>
      </w:r>
      <w:r w:rsidR="00AD4203">
        <w:rPr>
          <w:rFonts w:ascii="Times New Roman" w:hAnsi="Times New Roman" w:cs="Times New Roman"/>
        </w:rPr>
        <w:t xml:space="preserve">at both base temperatures </w:t>
      </w:r>
      <w:r w:rsidR="007B17EF">
        <w:rPr>
          <w:rFonts w:ascii="Times New Roman" w:hAnsi="Times New Roman" w:cs="Times New Roman"/>
        </w:rPr>
        <w:t>(Figure 2</w:t>
      </w:r>
      <w:r w:rsidR="007B195D">
        <w:rPr>
          <w:rFonts w:ascii="Times New Roman" w:hAnsi="Times New Roman" w:cs="Times New Roman"/>
        </w:rPr>
        <w:t>). This is surprising, because</w:t>
      </w:r>
      <w:r w:rsidR="00B10DC0">
        <w:rPr>
          <w:rFonts w:ascii="Times New Roman" w:hAnsi="Times New Roman" w:cs="Times New Roman"/>
        </w:rPr>
        <w:t xml:space="preserve"> </w:t>
      </w:r>
      <w:r w:rsidR="005D0C7B">
        <w:rPr>
          <w:rFonts w:ascii="Times New Roman" w:hAnsi="Times New Roman" w:cs="Times New Roman"/>
        </w:rPr>
        <w:t xml:space="preserve">food availability </w:t>
      </w:r>
      <w:r w:rsidR="007B17EF">
        <w:rPr>
          <w:rFonts w:ascii="Times New Roman" w:hAnsi="Times New Roman" w:cs="Times New Roman"/>
        </w:rPr>
        <w:t xml:space="preserve">was greater 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environment (Figure 1a, thin dashed blue line). </w:t>
      </w:r>
      <w:r w:rsidR="0025007A">
        <w:rPr>
          <w:rFonts w:ascii="Times New Roman" w:hAnsi="Times New Roman" w:cs="Times New Roman"/>
        </w:rPr>
        <w:t>At the same time,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02434D">
        <w:rPr>
          <w:rFonts w:ascii="Times New Roman" w:hAnsi="Times New Roman" w:cs="Times New Roman"/>
        </w:rPr>
        <w:t xml:space="preserve">Additionally, in the high predation scenarios (Figure 2, top row) </w:t>
      </w:r>
      <w:r w:rsidR="0006501A">
        <w:rPr>
          <w:rFonts w:ascii="Times New Roman" w:hAnsi="Times New Roman" w:cs="Times New Roman"/>
        </w:rPr>
        <w:t>somatic</w:t>
      </w:r>
      <w:r w:rsidR="0002434D">
        <w:rPr>
          <w:rFonts w:ascii="Times New Roman" w:hAnsi="Times New Roman" w:cs="Times New Roman"/>
        </w:rPr>
        <w:t xml:space="preserve"> growth rate</w:t>
      </w:r>
      <w:r w:rsidR="0006501A">
        <w:rPr>
          <w:rFonts w:ascii="Times New Roman" w:hAnsi="Times New Roman" w:cs="Times New Roman"/>
        </w:rPr>
        <w:t>s</w:t>
      </w:r>
      <w:r w:rsidR="0002434D">
        <w:rPr>
          <w:rFonts w:ascii="Times New Roman" w:hAnsi="Times New Roman" w:cs="Times New Roman"/>
        </w:rPr>
        <w:t xml:space="preserve"> </w:t>
      </w:r>
      <w:r w:rsidR="0006501A">
        <w:rPr>
          <w:rFonts w:ascii="Times New Roman" w:hAnsi="Times New Roman" w:cs="Times New Roman"/>
        </w:rPr>
        <w:t>(</w:t>
      </w:r>
      <w:r w:rsidR="003376E8">
        <w:rPr>
          <w:rFonts w:ascii="Times New Roman" w:hAnsi="Times New Roman" w:cs="Times New Roman"/>
        </w:rPr>
        <w:t>measured by the age at which individuals reached their</w:t>
      </w:r>
      <w:r w:rsidR="0006501A">
        <w:rPr>
          <w:rFonts w:ascii="Times New Roman" w:hAnsi="Times New Roman" w:cs="Times New Roman"/>
        </w:rPr>
        <w:t xml:space="preserve"> </w:t>
      </w:r>
      <w:r w:rsidR="00EE7388">
        <w:rPr>
          <w:rFonts w:ascii="Times New Roman" w:hAnsi="Times New Roman" w:cs="Times New Roman"/>
        </w:rPr>
        <w:t>maximum body size</w:t>
      </w:r>
      <w:r w:rsidR="0006501A">
        <w:rPr>
          <w:rFonts w:ascii="Times New Roman" w:hAnsi="Times New Roman" w:cs="Times New Roman"/>
        </w:rPr>
        <w:t>s)</w:t>
      </w:r>
      <w:r w:rsidR="00EE7388">
        <w:rPr>
          <w:rFonts w:ascii="Times New Roman" w:hAnsi="Times New Roman" w:cs="Times New Roman"/>
        </w:rPr>
        <w:t xml:space="preserve"> </w:t>
      </w:r>
      <w:r w:rsidR="0002434D">
        <w:rPr>
          <w:rFonts w:ascii="Times New Roman" w:hAnsi="Times New Roman" w:cs="Times New Roman"/>
        </w:rPr>
        <w:t>w</w:t>
      </w:r>
      <w:r w:rsidR="00326D3D">
        <w:rPr>
          <w:rFonts w:ascii="Times New Roman" w:hAnsi="Times New Roman" w:cs="Times New Roman"/>
        </w:rPr>
        <w:t>ere</w:t>
      </w:r>
      <w:r w:rsidR="0002434D">
        <w:rPr>
          <w:rFonts w:ascii="Times New Roman" w:hAnsi="Times New Roman" w:cs="Times New Roman"/>
        </w:rPr>
        <w:t xml:space="preserve"> slower in low-food seasonal environments than in high-food constant </w:t>
      </w:r>
      <w:r w:rsidR="001D3AD5">
        <w:rPr>
          <w:rFonts w:ascii="Times New Roman" w:hAnsi="Times New Roman" w:cs="Times New Roman"/>
        </w:rPr>
        <w:t>environments</w:t>
      </w:r>
      <w:r w:rsidR="00E8774D">
        <w:rPr>
          <w:rFonts w:ascii="Times New Roman" w:hAnsi="Times New Roman" w:cs="Times New Roman"/>
        </w:rPr>
        <w:t>, despite growth to the same maximum body size</w:t>
      </w:r>
      <w:r>
        <w:rPr>
          <w:rFonts w:ascii="Times New Roman" w:hAnsi="Times New Roman" w:cs="Times New Roman"/>
        </w:rPr>
        <w:t xml:space="preserve"> in both cases.</w:t>
      </w:r>
      <w:r w:rsidR="00E8774D">
        <w:rPr>
          <w:rFonts w:ascii="Times New Roman" w:hAnsi="Times New Roman" w:cs="Times New Roman"/>
        </w:rPr>
        <w:t xml:space="preserve"> This difference can be attributed to seasonality, not the food abundance</w:t>
      </w:r>
      <w:r w:rsidR="0002434D">
        <w:rPr>
          <w:rFonts w:ascii="Times New Roman" w:hAnsi="Times New Roman" w:cs="Times New Roman"/>
        </w:rPr>
        <w:t>.</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9A6CDE5"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w:t>
      </w:r>
      <w:r w:rsidR="00B53DDD">
        <w:rPr>
          <w:rFonts w:ascii="Times New Roman" w:hAnsi="Times New Roman" w:cs="Times New Roman"/>
        </w:rPr>
        <w:lastRenderedPageBreak/>
        <w:t>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commentRangeStart w:id="21"/>
      <w:r w:rsidR="00CA4435">
        <w:rPr>
          <w:rFonts w:ascii="Times New Roman" w:hAnsi="Times New Roman" w:cs="Times New Roman"/>
        </w:rPr>
        <w:t>M</w:t>
      </w:r>
      <w:r w:rsidR="00BC678C">
        <w:rPr>
          <w:rFonts w:ascii="Times New Roman" w:hAnsi="Times New Roman" w:cs="Times New Roman"/>
        </w:rPr>
        <w:t>any</w:t>
      </w:r>
      <w:r w:rsidR="0082798D">
        <w:rPr>
          <w:rFonts w:ascii="Times New Roman" w:hAnsi="Times New Roman" w:cs="Times New Roman"/>
        </w:rPr>
        <w:t xml:space="preserve"> iteroparous</w:t>
      </w:r>
      <w:r w:rsidR="00BC678C">
        <w:rPr>
          <w:rFonts w:ascii="Times New Roman" w:hAnsi="Times New Roman" w:cs="Times New Roman"/>
        </w:rPr>
        <w:t xml:space="preserve"> fishes do </w:t>
      </w:r>
      <w:r w:rsidR="00E4474C">
        <w:rPr>
          <w:rFonts w:ascii="Times New Roman" w:hAnsi="Times New Roman" w:cs="Times New Roman"/>
        </w:rPr>
        <w:t>mature by</w:t>
      </w:r>
      <w:r w:rsidR="00BC678C">
        <w:rPr>
          <w:rFonts w:ascii="Times New Roman" w:hAnsi="Times New Roman" w:cs="Times New Roman"/>
        </w:rPr>
        <w:t xml:space="preserve"> reproducing at very low levels</w:t>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21"/>
      <w:r w:rsidR="00654C30">
        <w:rPr>
          <w:rStyle w:val="CommentReference"/>
        </w:rPr>
        <w:commentReference w:id="21"/>
      </w:r>
    </w:p>
    <w:p w14:paraId="543097C9" w14:textId="77777777" w:rsidR="004B74AD" w:rsidRDefault="004B74AD" w:rsidP="00D34DE9">
      <w:pPr>
        <w:spacing w:line="480" w:lineRule="auto"/>
        <w:jc w:val="both"/>
        <w:rPr>
          <w:rFonts w:ascii="Times New Roman" w:hAnsi="Times New Roman" w:cs="Times New Roman"/>
        </w:rPr>
      </w:pPr>
    </w:p>
    <w:p w14:paraId="1798C44E" w14:textId="63394B8F" w:rsidR="0019193E"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 xml:space="preserve">predation, seasonality, food, and temperature. </w:t>
      </w:r>
      <w:r w:rsidR="000F1363">
        <w:rPr>
          <w:rFonts w:ascii="Times New Roman" w:hAnsi="Times New Roman" w:cs="Times New Roman"/>
        </w:rPr>
        <w:t xml:space="preserve">In sensitivity analyses, we found that with very low food in constant environments, individuals matured </w:t>
      </w:r>
      <w:r w:rsidR="00A66754">
        <w:rPr>
          <w:rFonts w:ascii="Times New Roman" w:hAnsi="Times New Roman" w:cs="Times New Roman"/>
        </w:rPr>
        <w:t xml:space="preserve">at a small size shortly </w:t>
      </w:r>
      <w:r w:rsidR="000F1363">
        <w:rPr>
          <w:rFonts w:ascii="Times New Roman" w:hAnsi="Times New Roman" w:cs="Times New Roman"/>
        </w:rPr>
        <w:t>after their first year and did not invest in somatic growth after</w:t>
      </w:r>
      <w:r w:rsidR="005F0C0E">
        <w:rPr>
          <w:rFonts w:ascii="Times New Roman" w:hAnsi="Times New Roman" w:cs="Times New Roman"/>
        </w:rPr>
        <w:t xml:space="preserve">wards </w:t>
      </w:r>
      <w:r w:rsidR="000F1363">
        <w:rPr>
          <w:rFonts w:ascii="Times New Roman" w:hAnsi="Times New Roman" w:cs="Times New Roman"/>
        </w:rPr>
        <w:t>(</w:t>
      </w:r>
      <w:r w:rsidR="00A70CDF">
        <w:rPr>
          <w:rFonts w:ascii="Times New Roman" w:hAnsi="Times New Roman" w:cs="Times New Roman"/>
        </w:rPr>
        <w:t xml:space="preserve">result </w:t>
      </w:r>
      <w:r w:rsidR="000F1363">
        <w:rPr>
          <w:rFonts w:ascii="Times New Roman" w:hAnsi="Times New Roman" w:cs="Times New Roman"/>
        </w:rPr>
        <w:t>not shown). In the environmental scenarios presented here, m</w:t>
      </w:r>
      <w:r w:rsidR="001368E3">
        <w:rPr>
          <w:rFonts w:ascii="Times New Roman" w:hAnsi="Times New Roman" w:cs="Times New Roman"/>
        </w:rPr>
        <w:t xml:space="preserve">aturation age was between </w:t>
      </w:r>
      <w:r w:rsidR="00DC25AC">
        <w:rPr>
          <w:rFonts w:ascii="Times New Roman" w:hAnsi="Times New Roman" w:cs="Times New Roman"/>
        </w:rPr>
        <w:t>1.9</w:t>
      </w:r>
      <w:r w:rsidR="001368E3">
        <w:rPr>
          <w:rFonts w:ascii="Times New Roman" w:hAnsi="Times New Roman" w:cs="Times New Roman"/>
        </w:rPr>
        <w:t xml:space="preserve"> and </w:t>
      </w:r>
      <w:r w:rsidR="00E65799">
        <w:rPr>
          <w:rFonts w:ascii="Times New Roman" w:hAnsi="Times New Roman" w:cs="Times New Roman"/>
        </w:rPr>
        <w:t>4</w:t>
      </w:r>
      <w:r w:rsidR="001368E3">
        <w:rPr>
          <w:rFonts w:ascii="Times New Roman" w:hAnsi="Times New Roman" w:cs="Times New Roman"/>
        </w:rPr>
        <w:t xml:space="preserve"> years</w:t>
      </w:r>
      <w:r w:rsidR="00E70B8B">
        <w:rPr>
          <w:rFonts w:ascii="Times New Roman" w:hAnsi="Times New Roman" w:cs="Times New Roman"/>
        </w:rPr>
        <w:t xml:space="preserve">, except when predation was low and food </w:t>
      </w:r>
      <w:r w:rsidR="005A24A7">
        <w:rPr>
          <w:rFonts w:ascii="Times New Roman" w:hAnsi="Times New Roman" w:cs="Times New Roman"/>
        </w:rPr>
        <w:t xml:space="preserve">was </w:t>
      </w:r>
      <w:r w:rsidR="00E70B8B">
        <w:rPr>
          <w:rFonts w:ascii="Times New Roman" w:hAnsi="Times New Roman" w:cs="Times New Roman"/>
        </w:rPr>
        <w:t>abundant</w:t>
      </w:r>
      <w:r w:rsidR="00A0437F">
        <w:rPr>
          <w:rFonts w:ascii="Times New Roman" w:hAnsi="Times New Roman" w:cs="Times New Roman"/>
        </w:rPr>
        <w:t xml:space="preserve"> (discussed below)</w:t>
      </w:r>
      <w:r w:rsidR="001368E3">
        <w:rPr>
          <w:rFonts w:ascii="Times New Roman" w:hAnsi="Times New Roman" w:cs="Times New Roman"/>
        </w:rPr>
        <w:t xml:space="preserve">. </w:t>
      </w:r>
      <w:r w:rsidR="00F2278B">
        <w:rPr>
          <w:rFonts w:ascii="Times New Roman" w:hAnsi="Times New Roman" w:cs="Times New Roman"/>
        </w:rPr>
        <w:t>S</w:t>
      </w:r>
      <w:r w:rsidR="005F7855">
        <w:rPr>
          <w:rFonts w:ascii="Times New Roman" w:hAnsi="Times New Roman" w:cs="Times New Roman"/>
        </w:rPr>
        <w:t>easonal</w:t>
      </w:r>
      <w:r w:rsidR="00D36F3A">
        <w:rPr>
          <w:rFonts w:ascii="Times New Roman" w:hAnsi="Times New Roman" w:cs="Times New Roman"/>
        </w:rPr>
        <w:t>ity</w:t>
      </w:r>
      <w:r w:rsidR="005F7855">
        <w:rPr>
          <w:rFonts w:ascii="Times New Roman" w:hAnsi="Times New Roman" w:cs="Times New Roman"/>
        </w:rPr>
        <w:t xml:space="preserve"> delayed </w:t>
      </w:r>
      <w:r w:rsidR="00DC25AC">
        <w:rPr>
          <w:rFonts w:ascii="Times New Roman" w:hAnsi="Times New Roman" w:cs="Times New Roman"/>
        </w:rPr>
        <w:t>the age of maturation</w:t>
      </w:r>
      <w:r w:rsidR="00F422E7">
        <w:rPr>
          <w:rFonts w:ascii="Times New Roman" w:hAnsi="Times New Roman" w:cs="Times New Roman"/>
        </w:rPr>
        <w:t xml:space="preserve">, especially </w:t>
      </w:r>
      <w:r w:rsidR="000F1363">
        <w:rPr>
          <w:rFonts w:ascii="Times New Roman" w:hAnsi="Times New Roman" w:cs="Times New Roman"/>
        </w:rPr>
        <w:t xml:space="preserve">with </w:t>
      </w:r>
      <w:r w:rsidR="008C28B9">
        <w:rPr>
          <w:rFonts w:ascii="Times New Roman" w:hAnsi="Times New Roman" w:cs="Times New Roman"/>
        </w:rPr>
        <w:t xml:space="preserve">warmer </w:t>
      </w:r>
      <w:r w:rsidR="00F75292">
        <w:rPr>
          <w:rFonts w:ascii="Times New Roman" w:hAnsi="Times New Roman" w:cs="Times New Roman"/>
        </w:rPr>
        <w:t>base temperature</w:t>
      </w:r>
      <w:r w:rsidR="00A547C0">
        <w:rPr>
          <w:rFonts w:ascii="Times New Roman" w:hAnsi="Times New Roman" w:cs="Times New Roman"/>
        </w:rPr>
        <w:t>s</w:t>
      </w:r>
      <w:r w:rsidR="005F7855">
        <w:rPr>
          <w:rFonts w:ascii="Times New Roman" w:hAnsi="Times New Roman" w:cs="Times New Roman"/>
        </w:rPr>
        <w:t xml:space="preserve"> (Figure 3b)</w:t>
      </w:r>
      <w:r w:rsidR="006A5469">
        <w:rPr>
          <w:rFonts w:ascii="Times New Roman" w:hAnsi="Times New Roman" w:cs="Times New Roman"/>
        </w:rPr>
        <w:t xml:space="preserve">, but these effects were </w:t>
      </w:r>
      <w:r w:rsidR="00CC6A06">
        <w:rPr>
          <w:rFonts w:ascii="Times New Roman" w:hAnsi="Times New Roman" w:cs="Times New Roman"/>
        </w:rPr>
        <w:t>small</w:t>
      </w:r>
      <w:r w:rsidR="00AB29D1">
        <w:rPr>
          <w:rFonts w:ascii="Times New Roman" w:hAnsi="Times New Roman" w:cs="Times New Roman"/>
        </w:rPr>
        <w:t xml:space="preserve"> relative to the</w:t>
      </w:r>
      <w:r w:rsidR="004849EC">
        <w:rPr>
          <w:rFonts w:ascii="Times New Roman" w:hAnsi="Times New Roman" w:cs="Times New Roman"/>
        </w:rPr>
        <w:t xml:space="preserve"> interacting</w:t>
      </w:r>
      <w:r w:rsidR="00AB29D1">
        <w:rPr>
          <w:rFonts w:ascii="Times New Roman" w:hAnsi="Times New Roman" w:cs="Times New Roman"/>
        </w:rPr>
        <w:t xml:space="preserve"> </w:t>
      </w:r>
      <w:r w:rsidR="004849EC">
        <w:rPr>
          <w:rFonts w:ascii="Times New Roman" w:hAnsi="Times New Roman" w:cs="Times New Roman"/>
        </w:rPr>
        <w:t xml:space="preserve">effects </w:t>
      </w:r>
      <w:r w:rsidR="00AB29D1">
        <w:rPr>
          <w:rFonts w:ascii="Times New Roman" w:hAnsi="Times New Roman" w:cs="Times New Roman"/>
        </w:rPr>
        <w:t xml:space="preserve">of food and </w:t>
      </w:r>
      <w:r w:rsidR="006B744D">
        <w:rPr>
          <w:rFonts w:ascii="Times New Roman" w:hAnsi="Times New Roman" w:cs="Times New Roman"/>
        </w:rPr>
        <w:t>predation</w:t>
      </w:r>
      <w:r w:rsidR="005F7855">
        <w:rPr>
          <w:rFonts w:ascii="Times New Roman" w:hAnsi="Times New Roman" w:cs="Times New Roman"/>
        </w:rPr>
        <w:t>.</w:t>
      </w:r>
      <w:r w:rsidR="00AD37A8">
        <w:rPr>
          <w:rFonts w:ascii="Times New Roman" w:hAnsi="Times New Roman" w:cs="Times New Roman"/>
        </w:rPr>
        <w:t xml:space="preserve"> </w:t>
      </w:r>
      <w:r w:rsidR="00A55700">
        <w:rPr>
          <w:rFonts w:ascii="Times New Roman" w:hAnsi="Times New Roman" w:cs="Times New Roman"/>
        </w:rPr>
        <w:t xml:space="preserve">Similar to the patterns </w:t>
      </w:r>
      <w:r w:rsidR="00B4563F">
        <w:rPr>
          <w:rFonts w:ascii="Times New Roman" w:hAnsi="Times New Roman" w:cs="Times New Roman"/>
        </w:rPr>
        <w:t xml:space="preserve">in </w:t>
      </w:r>
      <w:r w:rsidR="001F251E">
        <w:rPr>
          <w:rFonts w:ascii="Times New Roman" w:hAnsi="Times New Roman" w:cs="Times New Roman"/>
        </w:rPr>
        <w:t>maximum body size, t</w:t>
      </w:r>
      <w:r w:rsidR="00AD37A8">
        <w:rPr>
          <w:rFonts w:ascii="Times New Roman" w:hAnsi="Times New Roman" w:cs="Times New Roman"/>
        </w:rPr>
        <w:t>he size of maturation was also larger in seasonal environments</w:t>
      </w:r>
      <w:r w:rsidR="00A55700">
        <w:rPr>
          <w:rFonts w:ascii="Times New Roman" w:hAnsi="Times New Roman" w:cs="Times New Roman"/>
        </w:rPr>
        <w:t xml:space="preserve"> and in high food environments,</w:t>
      </w:r>
      <w:r w:rsidR="00AD37A8">
        <w:rPr>
          <w:rFonts w:ascii="Times New Roman" w:hAnsi="Times New Roman" w:cs="Times New Roman"/>
        </w:rPr>
        <w:t xml:space="preserve"> and did not vary strongly with predation. </w:t>
      </w:r>
    </w:p>
    <w:p w14:paraId="60CAF42A" w14:textId="77777777" w:rsidR="0019193E" w:rsidRDefault="0019193E" w:rsidP="00D34DE9">
      <w:pPr>
        <w:spacing w:line="480" w:lineRule="auto"/>
        <w:jc w:val="both"/>
        <w:rPr>
          <w:rFonts w:ascii="Times New Roman" w:hAnsi="Times New Roman" w:cs="Times New Roman"/>
        </w:rPr>
      </w:pPr>
    </w:p>
    <w:p w14:paraId="5A60CC5A" w14:textId="079AC302" w:rsidR="00443F52" w:rsidRDefault="00397A69" w:rsidP="00D34DE9">
      <w:pPr>
        <w:spacing w:line="480" w:lineRule="auto"/>
        <w:jc w:val="both"/>
        <w:rPr>
          <w:rFonts w:ascii="Times New Roman" w:hAnsi="Times New Roman" w:cs="Times New Roman"/>
        </w:rPr>
      </w:pPr>
      <w:r>
        <w:rPr>
          <w:rFonts w:ascii="Times New Roman" w:hAnsi="Times New Roman" w:cs="Times New Roman"/>
        </w:rPr>
        <w:t>L</w:t>
      </w:r>
      <w:r w:rsidR="00AD37A8">
        <w:rPr>
          <w:rFonts w:ascii="Times New Roman" w:hAnsi="Times New Roman" w:cs="Times New Roman"/>
        </w:rPr>
        <w:t>a</w:t>
      </w:r>
      <w:r w:rsidR="00DC25AC">
        <w:rPr>
          <w:rFonts w:ascii="Times New Roman" w:hAnsi="Times New Roman" w:cs="Times New Roman"/>
        </w:rPr>
        <w:t xml:space="preserve">te </w:t>
      </w:r>
      <w:r w:rsidR="00654C30">
        <w:rPr>
          <w:rFonts w:ascii="Times New Roman" w:hAnsi="Times New Roman" w:cs="Times New Roman"/>
        </w:rPr>
        <w:t xml:space="preserve">age at maturation </w:t>
      </w:r>
      <w:r w:rsidR="003F060B">
        <w:rPr>
          <w:rFonts w:ascii="Times New Roman" w:hAnsi="Times New Roman" w:cs="Times New Roman"/>
        </w:rPr>
        <w:t xml:space="preserve">evolved </w:t>
      </w:r>
      <w:r w:rsidR="000D6242">
        <w:rPr>
          <w:rFonts w:ascii="Times New Roman" w:hAnsi="Times New Roman" w:cs="Times New Roman"/>
        </w:rPr>
        <w:t>in high-</w:t>
      </w:r>
      <w:r w:rsidR="002C5C02">
        <w:rPr>
          <w:rFonts w:ascii="Times New Roman" w:hAnsi="Times New Roman" w:cs="Times New Roman"/>
        </w:rPr>
        <w:t>food</w:t>
      </w:r>
      <w:r w:rsidR="00B42ACD">
        <w:rPr>
          <w:rFonts w:ascii="Times New Roman" w:hAnsi="Times New Roman" w:cs="Times New Roman"/>
        </w:rPr>
        <w:t>, low</w:t>
      </w:r>
      <w:r w:rsidR="000D6242">
        <w:rPr>
          <w:rFonts w:ascii="Times New Roman" w:hAnsi="Times New Roman" w:cs="Times New Roman"/>
        </w:rPr>
        <w:t>-</w:t>
      </w:r>
      <w:r w:rsidR="00B42ACD">
        <w:rPr>
          <w:rFonts w:ascii="Times New Roman" w:hAnsi="Times New Roman" w:cs="Times New Roman"/>
        </w:rPr>
        <w:t>predation</w:t>
      </w:r>
      <w:r w:rsidR="002C5C02">
        <w:rPr>
          <w:rFonts w:ascii="Times New Roman" w:hAnsi="Times New Roman" w:cs="Times New Roman"/>
        </w:rPr>
        <w:t xml:space="preserve"> scenarios</w:t>
      </w:r>
      <w:r w:rsidR="000F1363">
        <w:rPr>
          <w:rFonts w:ascii="Times New Roman" w:hAnsi="Times New Roman" w:cs="Times New Roman"/>
        </w:rPr>
        <w:t>;</w:t>
      </w:r>
      <w:r w:rsidR="002C5C02">
        <w:rPr>
          <w:rFonts w:ascii="Times New Roman" w:hAnsi="Times New Roman" w:cs="Times New Roman"/>
        </w:rPr>
        <w:t xml:space="preserve"> </w:t>
      </w:r>
      <w:r w:rsidR="004B74AD">
        <w:rPr>
          <w:rFonts w:ascii="Times New Roman" w:hAnsi="Times New Roman" w:cs="Times New Roman"/>
        </w:rPr>
        <w:t>individuals</w:t>
      </w:r>
      <w:r w:rsidR="0042362F">
        <w:rPr>
          <w:rFonts w:ascii="Times New Roman" w:hAnsi="Times New Roman" w:cs="Times New Roman"/>
        </w:rPr>
        <w:t xml:space="preserve"> mature</w:t>
      </w:r>
      <w:r w:rsidR="004D519D">
        <w:rPr>
          <w:rFonts w:ascii="Times New Roman" w:hAnsi="Times New Roman" w:cs="Times New Roman"/>
        </w:rPr>
        <w:t>d</w:t>
      </w:r>
      <w:r w:rsidR="004B74AD">
        <w:rPr>
          <w:rFonts w:ascii="Times New Roman" w:hAnsi="Times New Roman" w:cs="Times New Roman"/>
        </w:rPr>
        <w:t xml:space="preserve"> </w:t>
      </w:r>
      <w:r w:rsidR="004D519D">
        <w:rPr>
          <w:rFonts w:ascii="Times New Roman" w:hAnsi="Times New Roman" w:cs="Times New Roman"/>
        </w:rPr>
        <w:t>between</w:t>
      </w:r>
      <w:r w:rsidR="0042362F">
        <w:rPr>
          <w:rFonts w:ascii="Times New Roman" w:hAnsi="Times New Roman" w:cs="Times New Roman"/>
        </w:rPr>
        <w:t xml:space="preserve"> age</w:t>
      </w:r>
      <w:r w:rsidR="00B42ACD">
        <w:rPr>
          <w:rFonts w:ascii="Times New Roman" w:hAnsi="Times New Roman" w:cs="Times New Roman"/>
        </w:rPr>
        <w:t>s</w:t>
      </w:r>
      <w:r w:rsidR="004D519D">
        <w:rPr>
          <w:rFonts w:ascii="Times New Roman" w:hAnsi="Times New Roman" w:cs="Times New Roman"/>
        </w:rPr>
        <w:t xml:space="preserve"> 13 (constant) and </w:t>
      </w:r>
      <w:r w:rsidR="00B42ACD">
        <w:rPr>
          <w:rFonts w:ascii="Times New Roman" w:hAnsi="Times New Roman" w:cs="Times New Roman"/>
        </w:rPr>
        <w:t>14</w:t>
      </w:r>
      <w:r w:rsidR="004D519D">
        <w:rPr>
          <w:rFonts w:ascii="Times New Roman" w:hAnsi="Times New Roman" w:cs="Times New Roman"/>
        </w:rPr>
        <w:t xml:space="preserve"> (seasonal) years</w:t>
      </w:r>
      <w:r w:rsidR="00030E33">
        <w:rPr>
          <w:rFonts w:ascii="Times New Roman" w:hAnsi="Times New Roman" w:cs="Times New Roman"/>
        </w:rPr>
        <w:t>. T</w:t>
      </w:r>
      <w:r w:rsidR="0057722F">
        <w:rPr>
          <w:rFonts w:ascii="Times New Roman" w:hAnsi="Times New Roman" w:cs="Times New Roman"/>
        </w:rPr>
        <w:t>his</w:t>
      </w:r>
      <w:r w:rsidR="00B42ACD">
        <w:rPr>
          <w:rFonts w:ascii="Times New Roman" w:hAnsi="Times New Roman" w:cs="Times New Roman"/>
        </w:rPr>
        <w:t xml:space="preserve"> timing coincides with the onset of secondary growth (Figure 2c)</w:t>
      </w:r>
      <w:r w:rsidR="00511067">
        <w:rPr>
          <w:rFonts w:ascii="Times New Roman" w:hAnsi="Times New Roman" w:cs="Times New Roman"/>
        </w:rPr>
        <w:t>. Despite th</w:t>
      </w:r>
      <w:r w:rsidR="00EB720D">
        <w:rPr>
          <w:rFonts w:ascii="Times New Roman" w:hAnsi="Times New Roman" w:cs="Times New Roman"/>
        </w:rPr>
        <w:t>is</w:t>
      </w:r>
      <w:r w:rsidR="00511067">
        <w:rPr>
          <w:rFonts w:ascii="Times New Roman" w:hAnsi="Times New Roman" w:cs="Times New Roman"/>
        </w:rPr>
        <w:t xml:space="preserve"> dramatic effect of </w:t>
      </w:r>
      <w:r w:rsidR="00F62090">
        <w:rPr>
          <w:rFonts w:ascii="Times New Roman" w:hAnsi="Times New Roman" w:cs="Times New Roman"/>
        </w:rPr>
        <w:t>predation</w:t>
      </w:r>
      <w:r w:rsidR="00511067">
        <w:rPr>
          <w:rFonts w:ascii="Times New Roman" w:hAnsi="Times New Roman" w:cs="Times New Roman"/>
        </w:rPr>
        <w:t xml:space="preserve"> on age,</w:t>
      </w:r>
      <w:r w:rsidR="000D6242">
        <w:rPr>
          <w:rFonts w:ascii="Times New Roman" w:hAnsi="Times New Roman" w:cs="Times New Roman"/>
        </w:rPr>
        <w:t xml:space="preserve"> the</w:t>
      </w:r>
      <w:r w:rsidR="00511067">
        <w:rPr>
          <w:rFonts w:ascii="Times New Roman" w:hAnsi="Times New Roman" w:cs="Times New Roman"/>
        </w:rPr>
        <w:t xml:space="preserve"> size of </w:t>
      </w:r>
      <w:r w:rsidR="00511067">
        <w:rPr>
          <w:rFonts w:ascii="Times New Roman" w:hAnsi="Times New Roman" w:cs="Times New Roman"/>
        </w:rPr>
        <w:lastRenderedPageBreak/>
        <w:t>maturation did not vary between high- and low-predation scenarios</w:t>
      </w:r>
      <w:r w:rsidR="00F62090">
        <w:rPr>
          <w:rFonts w:ascii="Times New Roman" w:hAnsi="Times New Roman" w:cs="Times New Roman"/>
        </w:rPr>
        <w:t xml:space="preserve"> (Supplemental figure)</w:t>
      </w:r>
      <w:r w:rsidR="00511067">
        <w:rPr>
          <w:rFonts w:ascii="Times New Roman" w:hAnsi="Times New Roman" w:cs="Times New Roman"/>
        </w:rPr>
        <w:t xml:space="preserve">. </w:t>
      </w:r>
      <w:r w:rsidR="004F5DEC">
        <w:rPr>
          <w:rFonts w:ascii="Times New Roman" w:hAnsi="Times New Roman" w:cs="Times New Roman"/>
        </w:rPr>
        <w:t xml:space="preserve">In our model, </w:t>
      </w:r>
      <w:r w:rsidR="00B35011">
        <w:rPr>
          <w:rFonts w:ascii="Times New Roman" w:hAnsi="Times New Roman" w:cs="Times New Roman"/>
        </w:rPr>
        <w:t>late maturing</w:t>
      </w:r>
      <w:r w:rsidR="004F5DEC">
        <w:rPr>
          <w:rFonts w:ascii="Times New Roman" w:hAnsi="Times New Roman" w:cs="Times New Roman"/>
        </w:rPr>
        <w:t xml:space="preserve"> individuals </w:t>
      </w:r>
      <w:r w:rsidR="00FF7CE0">
        <w:rPr>
          <w:rFonts w:ascii="Times New Roman" w:hAnsi="Times New Roman" w:cs="Times New Roman"/>
        </w:rPr>
        <w:t>can and do</w:t>
      </w:r>
      <w:r w:rsidR="004F5DEC">
        <w:rPr>
          <w:rFonts w:ascii="Times New Roman" w:hAnsi="Times New Roman" w:cs="Times New Roman"/>
        </w:rPr>
        <w:t xml:space="preserve"> reproduce at</w:t>
      </w:r>
      <w:r w:rsidR="00647D0B">
        <w:rPr>
          <w:rFonts w:ascii="Times New Roman" w:hAnsi="Times New Roman" w:cs="Times New Roman"/>
        </w:rPr>
        <w:t xml:space="preserve"> very</w:t>
      </w:r>
      <w:r w:rsidR="004F5DEC">
        <w:rPr>
          <w:rFonts w:ascii="Times New Roman" w:hAnsi="Times New Roman" w:cs="Times New Roman"/>
        </w:rPr>
        <w:t xml:space="preserve"> low levels </w:t>
      </w:r>
      <w:r>
        <w:rPr>
          <w:rFonts w:ascii="Times New Roman" w:hAnsi="Times New Roman" w:cs="Times New Roman"/>
        </w:rPr>
        <w:t xml:space="preserve">for a long time </w:t>
      </w:r>
      <w:r w:rsidR="00B4563F">
        <w:rPr>
          <w:rFonts w:ascii="Times New Roman" w:hAnsi="Times New Roman" w:cs="Times New Roman"/>
        </w:rPr>
        <w:t>prior to our metric of their</w:t>
      </w:r>
      <w:r w:rsidR="00550A5A">
        <w:rPr>
          <w:rFonts w:ascii="Times New Roman" w:hAnsi="Times New Roman" w:cs="Times New Roman"/>
        </w:rPr>
        <w:t xml:space="preserve"> maturation age</w:t>
      </w:r>
      <w:r w:rsidR="00AF17DB">
        <w:rPr>
          <w:rFonts w:ascii="Times New Roman" w:hAnsi="Times New Roman" w:cs="Times New Roman"/>
        </w:rPr>
        <w:t xml:space="preserve">, </w:t>
      </w:r>
      <w:r w:rsidR="00E76448">
        <w:rPr>
          <w:rFonts w:ascii="Times New Roman" w:hAnsi="Times New Roman" w:cs="Times New Roman"/>
        </w:rPr>
        <w:t>because we do not constrain them from doing so (</w:t>
      </w:r>
      <w:r w:rsidR="00AF17DB">
        <w:rPr>
          <w:rFonts w:ascii="Times New Roman" w:hAnsi="Times New Roman" w:cs="Times New Roman"/>
        </w:rPr>
        <w:t>described above</w:t>
      </w:r>
      <w:r w:rsidR="00E76448">
        <w:rPr>
          <w:rFonts w:ascii="Times New Roman" w:hAnsi="Times New Roman" w:cs="Times New Roman"/>
        </w:rPr>
        <w:t>)</w:t>
      </w:r>
      <w:r w:rsidR="004F5DEC">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 very late</w:t>
      </w:r>
      <w:r w:rsidR="00E65FD9">
        <w:rPr>
          <w:rFonts w:ascii="Times New Roman" w:hAnsi="Times New Roman" w:cs="Times New Roman"/>
        </w:rPr>
        <w:t xml:space="preserve">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and </w:t>
      </w:r>
      <w:r w:rsidR="00331188">
        <w:rPr>
          <w:rFonts w:ascii="Times New Roman" w:hAnsi="Times New Roman" w:cs="Times New Roman"/>
        </w:rPr>
        <w:t xml:space="preserve">with </w:t>
      </w:r>
      <w:r w:rsidR="00D53294">
        <w:rPr>
          <w:rFonts w:ascii="Times New Roman" w:hAnsi="Times New Roman" w:cs="Times New Roman"/>
        </w:rPr>
        <w:t xml:space="preserve">increased </w:t>
      </w:r>
      <w:r w:rsidR="00713CD9">
        <w:rPr>
          <w:rFonts w:ascii="Times New Roman" w:hAnsi="Times New Roman" w:cs="Times New Roman"/>
        </w:rPr>
        <w:t>predation risk</w:t>
      </w:r>
      <w:r w:rsidR="000F1E63">
        <w:rPr>
          <w:rFonts w:ascii="Times New Roman" w:hAnsi="Times New Roman" w:cs="Times New Roman"/>
        </w:rPr>
        <w:t xml:space="preserve"> </w:t>
      </w:r>
      <w:r w:rsidR="000F1E63">
        <w:rPr>
          <w:rFonts w:ascii="Times New Roman" w:hAnsi="Times New Roman" w:cs="Times New Roman"/>
          <w:i/>
          <w:iCs/>
        </w:rPr>
        <w:t>h</w:t>
      </w:r>
      <w:r w:rsidR="00A6039E">
        <w:rPr>
          <w:rFonts w:ascii="Times New Roman" w:hAnsi="Times New Roman" w:cs="Times New Roman"/>
        </w:rPr>
        <w:t xml:space="preserve"> </w:t>
      </w:r>
      <w:commentRangeStart w:id="22"/>
      <w:r w:rsidR="00A6039E">
        <w:rPr>
          <w:rFonts w:ascii="Times New Roman" w:hAnsi="Times New Roman" w:cs="Times New Roman"/>
        </w:rPr>
        <w:t>(</w:t>
      </w:r>
      <w:r w:rsidR="006C1C73">
        <w:rPr>
          <w:rFonts w:ascii="Times New Roman" w:hAnsi="Times New Roman" w:cs="Times New Roman"/>
        </w:rPr>
        <w:t xml:space="preserve">results </w:t>
      </w:r>
      <w:r w:rsidR="00A6039E">
        <w:rPr>
          <w:rFonts w:ascii="Times New Roman" w:hAnsi="Times New Roman" w:cs="Times New Roman"/>
        </w:rPr>
        <w:t>not shown).</w:t>
      </w:r>
      <w:r w:rsidR="004B74AD">
        <w:rPr>
          <w:rFonts w:ascii="Times New Roman" w:hAnsi="Times New Roman" w:cs="Times New Roman"/>
        </w:rPr>
        <w:t xml:space="preserve"> </w:t>
      </w:r>
      <w:commentRangeEnd w:id="22"/>
      <w:r w:rsidR="00654C30">
        <w:rPr>
          <w:rStyle w:val="CommentReference"/>
        </w:rPr>
        <w:commentReference w:id="22"/>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749131C8"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the warm season). Because the optimal pattern of somatic growth differed between constant and seasonal environments (described above)</w:t>
      </w:r>
      <w:r w:rsidR="002A7943">
        <w:rPr>
          <w:rFonts w:ascii="Times New Roman" w:hAnsi="Times New Roman" w:cs="Times New Roman"/>
        </w:rPr>
        <w:t>, and growth and our metric of</w:t>
      </w:r>
      <w:r w:rsidR="00654C30">
        <w:rPr>
          <w:rFonts w:ascii="Times New Roman" w:hAnsi="Times New Roman" w:cs="Times New Roman"/>
        </w:rPr>
        <w:t xml:space="preserve"> the age </w:t>
      </w:r>
      <w:r w:rsidR="00DF4C4D">
        <w:rPr>
          <w:rFonts w:ascii="Times New Roman" w:hAnsi="Times New Roman" w:cs="Times New Roman"/>
        </w:rPr>
        <w:t>of maturation</w:t>
      </w:r>
      <w:r w:rsidR="002A7943">
        <w:rPr>
          <w:rFonts w:ascii="Times New Roman" w:hAnsi="Times New Roman" w:cs="Times New Roman"/>
        </w:rPr>
        <w:t xml:space="preserve"> are related, we did not find a </w:t>
      </w:r>
      <w:r w:rsidR="006C2CBA">
        <w:rPr>
          <w:rFonts w:ascii="Times New Roman" w:hAnsi="Times New Roman" w:cs="Times New Roman"/>
        </w:rPr>
        <w:t>consistent relationship between food or temperature, maturation, and</w:t>
      </w:r>
      <w:r w:rsidR="002A7943">
        <w:rPr>
          <w:rFonts w:ascii="Times New Roman" w:hAnsi="Times New Roman" w:cs="Times New Roman"/>
        </w:rPr>
        <w:t xml:space="preserve"> mont</w:t>
      </w:r>
      <w:r w:rsidR="00716C8E">
        <w:rPr>
          <w:rFonts w:ascii="Times New Roman" w:hAnsi="Times New Roman" w:cs="Times New Roman"/>
        </w:rPr>
        <w:t>h</w:t>
      </w:r>
      <w:r w:rsidR="002A7943">
        <w:rPr>
          <w:rFonts w:ascii="Times New Roman" w:hAnsi="Times New Roman" w:cs="Times New Roman"/>
        </w:rPr>
        <w:t>ly</w:t>
      </w:r>
      <w:r w:rsidR="006C2CBA">
        <w:rPr>
          <w:rFonts w:ascii="Times New Roman" w:hAnsi="Times New Roman" w:cs="Times New Roman"/>
        </w:rPr>
        <w:t xml:space="preserve"> reproductive output.</w:t>
      </w:r>
      <w:r w:rsidR="00CE0045">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25A9AB89" w:rsidR="00DA287B" w:rsidRDefault="00DD13D8" w:rsidP="00D34DE9">
      <w:pPr>
        <w:spacing w:line="480" w:lineRule="auto"/>
        <w:jc w:val="both"/>
        <w:rPr>
          <w:rFonts w:ascii="Times New Roman" w:hAnsi="Times New Roman" w:cs="Times New Roman"/>
        </w:rPr>
      </w:pPr>
      <w:r>
        <w:rPr>
          <w:rFonts w:ascii="Times New Roman" w:hAnsi="Times New Roman" w:cs="Times New Roman"/>
        </w:rPr>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w:t>
      </w:r>
      <w:r w:rsidR="00947490">
        <w:rPr>
          <w:rFonts w:ascii="Times New Roman" w:hAnsi="Times New Roman" w:cs="Times New Roman"/>
        </w:rPr>
        <w:t>greater than</w:t>
      </w:r>
      <w:r w:rsidR="0005542C">
        <w:rPr>
          <w:rFonts w:ascii="Times New Roman" w:hAnsi="Times New Roman" w:cs="Times New Roman"/>
        </w:rPr>
        <w:t xml:space="preserve"> </w:t>
      </w:r>
      <w:r w:rsidR="002F55EC">
        <w:rPr>
          <w:rFonts w:ascii="Times New Roman" w:hAnsi="Times New Roman" w:cs="Times New Roman"/>
        </w:rPr>
        <w:t>three</w:t>
      </w:r>
      <w:r w:rsidR="0005542C">
        <w:rPr>
          <w:rFonts w:ascii="Times New Roman" w:hAnsi="Times New Roman" w:cs="Times New Roman"/>
        </w:rPr>
        <w:t xml:space="preserve">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proofErr w:type="spellStart"/>
      <w:r w:rsidR="00654C30">
        <w:rPr>
          <w:rFonts w:ascii="Times New Roman" w:hAnsi="Times New Roman" w:cs="Times New Roman"/>
        </w:rPr>
        <w:t>Barneche</w:t>
      </w:r>
      <w:proofErr w:type="spellEnd"/>
      <w:r w:rsidR="00654C30">
        <w:rPr>
          <w:rFonts w:ascii="Times New Roman" w:hAnsi="Times New Roman" w:cs="Times New Roman"/>
        </w:rPr>
        <w:t xml:space="preserve"> et al 2018).</w:t>
      </w:r>
      <w:r w:rsidR="0005542C">
        <w:rPr>
          <w:rFonts w:ascii="Times New Roman" w:hAnsi="Times New Roman" w:cs="Times New Roman"/>
        </w:rPr>
        <w:t xml:space="preserve"> </w:t>
      </w:r>
      <w:r w:rsidR="00CB3D81">
        <w:rPr>
          <w:rFonts w:ascii="Times New Roman" w:hAnsi="Times New Roman" w:cs="Times New Roman"/>
        </w:rPr>
        <w:t xml:space="preserve">This limit </w:t>
      </w:r>
      <w:r w:rsidR="00943A48">
        <w:rPr>
          <w:rFonts w:ascii="Times New Roman" w:hAnsi="Times New Roman" w:cs="Times New Roman"/>
        </w:rPr>
        <w:t>i</w:t>
      </w:r>
      <w:r w:rsidR="00CB3D81">
        <w:rPr>
          <w:rFonts w:ascii="Times New Roman" w:hAnsi="Times New Roman" w:cs="Times New Roman"/>
        </w:rPr>
        <w:t xml:space="preserve">s </w:t>
      </w:r>
      <w:r w:rsidR="00A22ED0">
        <w:rPr>
          <w:rFonts w:ascii="Times New Roman" w:hAnsi="Times New Roman" w:cs="Times New Roman"/>
        </w:rPr>
        <w:t xml:space="preserve">most </w:t>
      </w:r>
      <w:r w:rsidR="00476EC0">
        <w:rPr>
          <w:rFonts w:ascii="Times New Roman" w:hAnsi="Times New Roman" w:cs="Times New Roman"/>
        </w:rPr>
        <w:t>i</w:t>
      </w:r>
      <w:r w:rsidR="00CB3D81">
        <w:rPr>
          <w:rFonts w:ascii="Times New Roman" w:hAnsi="Times New Roman" w:cs="Times New Roman"/>
        </w:rPr>
        <w:t xml:space="preserve">mportant at small body sizes, when individual growth from one month to the next </w:t>
      </w:r>
      <w:r w:rsidR="00943A48">
        <w:rPr>
          <w:rFonts w:ascii="Times New Roman" w:hAnsi="Times New Roman" w:cs="Times New Roman"/>
        </w:rPr>
        <w:t>i</w:t>
      </w:r>
      <w:r w:rsidR="00CB3D81">
        <w:rPr>
          <w:rFonts w:ascii="Times New Roman" w:hAnsi="Times New Roman" w:cs="Times New Roman"/>
        </w:rPr>
        <w:t xml:space="preserve">s limited by the amount of energy individuals could take in and store (a function of current structural mass), and excess energy can be devoted to reproduction. </w:t>
      </w:r>
      <w:r w:rsidR="005033C9">
        <w:rPr>
          <w:rFonts w:ascii="Times New Roman" w:hAnsi="Times New Roman" w:cs="Times New Roman"/>
        </w:rPr>
        <w:t>As mass increase</w:t>
      </w:r>
      <w:r w:rsidR="00CB3D81">
        <w:rPr>
          <w:rFonts w:ascii="Times New Roman" w:hAnsi="Times New Roman" w:cs="Times New Roman"/>
        </w:rPr>
        <w:t>s,</w:t>
      </w:r>
      <w:r w:rsidR="00D31AE6">
        <w:rPr>
          <w:rFonts w:ascii="Times New Roman" w:hAnsi="Times New Roman" w:cs="Times New Roman"/>
        </w:rPr>
        <w:t xml:space="preserve"> income itself </w:t>
      </w:r>
      <w:r w:rsidR="003C572D">
        <w:rPr>
          <w:rFonts w:ascii="Times New Roman" w:hAnsi="Times New Roman" w:cs="Times New Roman"/>
        </w:rPr>
        <w:t>bec</w:t>
      </w:r>
      <w:r w:rsidR="00EF552C">
        <w:rPr>
          <w:rFonts w:ascii="Times New Roman" w:hAnsi="Times New Roman" w:cs="Times New Roman"/>
        </w:rPr>
        <w:t>omes</w:t>
      </w:r>
      <w:r w:rsidR="007C0A3A">
        <w:rPr>
          <w:rFonts w:ascii="Times New Roman" w:hAnsi="Times New Roman" w:cs="Times New Roman"/>
        </w:rPr>
        <w:t xml:space="preserve"> </w:t>
      </w:r>
      <w:r w:rsidR="00C86AB6">
        <w:rPr>
          <w:rFonts w:ascii="Times New Roman" w:hAnsi="Times New Roman" w:cs="Times New Roman"/>
        </w:rPr>
        <w:lastRenderedPageBreak/>
        <w:t xml:space="preserve">naturally </w:t>
      </w:r>
      <w:r w:rsidR="00D31AE6">
        <w:rPr>
          <w:rFonts w:ascii="Times New Roman" w:hAnsi="Times New Roman" w:cs="Times New Roman"/>
        </w:rPr>
        <w:t>limiting</w:t>
      </w:r>
      <w:r w:rsidR="00E64A44">
        <w:rPr>
          <w:rFonts w:ascii="Times New Roman" w:hAnsi="Times New Roman" w:cs="Times New Roman"/>
        </w:rPr>
        <w:t xml:space="preserve">, due to the increase in metabolic costs and diminishing shape of </w:t>
      </w:r>
      <w:r w:rsidR="00E9270E">
        <w:rPr>
          <w:rFonts w:ascii="Times New Roman" w:hAnsi="Times New Roman" w:cs="Times New Roman"/>
        </w:rPr>
        <w:t xml:space="preserve">the </w:t>
      </w:r>
      <w:r w:rsidR="00E64A44">
        <w:rPr>
          <w:rFonts w:ascii="Times New Roman" w:hAnsi="Times New Roman" w:cs="Times New Roman"/>
        </w:rPr>
        <w:t>prey availability</w:t>
      </w:r>
      <w:r w:rsidR="00E9270E">
        <w:rPr>
          <w:rFonts w:ascii="Times New Roman" w:hAnsi="Times New Roman" w:cs="Times New Roman"/>
        </w:rPr>
        <w:t xml:space="preserve"> curve, which</w:t>
      </w:r>
      <w:r w:rsidR="00E64A44">
        <w:rPr>
          <w:rFonts w:ascii="Times New Roman" w:hAnsi="Times New Roman" w:cs="Times New Roman"/>
        </w:rPr>
        <w:t xml:space="preserve"> </w:t>
      </w:r>
      <w:r w:rsidR="002D2F38">
        <w:rPr>
          <w:rFonts w:ascii="Times New Roman" w:hAnsi="Times New Roman" w:cs="Times New Roman"/>
        </w:rPr>
        <w:t>is a result of</w:t>
      </w:r>
      <w:r w:rsidR="00E64A44">
        <w:rPr>
          <w:rFonts w:ascii="Times New Roman" w:hAnsi="Times New Roman" w:cs="Times New Roman"/>
        </w:rPr>
        <w:t xml:space="preserve"> the size spectrum (Figure 1)</w:t>
      </w:r>
      <w:r w:rsidR="001B6967">
        <w:rPr>
          <w:rFonts w:ascii="Times New Roman" w:hAnsi="Times New Roman" w:cs="Times New Roman"/>
        </w:rPr>
        <w:t xml:space="preserve">. </w:t>
      </w:r>
      <w:r w:rsidR="003032A9">
        <w:rPr>
          <w:rFonts w:ascii="Times New Roman" w:hAnsi="Times New Roman" w:cs="Times New Roman"/>
        </w:rPr>
        <w:t>T</w:t>
      </w:r>
      <w:r w:rsidR="000B10E5">
        <w:rPr>
          <w:rFonts w:ascii="Times New Roman" w:hAnsi="Times New Roman" w:cs="Times New Roman"/>
        </w:rPr>
        <w:t>he</w:t>
      </w:r>
      <w:r w:rsidR="003032A9">
        <w:rPr>
          <w:rFonts w:ascii="Times New Roman" w:hAnsi="Times New Roman" w:cs="Times New Roman"/>
        </w:rPr>
        <w:t>refore, the</w:t>
      </w:r>
      <w:r w:rsidR="000B10E5">
        <w:rPr>
          <w:rFonts w:ascii="Times New Roman" w:hAnsi="Times New Roman" w:cs="Times New Roman"/>
        </w:rPr>
        <w:t xml:space="preserve"> slope of the fecundity-</w:t>
      </w:r>
      <w:r w:rsidR="00FB6FB9">
        <w:rPr>
          <w:rFonts w:ascii="Times New Roman" w:hAnsi="Times New Roman" w:cs="Times New Roman"/>
        </w:rPr>
        <w:t>length</w:t>
      </w:r>
      <w:r w:rsidR="000B10E5">
        <w:rPr>
          <w:rFonts w:ascii="Times New Roman" w:hAnsi="Times New Roman" w:cs="Times New Roman"/>
        </w:rPr>
        <w:t xml:space="preserve"> relationship</w:t>
      </w:r>
      <w:r w:rsidR="00020937">
        <w:rPr>
          <w:rFonts w:ascii="Times New Roman" w:hAnsi="Times New Roman" w:cs="Times New Roman"/>
        </w:rPr>
        <w:t xml:space="preserve"> in log-log space</w:t>
      </w:r>
      <w:r w:rsidR="000B10E5">
        <w:rPr>
          <w:rFonts w:ascii="Times New Roman" w:hAnsi="Times New Roman" w:cs="Times New Roman"/>
        </w:rPr>
        <w:t xml:space="preserve"> </w:t>
      </w:r>
      <w:r w:rsidR="005A0932">
        <w:rPr>
          <w:rFonts w:ascii="Times New Roman" w:hAnsi="Times New Roman" w:cs="Times New Roman"/>
        </w:rPr>
        <w:t>decreased</w:t>
      </w:r>
      <w:r w:rsidR="000B10E5">
        <w:rPr>
          <w:rFonts w:ascii="Times New Roman" w:hAnsi="Times New Roman" w:cs="Times New Roman"/>
        </w:rPr>
        <w:t xml:space="preserve"> </w:t>
      </w:r>
      <w:r w:rsidR="00CB3D81">
        <w:rPr>
          <w:rFonts w:ascii="Times New Roman" w:hAnsi="Times New Roman" w:cs="Times New Roman"/>
        </w:rPr>
        <w:t xml:space="preserve">at higher values of </w:t>
      </w:r>
      <m:oMath>
        <m:r>
          <w:rPr>
            <w:rFonts w:ascii="Cambria Math" w:hAnsi="Cambria Math" w:cs="Times New Roman"/>
          </w:rPr>
          <m:t>φ</m:t>
        </m:r>
      </m:oMath>
      <w:r w:rsidR="0091240C">
        <w:rPr>
          <w:rFonts w:ascii="Times New Roman" w:hAnsi="Times New Roman" w:cs="Times New Roman"/>
          <w:noProof/>
          <w:sz w:val="20"/>
          <w:szCs w:val="20"/>
        </w:rPr>
        <w:t>,</w:t>
      </w:r>
      <w:r w:rsidR="0091240C">
        <w:rPr>
          <w:rFonts w:ascii="Times New Roman" w:hAnsi="Times New Roman" w:cs="Times New Roman"/>
        </w:rPr>
        <w:t xml:space="preserve"> </w:t>
      </w:r>
      <w:r w:rsidR="0077672B">
        <w:rPr>
          <w:rFonts w:ascii="Times New Roman" w:hAnsi="Times New Roman" w:cs="Times New Roman"/>
        </w:rPr>
        <w:t xml:space="preserve">because </w:t>
      </w:r>
      <w:r w:rsidR="00E9270E">
        <w:rPr>
          <w:rFonts w:ascii="Times New Roman" w:hAnsi="Times New Roman" w:cs="Times New Roman"/>
        </w:rPr>
        <w:t>highe</w:t>
      </w:r>
      <w:r w:rsidR="00EA052B">
        <w:rPr>
          <w:rFonts w:ascii="Times New Roman" w:hAnsi="Times New Roman" w:cs="Times New Roman"/>
        </w:rPr>
        <w:t>r</w:t>
      </w:r>
      <w:r w:rsidR="00E9270E">
        <w:rPr>
          <w:rFonts w:ascii="Times New Roman" w:hAnsi="Times New Roman" w:cs="Times New Roman"/>
        </w:rPr>
        <w:t xml:space="preserve"> values allowed </w:t>
      </w:r>
      <w:r w:rsidR="00640F6C">
        <w:rPr>
          <w:rFonts w:ascii="Times New Roman" w:hAnsi="Times New Roman" w:cs="Times New Roman"/>
        </w:rPr>
        <w:t xml:space="preserve">small fish </w:t>
      </w:r>
      <w:r w:rsidR="00E9270E">
        <w:rPr>
          <w:rFonts w:ascii="Times New Roman" w:hAnsi="Times New Roman" w:cs="Times New Roman"/>
        </w:rPr>
        <w:t xml:space="preserve">to </w:t>
      </w:r>
      <w:r w:rsidR="00640F6C">
        <w:rPr>
          <w:rFonts w:ascii="Times New Roman" w:hAnsi="Times New Roman" w:cs="Times New Roman"/>
        </w:rPr>
        <w:t>have relatively high repr</w:t>
      </w:r>
      <w:r w:rsidR="0091240C">
        <w:rPr>
          <w:rFonts w:ascii="Times New Roman" w:hAnsi="Times New Roman" w:cs="Times New Roman"/>
        </w:rPr>
        <w:t>oducti</w:t>
      </w:r>
      <w:r w:rsidR="00990304">
        <w:rPr>
          <w:rFonts w:ascii="Times New Roman" w:hAnsi="Times New Roman" w:cs="Times New Roman"/>
        </w:rPr>
        <w:t>ve output</w:t>
      </w:r>
      <w:r w:rsidR="0091240C">
        <w:rPr>
          <w:rFonts w:ascii="Times New Roman" w:hAnsi="Times New Roman" w:cs="Times New Roman"/>
        </w:rPr>
        <w:t>.</w:t>
      </w:r>
      <w:r w:rsidR="000B10E5">
        <w:rPr>
          <w:rFonts w:ascii="Times New Roman" w:hAnsi="Times New Roman" w:cs="Times New Roman"/>
        </w:rPr>
        <w:t xml:space="preserve"> </w:t>
      </w:r>
      <w:r w:rsidR="00E9270E">
        <w:rPr>
          <w:rFonts w:ascii="Times New Roman" w:hAnsi="Times New Roman" w:cs="Times New Roman"/>
        </w:rPr>
        <w:t xml:space="preserve">Sensitivity analyses revealed that the size-based limit on the total amount of reproductive effort </w:t>
      </w:r>
      <w:r w:rsidR="00951210" w:rsidRPr="007E4404">
        <w:rPr>
          <w:rFonts w:ascii="Times New Roman" w:hAnsi="Times New Roman" w:cs="Times New Roman"/>
          <w:noProof/>
          <w:position w:val="-6"/>
          <w:sz w:val="20"/>
          <w:szCs w:val="20"/>
        </w:rPr>
        <w:object w:dxaOrig="220" w:dyaOrig="260" w14:anchorId="738473E1">
          <v:shape id="_x0000_i1042" type="#_x0000_t75" alt="" style="width:10.8pt;height:13.05pt;mso-width-percent:0;mso-height-percent:0;mso-width-percent:0;mso-height-percent:0" o:ole="">
            <v:imagedata r:id="rId84" o:title=""/>
          </v:shape>
          <o:OLEObject Type="Embed" ProgID="Equation.DSMT4" ShapeID="_x0000_i1042" DrawAspect="Content" ObjectID="_1636205892" r:id="rId85"/>
        </w:object>
      </w:r>
      <w:r w:rsidR="00E9270E">
        <w:rPr>
          <w:rFonts w:ascii="Times New Roman" w:hAnsi="Times New Roman" w:cs="Times New Roman"/>
        </w:rPr>
        <w:t xml:space="preserve"> (which depended on structural mass) </w:t>
      </w:r>
      <w:commentRangeStart w:id="23"/>
      <w:r w:rsidR="00E9270E">
        <w:rPr>
          <w:rFonts w:ascii="Times New Roman" w:hAnsi="Times New Roman" w:cs="Times New Roman"/>
        </w:rPr>
        <w:t>affected this metric</w:t>
      </w:r>
      <w:commentRangeEnd w:id="23"/>
      <w:r w:rsidR="00E9270E">
        <w:rPr>
          <w:rStyle w:val="CommentReference"/>
        </w:rPr>
        <w:commentReference w:id="23"/>
      </w:r>
      <w:r w:rsidR="00E9270E">
        <w:rPr>
          <w:rFonts w:ascii="Times New Roman" w:hAnsi="Times New Roman" w:cs="Times New Roman"/>
        </w:rPr>
        <w:t xml:space="preserve"> .</w:t>
      </w:r>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E9270E">
        <w:rPr>
          <w:rFonts w:ascii="Times New Roman" w:hAnsi="Times New Roman" w:cs="Times New Roman"/>
        </w:rPr>
        <w:t>focus on the scenarios where</w:t>
      </w:r>
      <w:r w:rsidR="000B10E5">
        <w:rPr>
          <w:rFonts w:ascii="Times New Roman" w:hAnsi="Times New Roman" w:cs="Times New Roman"/>
        </w:rPr>
        <w:t xml:space="preserve"> reproductive effort </w:t>
      </w:r>
      <w:r w:rsidR="00E9270E">
        <w:rPr>
          <w:rFonts w:ascii="Times New Roman" w:hAnsi="Times New Roman" w:cs="Times New Roman"/>
        </w:rPr>
        <w:t xml:space="preserve">was limited </w:t>
      </w:r>
      <w:r w:rsidR="000B10E5">
        <w:rPr>
          <w:rFonts w:ascii="Times New Roman" w:hAnsi="Times New Roman" w:cs="Times New Roman"/>
        </w:rPr>
        <w:t xml:space="preserve">to </w:t>
      </w:r>
      <w:r w:rsidR="00742737">
        <w:rPr>
          <w:rFonts w:ascii="Times New Roman" w:hAnsi="Times New Roman" w:cs="Times New Roman"/>
        </w:rPr>
        <w:t xml:space="preserve">a maximum of </w:t>
      </w:r>
      <w:r w:rsidR="000B10E5">
        <w:rPr>
          <w:rFonts w:ascii="Times New Roman" w:hAnsi="Times New Roman" w:cs="Times New Roman"/>
        </w:rPr>
        <w:t>20% of structural mass (</w:t>
      </w:r>
      <w:r w:rsidR="00951210" w:rsidRPr="00951210">
        <w:rPr>
          <w:rFonts w:ascii="Times New Roman" w:hAnsi="Times New Roman" w:cs="Times New Roman"/>
          <w:noProof/>
          <w:position w:val="-6"/>
          <w:sz w:val="15"/>
          <w:szCs w:val="15"/>
        </w:rPr>
        <w:object w:dxaOrig="220" w:dyaOrig="260" w14:anchorId="156BF856">
          <v:shape id="_x0000_i1041" type="#_x0000_t75" alt="" style="width:10.8pt;height:13.05pt;mso-width-percent:0;mso-height-percent:0;mso-width-percent:0;mso-height-percent:0" o:ole="">
            <v:imagedata r:id="rId84" o:title=""/>
          </v:shape>
          <o:OLEObject Type="Embed" ProgID="Equation.DSMT4" ShapeID="_x0000_i1041" DrawAspect="Content" ObjectID="_1636205893" r:id="rId86"/>
        </w:object>
      </w:r>
      <w:r w:rsidR="000B10E5">
        <w:rPr>
          <w:rFonts w:ascii="Times New Roman" w:hAnsi="Times New Roman" w:cs="Times New Roman"/>
          <w:noProof/>
          <w:sz w:val="20"/>
          <w:szCs w:val="20"/>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 </w:t>
      </w:r>
      <w:r w:rsidR="00EF552C">
        <w:rPr>
          <w:rFonts w:ascii="Times New Roman" w:hAnsi="Times New Roman" w:cs="Times New Roman"/>
        </w:rPr>
        <w:t xml:space="preserve"> </w:t>
      </w:r>
      <w:r w:rsidR="00DA287B">
        <w:rPr>
          <w:rFonts w:ascii="Times New Roman" w:hAnsi="Times New Roman" w:cs="Times New Roman"/>
        </w:rPr>
        <w:t xml:space="preserve">Constant environments had higher exponents than seasonal, and low food </w:t>
      </w:r>
      <w:r w:rsidR="00D95189">
        <w:rPr>
          <w:rFonts w:ascii="Times New Roman" w:hAnsi="Times New Roman" w:cs="Times New Roman"/>
        </w:rPr>
        <w:t>environments</w:t>
      </w:r>
      <w:r w:rsidR="00DA287B">
        <w:rPr>
          <w:rFonts w:ascii="Times New Roman" w:hAnsi="Times New Roman" w:cs="Times New Roman"/>
        </w:rPr>
        <w:t xml:space="preserve"> had higher exponents than high food. This is </w:t>
      </w:r>
      <w:r w:rsidR="00D95189">
        <w:rPr>
          <w:rFonts w:ascii="Times New Roman" w:hAnsi="Times New Roman" w:cs="Times New Roman"/>
        </w:rPr>
        <w:t>l</w:t>
      </w:r>
      <w:r w:rsidR="00DA287B">
        <w:rPr>
          <w:rFonts w:ascii="Times New Roman" w:hAnsi="Times New Roman" w:cs="Times New Roman"/>
        </w:rPr>
        <w:t xml:space="preserve">argely the inverse of the pattern in maximum body size. The largest exponent (indicating the greatest </w:t>
      </w:r>
      <w:proofErr w:type="spellStart"/>
      <w:r w:rsidR="00DA287B">
        <w:rPr>
          <w:rFonts w:ascii="Times New Roman" w:hAnsi="Times New Roman" w:cs="Times New Roman"/>
        </w:rPr>
        <w:t>hyperallometry</w:t>
      </w:r>
      <w:proofErr w:type="spellEnd"/>
      <w:r w:rsidR="00DA287B">
        <w:rPr>
          <w:rFonts w:ascii="Times New Roman" w:hAnsi="Times New Roman" w:cs="Times New Roman"/>
        </w:rPr>
        <w:t xml:space="preserve">) </w:t>
      </w:r>
      <w:r w:rsidR="002D2F38">
        <w:rPr>
          <w:rFonts w:ascii="Times New Roman" w:hAnsi="Times New Roman" w:cs="Times New Roman"/>
        </w:rPr>
        <w:t xml:space="preserve">emerged </w:t>
      </w:r>
      <w:r w:rsidR="00DA287B">
        <w:rPr>
          <w:rFonts w:ascii="Times New Roman" w:hAnsi="Times New Roman" w:cs="Times New Roman"/>
        </w:rPr>
        <w:t xml:space="preserve">in the smallest fish (156 cm), which evolved in a constant, cool environment with low predation and low food (Figure 3c). </w:t>
      </w:r>
      <w:r w:rsidR="002D2F38">
        <w:rPr>
          <w:rFonts w:ascii="Times New Roman" w:hAnsi="Times New Roman" w:cs="Times New Roman"/>
        </w:rPr>
        <w:t xml:space="preserve">In this case, </w:t>
      </w:r>
      <w:r w:rsidR="00DA287B">
        <w:rPr>
          <w:rFonts w:ascii="Times New Roman" w:hAnsi="Times New Roman" w:cs="Times New Roman"/>
        </w:rPr>
        <w:t xml:space="preserve">individuals matured early at a small size, and grew very little after beginning to reproduce, but their monthly reproductive output increased once they finished growing (at age </w:t>
      </w:r>
      <w:r w:rsidR="0001211D">
        <w:rPr>
          <w:rFonts w:ascii="Times New Roman" w:hAnsi="Times New Roman" w:cs="Times New Roman"/>
        </w:rPr>
        <w:t>three</w:t>
      </w:r>
      <w:r w:rsidR="00DA287B">
        <w:rPr>
          <w:rFonts w:ascii="Times New Roman" w:hAnsi="Times New Roman" w:cs="Times New Roman"/>
        </w:rPr>
        <w:t>).</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66E7D8DB"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 xml:space="preserve">because we used a </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2D2F38">
        <w:rPr>
          <w:rFonts w:ascii="Times New Roman" w:hAnsi="Times New Roman" w:cs="Times New Roman"/>
        </w:rPr>
        <w:t xml:space="preserve">: </w:t>
      </w:r>
      <w:r w:rsidR="00C97E36">
        <w:rPr>
          <w:rFonts w:ascii="Times New Roman" w:hAnsi="Times New Roman" w:cs="Times New Roman"/>
        </w:rPr>
        <w:t>they were perfect</w:t>
      </w:r>
      <w:r w:rsidR="00845E48">
        <w:rPr>
          <w:rFonts w:ascii="Times New Roman" w:hAnsi="Times New Roman" w:cs="Times New Roman"/>
        </w:rPr>
        <w:t>ly</w:t>
      </w:r>
      <w:r w:rsidR="00C97E36">
        <w:rPr>
          <w:rFonts w:ascii="Times New Roman" w:hAnsi="Times New Roman" w:cs="Times New Roman"/>
        </w:rPr>
        <w:t xml:space="preserve"> adapted to </w:t>
      </w:r>
      <w:r w:rsidR="00A43817">
        <w:rPr>
          <w:rFonts w:ascii="Times New Roman" w:hAnsi="Times New Roman" w:cs="Times New Roman"/>
        </w:rPr>
        <w:t xml:space="preserve">their </w:t>
      </w:r>
      <w:r w:rsidR="00C97E36">
        <w:rPr>
          <w:rFonts w:ascii="Times New Roman" w:hAnsi="Times New Roman" w:cs="Times New Roman"/>
        </w:rPr>
        <w:t>environment</w:t>
      </w:r>
      <w:r w:rsidR="00C46A9D">
        <w:rPr>
          <w:rFonts w:ascii="Times New Roman" w:hAnsi="Times New Roman" w:cs="Times New Roman"/>
        </w:rPr>
        <w:t>, which did not vary unpredictably</w:t>
      </w:r>
      <w:r w:rsidR="00894E32">
        <w:rPr>
          <w:rFonts w:ascii="Times New Roman" w:hAnsi="Times New Roman" w:cs="Times New Roman"/>
        </w:rPr>
        <w:t xml:space="preserve">. </w:t>
      </w:r>
      <w:r w:rsidR="00151CE4">
        <w:rPr>
          <w:rFonts w:ascii="Times New Roman" w:hAnsi="Times New Roman" w:cs="Times New Roman"/>
        </w:rPr>
        <w:t>In other words,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55BDEA32" w:rsidR="002D2F38" w:rsidRDefault="0041278B" w:rsidP="00D34DE9">
      <w:pPr>
        <w:spacing w:line="480" w:lineRule="auto"/>
        <w:jc w:val="both"/>
        <w:rPr>
          <w:rFonts w:ascii="Times New Roman" w:hAnsi="Times New Roman" w:cs="Times New Roman"/>
        </w:rPr>
      </w:pPr>
      <w:r>
        <w:rPr>
          <w:rFonts w:ascii="Times New Roman" w:hAnsi="Times New Roman" w:cs="Times New Roman"/>
        </w:rPr>
        <w:t>Th</w:t>
      </w:r>
      <w:r w:rsidR="0056326F">
        <w:rPr>
          <w:rFonts w:ascii="Times New Roman" w:hAnsi="Times New Roman" w:cs="Times New Roman"/>
        </w:rPr>
        <w:t xml:space="preserve">e individuals in seasonal environments had, </w:t>
      </w:r>
      <w:r w:rsidR="00522F09">
        <w:rPr>
          <w:rFonts w:ascii="Times New Roman" w:hAnsi="Times New Roman" w:cs="Times New Roman"/>
        </w:rPr>
        <w:t>in general</w:t>
      </w:r>
      <w:r w:rsidR="0056326F">
        <w:rPr>
          <w:rFonts w:ascii="Times New Roman" w:hAnsi="Times New Roman" w:cs="Times New Roman"/>
        </w:rPr>
        <w:t>, lower mortality rates than those in constant environments</w:t>
      </w:r>
      <w:r w:rsidR="00EA4CE1">
        <w:rPr>
          <w:rFonts w:ascii="Times New Roman" w:hAnsi="Times New Roman" w:cs="Times New Roman"/>
        </w:rPr>
        <w:t xml:space="preserve"> </w:t>
      </w:r>
      <w:r w:rsidR="008265A8">
        <w:rPr>
          <w:rFonts w:ascii="Times New Roman" w:hAnsi="Times New Roman" w:cs="Times New Roman"/>
        </w:rPr>
        <w:t>(Figure 3d)</w:t>
      </w:r>
      <w:r w:rsidR="000D1995">
        <w:rPr>
          <w:rFonts w:ascii="Times New Roman" w:hAnsi="Times New Roman" w:cs="Times New Roman"/>
        </w:rPr>
        <w:t xml:space="preserve">, and high-food individuals had lower mortality than low-food </w:t>
      </w:r>
      <w:r w:rsidR="00617421">
        <w:rPr>
          <w:rFonts w:ascii="Times New Roman" w:hAnsi="Times New Roman" w:cs="Times New Roman"/>
        </w:rPr>
        <w:t>individuals</w:t>
      </w:r>
      <w:r w:rsidR="000D1995">
        <w:rPr>
          <w:rFonts w:ascii="Times New Roman" w:hAnsi="Times New Roman" w:cs="Times New Roman"/>
        </w:rPr>
        <w:t xml:space="preserve"> (because they were larger)</w:t>
      </w:r>
      <w:r w:rsidR="00614ADB">
        <w:rPr>
          <w:rFonts w:ascii="Times New Roman" w:hAnsi="Times New Roman" w:cs="Times New Roman"/>
        </w:rPr>
        <w:t>.</w:t>
      </w:r>
      <w:r w:rsidR="000D1995">
        <w:rPr>
          <w:rFonts w:ascii="Times New Roman" w:hAnsi="Times New Roman" w:cs="Times New Roman"/>
        </w:rPr>
        <w:t xml:space="preserve"> </w:t>
      </w:r>
      <w:r w:rsidR="00522F09">
        <w:rPr>
          <w:rFonts w:ascii="Times New Roman" w:hAnsi="Times New Roman" w:cs="Times New Roman"/>
        </w:rPr>
        <w:t>The exception was</w:t>
      </w:r>
      <w:r w:rsidR="002F0EE3">
        <w:rPr>
          <w:rFonts w:ascii="Times New Roman" w:hAnsi="Times New Roman" w:cs="Times New Roman"/>
        </w:rPr>
        <w:t xml:space="preserve"> the low-predation seasonal environment, </w:t>
      </w:r>
      <w:r w:rsidR="00CB56BB">
        <w:rPr>
          <w:rFonts w:ascii="Times New Roman" w:hAnsi="Times New Roman" w:cs="Times New Roman"/>
        </w:rPr>
        <w:t>w</w:t>
      </w:r>
      <w:r w:rsidR="003C5DF6">
        <w:rPr>
          <w:rFonts w:ascii="Times New Roman" w:hAnsi="Times New Roman" w:cs="Times New Roman"/>
        </w:rPr>
        <w:t>h</w:t>
      </w:r>
      <w:r w:rsidR="00CB56BB">
        <w:rPr>
          <w:rFonts w:ascii="Times New Roman" w:hAnsi="Times New Roman" w:cs="Times New Roman"/>
        </w:rPr>
        <w:t xml:space="preserve">ere </w:t>
      </w:r>
      <w:r w:rsidR="002F0EE3">
        <w:rPr>
          <w:rFonts w:ascii="Times New Roman" w:hAnsi="Times New Roman" w:cs="Times New Roman"/>
        </w:rPr>
        <w:t>high</w:t>
      </w:r>
      <w:r w:rsidR="007C0079">
        <w:rPr>
          <w:rFonts w:ascii="Times New Roman" w:hAnsi="Times New Roman" w:cs="Times New Roman"/>
        </w:rPr>
        <w:t>-</w:t>
      </w:r>
      <w:r w:rsidR="00B70306">
        <w:rPr>
          <w:rFonts w:ascii="Times New Roman" w:hAnsi="Times New Roman" w:cs="Times New Roman"/>
        </w:rPr>
        <w:t>f</w:t>
      </w:r>
      <w:r w:rsidR="002F0EE3">
        <w:rPr>
          <w:rFonts w:ascii="Times New Roman" w:hAnsi="Times New Roman" w:cs="Times New Roman"/>
        </w:rPr>
        <w:t>ood individuals had higher mortality</w:t>
      </w:r>
      <w:r w:rsidR="007B437D">
        <w:rPr>
          <w:rFonts w:ascii="Times New Roman" w:hAnsi="Times New Roman" w:cs="Times New Roman"/>
        </w:rPr>
        <w:t>, on average, than low-food individuals</w:t>
      </w:r>
      <w:r w:rsidR="006A3958">
        <w:rPr>
          <w:rFonts w:ascii="Times New Roman" w:hAnsi="Times New Roman" w:cs="Times New Roman"/>
        </w:rPr>
        <w:t>,</w:t>
      </w:r>
      <w:r w:rsidR="007B437D">
        <w:rPr>
          <w:rFonts w:ascii="Times New Roman" w:hAnsi="Times New Roman" w:cs="Times New Roman"/>
        </w:rPr>
        <w:t xml:space="preserve"> </w:t>
      </w:r>
      <w:r w:rsidR="007F5A44">
        <w:rPr>
          <w:rFonts w:ascii="Times New Roman" w:hAnsi="Times New Roman" w:cs="Times New Roman"/>
        </w:rPr>
        <w:t>because they remained small</w:t>
      </w:r>
      <w:r w:rsidR="003E5857">
        <w:rPr>
          <w:rFonts w:ascii="Times New Roman" w:hAnsi="Times New Roman" w:cs="Times New Roman"/>
        </w:rPr>
        <w:t xml:space="preserve"> for a significant proportion of their life</w:t>
      </w:r>
      <w:r w:rsidR="007F5A44">
        <w:rPr>
          <w:rFonts w:ascii="Times New Roman" w:hAnsi="Times New Roman" w:cs="Times New Roman"/>
        </w:rPr>
        <w:t xml:space="preserve"> before the onset of secondary growth</w:t>
      </w:r>
      <w:r w:rsidR="005F01AE">
        <w:rPr>
          <w:rFonts w:ascii="Times New Roman" w:hAnsi="Times New Roman" w:cs="Times New Roman"/>
        </w:rPr>
        <w:t xml:space="preserve">. </w:t>
      </w:r>
      <w:r w:rsidR="00614ADB">
        <w:rPr>
          <w:rFonts w:ascii="Times New Roman" w:hAnsi="Times New Roman" w:cs="Times New Roman"/>
        </w:rPr>
        <w:t>Base</w:t>
      </w:r>
      <w:r w:rsidR="002D2F38">
        <w:rPr>
          <w:rFonts w:ascii="Times New Roman" w:hAnsi="Times New Roman" w:cs="Times New Roman"/>
        </w:rPr>
        <w:t>line</w:t>
      </w:r>
      <w:r w:rsidR="00614ADB">
        <w:rPr>
          <w:rFonts w:ascii="Times New Roman" w:hAnsi="Times New Roman" w:cs="Times New Roman"/>
        </w:rPr>
        <w:t xml:space="preserve"> temperature affected mortality, especially in low-food scenarios, but </w:t>
      </w:r>
      <w:r w:rsidR="003424E6">
        <w:rPr>
          <w:rFonts w:ascii="Times New Roman" w:hAnsi="Times New Roman" w:cs="Times New Roman"/>
        </w:rPr>
        <w:t>did not have a consistent directional effect (Figure 3d).</w:t>
      </w:r>
      <w:r w:rsidR="008C5E75">
        <w:rPr>
          <w:rFonts w:ascii="Times New Roman" w:hAnsi="Times New Roman" w:cs="Times New Roman"/>
        </w:rPr>
        <w:t xml:space="preserve"> </w:t>
      </w:r>
      <w:r w:rsidR="00154814">
        <w:rPr>
          <w:rFonts w:ascii="Times New Roman" w:hAnsi="Times New Roman" w:cs="Times New Roman"/>
        </w:rPr>
        <w:t xml:space="preserve"> </w:t>
      </w:r>
      <w:r w:rsidR="002D2F38">
        <w:rPr>
          <w:rFonts w:ascii="Times New Roman" w:hAnsi="Times New Roman" w:cs="Times New Roman"/>
        </w:rPr>
        <w:t>However, the highest mortality rate emerging from our analyses was in the constant, warm, low-food, high-predation scenario.</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1B29C7F2" w14:textId="19EA6FFA" w:rsidR="005E1B09"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 </w:t>
      </w:r>
      <w:r>
        <w:rPr>
          <w:rFonts w:ascii="Times New Roman" w:hAnsi="Times New Roman" w:cs="Times New Roman"/>
        </w:rPr>
        <w:t xml:space="preserve">In </w:t>
      </w:r>
      <w:r w:rsidR="00732C5A">
        <w:rPr>
          <w:rFonts w:ascii="Times New Roman" w:hAnsi="Times New Roman" w:cs="Times New Roman"/>
        </w:rPr>
        <w:t>seasonal scenarios</w:t>
      </w:r>
      <w:r>
        <w:rPr>
          <w:rFonts w:ascii="Times New Roman" w:hAnsi="Times New Roman" w:cs="Times New Roman"/>
        </w:rPr>
        <w:t xml:space="preserve">, </w:t>
      </w:r>
      <w:r w:rsidR="00E9270E">
        <w:rPr>
          <w:rFonts w:ascii="Times New Roman" w:hAnsi="Times New Roman" w:cs="Times New Roman"/>
        </w:rPr>
        <w:t>with</w:t>
      </w:r>
      <w:r>
        <w:rPr>
          <w:rFonts w:ascii="Times New Roman" w:hAnsi="Times New Roman" w:cs="Times New Roman"/>
        </w:rPr>
        <w:t xml:space="preserve"> warmer temperatures a slightly larger body size was advantageous, accompanied by either faster growth and larger size of maturation (low-food, high-predation, seasonal scenario; Supplemental Figure) or slower growth and delayed </w:t>
      </w:r>
      <w:r w:rsidR="00C3466E">
        <w:rPr>
          <w:rFonts w:ascii="Times New Roman" w:hAnsi="Times New Roman" w:cs="Times New Roman"/>
        </w:rPr>
        <w:t xml:space="preserve">age of </w:t>
      </w:r>
      <w:r>
        <w:rPr>
          <w:rFonts w:ascii="Times New Roman" w:hAnsi="Times New Roman" w:cs="Times New Roman"/>
        </w:rPr>
        <w:t>maturation,</w:t>
      </w:r>
      <w:r w:rsidR="00E9270E">
        <w:rPr>
          <w:rFonts w:ascii="Times New Roman" w:hAnsi="Times New Roman" w:cs="Times New Roman"/>
        </w:rPr>
        <w:t xml:space="preserve"> but</w:t>
      </w:r>
      <w:r>
        <w:rPr>
          <w:rFonts w:ascii="Times New Roman" w:hAnsi="Times New Roman" w:cs="Times New Roman"/>
        </w:rPr>
        <w:t xml:space="preserve"> </w:t>
      </w:r>
      <w:r w:rsidR="00A4160F">
        <w:rPr>
          <w:rFonts w:ascii="Times New Roman" w:hAnsi="Times New Roman" w:cs="Times New Roman"/>
        </w:rPr>
        <w:t>no</w:t>
      </w:r>
      <w:r>
        <w:rPr>
          <w:rFonts w:ascii="Times New Roman" w:hAnsi="Times New Roman" w:cs="Times New Roman"/>
        </w:rPr>
        <w:t xml:space="preserve"> diffe</w:t>
      </w:r>
      <w:bookmarkStart w:id="24" w:name="_GoBack"/>
      <w:bookmarkEnd w:id="24"/>
      <w:r>
        <w:rPr>
          <w:rFonts w:ascii="Times New Roman" w:hAnsi="Times New Roman" w:cs="Times New Roman"/>
        </w:rPr>
        <w:t xml:space="preserve">rence in </w:t>
      </w:r>
      <w:r w:rsidR="00C3466E">
        <w:rPr>
          <w:rFonts w:ascii="Times New Roman" w:hAnsi="Times New Roman" w:cs="Times New Roman"/>
        </w:rPr>
        <w:t xml:space="preserve">size of </w:t>
      </w:r>
      <w:r>
        <w:rPr>
          <w:rFonts w:ascii="Times New Roman" w:hAnsi="Times New Roman" w:cs="Times New Roman"/>
        </w:rPr>
        <w:t>maturation (low-food, low-predation seasonal scenario; Supplemental Figure). In other cases, faster growth to a slightly smaller maximum body size and size at maturation evolved (high-food seasonal scenario at both levels of predation).</w:t>
      </w:r>
      <w:r w:rsidR="005E1B09">
        <w:rPr>
          <w:rFonts w:ascii="Times New Roman" w:hAnsi="Times New Roman" w:cs="Times New Roman"/>
        </w:rPr>
        <w:t xml:space="preserve"> </w:t>
      </w:r>
    </w:p>
    <w:p w14:paraId="5B405F16" w14:textId="77777777" w:rsidR="005E1B09" w:rsidRDefault="005E1B09" w:rsidP="00D34DE9">
      <w:pPr>
        <w:spacing w:line="480" w:lineRule="auto"/>
        <w:jc w:val="both"/>
        <w:rPr>
          <w:rFonts w:ascii="Times New Roman" w:hAnsi="Times New Roman" w:cs="Times New Roman"/>
        </w:rPr>
      </w:pPr>
    </w:p>
    <w:p w14:paraId="4CDB56FB" w14:textId="32299D8D" w:rsidR="001A6E81" w:rsidRDefault="009428F9" w:rsidP="00D34DE9">
      <w:pPr>
        <w:spacing w:line="480" w:lineRule="auto"/>
        <w:jc w:val="both"/>
        <w:rPr>
          <w:rFonts w:ascii="Times New Roman" w:hAnsi="Times New Roman" w:cs="Times New Roman"/>
        </w:rPr>
      </w:pPr>
      <w:r>
        <w:rPr>
          <w:rFonts w:ascii="Times New Roman" w:hAnsi="Times New Roman" w:cs="Times New Roman"/>
        </w:rPr>
        <w:lastRenderedPageBreak/>
        <w:t xml:space="preserve">Individuals in constant warm environments were similar in size or </w:t>
      </w:r>
      <w:r w:rsidR="005E1B09">
        <w:rPr>
          <w:rFonts w:ascii="Times New Roman" w:hAnsi="Times New Roman" w:cs="Times New Roman"/>
        </w:rPr>
        <w:t xml:space="preserve">slightly </w:t>
      </w:r>
      <w:r>
        <w:rPr>
          <w:rFonts w:ascii="Times New Roman" w:hAnsi="Times New Roman" w:cs="Times New Roman"/>
        </w:rPr>
        <w:t>smaller than</w:t>
      </w:r>
      <w:r w:rsidR="00C3466E">
        <w:rPr>
          <w:rFonts w:ascii="Times New Roman" w:hAnsi="Times New Roman" w:cs="Times New Roman"/>
        </w:rPr>
        <w:t xml:space="preserve"> individuals in </w:t>
      </w:r>
      <w:r>
        <w:rPr>
          <w:rFonts w:ascii="Times New Roman" w:hAnsi="Times New Roman" w:cs="Times New Roman"/>
        </w:rPr>
        <w:t>cool environments</w:t>
      </w:r>
      <w:r w:rsidR="00E9270E">
        <w:rPr>
          <w:rFonts w:ascii="Times New Roman" w:hAnsi="Times New Roman" w:cs="Times New Roman"/>
        </w:rPr>
        <w:t>. A</w:t>
      </w:r>
      <w:r>
        <w:rPr>
          <w:rFonts w:ascii="Times New Roman" w:hAnsi="Times New Roman" w:cs="Times New Roman"/>
        </w:rPr>
        <w:t xml:space="preserve">ge or size at maturity did not vary </w:t>
      </w:r>
      <w:r w:rsidR="00A83A62">
        <w:rPr>
          <w:rFonts w:ascii="Times New Roman" w:hAnsi="Times New Roman" w:cs="Times New Roman"/>
        </w:rPr>
        <w:t xml:space="preserve">dramatically </w:t>
      </w:r>
      <w:r>
        <w:rPr>
          <w:rFonts w:ascii="Times New Roman" w:hAnsi="Times New Roman" w:cs="Times New Roman"/>
        </w:rPr>
        <w:t>with temperature or food except in the high food scenario, when maturation at a larger size was advantageous in both predation scenarios (supplemental figure</w:t>
      </w:r>
      <w:r w:rsidR="002D2F38">
        <w:rPr>
          <w:rFonts w:ascii="Times New Roman" w:hAnsi="Times New Roman" w:cs="Times New Roman"/>
        </w:rPr>
        <w:t>).</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208F278A" w14:textId="6F0C4A98" w:rsidR="001A6E81" w:rsidRDefault="001A6E81" w:rsidP="00D34DE9">
      <w:pPr>
        <w:spacing w:line="480" w:lineRule="auto"/>
        <w:jc w:val="both"/>
        <w:rPr>
          <w:rFonts w:ascii="Times New Roman" w:hAnsi="Times New Roman" w:cs="Times New Roman"/>
          <w:b/>
          <w:bCs/>
        </w:rPr>
      </w:pPr>
    </w:p>
    <w:p w14:paraId="459696B0" w14:textId="478DD0F6" w:rsidR="00A4160F"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 xml:space="preserve">We found that the forces shaping body size and reproductive patterns interact in complex ways. </w:t>
      </w:r>
    </w:p>
    <w:p w14:paraId="190CA223" w14:textId="1BD5CA6A" w:rsidR="000234A5" w:rsidRDefault="000234A5" w:rsidP="00D34DE9">
      <w:pPr>
        <w:spacing w:line="480" w:lineRule="auto"/>
        <w:jc w:val="both"/>
        <w:rPr>
          <w:rFonts w:ascii="Times New Roman" w:hAnsi="Times New Roman" w:cs="Times New Roman"/>
        </w:rPr>
      </w:pPr>
    </w:p>
    <w:p w14:paraId="73C2FB6D" w14:textId="63C3A48B" w:rsidR="0019256C" w:rsidRDefault="00E9270E" w:rsidP="00D34DE9">
      <w:pPr>
        <w:spacing w:line="480" w:lineRule="auto"/>
        <w:jc w:val="both"/>
        <w:rPr>
          <w:rFonts w:ascii="Times New Roman" w:hAnsi="Times New Roman" w:cs="Times New Roman"/>
        </w:rPr>
      </w:pPr>
      <w:r>
        <w:rPr>
          <w:rFonts w:ascii="Times New Roman" w:hAnsi="Times New Roman" w:cs="Times New Roman"/>
        </w:rPr>
        <w:t xml:space="preserve">Our analyses </w:t>
      </w:r>
      <w:r w:rsidR="00C3466E">
        <w:rPr>
          <w:rFonts w:ascii="Times New Roman" w:hAnsi="Times New Roman" w:cs="Times New Roman"/>
        </w:rPr>
        <w:t>predict</w:t>
      </w:r>
      <w:r w:rsidR="0019256C">
        <w:rPr>
          <w:rFonts w:ascii="Times New Roman" w:hAnsi="Times New Roman" w:cs="Times New Roman"/>
        </w:rPr>
        <w:t xml:space="preserve"> that seasonality</w:t>
      </w:r>
      <w:r>
        <w:rPr>
          <w:rFonts w:ascii="Times New Roman" w:hAnsi="Times New Roman" w:cs="Times New Roman"/>
        </w:rPr>
        <w:t xml:space="preserve"> in food availability</w:t>
      </w:r>
      <w:r w:rsidR="0019256C">
        <w:rPr>
          <w:rFonts w:ascii="Times New Roman" w:hAnsi="Times New Roman" w:cs="Times New Roman"/>
        </w:rPr>
        <w:t xml:space="preserve"> favor</w:t>
      </w:r>
      <w:r w:rsidR="00C3466E">
        <w:rPr>
          <w:rFonts w:ascii="Times New Roman" w:hAnsi="Times New Roman" w:cs="Times New Roman"/>
        </w:rPr>
        <w:t>s</w:t>
      </w:r>
      <w:r w:rsidR="0019256C">
        <w:rPr>
          <w:rFonts w:ascii="Times New Roman" w:hAnsi="Times New Roman" w:cs="Times New Roman"/>
        </w:rPr>
        <w:t xml:space="preserve"> larger body sizes, despite increased metabolic costs during the warm season</w:t>
      </w:r>
      <w:r w:rsidR="00984719">
        <w:rPr>
          <w:rFonts w:ascii="Times New Roman" w:hAnsi="Times New Roman" w:cs="Times New Roman"/>
        </w:rPr>
        <w:t>. We infer this is b</w:t>
      </w:r>
      <w:r w:rsidR="0019256C">
        <w:rPr>
          <w:rFonts w:ascii="Times New Roman" w:hAnsi="Times New Roman" w:cs="Times New Roman"/>
        </w:rPr>
        <w:t>ecause larger individuals can better take advantage of high food conditions during the cold season. To achieve this growth pattern, in</w:t>
      </w:r>
      <w:r w:rsidR="00B81CF8">
        <w:rPr>
          <w:rFonts w:ascii="Times New Roman" w:hAnsi="Times New Roman" w:cs="Times New Roman"/>
        </w:rPr>
        <w:t xml:space="preserve"> </w:t>
      </w:r>
      <w:r w:rsidR="0019256C">
        <w:rPr>
          <w:rFonts w:ascii="Times New Roman" w:hAnsi="Times New Roman" w:cs="Times New Roman"/>
        </w:rPr>
        <w:t>seasonal environments individuals matured slightly later</w:t>
      </w:r>
      <w:r w:rsidR="00710FD1">
        <w:rPr>
          <w:rFonts w:ascii="Times New Roman" w:hAnsi="Times New Roman" w:cs="Times New Roman"/>
        </w:rPr>
        <w:t xml:space="preserve">, </w:t>
      </w:r>
      <w:r w:rsidR="004F3F61">
        <w:rPr>
          <w:rFonts w:ascii="Times New Roman" w:hAnsi="Times New Roman" w:cs="Times New Roman"/>
        </w:rPr>
        <w:t>at a larger size</w:t>
      </w:r>
      <w:r w:rsidR="008750BA">
        <w:rPr>
          <w:rFonts w:ascii="Times New Roman" w:hAnsi="Times New Roman" w:cs="Times New Roman"/>
        </w:rPr>
        <w:t>,</w:t>
      </w:r>
      <w:r w:rsidR="004F3F61">
        <w:rPr>
          <w:rFonts w:ascii="Times New Roman" w:hAnsi="Times New Roman" w:cs="Times New Roman"/>
        </w:rPr>
        <w:t xml:space="preserve"> </w:t>
      </w:r>
      <w:r w:rsidR="0019256C">
        <w:rPr>
          <w:rFonts w:ascii="Times New Roman" w:hAnsi="Times New Roman" w:cs="Times New Roman"/>
        </w:rPr>
        <w:t xml:space="preserve">than individuals in the constant environment, </w:t>
      </w:r>
      <w:r w:rsidR="00B81CF8">
        <w:rPr>
          <w:rFonts w:ascii="Times New Roman" w:hAnsi="Times New Roman" w:cs="Times New Roman"/>
        </w:rPr>
        <w:t>sacrificing</w:t>
      </w:r>
      <w:r w:rsidR="0019256C">
        <w:rPr>
          <w:rFonts w:ascii="Times New Roman" w:hAnsi="Times New Roman" w:cs="Times New Roman"/>
        </w:rPr>
        <w:t xml:space="preserve"> some of their reproductive output.</w:t>
      </w:r>
    </w:p>
    <w:p w14:paraId="0FB9D2AE" w14:textId="77777777" w:rsidR="008750BA" w:rsidRDefault="008750BA" w:rsidP="00D34DE9">
      <w:pPr>
        <w:spacing w:line="480" w:lineRule="auto"/>
        <w:jc w:val="both"/>
        <w:rPr>
          <w:rFonts w:ascii="Times New Roman" w:hAnsi="Times New Roman" w:cs="Times New Roman"/>
        </w:rPr>
      </w:pPr>
    </w:p>
    <w:p w14:paraId="28DDE180" w14:textId="0CEEFCD8" w:rsidR="00BD2C68" w:rsidRDefault="008750BA" w:rsidP="00D34DE9">
      <w:pPr>
        <w:spacing w:line="480" w:lineRule="auto"/>
        <w:jc w:val="both"/>
        <w:rPr>
          <w:rFonts w:ascii="Times New Roman" w:hAnsi="Times New Roman" w:cs="Times New Roman"/>
        </w:rPr>
      </w:pPr>
      <w:r>
        <w:rPr>
          <w:rFonts w:ascii="Times New Roman" w:hAnsi="Times New Roman" w:cs="Times New Roman"/>
        </w:rPr>
        <w:lastRenderedPageBreak/>
        <w:t>P</w:t>
      </w:r>
      <w:r w:rsidR="000234A5">
        <w:rPr>
          <w:rFonts w:ascii="Times New Roman" w:hAnsi="Times New Roman" w:cs="Times New Roman"/>
        </w:rPr>
        <w:t>redation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Pr>
          <w:rFonts w:ascii="Times New Roman" w:hAnsi="Times New Roman" w:cs="Times New Roman"/>
        </w:rPr>
        <w:t>Higher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commentRangeStart w:id="25"/>
      <w:r w:rsidR="002F18BB">
        <w:rPr>
          <w:rFonts w:ascii="Times New Roman" w:hAnsi="Times New Roman" w:cs="Times New Roman"/>
        </w:rPr>
        <w:t xml:space="preserve">, </w:t>
      </w:r>
      <w:r w:rsidR="000234A5">
        <w:rPr>
          <w:rFonts w:ascii="Times New Roman" w:hAnsi="Times New Roman" w:cs="Times New Roman"/>
        </w:rPr>
        <w:t>fast growth</w:t>
      </w:r>
      <w:r w:rsidR="002F18BB">
        <w:rPr>
          <w:rFonts w:ascii="Times New Roman" w:hAnsi="Times New Roman" w:cs="Times New Roman"/>
        </w:rPr>
        <w:t>, and early maturation</w:t>
      </w:r>
      <w:r>
        <w:rPr>
          <w:rFonts w:ascii="Times New Roman" w:hAnsi="Times New Roman" w:cs="Times New Roman"/>
        </w:rPr>
        <w:t xml:space="preserve">, </w:t>
      </w:r>
      <w:commentRangeEnd w:id="25"/>
      <w:r w:rsidR="00C3466E">
        <w:rPr>
          <w:rStyle w:val="CommentReference"/>
        </w:rPr>
        <w:commentReference w:id="25"/>
      </w:r>
      <w:r>
        <w:rPr>
          <w:rFonts w:ascii="Times New Roman" w:hAnsi="Times New Roman" w:cs="Times New Roman"/>
        </w:rPr>
        <w:t xml:space="preserve">but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8071FD">
        <w:rPr>
          <w:rFonts w:ascii="Times New Roman" w:hAnsi="Times New Roman" w:cs="Times New Roman"/>
        </w:rPr>
        <w:t>. In low 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 </w:t>
      </w:r>
      <w:r w:rsidR="00BD2C68">
        <w:rPr>
          <w:rFonts w:ascii="Times New Roman" w:hAnsi="Times New Roman" w:cs="Times New Roman"/>
        </w:rPr>
        <w:t xml:space="preserve">Mortality rates also differed among scenarios, but primarily varied with maximum body size and maturation rates (Figure 3d), not with the predation, </w:t>
      </w:r>
      <w:r w:rsidR="00BD2C68">
        <w:rPr>
          <w:rFonts w:ascii="Times New Roman" w:hAnsi="Times New Roman" w:cs="Times New Roman"/>
          <w:i/>
          <w:iCs/>
        </w:rPr>
        <w:t>h</w:t>
      </w:r>
      <w:r w:rsidR="00BD2C68">
        <w:rPr>
          <w:rFonts w:ascii="Times New Roman" w:hAnsi="Times New Roman" w:cs="Times New Roman"/>
        </w:rPr>
        <w:t xml:space="preserve">.  This result </w:t>
      </w:r>
      <w:r w:rsidR="00C3466E">
        <w:rPr>
          <w:rFonts w:ascii="Times New Roman" w:hAnsi="Times New Roman" w:cs="Times New Roman"/>
        </w:rPr>
        <w:t xml:space="preserve">provides a theoretical </w:t>
      </w:r>
      <w:proofErr w:type="spellStart"/>
      <w:r w:rsidR="00E9270E">
        <w:rPr>
          <w:rFonts w:ascii="Times New Roman" w:hAnsi="Times New Roman" w:cs="Times New Roman"/>
        </w:rPr>
        <w:t>justificaiton</w:t>
      </w:r>
      <w:proofErr w:type="spellEnd"/>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and age at maturity (a proxy for generation time) to </w:t>
      </w:r>
      <w:commentRangeStart w:id="26"/>
      <w:r w:rsidR="00BD2C68">
        <w:rPr>
          <w:rFonts w:ascii="Times New Roman" w:hAnsi="Times New Roman" w:cs="Times New Roman"/>
        </w:rPr>
        <w:t>estimate mortality rates in different environments</w:t>
      </w:r>
      <w:commentRangeEnd w:id="26"/>
      <w:r w:rsidR="00C3466E">
        <w:rPr>
          <w:rStyle w:val="CommentReference"/>
        </w:rPr>
        <w:commentReference w:id="26"/>
      </w:r>
      <w:r w:rsidR="00BD2C68">
        <w:rPr>
          <w:rFonts w:ascii="Times New Roman" w:hAnsi="Times New Roman" w:cs="Times New Roman"/>
        </w:rPr>
        <w:t>, but it also highlights the complex interactions between food, predation, growth, and reproduction that affect mortality rate.</w:t>
      </w:r>
    </w:p>
    <w:p w14:paraId="6AECCA93" w14:textId="77777777" w:rsidR="00B81CF8" w:rsidRDefault="00B81CF8" w:rsidP="00D34DE9">
      <w:pPr>
        <w:spacing w:line="480" w:lineRule="auto"/>
        <w:jc w:val="both"/>
        <w:rPr>
          <w:rFonts w:ascii="Times New Roman" w:hAnsi="Times New Roman" w:cs="Times New Roman"/>
        </w:rPr>
      </w:pPr>
    </w:p>
    <w:p w14:paraId="7313EA6C" w14:textId="77777777" w:rsidR="00B81CF8" w:rsidRDefault="00B81CF8" w:rsidP="00D34DE9">
      <w:pPr>
        <w:spacing w:line="480" w:lineRule="auto"/>
        <w:jc w:val="both"/>
        <w:rPr>
          <w:rFonts w:ascii="Times New Roman" w:hAnsi="Times New Roman" w:cs="Times New Roman"/>
        </w:rPr>
      </w:pPr>
    </w:p>
    <w:p w14:paraId="63FE6773" w14:textId="5EA57525" w:rsidR="006A09DB" w:rsidRDefault="009C16FD" w:rsidP="00D34DE9">
      <w:pPr>
        <w:spacing w:line="480" w:lineRule="auto"/>
        <w:jc w:val="both"/>
        <w:rPr>
          <w:rFonts w:ascii="Times New Roman" w:hAnsi="Times New Roman" w:cs="Times New Roman"/>
        </w:rPr>
      </w:pPr>
      <w:r>
        <w:rPr>
          <w:rFonts w:ascii="Times New Roman" w:hAnsi="Times New Roman" w:cs="Times New Roman"/>
        </w:rPr>
        <w:t xml:space="preserve">Our comparison of two base temperatures suggest that the increased metabolic costs associated with a higher baseline temperature do not prohibit that the evolution of large body sizes, despite their increased metabolic requirements, as the advantages (increased prey availability and decreased predation risk) outweigh the costs. However, this result could vary </w:t>
      </w:r>
      <w:r w:rsidR="00536AFF">
        <w:rPr>
          <w:rFonts w:ascii="Times New Roman" w:hAnsi="Times New Roman" w:cs="Times New Roman"/>
        </w:rPr>
        <w:t>if</w:t>
      </w:r>
      <w:r>
        <w:rPr>
          <w:rFonts w:ascii="Times New Roman" w:hAnsi="Times New Roman" w:cs="Times New Roman"/>
        </w:rPr>
        <w:t xml:space="preserve"> individuals </w:t>
      </w:r>
      <w:r w:rsidR="00536AFF">
        <w:rPr>
          <w:rFonts w:ascii="Times New Roman" w:hAnsi="Times New Roman" w:cs="Times New Roman"/>
        </w:rPr>
        <w:t>cannot</w:t>
      </w:r>
      <w:r>
        <w:rPr>
          <w:rFonts w:ascii="Times New Roman" w:hAnsi="Times New Roman" w:cs="Times New Roman"/>
        </w:rPr>
        <w:t xml:space="preserve"> adapt their allocation strategy according to chang</w:t>
      </w:r>
      <w:r w:rsidR="00536AFF">
        <w:rPr>
          <w:rFonts w:ascii="Times New Roman" w:hAnsi="Times New Roman" w:cs="Times New Roman"/>
        </w:rPr>
        <w:t>es in environmental temperature, which might occur if temperatures are unexpectedly warm, and larger in</w:t>
      </w:r>
      <w:r w:rsidR="001119C1">
        <w:rPr>
          <w:rFonts w:ascii="Times New Roman" w:hAnsi="Times New Roman" w:cs="Times New Roman"/>
        </w:rPr>
        <w:t>di</w:t>
      </w:r>
      <w:r w:rsidR="00536AFF">
        <w:rPr>
          <w:rFonts w:ascii="Times New Roman" w:hAnsi="Times New Roman" w:cs="Times New Roman"/>
        </w:rPr>
        <w:t>viduals cannot take in enough food to meet their metabolic budgets.</w:t>
      </w:r>
    </w:p>
    <w:p w14:paraId="273B6969" w14:textId="1A636247" w:rsidR="009C16FD" w:rsidRDefault="009C16FD" w:rsidP="00D34DE9">
      <w:pPr>
        <w:spacing w:line="480" w:lineRule="auto"/>
        <w:jc w:val="both"/>
        <w:rPr>
          <w:rFonts w:ascii="Times New Roman" w:hAnsi="Times New Roman" w:cs="Times New Roman"/>
        </w:rPr>
      </w:pPr>
    </w:p>
    <w:p w14:paraId="62B04FEA" w14:textId="5FAAD6D5" w:rsidR="009C16FD" w:rsidRDefault="00AD1B36" w:rsidP="00D34DE9">
      <w:pPr>
        <w:spacing w:line="480" w:lineRule="auto"/>
        <w:jc w:val="both"/>
        <w:rPr>
          <w:rFonts w:ascii="Times New Roman" w:hAnsi="Times New Roman" w:cs="Times New Roman"/>
        </w:rPr>
      </w:pPr>
      <w:r>
        <w:rPr>
          <w:rFonts w:ascii="Times New Roman" w:hAnsi="Times New Roman" w:cs="Times New Roman"/>
        </w:rPr>
        <w:t>We found that age at m</w:t>
      </w:r>
      <w:r w:rsidR="009C16FD">
        <w:rPr>
          <w:rFonts w:ascii="Times New Roman" w:hAnsi="Times New Roman" w:cs="Times New Roman"/>
        </w:rPr>
        <w:t xml:space="preserve">aturation was not strongly affected by temperature; instead it was largely related to body size (length). The exception </w:t>
      </w:r>
      <w:proofErr w:type="spellStart"/>
      <w:r w:rsidR="009C16FD">
        <w:rPr>
          <w:rFonts w:ascii="Times New Roman" w:hAnsi="Times New Roman" w:cs="Times New Roman"/>
        </w:rPr>
        <w:t>ocur</w:t>
      </w:r>
      <w:r>
        <w:rPr>
          <w:rFonts w:ascii="Times New Roman" w:hAnsi="Times New Roman" w:cs="Times New Roman"/>
        </w:rPr>
        <w:t>r</w:t>
      </w:r>
      <w:r w:rsidR="009C16FD">
        <w:rPr>
          <w:rFonts w:ascii="Times New Roman" w:hAnsi="Times New Roman" w:cs="Times New Roman"/>
        </w:rPr>
        <w:t>ed</w:t>
      </w:r>
      <w:proofErr w:type="spellEnd"/>
      <w:r w:rsidR="009C16FD">
        <w:rPr>
          <w:rFonts w:ascii="Times New Roman" w:hAnsi="Times New Roman" w:cs="Times New Roman"/>
        </w:rPr>
        <w:t xml:space="preserve"> in low predation, high food environments. In this scenario, the optimal strategy involving a period of initial growth, followed by many years of reproduction at low levels, </w:t>
      </w:r>
      <w:commentRangeStart w:id="27"/>
      <w:r w:rsidR="009C16FD">
        <w:rPr>
          <w:rFonts w:ascii="Times New Roman" w:hAnsi="Times New Roman" w:cs="Times New Roman"/>
        </w:rPr>
        <w:t>followed by a period of secondary growth, accompanied by maturation.</w:t>
      </w:r>
      <w:commentRangeEnd w:id="27"/>
      <w:r>
        <w:rPr>
          <w:rStyle w:val="CommentReference"/>
        </w:rPr>
        <w:commentReference w:id="27"/>
      </w:r>
      <w:r w:rsidR="009C16FD">
        <w:rPr>
          <w:rFonts w:ascii="Times New Roman" w:hAnsi="Times New Roman" w:cs="Times New Roman"/>
        </w:rPr>
        <w:t xml:space="preserve"> </w:t>
      </w:r>
      <w:r w:rsidR="009C16FD">
        <w:rPr>
          <w:rFonts w:ascii="Times New Roman" w:hAnsi="Times New Roman" w:cs="Times New Roman"/>
        </w:rPr>
        <w:lastRenderedPageBreak/>
        <w:t xml:space="preserve">This pattern of delayed growth and maturation in environments with low intrinsic and extrinsic mortality is highly consistent with expectations from life-history theory. </w:t>
      </w:r>
      <w:r w:rsidR="00923467">
        <w:rPr>
          <w:rFonts w:ascii="Times New Roman" w:hAnsi="Times New Roman" w:cs="Times New Roman"/>
        </w:rPr>
        <w:t xml:space="preserve">Also consistent </w:t>
      </w:r>
      <w:commentRangeStart w:id="28"/>
      <w:r w:rsidR="00923467">
        <w:rPr>
          <w:rFonts w:ascii="Times New Roman" w:hAnsi="Times New Roman" w:cs="Times New Roman"/>
        </w:rPr>
        <w:t xml:space="preserve">with life history expectations for batch </w:t>
      </w:r>
      <w:proofErr w:type="spellStart"/>
      <w:r w:rsidR="00923467">
        <w:rPr>
          <w:rFonts w:ascii="Times New Roman" w:hAnsi="Times New Roman" w:cs="Times New Roman"/>
        </w:rPr>
        <w:t>spawners</w:t>
      </w:r>
      <w:commentRangeEnd w:id="28"/>
      <w:proofErr w:type="spellEnd"/>
      <w:r>
        <w:rPr>
          <w:rStyle w:val="CommentReference"/>
        </w:rPr>
        <w:commentReference w:id="28"/>
      </w:r>
      <w:r w:rsidR="00923467">
        <w:rPr>
          <w:rFonts w:ascii="Times New Roman" w:hAnsi="Times New Roman" w:cs="Times New Roman"/>
        </w:rPr>
        <w:t xml:space="preserve">, </w:t>
      </w:r>
      <w:r w:rsidR="009C16FD">
        <w:rPr>
          <w:rFonts w:ascii="Times New Roman" w:hAnsi="Times New Roman" w:cs="Times New Roman"/>
        </w:rPr>
        <w:t xml:space="preserve">reproductive output (analogous to batch fecundity) varied predictably according to the interacting effects of body size, food availability, and seasonality. </w:t>
      </w:r>
    </w:p>
    <w:p w14:paraId="20F6BBBF" w14:textId="77777777" w:rsidR="009C16FD" w:rsidRDefault="009C16FD" w:rsidP="00D34DE9">
      <w:pPr>
        <w:spacing w:line="480" w:lineRule="auto"/>
        <w:jc w:val="both"/>
        <w:rPr>
          <w:rFonts w:ascii="Times New Roman" w:hAnsi="Times New Roman" w:cs="Times New Roman"/>
        </w:rPr>
      </w:pPr>
    </w:p>
    <w:p w14:paraId="1D446C6B" w14:textId="45DA97DA" w:rsidR="000E65E3" w:rsidRDefault="00AD1B36" w:rsidP="00D34DE9">
      <w:pPr>
        <w:spacing w:line="480" w:lineRule="auto"/>
        <w:jc w:val="both"/>
        <w:rPr>
          <w:rFonts w:ascii="Times New Roman" w:hAnsi="Times New Roman" w:cs="Times New Roman"/>
        </w:rPr>
      </w:pPr>
      <w:r>
        <w:rPr>
          <w:rFonts w:ascii="Times New Roman" w:hAnsi="Times New Roman" w:cs="Times New Roman"/>
        </w:rPr>
        <w:t>We predict that t</w:t>
      </w:r>
      <w:r w:rsidR="000E65E3">
        <w:rPr>
          <w:rFonts w:ascii="Times New Roman" w:hAnsi="Times New Roman" w:cs="Times New Roman"/>
        </w:rPr>
        <w:t>he fecundity exponent</w:t>
      </w:r>
      <w:r w:rsidR="00F06896">
        <w:rPr>
          <w:rFonts w:ascii="Times New Roman" w:hAnsi="Times New Roman" w:cs="Times New Roman"/>
        </w:rPr>
        <w:t xml:space="preserve">, which reflects how reproductive output changes </w:t>
      </w:r>
      <w:r>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Pr>
          <w:rFonts w:ascii="Times New Roman" w:hAnsi="Times New Roman" w:cs="Times New Roman"/>
        </w:rPr>
        <w:t>s</w:t>
      </w:r>
      <w:r w:rsidR="000E65E3">
        <w:rPr>
          <w:rFonts w:ascii="Times New Roman" w:hAnsi="Times New Roman" w:cs="Times New Roman"/>
        </w:rPr>
        <w:t xml:space="preserve"> consistently higher in low-food scenarios, and in constant scenarios</w:t>
      </w:r>
      <w:r w:rsidR="000319DF">
        <w:rPr>
          <w:rFonts w:ascii="Times New Roman" w:hAnsi="Times New Roman" w:cs="Times New Roman"/>
        </w:rPr>
        <w:t xml:space="preserve"> (</w:t>
      </w:r>
      <w:r w:rsidR="000E65E3">
        <w:rPr>
          <w:rFonts w:ascii="Times New Roman" w:hAnsi="Times New Roman" w:cs="Times New Roman"/>
        </w:rPr>
        <w:t>also when maximum lengths were smallest</w:t>
      </w:r>
      <w:r w:rsidR="000319DF">
        <w:rPr>
          <w:rFonts w:ascii="Times New Roman" w:hAnsi="Times New Roman" w:cs="Times New Roman"/>
        </w:rPr>
        <w:t>)</w:t>
      </w:r>
      <w:r w:rsidR="000E65E3">
        <w:rPr>
          <w:rFonts w:ascii="Times New Roman" w:hAnsi="Times New Roman" w:cs="Times New Roman"/>
        </w:rPr>
        <w: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in cases like this one. If we had sampled the population without perfect knowledge and overestimated this difference,</w:t>
      </w:r>
      <w:commentRangeStart w:id="29"/>
      <w:r w:rsidR="000E65E3">
        <w:rPr>
          <w:rFonts w:ascii="Times New Roman" w:hAnsi="Times New Roman" w:cs="Times New Roman"/>
        </w:rPr>
        <w:t xml:space="preserve"> our estimate of the exponent would have decreased</w:t>
      </w:r>
      <w:commentRangeEnd w:id="29"/>
      <w:r w:rsidR="000E65E3">
        <w:rPr>
          <w:rStyle w:val="CommentReference"/>
        </w:rPr>
        <w:commentReference w:id="29"/>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43EAEDEF" w14:textId="65B35837" w:rsidR="007C7B88" w:rsidRDefault="008B035B" w:rsidP="00D34DE9">
      <w:pPr>
        <w:spacing w:line="480" w:lineRule="auto"/>
        <w:jc w:val="both"/>
        <w:rPr>
          <w:rFonts w:ascii="Times New Roman" w:hAnsi="Times New Roman" w:cs="Times New Roman"/>
        </w:rPr>
      </w:pPr>
      <w:r>
        <w:rPr>
          <w:rFonts w:ascii="Times New Roman" w:hAnsi="Times New Roman" w:cs="Times New Roman"/>
          <w:b/>
          <w:bCs/>
        </w:rPr>
        <w:t xml:space="preserve"> </w:t>
      </w:r>
    </w:p>
    <w:p w14:paraId="013C559C" w14:textId="11AAF341" w:rsidR="009E4F8F" w:rsidRPr="003B1040"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951210" w:rsidP="00D34DE9">
            <w:pPr>
              <w:jc w:val="both"/>
              <w:rPr>
                <w:rFonts w:ascii="Times New Roman" w:hAnsi="Times New Roman" w:cs="Times New Roman"/>
                <w:i/>
                <w:sz w:val="18"/>
                <w:szCs w:val="18"/>
              </w:rPr>
            </w:pPr>
            <w:r w:rsidRPr="00951210">
              <w:rPr>
                <w:rFonts w:ascii="Times New Roman" w:eastAsiaTheme="minorEastAsia" w:hAnsi="Times New Roman" w:cs="Times New Roman"/>
                <w:i/>
                <w:noProof/>
                <w:position w:val="-12"/>
                <w:sz w:val="18"/>
                <w:szCs w:val="18"/>
              </w:rPr>
              <w:object w:dxaOrig="300" w:dyaOrig="400" w14:anchorId="6BCDE4BD">
                <v:shape id="_x0000_i1040" type="#_x0000_t75" alt="" style="width:13.95pt;height:19.8pt;mso-width-percent:0;mso-height-percent:0;mso-width-percent:0;mso-height-percent:0" o:ole="">
                  <v:imagedata r:id="rId10" o:title=""/>
                </v:shape>
                <o:OLEObject Type="Embed" ProgID="Equation.DSMT4" ShapeID="_x0000_i1040" DrawAspect="Content" ObjectID="_1636205894" r:id="rId87"/>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129EEB3A"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5,1</w:t>
            </w:r>
            <w:r w:rsidR="009029B5" w:rsidRPr="00214959">
              <w:rPr>
                <w:rFonts w:ascii="Times New Roman" w:hAnsi="Times New Roman" w:cs="Times New Roman"/>
                <w:sz w:val="18"/>
                <w:szCs w:val="18"/>
              </w:rPr>
              <w:t>5</w:t>
            </w:r>
          </w:p>
        </w:tc>
      </w:tr>
      <w:tr w:rsidR="004807CB" w:rsidRPr="00214959" w14:paraId="20D3502E" w14:textId="77777777" w:rsidTr="001169F5">
        <w:tc>
          <w:tcPr>
            <w:tcW w:w="0" w:type="auto"/>
            <w:vAlign w:val="center"/>
          </w:tcPr>
          <w:p w14:paraId="2E2CA1C3" w14:textId="77777777" w:rsidR="004807CB" w:rsidRPr="00214959" w:rsidRDefault="00951210" w:rsidP="00D34DE9">
            <w:pPr>
              <w:jc w:val="both"/>
              <w:rPr>
                <w:rFonts w:ascii="Times New Roman" w:hAnsi="Times New Roman" w:cs="Times New Roman"/>
                <w:i/>
                <w:sz w:val="18"/>
                <w:szCs w:val="18"/>
              </w:rPr>
            </w:pPr>
            <w:r w:rsidRPr="00951210">
              <w:rPr>
                <w:rFonts w:ascii="Times New Roman" w:eastAsiaTheme="minorEastAsia" w:hAnsi="Times New Roman" w:cs="Times New Roman"/>
                <w:noProof/>
                <w:position w:val="-12"/>
                <w:sz w:val="18"/>
                <w:szCs w:val="18"/>
              </w:rPr>
              <w:object w:dxaOrig="340" w:dyaOrig="380" w14:anchorId="0FB5BB32">
                <v:shape id="_x0000_i1039" type="#_x0000_t75" alt="" style="width:14.85pt;height:16.2pt;mso-width-percent:0;mso-height-percent:0;mso-width-percent:0;mso-height-percent:0" o:ole="">
                  <v:imagedata r:id="rId88" o:title=""/>
                </v:shape>
                <o:OLEObject Type="Embed" ProgID="Equation.DSMT4" ShapeID="_x0000_i1039" DrawAspect="Content" ObjectID="_1636205895" r:id="rId89"/>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951210" w:rsidP="00D34DE9">
            <w:pPr>
              <w:jc w:val="both"/>
              <w:rPr>
                <w:rFonts w:ascii="Times New Roman" w:hAnsi="Times New Roman" w:cs="Times New Roman"/>
                <w:noProof/>
                <w:sz w:val="18"/>
                <w:szCs w:val="18"/>
                <w:vertAlign w:val="subscript"/>
              </w:rPr>
            </w:pPr>
            <w:r w:rsidRPr="00951210">
              <w:rPr>
                <w:rFonts w:ascii="Times New Roman" w:eastAsiaTheme="minorEastAsia" w:hAnsi="Times New Roman" w:cs="Times New Roman"/>
                <w:noProof/>
                <w:position w:val="-16"/>
                <w:sz w:val="18"/>
                <w:szCs w:val="18"/>
              </w:rPr>
              <w:object w:dxaOrig="320" w:dyaOrig="420" w14:anchorId="7583CF0F">
                <v:shape id="_x0000_i1038" type="#_x0000_t75" alt="" style="width:14.85pt;height:21.15pt;mso-width-percent:0;mso-height-percent:0;mso-width-percent:0;mso-height-percent:0" o:ole="">
                  <v:imagedata r:id="rId90" o:title=""/>
                </v:shape>
                <o:OLEObject Type="Embed" ProgID="Equation.DSMT4" ShapeID="_x0000_i1038" DrawAspect="Content" ObjectID="_1636205896" r:id="rId91"/>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951210" w:rsidP="00D34DE9">
            <w:pPr>
              <w:jc w:val="both"/>
              <w:rPr>
                <w:rFonts w:ascii="Times New Roman" w:hAnsi="Times New Roman" w:cs="Times New Roman"/>
                <w:i/>
                <w:sz w:val="18"/>
                <w:szCs w:val="18"/>
              </w:rPr>
            </w:pPr>
            <w:r w:rsidRPr="00951210">
              <w:rPr>
                <w:rFonts w:ascii="Times New Roman" w:eastAsiaTheme="minorEastAsia" w:hAnsi="Times New Roman" w:cs="Times New Roman"/>
                <w:noProof/>
                <w:position w:val="-16"/>
                <w:sz w:val="18"/>
                <w:szCs w:val="18"/>
              </w:rPr>
              <w:object w:dxaOrig="360" w:dyaOrig="420" w14:anchorId="6DF425DC">
                <v:shape id="_x0000_i1037" type="#_x0000_t75" alt="" style="width:13.05pt;height:14.85pt;mso-width-percent:0;mso-height-percent:0;mso-width-percent:0;mso-height-percent:0" o:ole="">
                  <v:imagedata r:id="rId22" o:title=""/>
                </v:shape>
                <o:OLEObject Type="Embed" ProgID="Equation.DSMT4" ShapeID="_x0000_i1037" DrawAspect="Content" ObjectID="_1636205897" r:id="rId92"/>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951210" w:rsidRPr="00951210">
              <w:rPr>
                <w:rFonts w:ascii="Times New Roman" w:eastAsiaTheme="minorEastAsia" w:hAnsi="Times New Roman" w:cs="Times New Roman"/>
                <w:noProof/>
                <w:position w:val="-12"/>
                <w:sz w:val="18"/>
                <w:szCs w:val="18"/>
              </w:rPr>
              <w:object w:dxaOrig="340" w:dyaOrig="380" w14:anchorId="06A85D96">
                <v:shape id="_x0000_i1036" type="#_x0000_t75" alt="" style="width:14.85pt;height:16.2pt;mso-width-percent:0;mso-height-percent:0;mso-width-percent:0;mso-height-percent:0" o:ole="">
                  <v:imagedata r:id="rId93" o:title=""/>
                </v:shape>
                <o:OLEObject Type="Embed" ProgID="Equation.DSMT4" ShapeID="_x0000_i1036" DrawAspect="Content" ObjectID="_1636205898" r:id="rId94"/>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951210" w:rsidP="00D34DE9">
            <w:pPr>
              <w:jc w:val="both"/>
              <w:rPr>
                <w:rFonts w:ascii="Times New Roman" w:hAnsi="Times New Roman" w:cs="Times New Roman"/>
                <w:i/>
                <w:sz w:val="18"/>
                <w:szCs w:val="18"/>
              </w:rPr>
            </w:pPr>
            <w:r w:rsidRPr="00951210">
              <w:rPr>
                <w:rFonts w:ascii="Times New Roman" w:eastAsiaTheme="minorEastAsia" w:hAnsi="Times New Roman" w:cs="Times New Roman"/>
                <w:noProof/>
                <w:position w:val="-12"/>
                <w:sz w:val="18"/>
                <w:szCs w:val="18"/>
              </w:rPr>
              <w:object w:dxaOrig="400" w:dyaOrig="380" w14:anchorId="717FEFAB">
                <v:shape id="_x0000_i1035" type="#_x0000_t75" alt="" style="width:13.95pt;height:13.95pt;mso-width-percent:0;mso-height-percent:0;mso-width-percent:0;mso-height-percent:0" o:ole="">
                  <v:imagedata r:id="rId95" o:title=""/>
                </v:shape>
                <o:OLEObject Type="Embed" ProgID="Equation.DSMT4" ShapeID="_x0000_i1035" DrawAspect="Content" ObjectID="_1636205899" r:id="rId96"/>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951210" w:rsidRPr="00951210">
              <w:rPr>
                <w:rFonts w:ascii="Times New Roman" w:eastAsiaTheme="minorEastAsia" w:hAnsi="Times New Roman" w:cs="Times New Roman"/>
                <w:noProof/>
                <w:position w:val="-4"/>
                <w:sz w:val="18"/>
                <w:szCs w:val="18"/>
              </w:rPr>
              <w:object w:dxaOrig="260" w:dyaOrig="380" w14:anchorId="0F475D79">
                <v:shape id="_x0000_i1034" type="#_x0000_t75" alt="" style="width:9pt;height:13.05pt;mso-width-percent:0;mso-height-percent:0;mso-width-percent:0;mso-height-percent:0" o:ole="">
                  <v:imagedata r:id="rId97" o:title=""/>
                </v:shape>
                <o:OLEObject Type="Embed" ProgID="Equation.DSMT4" ShapeID="_x0000_i1034" DrawAspect="Content" ObjectID="_1636205900" r:id="rId98"/>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951210" w:rsidP="00D34DE9">
            <w:pPr>
              <w:jc w:val="both"/>
              <w:rPr>
                <w:rFonts w:ascii="Times New Roman" w:hAnsi="Times New Roman" w:cs="Times New Roman"/>
                <w:i/>
                <w:sz w:val="18"/>
                <w:szCs w:val="18"/>
                <w:vertAlign w:val="subscript"/>
              </w:rPr>
            </w:pPr>
            <w:r w:rsidRPr="00951210">
              <w:rPr>
                <w:rFonts w:ascii="Times New Roman" w:eastAsiaTheme="minorEastAsia" w:hAnsi="Times New Roman" w:cs="Times New Roman"/>
                <w:noProof/>
                <w:position w:val="-12"/>
                <w:sz w:val="18"/>
                <w:szCs w:val="18"/>
              </w:rPr>
              <w:object w:dxaOrig="280" w:dyaOrig="380" w14:anchorId="1CE6224B">
                <v:shape id="_x0000_i1033" type="#_x0000_t75" alt="" style="width:13.95pt;height:18.9pt;mso-width-percent:0;mso-height-percent:0;mso-width-percent:0;mso-height-percent:0" o:ole="">
                  <v:imagedata r:id="rId99" o:title=""/>
                </v:shape>
                <o:OLEObject Type="Embed" ProgID="Equation.DSMT4" ShapeID="_x0000_i1033" DrawAspect="Content" ObjectID="_1636205901" r:id="rId100"/>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951210" w:rsidP="00D34DE9">
            <w:pPr>
              <w:jc w:val="both"/>
              <w:rPr>
                <w:rFonts w:ascii="Times New Roman" w:hAnsi="Times New Roman" w:cs="Times New Roman"/>
                <w:i/>
                <w:sz w:val="18"/>
                <w:szCs w:val="18"/>
              </w:rPr>
            </w:pPr>
            <w:r w:rsidRPr="00951210">
              <w:rPr>
                <w:rFonts w:ascii="Times New Roman" w:eastAsiaTheme="minorEastAsia" w:hAnsi="Times New Roman" w:cs="Times New Roman"/>
                <w:noProof/>
                <w:position w:val="-12"/>
                <w:sz w:val="18"/>
                <w:szCs w:val="18"/>
              </w:rPr>
              <w:object w:dxaOrig="300" w:dyaOrig="380" w14:anchorId="6EAF5CE3">
                <v:shape id="_x0000_i1032" type="#_x0000_t75" alt="" style="width:12.15pt;height:17.1pt;mso-width-percent:0;mso-height-percent:0;mso-width-percent:0;mso-height-percent:0" o:ole="">
                  <v:imagedata r:id="rId101" o:title=""/>
                </v:shape>
                <o:OLEObject Type="Embed" ProgID="Equation.DSMT4" ShapeID="_x0000_i1032" DrawAspect="Content" ObjectID="_1636205902" r:id="rId102"/>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951210" w:rsidRPr="00951210">
              <w:rPr>
                <w:rFonts w:ascii="Times New Roman" w:eastAsiaTheme="minorEastAsia" w:hAnsi="Times New Roman" w:cs="Times New Roman"/>
                <w:noProof/>
                <w:position w:val="-12"/>
                <w:sz w:val="18"/>
                <w:szCs w:val="18"/>
              </w:rPr>
              <w:object w:dxaOrig="300" w:dyaOrig="380" w14:anchorId="6ADA85D9">
                <v:shape id="_x0000_i1031" type="#_x0000_t75" alt="" style="width:13.95pt;height:18.9pt;mso-width-percent:0;mso-height-percent:0;mso-width-percent:0;mso-height-percent:0" o:ole="">
                  <v:imagedata r:id="rId103" o:title=""/>
                </v:shape>
                <o:OLEObject Type="Embed" ProgID="Equation.DSMT4" ShapeID="_x0000_i1031" DrawAspect="Content" ObjectID="_1636205903" r:id="rId104"/>
              </w:object>
            </w:r>
            <w:r w:rsidRPr="00214959">
              <w:rPr>
                <w:rFonts w:ascii="Times New Roman" w:hAnsi="Times New Roman" w:cs="Times New Roman"/>
                <w:sz w:val="18"/>
                <w:szCs w:val="18"/>
              </w:rPr>
              <w:t xml:space="preserve"> cannot exceed </w:t>
            </w:r>
            <w:r w:rsidR="00951210" w:rsidRPr="00951210">
              <w:rPr>
                <w:rFonts w:ascii="Times New Roman" w:eastAsiaTheme="minorEastAsia" w:hAnsi="Times New Roman" w:cs="Times New Roman"/>
                <w:noProof/>
                <w:position w:val="-12"/>
                <w:sz w:val="18"/>
                <w:szCs w:val="18"/>
              </w:rPr>
              <w:object w:dxaOrig="700" w:dyaOrig="380" w14:anchorId="195BCAA6">
                <v:shape id="_x0000_i1030" type="#_x0000_t75" alt="" style="width:31.95pt;height:18pt;mso-width-percent:0;mso-height-percent:0;mso-width-percent:0;mso-height-percent:0" o:ole="">
                  <v:imagedata r:id="rId105" o:title=""/>
                </v:shape>
                <o:OLEObject Type="Embed" ProgID="Equation.DSMT4" ShapeID="_x0000_i1030" DrawAspect="Content" ObjectID="_1636205904" r:id="rId106"/>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951210" w:rsidP="00D34DE9">
            <w:pPr>
              <w:jc w:val="both"/>
              <w:rPr>
                <w:rFonts w:ascii="Times New Roman" w:hAnsi="Times New Roman" w:cs="Times New Roman"/>
                <w:i/>
                <w:sz w:val="18"/>
                <w:szCs w:val="18"/>
              </w:rPr>
            </w:pPr>
            <w:r w:rsidRPr="00951210">
              <w:rPr>
                <w:rFonts w:ascii="Times New Roman" w:eastAsiaTheme="minorEastAsia" w:hAnsi="Times New Roman" w:cs="Times New Roman"/>
                <w:noProof/>
                <w:position w:val="-12"/>
                <w:sz w:val="18"/>
                <w:szCs w:val="18"/>
              </w:rPr>
              <w:object w:dxaOrig="500" w:dyaOrig="380" w14:anchorId="2E39E27E">
                <v:shape id="_x0000_i1029" type="#_x0000_t75" alt="" style="width:21.15pt;height:16.2pt;mso-width-percent:0;mso-height-percent:0;mso-width-percent:0;mso-height-percent:0" o:ole="">
                  <v:imagedata r:id="rId107" o:title=""/>
                </v:shape>
                <o:OLEObject Type="Embed" ProgID="Equation.DSMT4" ShapeID="_x0000_i1029" DrawAspect="Content" ObjectID="_1636205905" r:id="rId108"/>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951210" w:rsidP="00D34DE9">
            <w:pPr>
              <w:jc w:val="both"/>
              <w:rPr>
                <w:rFonts w:ascii="Times New Roman" w:hAnsi="Times New Roman" w:cs="Times New Roman"/>
                <w:sz w:val="18"/>
                <w:szCs w:val="18"/>
              </w:rPr>
            </w:pPr>
            <w:r w:rsidRPr="00951210">
              <w:rPr>
                <w:rFonts w:ascii="Times New Roman" w:eastAsiaTheme="minorEastAsia" w:hAnsi="Times New Roman" w:cs="Times New Roman"/>
                <w:noProof/>
                <w:position w:val="-6"/>
                <w:sz w:val="18"/>
                <w:szCs w:val="18"/>
              </w:rPr>
              <w:object w:dxaOrig="200" w:dyaOrig="220" w14:anchorId="064D80D9">
                <v:shape id="_x0000_i1028" type="#_x0000_t75" alt="" style="width:9pt;height:9pt;mso-width-percent:0;mso-height-percent:0;mso-width-percent:0;mso-height-percent:0" o:ole="">
                  <v:imagedata r:id="rId109" o:title=""/>
                </v:shape>
                <o:OLEObject Type="Embed" ProgID="Equation.DSMT4" ShapeID="_x0000_i1028" DrawAspect="Content" ObjectID="_1636205906" r:id="rId110"/>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951210" w:rsidRPr="00951210">
              <w:rPr>
                <w:rFonts w:ascii="Times New Roman" w:eastAsiaTheme="minorEastAsia" w:hAnsi="Times New Roman" w:cs="Times New Roman"/>
                <w:noProof/>
                <w:position w:val="-12"/>
                <w:sz w:val="18"/>
                <w:szCs w:val="18"/>
                <w:vertAlign w:val="subscript"/>
              </w:rPr>
              <w:object w:dxaOrig="880" w:dyaOrig="380" w14:anchorId="32972778">
                <v:shape id="_x0000_i1027" type="#_x0000_t75" alt="" style="width:45pt;height:18.9pt;mso-width-percent:0;mso-height-percent:0;mso-width-percent:0;mso-height-percent:0" o:ole="">
                  <v:imagedata r:id="rId111" o:title=""/>
                </v:shape>
                <o:OLEObject Type="Embed" ProgID="Equation.DSMT4" ShapeID="_x0000_i1027" DrawAspect="Content" ObjectID="_1636205907" r:id="rId112"/>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951210" w:rsidP="00D34DE9">
            <w:pPr>
              <w:jc w:val="both"/>
              <w:rPr>
                <w:rFonts w:ascii="Times New Roman" w:eastAsiaTheme="minorEastAsia" w:hAnsi="Times New Roman" w:cs="Times New Roman"/>
                <w:noProof/>
                <w:sz w:val="18"/>
                <w:szCs w:val="18"/>
              </w:rPr>
            </w:pPr>
            <w:r w:rsidRPr="00951210">
              <w:rPr>
                <w:rFonts w:ascii="Times New Roman" w:eastAsiaTheme="minorEastAsia" w:hAnsi="Times New Roman" w:cs="Times New Roman"/>
                <w:noProof/>
                <w:position w:val="-6"/>
                <w:sz w:val="18"/>
                <w:szCs w:val="18"/>
              </w:rPr>
              <w:object w:dxaOrig="220" w:dyaOrig="260" w14:anchorId="24A72436">
                <v:shape id="_x0000_i1026" type="#_x0000_t75" alt="" style="width:9pt;height:10.8pt;mso-width-percent:0;mso-height-percent:0;mso-width-percent:0;mso-height-percent:0" o:ole="">
                  <v:imagedata r:id="rId84" o:title=""/>
                </v:shape>
                <o:OLEObject Type="Embed" ProgID="Equation.DSMT4" ShapeID="_x0000_i1026" DrawAspect="Content" ObjectID="_1636205908" r:id="rId113"/>
              </w:object>
            </w:r>
          </w:p>
        </w:tc>
        <w:tc>
          <w:tcPr>
            <w:tcW w:w="6406" w:type="dxa"/>
            <w:vAlign w:val="center"/>
          </w:tcPr>
          <w:p w14:paraId="1EDFA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maximum limit on reproductive </w:t>
            </w:r>
            <w:proofErr w:type="spellStart"/>
            <w:r w:rsidRPr="00214959">
              <w:rPr>
                <w:rFonts w:ascii="Times New Roman" w:hAnsi="Times New Roman" w:cs="Times New Roman"/>
                <w:sz w:val="18"/>
                <w:szCs w:val="18"/>
              </w:rPr>
              <w:t>ouput</w:t>
            </w:r>
            <w:proofErr w:type="spellEnd"/>
            <w:r w:rsidRPr="00214959">
              <w:rPr>
                <w:rFonts w:ascii="Times New Roman" w:hAnsi="Times New Roman" w:cs="Times New Roman"/>
                <w:sz w:val="18"/>
                <w:szCs w:val="18"/>
              </w:rPr>
              <w:t xml:space="preserve">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951210" w:rsidRPr="00951210">
              <w:rPr>
                <w:rFonts w:ascii="Times New Roman" w:eastAsiaTheme="minorEastAsia" w:hAnsi="Times New Roman" w:cs="Times New Roman"/>
                <w:i/>
                <w:noProof/>
                <w:position w:val="-16"/>
                <w:sz w:val="18"/>
                <w:szCs w:val="18"/>
              </w:rPr>
              <w:object w:dxaOrig="680" w:dyaOrig="420" w14:anchorId="5142AB73">
                <v:shape id="_x0000_i1025" type="#_x0000_t75" alt="" style="width:26.1pt;height:14.85pt;mso-width-percent:0;mso-height-percent:0;mso-width-percent:0;mso-height-percent:0" o:ole="">
                  <v:imagedata r:id="rId114" o:title=""/>
                </v:shape>
                <o:OLEObject Type="Embed" ProgID="Equation.DSMT4" ShapeID="_x0000_i1025" DrawAspect="Content" ObjectID="_1636205909" r:id="rId115"/>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6"/>
      <w:footerReference w:type="default" r:id="rId11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1E317FE8" w14:textId="79113532" w:rsidR="002F46B5" w:rsidRDefault="002F46B5">
      <w:pPr>
        <w:pStyle w:val="CommentText"/>
      </w:pPr>
      <w:r>
        <w:rPr>
          <w:rStyle w:val="CommentReference"/>
        </w:rPr>
        <w:annotationRef/>
      </w:r>
      <w:r>
        <w:t>Is this still correct, Maria?</w:t>
      </w:r>
    </w:p>
  </w:comment>
  <w:comment w:id="1" w:author="Holly K" w:date="2019-10-22T14:04:00Z" w:initials="HK">
    <w:p w14:paraId="45FD5DAF" w14:textId="7968D6C9" w:rsidR="002F46B5" w:rsidRDefault="002F46B5">
      <w:pPr>
        <w:pStyle w:val="CommentText"/>
      </w:pPr>
      <w:r>
        <w:rPr>
          <w:rStyle w:val="CommentReference"/>
        </w:rPr>
        <w:annotationRef/>
      </w:r>
      <w:r>
        <w:t>More recent refs</w:t>
      </w:r>
    </w:p>
  </w:comment>
  <w:comment w:id="2" w:author="Holly Kindsvater" w:date="2019-11-20T12:22:00Z" w:initials="HKK">
    <w:p w14:paraId="6316419A" w14:textId="28709D1F" w:rsidR="002F46B5" w:rsidRDefault="002F46B5">
      <w:pPr>
        <w:pStyle w:val="CommentText"/>
      </w:pPr>
      <w:r>
        <w:rPr>
          <w:rStyle w:val="CommentReference"/>
        </w:rPr>
        <w:annotationRef/>
      </w:r>
      <w:r>
        <w:t>More refs</w:t>
      </w:r>
    </w:p>
  </w:comment>
  <w:comment w:id="3" w:author="Holly Kindsvater" w:date="2019-11-20T12:23:00Z" w:initials="HKK">
    <w:p w14:paraId="20E87DB8" w14:textId="7819D12C" w:rsidR="002F46B5" w:rsidRDefault="002F46B5">
      <w:pPr>
        <w:pStyle w:val="CommentText"/>
      </w:pPr>
      <w:r>
        <w:rPr>
          <w:rStyle w:val="CommentReference"/>
        </w:rPr>
        <w:annotationRef/>
      </w:r>
      <w:r>
        <w:t>citations</w:t>
      </w:r>
    </w:p>
  </w:comment>
  <w:comment w:id="5" w:author="Holly Kindsvater" w:date="2019-03-29T08:58:00Z" w:initials="HKK">
    <w:p w14:paraId="4F0AD18D" w14:textId="77777777" w:rsidR="002F46B5" w:rsidRDefault="002F46B5">
      <w:pPr>
        <w:pStyle w:val="CommentText"/>
      </w:pPr>
      <w:r>
        <w:rPr>
          <w:rStyle w:val="CommentReference"/>
        </w:rPr>
        <w:annotationRef/>
      </w:r>
      <w:r>
        <w:t xml:space="preserve">Citation? I have sent three along with this </w:t>
      </w:r>
    </w:p>
    <w:p w14:paraId="38375A91" w14:textId="78F44BBF" w:rsidR="002F46B5" w:rsidRDefault="002F46B5">
      <w:pPr>
        <w:pStyle w:val="CommentText"/>
      </w:pPr>
    </w:p>
  </w:comment>
  <w:comment w:id="6" w:author="Holly K" w:date="2019-11-25T15:23:00Z" w:initials="HK">
    <w:p w14:paraId="5AFEAA64" w14:textId="617BE6A1" w:rsidR="001F4028" w:rsidRDefault="001F4028">
      <w:pPr>
        <w:pStyle w:val="CommentText"/>
      </w:pPr>
      <w:r>
        <w:rPr>
          <w:rStyle w:val="CommentReference"/>
        </w:rPr>
        <w:annotationRef/>
      </w:r>
      <w:r>
        <w:t xml:space="preserve">We can go into these </w:t>
      </w:r>
      <w:r w:rsidR="008A1EEA">
        <w:t xml:space="preserve">differences among bluefin </w:t>
      </w:r>
      <w:r>
        <w:t>even further if we want</w:t>
      </w:r>
      <w:r w:rsidR="00955BA5">
        <w:t xml:space="preserve">, but I could use some help from experts. </w:t>
      </w:r>
      <w:r w:rsidR="00955BA5">
        <w:sym w:font="Wingdings" w:char="F04A"/>
      </w:r>
      <w:r>
        <w:t xml:space="preserve"> </w:t>
      </w:r>
    </w:p>
  </w:comment>
  <w:comment w:id="9" w:author="Holly Kindsvater" w:date="2019-11-20T12:27:00Z" w:initials="HKK">
    <w:p w14:paraId="7DAC26F1" w14:textId="67D17D28" w:rsidR="002F46B5" w:rsidRDefault="002F46B5">
      <w:pPr>
        <w:pStyle w:val="CommentText"/>
      </w:pPr>
      <w:r>
        <w:rPr>
          <w:rStyle w:val="CommentReference"/>
        </w:rPr>
        <w:annotationRef/>
      </w:r>
      <w:r>
        <w:t>Is there a reason for not calling this the intercept? That is how we describe it in Eq. 1</w:t>
      </w:r>
    </w:p>
  </w:comment>
  <w:comment w:id="10" w:author="Holly Kindsvater" w:date="2019-11-20T12:50:00Z" w:initials="HKK">
    <w:p w14:paraId="77CFA24C" w14:textId="427D7BA0" w:rsidR="002F46B5" w:rsidRDefault="002F46B5">
      <w:pPr>
        <w:pStyle w:val="CommentText"/>
      </w:pPr>
      <w:r>
        <w:rPr>
          <w:rStyle w:val="CommentReference"/>
        </w:rPr>
        <w:annotationRef/>
      </w:r>
      <w:r>
        <w:t xml:space="preserve">I am happy to have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11" w:author="Microsoft Office User" w:date="2019-11-11T07:13:00Z" w:initials="MOU">
    <w:p w14:paraId="7AFEB81D" w14:textId="61EE4BE7" w:rsidR="002F46B5" w:rsidRDefault="002F46B5">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12" w:author="Holly Kindsvater" w:date="2019-11-20T12:34:00Z" w:initials="HKK">
    <w:p w14:paraId="149EF73C" w14:textId="281FC30A" w:rsidR="002F46B5" w:rsidRDefault="002F46B5">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14" w:author="Microsoft Office User" w:date="2019-11-11T07:18:00Z" w:initials="MOU">
    <w:p w14:paraId="5BAB9BF1" w14:textId="486AC668" w:rsidR="002F46B5" w:rsidRDefault="002F46B5">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5" w:author="Holly Kindsvater" w:date="2019-11-20T14:06:00Z" w:initials="HKK">
    <w:p w14:paraId="6620E6E6" w14:textId="5B910B74" w:rsidR="002F46B5" w:rsidRDefault="002F46B5">
      <w:pPr>
        <w:pStyle w:val="CommentText"/>
      </w:pPr>
      <w:r>
        <w:rPr>
          <w:rStyle w:val="CommentReference"/>
        </w:rPr>
        <w:annotationRef/>
      </w:r>
      <w:r>
        <w:t xml:space="preserve">Great point. I have changed them to reference structural mass. </w:t>
      </w:r>
    </w:p>
  </w:comment>
  <w:comment w:id="16" w:author="Microsoft Office User" w:date="2019-11-11T06:40:00Z" w:initials="MOU">
    <w:p w14:paraId="6A1DD014" w14:textId="22520B69" w:rsidR="002F46B5" w:rsidRDefault="002F46B5">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7" w:author="Holly Kindsvater" w:date="2019-11-20T14:06:00Z" w:initials="HKK">
    <w:p w14:paraId="5BA4F7E7" w14:textId="21BF68B6" w:rsidR="002F46B5" w:rsidRDefault="002F46B5">
      <w:pPr>
        <w:pStyle w:val="CommentText"/>
      </w:pPr>
      <w:r>
        <w:rPr>
          <w:rStyle w:val="CommentReference"/>
        </w:rPr>
        <w:annotationRef/>
      </w:r>
      <w:r>
        <w:t xml:space="preserve">In the next paper </w:t>
      </w:r>
      <w:r>
        <w:sym w:font="Wingdings" w:char="F04A"/>
      </w:r>
    </w:p>
  </w:comment>
  <w:comment w:id="21" w:author="Microsoft Office User" w:date="2019-11-12T05:58:00Z" w:initials="MOU">
    <w:p w14:paraId="58595218" w14:textId="0A3DD7D5" w:rsidR="002F46B5" w:rsidRDefault="002F46B5">
      <w:pPr>
        <w:pStyle w:val="CommentText"/>
      </w:pPr>
      <w:r>
        <w:rPr>
          <w:rStyle w:val="CommentReference"/>
        </w:rPr>
        <w:annotationRef/>
      </w:r>
      <w:r>
        <w:t xml:space="preserve">Can we provide a cite or </w:t>
      </w:r>
      <w:proofErr w:type="gramStart"/>
      <w:r>
        <w:t>two.</w:t>
      </w:r>
      <w:proofErr w:type="gramEnd"/>
      <w:r>
        <w:t xml:space="preserve">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22" w:author="Microsoft Office User" w:date="2019-11-12T06:00:00Z" w:initials="MOU">
    <w:p w14:paraId="3A362115" w14:textId="0CD171D3" w:rsidR="002F46B5" w:rsidRDefault="002F46B5">
      <w:pPr>
        <w:pStyle w:val="CommentText"/>
      </w:pPr>
      <w:r>
        <w:rPr>
          <w:rStyle w:val="CommentReference"/>
        </w:rPr>
        <w:annotationRef/>
      </w:r>
      <w:r>
        <w:t>We should show this in SM</w:t>
      </w:r>
    </w:p>
  </w:comment>
  <w:comment w:id="23" w:author="Microsoft Office User" w:date="2019-11-12T06:02:00Z" w:initials="MOU">
    <w:p w14:paraId="3567B46E" w14:textId="77777777" w:rsidR="002F46B5" w:rsidRDefault="002F46B5" w:rsidP="00E9270E">
      <w:pPr>
        <w:pStyle w:val="CommentText"/>
      </w:pPr>
      <w:r>
        <w:rPr>
          <w:rStyle w:val="CommentReference"/>
        </w:rPr>
        <w:annotationRef/>
      </w:r>
      <w:r>
        <w:t>We should include this in SM</w:t>
      </w:r>
    </w:p>
  </w:comment>
  <w:comment w:id="25" w:author="Microsoft Office User" w:date="2019-11-12T06:11:00Z" w:initials="MOU">
    <w:p w14:paraId="1DA86540" w14:textId="65A99B98" w:rsidR="002F46B5" w:rsidRDefault="002F46B5">
      <w:pPr>
        <w:pStyle w:val="CommentText"/>
      </w:pPr>
      <w:r>
        <w:rPr>
          <w:rStyle w:val="CommentReference"/>
        </w:rPr>
        <w:annotationRef/>
      </w:r>
      <w:r>
        <w:t>These are well known; we should give some citations.</w:t>
      </w:r>
    </w:p>
  </w:comment>
  <w:comment w:id="26" w:author="Microsoft Office User" w:date="2019-11-12T06:12:00Z" w:initials="MOU">
    <w:p w14:paraId="23117640" w14:textId="7826D43A" w:rsidR="002F46B5" w:rsidRDefault="002F46B5">
      <w:pPr>
        <w:pStyle w:val="CommentText"/>
      </w:pPr>
      <w:r>
        <w:rPr>
          <w:rStyle w:val="CommentReference"/>
        </w:rPr>
        <w:annotationRef/>
      </w:r>
      <w:r>
        <w:t xml:space="preserve">Give some citations to </w:t>
      </w:r>
      <w:proofErr w:type="spellStart"/>
      <w:r>
        <w:t>Charnov</w:t>
      </w:r>
      <w:proofErr w:type="spellEnd"/>
      <w:r>
        <w:t xml:space="preserve"> and buddies</w:t>
      </w:r>
    </w:p>
  </w:comment>
  <w:comment w:id="27" w:author="Microsoft Office User" w:date="2019-11-12T06:13:00Z" w:initials="MOU">
    <w:p w14:paraId="6166DA84" w14:textId="2E6A8E9E" w:rsidR="002F46B5" w:rsidRDefault="002F46B5">
      <w:pPr>
        <w:pStyle w:val="CommentText"/>
      </w:pPr>
      <w:r>
        <w:rPr>
          <w:rStyle w:val="CommentReference"/>
        </w:rPr>
        <w:annotationRef/>
      </w:r>
      <w:r>
        <w:t xml:space="preserve">As above, I am concerned that this might be an artifact of approaching the time </w:t>
      </w:r>
      <w:proofErr w:type="gramStart"/>
      <w:r>
        <w:t>horizon,.</w:t>
      </w:r>
      <w:proofErr w:type="gramEnd"/>
    </w:p>
  </w:comment>
  <w:comment w:id="28" w:author="Microsoft Office User" w:date="2019-11-12T06:14:00Z" w:initials="MOU">
    <w:p w14:paraId="0E76FCAE" w14:textId="6F1F1519" w:rsidR="002F46B5" w:rsidRDefault="002F46B5">
      <w:pPr>
        <w:pStyle w:val="CommentText"/>
      </w:pPr>
      <w:r>
        <w:rPr>
          <w:rStyle w:val="CommentReference"/>
        </w:rPr>
        <w:annotationRef/>
      </w:r>
      <w:r>
        <w:t>Expectations or observations or both? We need cites here too</w:t>
      </w:r>
    </w:p>
  </w:comment>
  <w:comment w:id="29" w:author="Holly K" w:date="2019-10-25T14:48:00Z" w:initials="HK">
    <w:p w14:paraId="6500024F" w14:textId="77777777" w:rsidR="002F46B5" w:rsidRDefault="002F46B5" w:rsidP="000E65E3">
      <w:pPr>
        <w:pStyle w:val="CommentText"/>
      </w:pPr>
      <w:r>
        <w:rPr>
          <w:rStyle w:val="CommentReference"/>
        </w:rPr>
        <w:annotationRef/>
      </w:r>
      <w:r>
        <w:t>Not happy about this but all of my other methods of measuring the exponent (EG using the slope of best fit line) led to values &lt;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45FD5DAF" w15:done="0"/>
  <w15:commentEx w15:paraId="6316419A" w15:done="0"/>
  <w15:commentEx w15:paraId="20E87DB8" w15:done="0"/>
  <w15:commentEx w15:paraId="38375A91"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8595218" w15:done="0"/>
  <w15:commentEx w15:paraId="3A362115" w15:done="0"/>
  <w15:commentEx w15:paraId="3567B46E" w15:done="0"/>
  <w15:commentEx w15:paraId="1DA86540" w15:done="0"/>
  <w15:commentEx w15:paraId="23117640" w15:done="0"/>
  <w15:commentEx w15:paraId="6166DA84" w15:done="0"/>
  <w15:commentEx w15:paraId="0E76FCAE" w15:done="0"/>
  <w15:commentEx w15:paraId="650002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45FD5DAF" w16cid:durableId="21598AFE"/>
  <w16cid:commentId w16cid:paraId="6316419A" w16cid:durableId="217FAE7F"/>
  <w16cid:commentId w16cid:paraId="20E87DB8" w16cid:durableId="217FAEC8"/>
  <w16cid:commentId w16cid:paraId="38375A91" w16cid:durableId="20485CB7"/>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8595218" w16cid:durableId="2174C8A1"/>
  <w16cid:commentId w16cid:paraId="3A362115" w16cid:durableId="2174C8FA"/>
  <w16cid:commentId w16cid:paraId="3567B46E" w16cid:durableId="2174C988"/>
  <w16cid:commentId w16cid:paraId="1DA86540" w16cid:durableId="2174CBA0"/>
  <w16cid:commentId w16cid:paraId="23117640" w16cid:durableId="2174CBDC"/>
  <w16cid:commentId w16cid:paraId="6166DA84" w16cid:durableId="2174CC21"/>
  <w16cid:commentId w16cid:paraId="0E76FCAE" w16cid:durableId="2174CC45"/>
  <w16cid:commentId w16cid:paraId="6500024F" w16cid:durableId="215D8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8C889" w14:textId="77777777" w:rsidR="00951210" w:rsidRDefault="00951210" w:rsidP="003B50DD">
      <w:r>
        <w:separator/>
      </w:r>
    </w:p>
  </w:endnote>
  <w:endnote w:type="continuationSeparator" w:id="0">
    <w:p w14:paraId="077488D3" w14:textId="77777777" w:rsidR="00951210" w:rsidRDefault="00951210"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2F46B5" w:rsidRDefault="002F46B5"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2F46B5" w:rsidRDefault="002F46B5"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2F46B5" w:rsidRDefault="002F46B5"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2F46B5" w:rsidRDefault="002F46B5"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8A5E5" w14:textId="77777777" w:rsidR="00951210" w:rsidRDefault="00951210" w:rsidP="003B50DD">
      <w:r>
        <w:separator/>
      </w:r>
    </w:p>
  </w:footnote>
  <w:footnote w:type="continuationSeparator" w:id="0">
    <w:p w14:paraId="3F72847F" w14:textId="77777777" w:rsidR="00951210" w:rsidRDefault="00951210" w:rsidP="003B50DD">
      <w:r>
        <w:continuationSeparator/>
      </w:r>
    </w:p>
  </w:footnote>
  <w:footnote w:id="1">
    <w:p w14:paraId="0B8969D3" w14:textId="77C70B41" w:rsidR="002F46B5" w:rsidRDefault="002F46B5"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ins w:id="4" w:author="Microsoft Office User" w:date="2019-11-08T05:16:00Z">
        <w:r>
          <w:rPr>
            <w:rFonts w:ascii="Times New Roman" w:hAnsi="Times New Roman" w:cs="Times New Roman"/>
          </w:rPr>
          <w:t>.</w:t>
        </w:r>
      </w:ins>
    </w:p>
  </w:footnote>
  <w:footnote w:id="2">
    <w:p w14:paraId="3F7D855E" w14:textId="523464C3" w:rsidR="002F46B5" w:rsidRDefault="002F46B5">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D7A"/>
    <w:rsid w:val="00005BDD"/>
    <w:rsid w:val="000078E3"/>
    <w:rsid w:val="00010B66"/>
    <w:rsid w:val="00011124"/>
    <w:rsid w:val="0001211D"/>
    <w:rsid w:val="000128B9"/>
    <w:rsid w:val="000135C1"/>
    <w:rsid w:val="00014711"/>
    <w:rsid w:val="00014D0A"/>
    <w:rsid w:val="00014F50"/>
    <w:rsid w:val="000178F3"/>
    <w:rsid w:val="000179E1"/>
    <w:rsid w:val="00017F7D"/>
    <w:rsid w:val="00020937"/>
    <w:rsid w:val="000212DA"/>
    <w:rsid w:val="0002349D"/>
    <w:rsid w:val="000234A5"/>
    <w:rsid w:val="00023E45"/>
    <w:rsid w:val="00023FE4"/>
    <w:rsid w:val="0002434D"/>
    <w:rsid w:val="00024CC3"/>
    <w:rsid w:val="00025288"/>
    <w:rsid w:val="00026410"/>
    <w:rsid w:val="000266DC"/>
    <w:rsid w:val="00026BA7"/>
    <w:rsid w:val="00030E33"/>
    <w:rsid w:val="000319DF"/>
    <w:rsid w:val="00031C01"/>
    <w:rsid w:val="0003597D"/>
    <w:rsid w:val="00035C0E"/>
    <w:rsid w:val="000371CC"/>
    <w:rsid w:val="0004007A"/>
    <w:rsid w:val="00040DA3"/>
    <w:rsid w:val="00040F19"/>
    <w:rsid w:val="0004107A"/>
    <w:rsid w:val="0004315F"/>
    <w:rsid w:val="0004715D"/>
    <w:rsid w:val="00047963"/>
    <w:rsid w:val="00050183"/>
    <w:rsid w:val="000550CC"/>
    <w:rsid w:val="00055100"/>
    <w:rsid w:val="0005542C"/>
    <w:rsid w:val="00055C39"/>
    <w:rsid w:val="0005665D"/>
    <w:rsid w:val="000610B4"/>
    <w:rsid w:val="000618D6"/>
    <w:rsid w:val="000627FD"/>
    <w:rsid w:val="0006298D"/>
    <w:rsid w:val="00062A69"/>
    <w:rsid w:val="00062E0D"/>
    <w:rsid w:val="0006501A"/>
    <w:rsid w:val="00066788"/>
    <w:rsid w:val="0007575A"/>
    <w:rsid w:val="00075E67"/>
    <w:rsid w:val="00076FB6"/>
    <w:rsid w:val="00077AFA"/>
    <w:rsid w:val="00080503"/>
    <w:rsid w:val="00080A4D"/>
    <w:rsid w:val="000811E6"/>
    <w:rsid w:val="000815BA"/>
    <w:rsid w:val="000816D6"/>
    <w:rsid w:val="0008317E"/>
    <w:rsid w:val="0008693F"/>
    <w:rsid w:val="000911C4"/>
    <w:rsid w:val="00091848"/>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60B5"/>
    <w:rsid w:val="000A7B0A"/>
    <w:rsid w:val="000A7CB7"/>
    <w:rsid w:val="000B10E5"/>
    <w:rsid w:val="000B1BDB"/>
    <w:rsid w:val="000B370A"/>
    <w:rsid w:val="000B3AEA"/>
    <w:rsid w:val="000B4516"/>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2469"/>
    <w:rsid w:val="000D2DFF"/>
    <w:rsid w:val="000D4767"/>
    <w:rsid w:val="000D482A"/>
    <w:rsid w:val="000D6242"/>
    <w:rsid w:val="000D706D"/>
    <w:rsid w:val="000D72DE"/>
    <w:rsid w:val="000E004F"/>
    <w:rsid w:val="000E10AB"/>
    <w:rsid w:val="000E17B7"/>
    <w:rsid w:val="000E3529"/>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3B8F"/>
    <w:rsid w:val="0010422D"/>
    <w:rsid w:val="0010632F"/>
    <w:rsid w:val="001069C9"/>
    <w:rsid w:val="00107598"/>
    <w:rsid w:val="00107F9B"/>
    <w:rsid w:val="0011154C"/>
    <w:rsid w:val="001119C1"/>
    <w:rsid w:val="00111DD6"/>
    <w:rsid w:val="00111EA7"/>
    <w:rsid w:val="001141EC"/>
    <w:rsid w:val="00114FC1"/>
    <w:rsid w:val="00115499"/>
    <w:rsid w:val="00115F8A"/>
    <w:rsid w:val="001161DD"/>
    <w:rsid w:val="001169F5"/>
    <w:rsid w:val="001201DE"/>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5996"/>
    <w:rsid w:val="00145C60"/>
    <w:rsid w:val="00151A26"/>
    <w:rsid w:val="00151CE4"/>
    <w:rsid w:val="00151EB0"/>
    <w:rsid w:val="00153A47"/>
    <w:rsid w:val="001542D1"/>
    <w:rsid w:val="001544E7"/>
    <w:rsid w:val="00154814"/>
    <w:rsid w:val="00155A1D"/>
    <w:rsid w:val="00156A61"/>
    <w:rsid w:val="0016022E"/>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895"/>
    <w:rsid w:val="001809B5"/>
    <w:rsid w:val="0018225D"/>
    <w:rsid w:val="0018447B"/>
    <w:rsid w:val="00184A5C"/>
    <w:rsid w:val="00185D42"/>
    <w:rsid w:val="001900A1"/>
    <w:rsid w:val="0019076F"/>
    <w:rsid w:val="00190E0B"/>
    <w:rsid w:val="0019193E"/>
    <w:rsid w:val="00191EFE"/>
    <w:rsid w:val="0019216F"/>
    <w:rsid w:val="0019256C"/>
    <w:rsid w:val="001929B4"/>
    <w:rsid w:val="0019331C"/>
    <w:rsid w:val="001956ED"/>
    <w:rsid w:val="001A018E"/>
    <w:rsid w:val="001A0ADE"/>
    <w:rsid w:val="001A3672"/>
    <w:rsid w:val="001A3A1B"/>
    <w:rsid w:val="001A61F8"/>
    <w:rsid w:val="001A6A09"/>
    <w:rsid w:val="001A6E81"/>
    <w:rsid w:val="001B0DFF"/>
    <w:rsid w:val="001B187D"/>
    <w:rsid w:val="001B2A97"/>
    <w:rsid w:val="001B3EB7"/>
    <w:rsid w:val="001B48A2"/>
    <w:rsid w:val="001B5DB4"/>
    <w:rsid w:val="001B6967"/>
    <w:rsid w:val="001B6B74"/>
    <w:rsid w:val="001B74DC"/>
    <w:rsid w:val="001B7B03"/>
    <w:rsid w:val="001B7CB5"/>
    <w:rsid w:val="001C08AC"/>
    <w:rsid w:val="001C09E3"/>
    <w:rsid w:val="001C17CA"/>
    <w:rsid w:val="001C4A9D"/>
    <w:rsid w:val="001C4FD6"/>
    <w:rsid w:val="001C5ADF"/>
    <w:rsid w:val="001C6C0C"/>
    <w:rsid w:val="001C76A9"/>
    <w:rsid w:val="001C7772"/>
    <w:rsid w:val="001C7DD0"/>
    <w:rsid w:val="001C7F08"/>
    <w:rsid w:val="001D1184"/>
    <w:rsid w:val="001D31C8"/>
    <w:rsid w:val="001D3AD5"/>
    <w:rsid w:val="001D3DA5"/>
    <w:rsid w:val="001D45DD"/>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4DE"/>
    <w:rsid w:val="001F3A31"/>
    <w:rsid w:val="001F3B65"/>
    <w:rsid w:val="001F3D29"/>
    <w:rsid w:val="001F4028"/>
    <w:rsid w:val="001F5054"/>
    <w:rsid w:val="001F5825"/>
    <w:rsid w:val="001F76F0"/>
    <w:rsid w:val="001F7FBF"/>
    <w:rsid w:val="001F7FD4"/>
    <w:rsid w:val="002010B7"/>
    <w:rsid w:val="00206A95"/>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FDB"/>
    <w:rsid w:val="002335B1"/>
    <w:rsid w:val="00234950"/>
    <w:rsid w:val="002353E1"/>
    <w:rsid w:val="00237432"/>
    <w:rsid w:val="00237BEF"/>
    <w:rsid w:val="00241FF6"/>
    <w:rsid w:val="00244499"/>
    <w:rsid w:val="00244630"/>
    <w:rsid w:val="00244FBB"/>
    <w:rsid w:val="0024796D"/>
    <w:rsid w:val="0025007A"/>
    <w:rsid w:val="00250A94"/>
    <w:rsid w:val="002514EA"/>
    <w:rsid w:val="00251A38"/>
    <w:rsid w:val="00254688"/>
    <w:rsid w:val="00254959"/>
    <w:rsid w:val="0025658B"/>
    <w:rsid w:val="002569A5"/>
    <w:rsid w:val="00261C4A"/>
    <w:rsid w:val="0026273D"/>
    <w:rsid w:val="002628FD"/>
    <w:rsid w:val="00264F31"/>
    <w:rsid w:val="002652B8"/>
    <w:rsid w:val="0026579B"/>
    <w:rsid w:val="00265C4F"/>
    <w:rsid w:val="002675CD"/>
    <w:rsid w:val="00270953"/>
    <w:rsid w:val="002740B7"/>
    <w:rsid w:val="00274307"/>
    <w:rsid w:val="002749FF"/>
    <w:rsid w:val="00274E65"/>
    <w:rsid w:val="00275671"/>
    <w:rsid w:val="00276A82"/>
    <w:rsid w:val="00281520"/>
    <w:rsid w:val="00281689"/>
    <w:rsid w:val="00281772"/>
    <w:rsid w:val="00281D66"/>
    <w:rsid w:val="00282B1E"/>
    <w:rsid w:val="00283594"/>
    <w:rsid w:val="00284657"/>
    <w:rsid w:val="00286DCB"/>
    <w:rsid w:val="00287CCE"/>
    <w:rsid w:val="00291D2A"/>
    <w:rsid w:val="00291FDE"/>
    <w:rsid w:val="0029308C"/>
    <w:rsid w:val="00293A1B"/>
    <w:rsid w:val="00293FF2"/>
    <w:rsid w:val="002951B2"/>
    <w:rsid w:val="00295BDC"/>
    <w:rsid w:val="00295F9C"/>
    <w:rsid w:val="00297A2D"/>
    <w:rsid w:val="002A4890"/>
    <w:rsid w:val="002A4F2D"/>
    <w:rsid w:val="002A59BB"/>
    <w:rsid w:val="002A6074"/>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D1466"/>
    <w:rsid w:val="002D2DB2"/>
    <w:rsid w:val="002D2F38"/>
    <w:rsid w:val="002D5AA0"/>
    <w:rsid w:val="002D6591"/>
    <w:rsid w:val="002D6B45"/>
    <w:rsid w:val="002D6F4C"/>
    <w:rsid w:val="002D7398"/>
    <w:rsid w:val="002E04E4"/>
    <w:rsid w:val="002E1D49"/>
    <w:rsid w:val="002E2CB4"/>
    <w:rsid w:val="002F0EE3"/>
    <w:rsid w:val="002F18BB"/>
    <w:rsid w:val="002F3047"/>
    <w:rsid w:val="002F3403"/>
    <w:rsid w:val="002F3606"/>
    <w:rsid w:val="002F3EE4"/>
    <w:rsid w:val="002F3FB4"/>
    <w:rsid w:val="002F46B5"/>
    <w:rsid w:val="002F504E"/>
    <w:rsid w:val="002F55EC"/>
    <w:rsid w:val="00301D74"/>
    <w:rsid w:val="00301E00"/>
    <w:rsid w:val="00302617"/>
    <w:rsid w:val="003032A9"/>
    <w:rsid w:val="00304D2C"/>
    <w:rsid w:val="00310457"/>
    <w:rsid w:val="003134B8"/>
    <w:rsid w:val="00315B9D"/>
    <w:rsid w:val="003166EF"/>
    <w:rsid w:val="00316A59"/>
    <w:rsid w:val="00316BC2"/>
    <w:rsid w:val="00317FC9"/>
    <w:rsid w:val="003211DA"/>
    <w:rsid w:val="0032145E"/>
    <w:rsid w:val="00322DDF"/>
    <w:rsid w:val="00323295"/>
    <w:rsid w:val="0032443B"/>
    <w:rsid w:val="00325058"/>
    <w:rsid w:val="00326D3D"/>
    <w:rsid w:val="00326EAE"/>
    <w:rsid w:val="00331188"/>
    <w:rsid w:val="00331F80"/>
    <w:rsid w:val="00332A61"/>
    <w:rsid w:val="00333A30"/>
    <w:rsid w:val="003376E8"/>
    <w:rsid w:val="00341426"/>
    <w:rsid w:val="00341C80"/>
    <w:rsid w:val="003424E6"/>
    <w:rsid w:val="00342F1E"/>
    <w:rsid w:val="00343941"/>
    <w:rsid w:val="00343A88"/>
    <w:rsid w:val="003449D5"/>
    <w:rsid w:val="0034730E"/>
    <w:rsid w:val="003507CC"/>
    <w:rsid w:val="00352774"/>
    <w:rsid w:val="00355763"/>
    <w:rsid w:val="00355E5F"/>
    <w:rsid w:val="00361835"/>
    <w:rsid w:val="003636FF"/>
    <w:rsid w:val="0036397C"/>
    <w:rsid w:val="00363B92"/>
    <w:rsid w:val="00363CC5"/>
    <w:rsid w:val="003707DB"/>
    <w:rsid w:val="0037366C"/>
    <w:rsid w:val="00373EFC"/>
    <w:rsid w:val="003774E6"/>
    <w:rsid w:val="00381081"/>
    <w:rsid w:val="0038220A"/>
    <w:rsid w:val="0038515F"/>
    <w:rsid w:val="00385DDE"/>
    <w:rsid w:val="00387636"/>
    <w:rsid w:val="00392E73"/>
    <w:rsid w:val="00393EC5"/>
    <w:rsid w:val="00394593"/>
    <w:rsid w:val="00394DA8"/>
    <w:rsid w:val="003962E6"/>
    <w:rsid w:val="00397A69"/>
    <w:rsid w:val="003A08BD"/>
    <w:rsid w:val="003A138A"/>
    <w:rsid w:val="003A3F31"/>
    <w:rsid w:val="003A3F6C"/>
    <w:rsid w:val="003A4FB3"/>
    <w:rsid w:val="003A5106"/>
    <w:rsid w:val="003A6D0E"/>
    <w:rsid w:val="003B0CA6"/>
    <w:rsid w:val="003B1040"/>
    <w:rsid w:val="003B1AEE"/>
    <w:rsid w:val="003B4ECE"/>
    <w:rsid w:val="003B50DD"/>
    <w:rsid w:val="003B7464"/>
    <w:rsid w:val="003B7A10"/>
    <w:rsid w:val="003B7F88"/>
    <w:rsid w:val="003C1618"/>
    <w:rsid w:val="003C291B"/>
    <w:rsid w:val="003C3075"/>
    <w:rsid w:val="003C572D"/>
    <w:rsid w:val="003C57CD"/>
    <w:rsid w:val="003C5DF6"/>
    <w:rsid w:val="003C685A"/>
    <w:rsid w:val="003C721C"/>
    <w:rsid w:val="003D00AA"/>
    <w:rsid w:val="003D0F86"/>
    <w:rsid w:val="003D2432"/>
    <w:rsid w:val="003D3727"/>
    <w:rsid w:val="003D4D4A"/>
    <w:rsid w:val="003D57FB"/>
    <w:rsid w:val="003D5C63"/>
    <w:rsid w:val="003E0FF6"/>
    <w:rsid w:val="003E4797"/>
    <w:rsid w:val="003E5663"/>
    <w:rsid w:val="003E5857"/>
    <w:rsid w:val="003F060B"/>
    <w:rsid w:val="003F4A1D"/>
    <w:rsid w:val="003F5C5F"/>
    <w:rsid w:val="003F6BB9"/>
    <w:rsid w:val="004027C5"/>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1278B"/>
    <w:rsid w:val="004139F1"/>
    <w:rsid w:val="00415E0E"/>
    <w:rsid w:val="00416290"/>
    <w:rsid w:val="00417097"/>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9A7"/>
    <w:rsid w:val="004829F7"/>
    <w:rsid w:val="004840C7"/>
    <w:rsid w:val="004849EC"/>
    <w:rsid w:val="00484B19"/>
    <w:rsid w:val="0048506D"/>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41EF"/>
    <w:rsid w:val="004B652F"/>
    <w:rsid w:val="004B6CA9"/>
    <w:rsid w:val="004B74AD"/>
    <w:rsid w:val="004B778A"/>
    <w:rsid w:val="004B7DD1"/>
    <w:rsid w:val="004C0F53"/>
    <w:rsid w:val="004C2149"/>
    <w:rsid w:val="004C3037"/>
    <w:rsid w:val="004C4698"/>
    <w:rsid w:val="004C487A"/>
    <w:rsid w:val="004C6A50"/>
    <w:rsid w:val="004C7995"/>
    <w:rsid w:val="004D0BBE"/>
    <w:rsid w:val="004D1923"/>
    <w:rsid w:val="004D1CD2"/>
    <w:rsid w:val="004D3EA4"/>
    <w:rsid w:val="004D48C2"/>
    <w:rsid w:val="004D4A38"/>
    <w:rsid w:val="004D519D"/>
    <w:rsid w:val="004D537C"/>
    <w:rsid w:val="004D5944"/>
    <w:rsid w:val="004E0230"/>
    <w:rsid w:val="004E02E2"/>
    <w:rsid w:val="004E22A4"/>
    <w:rsid w:val="004E3E38"/>
    <w:rsid w:val="004E7955"/>
    <w:rsid w:val="004E7C42"/>
    <w:rsid w:val="004F0AC3"/>
    <w:rsid w:val="004F0AED"/>
    <w:rsid w:val="004F1A5A"/>
    <w:rsid w:val="004F2968"/>
    <w:rsid w:val="004F2DFB"/>
    <w:rsid w:val="004F2EE0"/>
    <w:rsid w:val="004F3F61"/>
    <w:rsid w:val="004F4574"/>
    <w:rsid w:val="004F4B3F"/>
    <w:rsid w:val="004F4D02"/>
    <w:rsid w:val="004F5DEC"/>
    <w:rsid w:val="004F773A"/>
    <w:rsid w:val="004F7A24"/>
    <w:rsid w:val="0050026E"/>
    <w:rsid w:val="00501D8B"/>
    <w:rsid w:val="005020D3"/>
    <w:rsid w:val="0050214B"/>
    <w:rsid w:val="00502910"/>
    <w:rsid w:val="005033C9"/>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3036"/>
    <w:rsid w:val="0053324D"/>
    <w:rsid w:val="00536AFF"/>
    <w:rsid w:val="0054023D"/>
    <w:rsid w:val="00540C68"/>
    <w:rsid w:val="00540EEC"/>
    <w:rsid w:val="005425F2"/>
    <w:rsid w:val="005437FE"/>
    <w:rsid w:val="005454E9"/>
    <w:rsid w:val="005473DB"/>
    <w:rsid w:val="0054748B"/>
    <w:rsid w:val="005504A9"/>
    <w:rsid w:val="00550A5A"/>
    <w:rsid w:val="005533B3"/>
    <w:rsid w:val="005541FF"/>
    <w:rsid w:val="00560E2C"/>
    <w:rsid w:val="0056326F"/>
    <w:rsid w:val="005641A6"/>
    <w:rsid w:val="0056679D"/>
    <w:rsid w:val="00566890"/>
    <w:rsid w:val="00566D00"/>
    <w:rsid w:val="0057015C"/>
    <w:rsid w:val="00570BA7"/>
    <w:rsid w:val="0057134B"/>
    <w:rsid w:val="005719E4"/>
    <w:rsid w:val="0057383B"/>
    <w:rsid w:val="00573FAF"/>
    <w:rsid w:val="00574278"/>
    <w:rsid w:val="00576F0C"/>
    <w:rsid w:val="0057722F"/>
    <w:rsid w:val="005775E4"/>
    <w:rsid w:val="00577767"/>
    <w:rsid w:val="005846E1"/>
    <w:rsid w:val="005854D7"/>
    <w:rsid w:val="005857BC"/>
    <w:rsid w:val="00586C63"/>
    <w:rsid w:val="00587728"/>
    <w:rsid w:val="00590759"/>
    <w:rsid w:val="00592FC6"/>
    <w:rsid w:val="005962F3"/>
    <w:rsid w:val="005970ED"/>
    <w:rsid w:val="005A0932"/>
    <w:rsid w:val="005A0A3B"/>
    <w:rsid w:val="005A1C61"/>
    <w:rsid w:val="005A24A7"/>
    <w:rsid w:val="005A489C"/>
    <w:rsid w:val="005A4D2D"/>
    <w:rsid w:val="005A5D7A"/>
    <w:rsid w:val="005A6464"/>
    <w:rsid w:val="005A6960"/>
    <w:rsid w:val="005A7986"/>
    <w:rsid w:val="005B2209"/>
    <w:rsid w:val="005B2AA2"/>
    <w:rsid w:val="005B2FC5"/>
    <w:rsid w:val="005B3E47"/>
    <w:rsid w:val="005B4E03"/>
    <w:rsid w:val="005B5371"/>
    <w:rsid w:val="005B5CFC"/>
    <w:rsid w:val="005B5F49"/>
    <w:rsid w:val="005C1F88"/>
    <w:rsid w:val="005C2520"/>
    <w:rsid w:val="005C25A2"/>
    <w:rsid w:val="005C3C0F"/>
    <w:rsid w:val="005C412E"/>
    <w:rsid w:val="005C6531"/>
    <w:rsid w:val="005C6B42"/>
    <w:rsid w:val="005D0069"/>
    <w:rsid w:val="005D0625"/>
    <w:rsid w:val="005D0C7B"/>
    <w:rsid w:val="005D2907"/>
    <w:rsid w:val="005D39D3"/>
    <w:rsid w:val="005D642E"/>
    <w:rsid w:val="005D7D6F"/>
    <w:rsid w:val="005E0F5D"/>
    <w:rsid w:val="005E1B09"/>
    <w:rsid w:val="005E1C97"/>
    <w:rsid w:val="005E27FE"/>
    <w:rsid w:val="005E2989"/>
    <w:rsid w:val="005E39A6"/>
    <w:rsid w:val="005E44EA"/>
    <w:rsid w:val="005E55B5"/>
    <w:rsid w:val="005E636C"/>
    <w:rsid w:val="005E70D3"/>
    <w:rsid w:val="005E73CE"/>
    <w:rsid w:val="005E77B0"/>
    <w:rsid w:val="005F01AE"/>
    <w:rsid w:val="005F0C0E"/>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18F"/>
    <w:rsid w:val="00614ADB"/>
    <w:rsid w:val="00617421"/>
    <w:rsid w:val="00620EF1"/>
    <w:rsid w:val="006215D3"/>
    <w:rsid w:val="006234FB"/>
    <w:rsid w:val="00623FC2"/>
    <w:rsid w:val="00624A09"/>
    <w:rsid w:val="00624A0E"/>
    <w:rsid w:val="00625A3B"/>
    <w:rsid w:val="0062682F"/>
    <w:rsid w:val="00626F8A"/>
    <w:rsid w:val="00627BC3"/>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3288"/>
    <w:rsid w:val="00654237"/>
    <w:rsid w:val="0065438E"/>
    <w:rsid w:val="00654C30"/>
    <w:rsid w:val="00655F92"/>
    <w:rsid w:val="006561FF"/>
    <w:rsid w:val="00656FE9"/>
    <w:rsid w:val="00660BF9"/>
    <w:rsid w:val="006620C2"/>
    <w:rsid w:val="0066367B"/>
    <w:rsid w:val="00663E9C"/>
    <w:rsid w:val="006656DF"/>
    <w:rsid w:val="00665725"/>
    <w:rsid w:val="006666E6"/>
    <w:rsid w:val="00666F3B"/>
    <w:rsid w:val="006670AA"/>
    <w:rsid w:val="00667DF6"/>
    <w:rsid w:val="00670057"/>
    <w:rsid w:val="00670205"/>
    <w:rsid w:val="00672B36"/>
    <w:rsid w:val="00676B1F"/>
    <w:rsid w:val="006770BC"/>
    <w:rsid w:val="006774A9"/>
    <w:rsid w:val="00677D98"/>
    <w:rsid w:val="00680DC2"/>
    <w:rsid w:val="00681CD9"/>
    <w:rsid w:val="00682B86"/>
    <w:rsid w:val="0068307C"/>
    <w:rsid w:val="006836A6"/>
    <w:rsid w:val="00685B7B"/>
    <w:rsid w:val="00685F01"/>
    <w:rsid w:val="006874C3"/>
    <w:rsid w:val="00687866"/>
    <w:rsid w:val="00693EF6"/>
    <w:rsid w:val="00694005"/>
    <w:rsid w:val="00694F72"/>
    <w:rsid w:val="00695AE5"/>
    <w:rsid w:val="00696197"/>
    <w:rsid w:val="00696BAA"/>
    <w:rsid w:val="00697300"/>
    <w:rsid w:val="00697F07"/>
    <w:rsid w:val="006A03F7"/>
    <w:rsid w:val="006A07D7"/>
    <w:rsid w:val="006A09DB"/>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2CBA"/>
    <w:rsid w:val="006C5EE1"/>
    <w:rsid w:val="006C6FAD"/>
    <w:rsid w:val="006C7268"/>
    <w:rsid w:val="006C7512"/>
    <w:rsid w:val="006C7671"/>
    <w:rsid w:val="006D2218"/>
    <w:rsid w:val="006D421D"/>
    <w:rsid w:val="006D46F1"/>
    <w:rsid w:val="006D4875"/>
    <w:rsid w:val="006D49FE"/>
    <w:rsid w:val="006D4AF3"/>
    <w:rsid w:val="006D60FD"/>
    <w:rsid w:val="006D6B26"/>
    <w:rsid w:val="006D7624"/>
    <w:rsid w:val="006D76BE"/>
    <w:rsid w:val="006E456F"/>
    <w:rsid w:val="006E4E4A"/>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A98"/>
    <w:rsid w:val="00710536"/>
    <w:rsid w:val="0071061B"/>
    <w:rsid w:val="00710FD1"/>
    <w:rsid w:val="00711CE0"/>
    <w:rsid w:val="00712C2C"/>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7B06"/>
    <w:rsid w:val="007306BB"/>
    <w:rsid w:val="007309FD"/>
    <w:rsid w:val="00730C6E"/>
    <w:rsid w:val="00732C5A"/>
    <w:rsid w:val="007332FF"/>
    <w:rsid w:val="00735C11"/>
    <w:rsid w:val="00735D0E"/>
    <w:rsid w:val="0073686B"/>
    <w:rsid w:val="00737580"/>
    <w:rsid w:val="00740EFE"/>
    <w:rsid w:val="007424DF"/>
    <w:rsid w:val="00742737"/>
    <w:rsid w:val="007432B6"/>
    <w:rsid w:val="0074390F"/>
    <w:rsid w:val="00743C85"/>
    <w:rsid w:val="00744057"/>
    <w:rsid w:val="0074438F"/>
    <w:rsid w:val="00744BC0"/>
    <w:rsid w:val="0074588C"/>
    <w:rsid w:val="00745B5D"/>
    <w:rsid w:val="0074638C"/>
    <w:rsid w:val="0074756D"/>
    <w:rsid w:val="00751F96"/>
    <w:rsid w:val="00752E91"/>
    <w:rsid w:val="0075376C"/>
    <w:rsid w:val="00753FB8"/>
    <w:rsid w:val="007543A2"/>
    <w:rsid w:val="0075454D"/>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A0E79"/>
    <w:rsid w:val="007A156D"/>
    <w:rsid w:val="007A24A2"/>
    <w:rsid w:val="007A67D8"/>
    <w:rsid w:val="007A6F88"/>
    <w:rsid w:val="007A7BC8"/>
    <w:rsid w:val="007B0637"/>
    <w:rsid w:val="007B0D7B"/>
    <w:rsid w:val="007B17EF"/>
    <w:rsid w:val="007B195D"/>
    <w:rsid w:val="007B3195"/>
    <w:rsid w:val="007B3D68"/>
    <w:rsid w:val="007B437D"/>
    <w:rsid w:val="007B56F4"/>
    <w:rsid w:val="007B6118"/>
    <w:rsid w:val="007B710B"/>
    <w:rsid w:val="007C0079"/>
    <w:rsid w:val="007C0A3A"/>
    <w:rsid w:val="007C1D18"/>
    <w:rsid w:val="007C6E4A"/>
    <w:rsid w:val="007C7B88"/>
    <w:rsid w:val="007D1BF3"/>
    <w:rsid w:val="007D38AC"/>
    <w:rsid w:val="007D3B46"/>
    <w:rsid w:val="007D5156"/>
    <w:rsid w:val="007D5BF9"/>
    <w:rsid w:val="007D5E38"/>
    <w:rsid w:val="007D798B"/>
    <w:rsid w:val="007E0EE7"/>
    <w:rsid w:val="007E358B"/>
    <w:rsid w:val="007E35F5"/>
    <w:rsid w:val="007E3CA9"/>
    <w:rsid w:val="007E4127"/>
    <w:rsid w:val="007E430B"/>
    <w:rsid w:val="007E4404"/>
    <w:rsid w:val="007E7184"/>
    <w:rsid w:val="007F186C"/>
    <w:rsid w:val="007F2EE3"/>
    <w:rsid w:val="007F2F48"/>
    <w:rsid w:val="007F4EE1"/>
    <w:rsid w:val="007F58E2"/>
    <w:rsid w:val="007F5A44"/>
    <w:rsid w:val="00800E8A"/>
    <w:rsid w:val="0080265F"/>
    <w:rsid w:val="008046F6"/>
    <w:rsid w:val="008047CD"/>
    <w:rsid w:val="00804957"/>
    <w:rsid w:val="0080541F"/>
    <w:rsid w:val="00806087"/>
    <w:rsid w:val="008070BE"/>
    <w:rsid w:val="008071FD"/>
    <w:rsid w:val="008075C4"/>
    <w:rsid w:val="00807C6D"/>
    <w:rsid w:val="00810211"/>
    <w:rsid w:val="00812353"/>
    <w:rsid w:val="008125A3"/>
    <w:rsid w:val="008139C0"/>
    <w:rsid w:val="00814503"/>
    <w:rsid w:val="008145AE"/>
    <w:rsid w:val="008167CF"/>
    <w:rsid w:val="00816D89"/>
    <w:rsid w:val="00817DAD"/>
    <w:rsid w:val="00817FEB"/>
    <w:rsid w:val="008211AE"/>
    <w:rsid w:val="008211F7"/>
    <w:rsid w:val="008244B4"/>
    <w:rsid w:val="00825293"/>
    <w:rsid w:val="00825E2E"/>
    <w:rsid w:val="008265A8"/>
    <w:rsid w:val="0082798D"/>
    <w:rsid w:val="00830007"/>
    <w:rsid w:val="00830645"/>
    <w:rsid w:val="008327FB"/>
    <w:rsid w:val="00833081"/>
    <w:rsid w:val="008348A1"/>
    <w:rsid w:val="00835453"/>
    <w:rsid w:val="008354E0"/>
    <w:rsid w:val="00835A8A"/>
    <w:rsid w:val="00837C2B"/>
    <w:rsid w:val="00837DA6"/>
    <w:rsid w:val="00840697"/>
    <w:rsid w:val="00841549"/>
    <w:rsid w:val="00842045"/>
    <w:rsid w:val="00842179"/>
    <w:rsid w:val="0084350A"/>
    <w:rsid w:val="00844AFE"/>
    <w:rsid w:val="00845ADC"/>
    <w:rsid w:val="00845E48"/>
    <w:rsid w:val="00847853"/>
    <w:rsid w:val="00847BD2"/>
    <w:rsid w:val="00847E05"/>
    <w:rsid w:val="008514A9"/>
    <w:rsid w:val="00853817"/>
    <w:rsid w:val="00854304"/>
    <w:rsid w:val="0085549D"/>
    <w:rsid w:val="00855E2D"/>
    <w:rsid w:val="00855E48"/>
    <w:rsid w:val="008566AF"/>
    <w:rsid w:val="008616D2"/>
    <w:rsid w:val="008618AD"/>
    <w:rsid w:val="00861A49"/>
    <w:rsid w:val="00863ACB"/>
    <w:rsid w:val="00863D98"/>
    <w:rsid w:val="00863EE5"/>
    <w:rsid w:val="00864D31"/>
    <w:rsid w:val="00865974"/>
    <w:rsid w:val="00865BC8"/>
    <w:rsid w:val="00866590"/>
    <w:rsid w:val="00867B81"/>
    <w:rsid w:val="00870F1E"/>
    <w:rsid w:val="008710B9"/>
    <w:rsid w:val="00871DE4"/>
    <w:rsid w:val="00872166"/>
    <w:rsid w:val="00873778"/>
    <w:rsid w:val="008750BA"/>
    <w:rsid w:val="00875182"/>
    <w:rsid w:val="008753E0"/>
    <w:rsid w:val="00875E1A"/>
    <w:rsid w:val="008767D7"/>
    <w:rsid w:val="0087717C"/>
    <w:rsid w:val="00877226"/>
    <w:rsid w:val="008779B9"/>
    <w:rsid w:val="00877AA6"/>
    <w:rsid w:val="00880713"/>
    <w:rsid w:val="0088133D"/>
    <w:rsid w:val="008825FB"/>
    <w:rsid w:val="008830FD"/>
    <w:rsid w:val="008863C8"/>
    <w:rsid w:val="008913BC"/>
    <w:rsid w:val="00891E75"/>
    <w:rsid w:val="00892A70"/>
    <w:rsid w:val="00892CD8"/>
    <w:rsid w:val="00893630"/>
    <w:rsid w:val="00893E89"/>
    <w:rsid w:val="00894645"/>
    <w:rsid w:val="00894E32"/>
    <w:rsid w:val="008954A4"/>
    <w:rsid w:val="00895950"/>
    <w:rsid w:val="00895968"/>
    <w:rsid w:val="008959E3"/>
    <w:rsid w:val="00895E17"/>
    <w:rsid w:val="00896874"/>
    <w:rsid w:val="008A1094"/>
    <w:rsid w:val="008A118C"/>
    <w:rsid w:val="008A1A1E"/>
    <w:rsid w:val="008A1EEA"/>
    <w:rsid w:val="008A2341"/>
    <w:rsid w:val="008A2349"/>
    <w:rsid w:val="008A2F58"/>
    <w:rsid w:val="008A4612"/>
    <w:rsid w:val="008A5281"/>
    <w:rsid w:val="008A64B6"/>
    <w:rsid w:val="008A7312"/>
    <w:rsid w:val="008A77AA"/>
    <w:rsid w:val="008B035B"/>
    <w:rsid w:val="008B198A"/>
    <w:rsid w:val="008B377C"/>
    <w:rsid w:val="008B4465"/>
    <w:rsid w:val="008B540B"/>
    <w:rsid w:val="008B6FBD"/>
    <w:rsid w:val="008C18C8"/>
    <w:rsid w:val="008C23AA"/>
    <w:rsid w:val="008C28B9"/>
    <w:rsid w:val="008C29CA"/>
    <w:rsid w:val="008C2BB2"/>
    <w:rsid w:val="008C304E"/>
    <w:rsid w:val="008C4BD5"/>
    <w:rsid w:val="008C5E75"/>
    <w:rsid w:val="008C5E8D"/>
    <w:rsid w:val="008C665B"/>
    <w:rsid w:val="008C74BF"/>
    <w:rsid w:val="008D1B82"/>
    <w:rsid w:val="008D1C67"/>
    <w:rsid w:val="008D3949"/>
    <w:rsid w:val="008D4101"/>
    <w:rsid w:val="008D6227"/>
    <w:rsid w:val="008D6ECF"/>
    <w:rsid w:val="008E01A6"/>
    <w:rsid w:val="008E24A2"/>
    <w:rsid w:val="008E3E4F"/>
    <w:rsid w:val="008E43FD"/>
    <w:rsid w:val="008E473C"/>
    <w:rsid w:val="008E633A"/>
    <w:rsid w:val="008E640B"/>
    <w:rsid w:val="008F025A"/>
    <w:rsid w:val="008F0B5C"/>
    <w:rsid w:val="008F1FC6"/>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3467"/>
    <w:rsid w:val="00925778"/>
    <w:rsid w:val="009270B4"/>
    <w:rsid w:val="009276EA"/>
    <w:rsid w:val="00927DA6"/>
    <w:rsid w:val="00930183"/>
    <w:rsid w:val="00930ABB"/>
    <w:rsid w:val="00930B57"/>
    <w:rsid w:val="0093440B"/>
    <w:rsid w:val="00935BB6"/>
    <w:rsid w:val="00935F68"/>
    <w:rsid w:val="0093680B"/>
    <w:rsid w:val="00937102"/>
    <w:rsid w:val="00940BB5"/>
    <w:rsid w:val="009428F9"/>
    <w:rsid w:val="00943A48"/>
    <w:rsid w:val="00943AEA"/>
    <w:rsid w:val="00944118"/>
    <w:rsid w:val="00944739"/>
    <w:rsid w:val="00945215"/>
    <w:rsid w:val="009459C5"/>
    <w:rsid w:val="00947490"/>
    <w:rsid w:val="00947957"/>
    <w:rsid w:val="00950D09"/>
    <w:rsid w:val="00951210"/>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870"/>
    <w:rsid w:val="00964AA4"/>
    <w:rsid w:val="0096790D"/>
    <w:rsid w:val="00970B1D"/>
    <w:rsid w:val="0097137E"/>
    <w:rsid w:val="00971A0E"/>
    <w:rsid w:val="009722F3"/>
    <w:rsid w:val="00972B7F"/>
    <w:rsid w:val="009742BE"/>
    <w:rsid w:val="00974453"/>
    <w:rsid w:val="009745A4"/>
    <w:rsid w:val="00975F94"/>
    <w:rsid w:val="00975FA5"/>
    <w:rsid w:val="00976772"/>
    <w:rsid w:val="00977260"/>
    <w:rsid w:val="00977770"/>
    <w:rsid w:val="009779C5"/>
    <w:rsid w:val="009817CE"/>
    <w:rsid w:val="00983295"/>
    <w:rsid w:val="00984719"/>
    <w:rsid w:val="009855B0"/>
    <w:rsid w:val="00986A38"/>
    <w:rsid w:val="00987474"/>
    <w:rsid w:val="009875FA"/>
    <w:rsid w:val="00987FDA"/>
    <w:rsid w:val="00990081"/>
    <w:rsid w:val="00990304"/>
    <w:rsid w:val="00990395"/>
    <w:rsid w:val="00990E95"/>
    <w:rsid w:val="009916CD"/>
    <w:rsid w:val="0099220E"/>
    <w:rsid w:val="009922F4"/>
    <w:rsid w:val="00992F5C"/>
    <w:rsid w:val="00995C63"/>
    <w:rsid w:val="009973B7"/>
    <w:rsid w:val="0099793D"/>
    <w:rsid w:val="009A134C"/>
    <w:rsid w:val="009A31FA"/>
    <w:rsid w:val="009A3D7D"/>
    <w:rsid w:val="009A435F"/>
    <w:rsid w:val="009A491E"/>
    <w:rsid w:val="009B1BB8"/>
    <w:rsid w:val="009B2CAB"/>
    <w:rsid w:val="009B33C5"/>
    <w:rsid w:val="009B4799"/>
    <w:rsid w:val="009B61A1"/>
    <w:rsid w:val="009B6DD8"/>
    <w:rsid w:val="009B6F13"/>
    <w:rsid w:val="009B749C"/>
    <w:rsid w:val="009B7849"/>
    <w:rsid w:val="009B7ACD"/>
    <w:rsid w:val="009B7E57"/>
    <w:rsid w:val="009C0633"/>
    <w:rsid w:val="009C16FD"/>
    <w:rsid w:val="009C3BF9"/>
    <w:rsid w:val="009C4AC1"/>
    <w:rsid w:val="009C5F92"/>
    <w:rsid w:val="009C7234"/>
    <w:rsid w:val="009D09AC"/>
    <w:rsid w:val="009D0C41"/>
    <w:rsid w:val="009D32AA"/>
    <w:rsid w:val="009D3831"/>
    <w:rsid w:val="009D43FF"/>
    <w:rsid w:val="009D5C75"/>
    <w:rsid w:val="009E1718"/>
    <w:rsid w:val="009E3B0E"/>
    <w:rsid w:val="009E4E2B"/>
    <w:rsid w:val="009E4F8F"/>
    <w:rsid w:val="009E50A1"/>
    <w:rsid w:val="009E5CB0"/>
    <w:rsid w:val="009E62E7"/>
    <w:rsid w:val="009E71E2"/>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4C01"/>
    <w:rsid w:val="00A15080"/>
    <w:rsid w:val="00A16498"/>
    <w:rsid w:val="00A167AD"/>
    <w:rsid w:val="00A17B23"/>
    <w:rsid w:val="00A217D2"/>
    <w:rsid w:val="00A21A11"/>
    <w:rsid w:val="00A227CB"/>
    <w:rsid w:val="00A22ED0"/>
    <w:rsid w:val="00A33D9B"/>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47A"/>
    <w:rsid w:val="00A52B2D"/>
    <w:rsid w:val="00A52EFD"/>
    <w:rsid w:val="00A53E55"/>
    <w:rsid w:val="00A547C0"/>
    <w:rsid w:val="00A54BC6"/>
    <w:rsid w:val="00A55700"/>
    <w:rsid w:val="00A56CC5"/>
    <w:rsid w:val="00A5751B"/>
    <w:rsid w:val="00A57E79"/>
    <w:rsid w:val="00A6039E"/>
    <w:rsid w:val="00A61F9A"/>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328B"/>
    <w:rsid w:val="00A836CD"/>
    <w:rsid w:val="00A83981"/>
    <w:rsid w:val="00A83A62"/>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54AB"/>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47B3"/>
    <w:rsid w:val="00AE51DC"/>
    <w:rsid w:val="00AE5E43"/>
    <w:rsid w:val="00AF17DB"/>
    <w:rsid w:val="00AF5413"/>
    <w:rsid w:val="00AF553A"/>
    <w:rsid w:val="00AF66EF"/>
    <w:rsid w:val="00B01B10"/>
    <w:rsid w:val="00B02AA1"/>
    <w:rsid w:val="00B03D3F"/>
    <w:rsid w:val="00B04BDC"/>
    <w:rsid w:val="00B050E6"/>
    <w:rsid w:val="00B05A2B"/>
    <w:rsid w:val="00B0757F"/>
    <w:rsid w:val="00B07D4C"/>
    <w:rsid w:val="00B10DC0"/>
    <w:rsid w:val="00B12510"/>
    <w:rsid w:val="00B13263"/>
    <w:rsid w:val="00B13415"/>
    <w:rsid w:val="00B13449"/>
    <w:rsid w:val="00B13B26"/>
    <w:rsid w:val="00B148A7"/>
    <w:rsid w:val="00B162B7"/>
    <w:rsid w:val="00B166AE"/>
    <w:rsid w:val="00B201BF"/>
    <w:rsid w:val="00B2331F"/>
    <w:rsid w:val="00B23C0F"/>
    <w:rsid w:val="00B23D17"/>
    <w:rsid w:val="00B2478E"/>
    <w:rsid w:val="00B2621F"/>
    <w:rsid w:val="00B274C8"/>
    <w:rsid w:val="00B27E83"/>
    <w:rsid w:val="00B3030F"/>
    <w:rsid w:val="00B31B94"/>
    <w:rsid w:val="00B33817"/>
    <w:rsid w:val="00B34231"/>
    <w:rsid w:val="00B35011"/>
    <w:rsid w:val="00B3696A"/>
    <w:rsid w:val="00B36970"/>
    <w:rsid w:val="00B36EED"/>
    <w:rsid w:val="00B41843"/>
    <w:rsid w:val="00B42ACD"/>
    <w:rsid w:val="00B42B97"/>
    <w:rsid w:val="00B44F6B"/>
    <w:rsid w:val="00B4563F"/>
    <w:rsid w:val="00B45C6B"/>
    <w:rsid w:val="00B45FF1"/>
    <w:rsid w:val="00B47176"/>
    <w:rsid w:val="00B50A23"/>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2E87"/>
    <w:rsid w:val="00B734E3"/>
    <w:rsid w:val="00B742E0"/>
    <w:rsid w:val="00B749C7"/>
    <w:rsid w:val="00B75E2F"/>
    <w:rsid w:val="00B76D9A"/>
    <w:rsid w:val="00B77217"/>
    <w:rsid w:val="00B77F09"/>
    <w:rsid w:val="00B8091E"/>
    <w:rsid w:val="00B80D1E"/>
    <w:rsid w:val="00B80F67"/>
    <w:rsid w:val="00B81CF8"/>
    <w:rsid w:val="00B83149"/>
    <w:rsid w:val="00B83BE8"/>
    <w:rsid w:val="00B83C44"/>
    <w:rsid w:val="00B83DEC"/>
    <w:rsid w:val="00B84C4D"/>
    <w:rsid w:val="00B84E47"/>
    <w:rsid w:val="00B86D65"/>
    <w:rsid w:val="00B87664"/>
    <w:rsid w:val="00B876B0"/>
    <w:rsid w:val="00B904C5"/>
    <w:rsid w:val="00B90CC4"/>
    <w:rsid w:val="00B934CC"/>
    <w:rsid w:val="00B951F6"/>
    <w:rsid w:val="00B95764"/>
    <w:rsid w:val="00B9718C"/>
    <w:rsid w:val="00B97E83"/>
    <w:rsid w:val="00BA0B6F"/>
    <w:rsid w:val="00BA2072"/>
    <w:rsid w:val="00BA2BAA"/>
    <w:rsid w:val="00BA5FCA"/>
    <w:rsid w:val="00BA6F77"/>
    <w:rsid w:val="00BB1430"/>
    <w:rsid w:val="00BB1F60"/>
    <w:rsid w:val="00BB3A8B"/>
    <w:rsid w:val="00BB3AF7"/>
    <w:rsid w:val="00BB4018"/>
    <w:rsid w:val="00BB49EA"/>
    <w:rsid w:val="00BB51FF"/>
    <w:rsid w:val="00BB6D27"/>
    <w:rsid w:val="00BB6DDA"/>
    <w:rsid w:val="00BC015A"/>
    <w:rsid w:val="00BC06F9"/>
    <w:rsid w:val="00BC0F8C"/>
    <w:rsid w:val="00BC268E"/>
    <w:rsid w:val="00BC2B1C"/>
    <w:rsid w:val="00BC509F"/>
    <w:rsid w:val="00BC678C"/>
    <w:rsid w:val="00BC6C19"/>
    <w:rsid w:val="00BC6E39"/>
    <w:rsid w:val="00BD068A"/>
    <w:rsid w:val="00BD06F6"/>
    <w:rsid w:val="00BD0B4D"/>
    <w:rsid w:val="00BD107D"/>
    <w:rsid w:val="00BD2C68"/>
    <w:rsid w:val="00BD33DD"/>
    <w:rsid w:val="00BD389A"/>
    <w:rsid w:val="00BD3C32"/>
    <w:rsid w:val="00BD3C82"/>
    <w:rsid w:val="00BD58C8"/>
    <w:rsid w:val="00BD59A5"/>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3D66"/>
    <w:rsid w:val="00C06296"/>
    <w:rsid w:val="00C07123"/>
    <w:rsid w:val="00C078E7"/>
    <w:rsid w:val="00C14FD3"/>
    <w:rsid w:val="00C15136"/>
    <w:rsid w:val="00C17B11"/>
    <w:rsid w:val="00C23286"/>
    <w:rsid w:val="00C23725"/>
    <w:rsid w:val="00C25961"/>
    <w:rsid w:val="00C26DE1"/>
    <w:rsid w:val="00C27F8A"/>
    <w:rsid w:val="00C302B4"/>
    <w:rsid w:val="00C30306"/>
    <w:rsid w:val="00C30899"/>
    <w:rsid w:val="00C3165A"/>
    <w:rsid w:val="00C316E1"/>
    <w:rsid w:val="00C3258C"/>
    <w:rsid w:val="00C3466E"/>
    <w:rsid w:val="00C346E2"/>
    <w:rsid w:val="00C34DAF"/>
    <w:rsid w:val="00C3638F"/>
    <w:rsid w:val="00C3697E"/>
    <w:rsid w:val="00C45973"/>
    <w:rsid w:val="00C45F2C"/>
    <w:rsid w:val="00C467F6"/>
    <w:rsid w:val="00C46A9D"/>
    <w:rsid w:val="00C500CD"/>
    <w:rsid w:val="00C50D5E"/>
    <w:rsid w:val="00C52CB9"/>
    <w:rsid w:val="00C539CB"/>
    <w:rsid w:val="00C53C24"/>
    <w:rsid w:val="00C575B0"/>
    <w:rsid w:val="00C57713"/>
    <w:rsid w:val="00C6165A"/>
    <w:rsid w:val="00C61686"/>
    <w:rsid w:val="00C642EE"/>
    <w:rsid w:val="00C646A2"/>
    <w:rsid w:val="00C66E9B"/>
    <w:rsid w:val="00C70839"/>
    <w:rsid w:val="00C70BA1"/>
    <w:rsid w:val="00C749E4"/>
    <w:rsid w:val="00C74E92"/>
    <w:rsid w:val="00C7650B"/>
    <w:rsid w:val="00C81C13"/>
    <w:rsid w:val="00C82220"/>
    <w:rsid w:val="00C85316"/>
    <w:rsid w:val="00C86AB6"/>
    <w:rsid w:val="00C87B9E"/>
    <w:rsid w:val="00C90570"/>
    <w:rsid w:val="00C916A3"/>
    <w:rsid w:val="00C93C01"/>
    <w:rsid w:val="00C9420B"/>
    <w:rsid w:val="00C94A4D"/>
    <w:rsid w:val="00C96530"/>
    <w:rsid w:val="00C97A01"/>
    <w:rsid w:val="00C97E36"/>
    <w:rsid w:val="00CA0524"/>
    <w:rsid w:val="00CA1A5C"/>
    <w:rsid w:val="00CA1EA2"/>
    <w:rsid w:val="00CA29E0"/>
    <w:rsid w:val="00CA4435"/>
    <w:rsid w:val="00CB0631"/>
    <w:rsid w:val="00CB0F16"/>
    <w:rsid w:val="00CB3157"/>
    <w:rsid w:val="00CB3D81"/>
    <w:rsid w:val="00CB4E30"/>
    <w:rsid w:val="00CB4F07"/>
    <w:rsid w:val="00CB502B"/>
    <w:rsid w:val="00CB5333"/>
    <w:rsid w:val="00CB56BB"/>
    <w:rsid w:val="00CB645B"/>
    <w:rsid w:val="00CB6934"/>
    <w:rsid w:val="00CB6DE7"/>
    <w:rsid w:val="00CC10B2"/>
    <w:rsid w:val="00CC18E8"/>
    <w:rsid w:val="00CC1A2C"/>
    <w:rsid w:val="00CC2152"/>
    <w:rsid w:val="00CC2866"/>
    <w:rsid w:val="00CC2EAA"/>
    <w:rsid w:val="00CC3EBF"/>
    <w:rsid w:val="00CC6A06"/>
    <w:rsid w:val="00CC7E59"/>
    <w:rsid w:val="00CD01DC"/>
    <w:rsid w:val="00CD0D05"/>
    <w:rsid w:val="00CD1248"/>
    <w:rsid w:val="00CD2887"/>
    <w:rsid w:val="00CD46E6"/>
    <w:rsid w:val="00CD52A0"/>
    <w:rsid w:val="00CE0045"/>
    <w:rsid w:val="00CE17E9"/>
    <w:rsid w:val="00CE1945"/>
    <w:rsid w:val="00CE2026"/>
    <w:rsid w:val="00CE424F"/>
    <w:rsid w:val="00CE42D1"/>
    <w:rsid w:val="00CE5331"/>
    <w:rsid w:val="00CE6C02"/>
    <w:rsid w:val="00CF0B42"/>
    <w:rsid w:val="00CF202A"/>
    <w:rsid w:val="00CF5BD3"/>
    <w:rsid w:val="00CF621A"/>
    <w:rsid w:val="00CF7198"/>
    <w:rsid w:val="00CF797B"/>
    <w:rsid w:val="00D00D8C"/>
    <w:rsid w:val="00D01A87"/>
    <w:rsid w:val="00D01B07"/>
    <w:rsid w:val="00D02A6E"/>
    <w:rsid w:val="00D02E0E"/>
    <w:rsid w:val="00D032EB"/>
    <w:rsid w:val="00D03481"/>
    <w:rsid w:val="00D049E5"/>
    <w:rsid w:val="00D05776"/>
    <w:rsid w:val="00D07748"/>
    <w:rsid w:val="00D077E5"/>
    <w:rsid w:val="00D11FD3"/>
    <w:rsid w:val="00D12E66"/>
    <w:rsid w:val="00D14557"/>
    <w:rsid w:val="00D1553E"/>
    <w:rsid w:val="00D17246"/>
    <w:rsid w:val="00D17529"/>
    <w:rsid w:val="00D20210"/>
    <w:rsid w:val="00D20D5B"/>
    <w:rsid w:val="00D214BE"/>
    <w:rsid w:val="00D22C9E"/>
    <w:rsid w:val="00D22D1E"/>
    <w:rsid w:val="00D22D5F"/>
    <w:rsid w:val="00D2624B"/>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220D"/>
    <w:rsid w:val="00D43047"/>
    <w:rsid w:val="00D43861"/>
    <w:rsid w:val="00D45244"/>
    <w:rsid w:val="00D45A38"/>
    <w:rsid w:val="00D47F40"/>
    <w:rsid w:val="00D51067"/>
    <w:rsid w:val="00D53294"/>
    <w:rsid w:val="00D545F2"/>
    <w:rsid w:val="00D54A8A"/>
    <w:rsid w:val="00D553B9"/>
    <w:rsid w:val="00D55E89"/>
    <w:rsid w:val="00D56108"/>
    <w:rsid w:val="00D56120"/>
    <w:rsid w:val="00D5722E"/>
    <w:rsid w:val="00D60328"/>
    <w:rsid w:val="00D603F9"/>
    <w:rsid w:val="00D606D1"/>
    <w:rsid w:val="00D60C63"/>
    <w:rsid w:val="00D60F64"/>
    <w:rsid w:val="00D61497"/>
    <w:rsid w:val="00D614CC"/>
    <w:rsid w:val="00D61D6E"/>
    <w:rsid w:val="00D62B48"/>
    <w:rsid w:val="00D63342"/>
    <w:rsid w:val="00D64070"/>
    <w:rsid w:val="00D647E3"/>
    <w:rsid w:val="00D64B30"/>
    <w:rsid w:val="00D65012"/>
    <w:rsid w:val="00D66DD8"/>
    <w:rsid w:val="00D67805"/>
    <w:rsid w:val="00D72D22"/>
    <w:rsid w:val="00D7381E"/>
    <w:rsid w:val="00D740E9"/>
    <w:rsid w:val="00D762DE"/>
    <w:rsid w:val="00D824C0"/>
    <w:rsid w:val="00D8263D"/>
    <w:rsid w:val="00D82A21"/>
    <w:rsid w:val="00D856D9"/>
    <w:rsid w:val="00D8574A"/>
    <w:rsid w:val="00D85A32"/>
    <w:rsid w:val="00D85B3E"/>
    <w:rsid w:val="00D85E6A"/>
    <w:rsid w:val="00D866FE"/>
    <w:rsid w:val="00D90B1E"/>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30CD"/>
    <w:rsid w:val="00DB52DD"/>
    <w:rsid w:val="00DB6FE2"/>
    <w:rsid w:val="00DB7C51"/>
    <w:rsid w:val="00DC0CAA"/>
    <w:rsid w:val="00DC0D61"/>
    <w:rsid w:val="00DC11BC"/>
    <w:rsid w:val="00DC25AC"/>
    <w:rsid w:val="00DC2B6F"/>
    <w:rsid w:val="00DC3E8B"/>
    <w:rsid w:val="00DC649E"/>
    <w:rsid w:val="00DC66D0"/>
    <w:rsid w:val="00DC72FF"/>
    <w:rsid w:val="00DD05F8"/>
    <w:rsid w:val="00DD13D8"/>
    <w:rsid w:val="00DD2332"/>
    <w:rsid w:val="00DD284B"/>
    <w:rsid w:val="00DD28C3"/>
    <w:rsid w:val="00DD2F24"/>
    <w:rsid w:val="00DD3B9A"/>
    <w:rsid w:val="00DD3D0C"/>
    <w:rsid w:val="00DD649B"/>
    <w:rsid w:val="00DD6FDE"/>
    <w:rsid w:val="00DD7093"/>
    <w:rsid w:val="00DE154A"/>
    <w:rsid w:val="00DE176B"/>
    <w:rsid w:val="00DE19B4"/>
    <w:rsid w:val="00DE2EDF"/>
    <w:rsid w:val="00DE4765"/>
    <w:rsid w:val="00DE4FBA"/>
    <w:rsid w:val="00DE75DC"/>
    <w:rsid w:val="00DE7E8D"/>
    <w:rsid w:val="00DF1EF4"/>
    <w:rsid w:val="00DF2C9E"/>
    <w:rsid w:val="00DF2DDB"/>
    <w:rsid w:val="00DF380C"/>
    <w:rsid w:val="00DF40E6"/>
    <w:rsid w:val="00DF4C4D"/>
    <w:rsid w:val="00DF5380"/>
    <w:rsid w:val="00DF76A2"/>
    <w:rsid w:val="00E00161"/>
    <w:rsid w:val="00E005D7"/>
    <w:rsid w:val="00E0141B"/>
    <w:rsid w:val="00E02ECC"/>
    <w:rsid w:val="00E0466D"/>
    <w:rsid w:val="00E04BBC"/>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20C41"/>
    <w:rsid w:val="00E213C1"/>
    <w:rsid w:val="00E2359B"/>
    <w:rsid w:val="00E23802"/>
    <w:rsid w:val="00E242CB"/>
    <w:rsid w:val="00E2450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40118"/>
    <w:rsid w:val="00E4046B"/>
    <w:rsid w:val="00E41CC8"/>
    <w:rsid w:val="00E4353F"/>
    <w:rsid w:val="00E43B0B"/>
    <w:rsid w:val="00E4474C"/>
    <w:rsid w:val="00E45FA0"/>
    <w:rsid w:val="00E50626"/>
    <w:rsid w:val="00E50BA7"/>
    <w:rsid w:val="00E52775"/>
    <w:rsid w:val="00E54CFC"/>
    <w:rsid w:val="00E579B2"/>
    <w:rsid w:val="00E60348"/>
    <w:rsid w:val="00E61EFD"/>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FB2"/>
    <w:rsid w:val="00EA21E2"/>
    <w:rsid w:val="00EA4509"/>
    <w:rsid w:val="00EA4881"/>
    <w:rsid w:val="00EA4CE1"/>
    <w:rsid w:val="00EA5EC4"/>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7CA"/>
    <w:rsid w:val="00EC1D61"/>
    <w:rsid w:val="00EC3D78"/>
    <w:rsid w:val="00EC51C1"/>
    <w:rsid w:val="00EC52E3"/>
    <w:rsid w:val="00EC56A0"/>
    <w:rsid w:val="00EC5CE2"/>
    <w:rsid w:val="00EC625F"/>
    <w:rsid w:val="00EC637E"/>
    <w:rsid w:val="00EC685B"/>
    <w:rsid w:val="00ED0E33"/>
    <w:rsid w:val="00ED2009"/>
    <w:rsid w:val="00ED2852"/>
    <w:rsid w:val="00ED48F1"/>
    <w:rsid w:val="00ED4FBC"/>
    <w:rsid w:val="00ED61FD"/>
    <w:rsid w:val="00ED6400"/>
    <w:rsid w:val="00ED654B"/>
    <w:rsid w:val="00EE0A55"/>
    <w:rsid w:val="00EE1056"/>
    <w:rsid w:val="00EE20CD"/>
    <w:rsid w:val="00EE31D6"/>
    <w:rsid w:val="00EE3DF6"/>
    <w:rsid w:val="00EE4954"/>
    <w:rsid w:val="00EE5B15"/>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70003"/>
    <w:rsid w:val="00F72C1C"/>
    <w:rsid w:val="00F731C3"/>
    <w:rsid w:val="00F73C45"/>
    <w:rsid w:val="00F741F3"/>
    <w:rsid w:val="00F75292"/>
    <w:rsid w:val="00F7599B"/>
    <w:rsid w:val="00F762C2"/>
    <w:rsid w:val="00F763F2"/>
    <w:rsid w:val="00F76C16"/>
    <w:rsid w:val="00F76D0C"/>
    <w:rsid w:val="00F77F1E"/>
    <w:rsid w:val="00F80218"/>
    <w:rsid w:val="00F80B5E"/>
    <w:rsid w:val="00F81666"/>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FB9"/>
    <w:rsid w:val="00FB7941"/>
    <w:rsid w:val="00FC0713"/>
    <w:rsid w:val="00FC08B8"/>
    <w:rsid w:val="00FC1D0D"/>
    <w:rsid w:val="00FC2849"/>
    <w:rsid w:val="00FC35C7"/>
    <w:rsid w:val="00FC4117"/>
    <w:rsid w:val="00FC484E"/>
    <w:rsid w:val="00FC61B8"/>
    <w:rsid w:val="00FC675C"/>
    <w:rsid w:val="00FC6A1E"/>
    <w:rsid w:val="00FC7692"/>
    <w:rsid w:val="00FC7CFE"/>
    <w:rsid w:val="00FC7F24"/>
    <w:rsid w:val="00FC7FF3"/>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oter" Target="footer2.xml"/><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image" Target="media/image40.emf"/><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image" Target="media/image7.emf"/><Relationship Id="rId107" Type="http://schemas.openxmlformats.org/officeDocument/2006/relationships/image" Target="media/image50.emf"/><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emf"/><Relationship Id="rId58" Type="http://schemas.openxmlformats.org/officeDocument/2006/relationships/oleObject" Target="embeddings/oleObject25.bin"/><Relationship Id="rId74" Type="http://schemas.openxmlformats.org/officeDocument/2006/relationships/image" Target="media/image35.emf"/><Relationship Id="rId79" Type="http://schemas.openxmlformats.org/officeDocument/2006/relationships/oleObject" Target="embeddings/oleObject36.bin"/><Relationship Id="rId102" Type="http://schemas.openxmlformats.org/officeDocument/2006/relationships/oleObject" Target="embeddings/oleObject49.bin"/><Relationship Id="rId5" Type="http://schemas.openxmlformats.org/officeDocument/2006/relationships/footnotes" Target="footnotes.xml"/><Relationship Id="rId90" Type="http://schemas.openxmlformats.org/officeDocument/2006/relationships/image" Target="media/image42.emf"/><Relationship Id="rId95" Type="http://schemas.openxmlformats.org/officeDocument/2006/relationships/image" Target="media/image44.emf"/><Relationship Id="rId22" Type="http://schemas.openxmlformats.org/officeDocument/2006/relationships/image" Target="media/image10.emf"/><Relationship Id="rId27" Type="http://schemas.openxmlformats.org/officeDocument/2006/relationships/image" Target="media/image12.emf"/><Relationship Id="rId43" Type="http://schemas.openxmlformats.org/officeDocument/2006/relationships/image" Target="media/image20.emf"/><Relationship Id="rId48" Type="http://schemas.openxmlformats.org/officeDocument/2006/relationships/image" Target="media/image22.emf"/><Relationship Id="rId64" Type="http://schemas.openxmlformats.org/officeDocument/2006/relationships/oleObject" Target="embeddings/oleObject28.bin"/><Relationship Id="rId69" Type="http://schemas.openxmlformats.org/officeDocument/2006/relationships/image" Target="media/image33.emf"/><Relationship Id="rId113" Type="http://schemas.openxmlformats.org/officeDocument/2006/relationships/oleObject" Target="embeddings/oleObject55.bin"/><Relationship Id="rId118" Type="http://schemas.openxmlformats.org/officeDocument/2006/relationships/fontTable" Target="fontTable.xml"/><Relationship Id="rId80" Type="http://schemas.openxmlformats.org/officeDocument/2006/relationships/image" Target="media/image38.emf"/><Relationship Id="rId85" Type="http://schemas.openxmlformats.org/officeDocument/2006/relationships/oleObject" Target="embeddings/oleObject39.bin"/><Relationship Id="rId12" Type="http://schemas.openxmlformats.org/officeDocument/2006/relationships/image" Target="media/image2.emf"/><Relationship Id="rId17" Type="http://schemas.openxmlformats.org/officeDocument/2006/relationships/oleObject" Target="embeddings/oleObject4.bin"/><Relationship Id="rId33" Type="http://schemas.openxmlformats.org/officeDocument/2006/relationships/image" Target="media/image15.emf"/><Relationship Id="rId38" Type="http://schemas.openxmlformats.org/officeDocument/2006/relationships/oleObject" Target="embeddings/oleObject15.bin"/><Relationship Id="rId59" Type="http://schemas.openxmlformats.org/officeDocument/2006/relationships/image" Target="media/image28.emf"/><Relationship Id="rId103" Type="http://schemas.openxmlformats.org/officeDocument/2006/relationships/image" Target="media/image48.emf"/><Relationship Id="rId108" Type="http://schemas.openxmlformats.org/officeDocument/2006/relationships/oleObject" Target="embeddings/oleObject5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23.emf"/><Relationship Id="rId114" Type="http://schemas.openxmlformats.org/officeDocument/2006/relationships/image" Target="media/image53.emf"/><Relationship Id="rId119" Type="http://schemas.microsoft.com/office/2011/relationships/people" Target="people.xml"/><Relationship Id="rId10" Type="http://schemas.openxmlformats.org/officeDocument/2006/relationships/image" Target="media/image1.emf"/><Relationship Id="rId31" Type="http://schemas.openxmlformats.org/officeDocument/2006/relationships/image" Target="media/image14.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emf"/><Relationship Id="rId73" Type="http://schemas.openxmlformats.org/officeDocument/2006/relationships/oleObject" Target="embeddings/oleObject33.bin"/><Relationship Id="rId78" Type="http://schemas.openxmlformats.org/officeDocument/2006/relationships/image" Target="media/image37.emf"/><Relationship Id="rId81" Type="http://schemas.openxmlformats.org/officeDocument/2006/relationships/oleObject" Target="embeddings/oleObject37.bin"/><Relationship Id="rId86" Type="http://schemas.openxmlformats.org/officeDocument/2006/relationships/oleObject" Target="embeddings/oleObject40.bin"/><Relationship Id="rId94" Type="http://schemas.openxmlformats.org/officeDocument/2006/relationships/oleObject" Target="embeddings/oleObject45.bin"/><Relationship Id="rId99" Type="http://schemas.openxmlformats.org/officeDocument/2006/relationships/image" Target="media/image46.emf"/><Relationship Id="rId101" Type="http://schemas.openxmlformats.org/officeDocument/2006/relationships/image" Target="media/image47.emf"/><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8.emf"/><Relationship Id="rId39" Type="http://schemas.openxmlformats.org/officeDocument/2006/relationships/image" Target="media/image18.emf"/><Relationship Id="rId109" Type="http://schemas.openxmlformats.org/officeDocument/2006/relationships/image" Target="media/image51.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emf"/><Relationship Id="rId76" Type="http://schemas.openxmlformats.org/officeDocument/2006/relationships/image" Target="media/image36.emf"/><Relationship Id="rId97" Type="http://schemas.openxmlformats.org/officeDocument/2006/relationships/image" Target="media/image45.emf"/><Relationship Id="rId104" Type="http://schemas.openxmlformats.org/officeDocument/2006/relationships/oleObject" Target="embeddings/oleObject50.bin"/><Relationship Id="rId120"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emf"/><Relationship Id="rId24" Type="http://schemas.openxmlformats.org/officeDocument/2006/relationships/image" Target="media/image11.emf"/><Relationship Id="rId40" Type="http://schemas.openxmlformats.org/officeDocument/2006/relationships/oleObject" Target="embeddings/oleObject16.bin"/><Relationship Id="rId45" Type="http://schemas.openxmlformats.org/officeDocument/2006/relationships/image" Target="media/image21.emf"/><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oleObject" Target="embeddings/oleObject56.bin"/><Relationship Id="rId61" Type="http://schemas.openxmlformats.org/officeDocument/2006/relationships/image" Target="media/image29.emf"/><Relationship Id="rId82" Type="http://schemas.openxmlformats.org/officeDocument/2006/relationships/image" Target="media/image39.emf"/><Relationship Id="rId19" Type="http://schemas.openxmlformats.org/officeDocument/2006/relationships/oleObject" Target="embeddings/oleObject5.bin"/><Relationship Id="rId14" Type="http://schemas.openxmlformats.org/officeDocument/2006/relationships/image" Target="media/image6.emf"/><Relationship Id="rId30" Type="http://schemas.openxmlformats.org/officeDocument/2006/relationships/oleObject" Target="embeddings/oleObject11.bin"/><Relationship Id="rId35" Type="http://schemas.openxmlformats.org/officeDocument/2006/relationships/image" Target="media/image16.e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105" Type="http://schemas.openxmlformats.org/officeDocument/2006/relationships/image" Target="media/image49.emf"/><Relationship Id="rId8" Type="http://schemas.microsoft.com/office/2011/relationships/commentsExtended" Target="commentsExtended.xml"/><Relationship Id="rId51" Type="http://schemas.openxmlformats.org/officeDocument/2006/relationships/image" Target="media/image24.emf"/><Relationship Id="rId72" Type="http://schemas.openxmlformats.org/officeDocument/2006/relationships/image" Target="media/image34.emf"/><Relationship Id="rId93" Type="http://schemas.openxmlformats.org/officeDocument/2006/relationships/image" Target="media/image43.emf"/><Relationship Id="rId98" Type="http://schemas.openxmlformats.org/officeDocument/2006/relationships/oleObject" Target="embeddings/oleObject47.bin"/><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2.emf"/><Relationship Id="rId116" Type="http://schemas.openxmlformats.org/officeDocument/2006/relationships/footer" Target="footer1.xml"/><Relationship Id="rId20" Type="http://schemas.openxmlformats.org/officeDocument/2006/relationships/image" Target="media/image9.emf"/><Relationship Id="rId41" Type="http://schemas.openxmlformats.org/officeDocument/2006/relationships/image" Target="media/image19.emf"/><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emf"/><Relationship Id="rId111" Type="http://schemas.openxmlformats.org/officeDocument/2006/relationships/image" Target="media/image52.e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image" Target="media/image27.emf"/><Relationship Id="rId106" Type="http://schemas.openxmlformats.org/officeDocument/2006/relationships/oleObject" Target="embeddings/oleObject51.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6910</Words>
  <Characters>39392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11</cp:revision>
  <cp:lastPrinted>2019-01-02T14:12:00Z</cp:lastPrinted>
  <dcterms:created xsi:type="dcterms:W3CDTF">2019-11-25T20:41:00Z</dcterms:created>
  <dcterms:modified xsi:type="dcterms:W3CDTF">2019-11-25T21:17:00Z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
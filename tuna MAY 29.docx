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33F86" w14:textId="77777777" w:rsidR="001C1A3B" w:rsidRDefault="001C1A3B" w:rsidP="001C1A3B">
      <w:pPr>
        <w:spacing w:line="480" w:lineRule="auto"/>
        <w:rPr>
          <w:rFonts w:ascii="Times New Roman" w:eastAsia="Times New Roman" w:hAnsi="Times New Roman"/>
          <w:b/>
          <w:bCs/>
          <w:color w:val="222222"/>
          <w:shd w:val="clear" w:color="auto" w:fill="FFFFFF"/>
        </w:rPr>
      </w:pPr>
      <w:r w:rsidRPr="00AD3810">
        <w:rPr>
          <w:rFonts w:ascii="Times New Roman" w:eastAsia="Times New Roman" w:hAnsi="Times New Roman"/>
          <w:b/>
          <w:bCs/>
          <w:color w:val="222222"/>
          <w:shd w:val="clear" w:color="auto" w:fill="FFFFFF"/>
        </w:rPr>
        <w:t xml:space="preserve">Gigantism and </w:t>
      </w:r>
      <w:r>
        <w:rPr>
          <w:rFonts w:ascii="Times New Roman" w:eastAsia="Times New Roman" w:hAnsi="Times New Roman"/>
          <w:b/>
          <w:bCs/>
          <w:color w:val="222222"/>
          <w:shd w:val="clear" w:color="auto" w:fill="FFFFFF"/>
        </w:rPr>
        <w:t>dwarfism</w:t>
      </w:r>
      <w:r w:rsidRPr="00AD3810">
        <w:rPr>
          <w:rFonts w:ascii="Times New Roman" w:eastAsia="Times New Roman" w:hAnsi="Times New Roman"/>
          <w:b/>
          <w:bCs/>
          <w:color w:val="222222"/>
          <w:shd w:val="clear" w:color="auto" w:fill="FFFFFF"/>
        </w:rPr>
        <w:t xml:space="preserve"> of </w:t>
      </w:r>
      <w:r>
        <w:rPr>
          <w:rFonts w:ascii="Times New Roman" w:eastAsia="Times New Roman" w:hAnsi="Times New Roman"/>
          <w:b/>
          <w:bCs/>
          <w:color w:val="222222"/>
          <w:shd w:val="clear" w:color="auto" w:fill="FFFFFF"/>
        </w:rPr>
        <w:t>tunas</w:t>
      </w:r>
      <w:r w:rsidRPr="00AD3810">
        <w:rPr>
          <w:rFonts w:ascii="Times New Roman" w:eastAsia="Times New Roman" w:hAnsi="Times New Roman"/>
          <w:b/>
          <w:bCs/>
          <w:color w:val="222222"/>
          <w:shd w:val="clear" w:color="auto" w:fill="FFFFFF"/>
        </w:rPr>
        <w:t xml:space="preserve"> arises from </w:t>
      </w:r>
      <w:r>
        <w:rPr>
          <w:rFonts w:ascii="Times New Roman" w:hAnsi="Times New Roman" w:cs="Times New Roman"/>
          <w:b/>
        </w:rPr>
        <w:t>state-dependent life history theory</w:t>
      </w:r>
      <w:r w:rsidRPr="003D5555">
        <w:rPr>
          <w:rFonts w:ascii="Times New Roman" w:hAnsi="Times New Roman"/>
          <w:b/>
        </w:rPr>
        <w:t xml:space="preserve"> </w:t>
      </w:r>
      <w:r w:rsidRPr="00AD3810">
        <w:rPr>
          <w:rFonts w:ascii="Times New Roman" w:eastAsia="Times New Roman" w:hAnsi="Times New Roman"/>
          <w:b/>
          <w:bCs/>
          <w:color w:val="222222"/>
          <w:shd w:val="clear" w:color="auto" w:fill="FFFFFF"/>
        </w:rPr>
        <w:t>within an ecosystem context</w:t>
      </w:r>
    </w:p>
    <w:p w14:paraId="37D8C11C" w14:textId="77777777" w:rsidR="001C1A3B" w:rsidRDefault="001C1A3B" w:rsidP="001C1A3B">
      <w:pPr>
        <w:spacing w:line="480" w:lineRule="auto"/>
        <w:jc w:val="both"/>
        <w:rPr>
          <w:rFonts w:ascii="Times New Roman" w:hAnsi="Times New Roman" w:cs="Times New Roman"/>
          <w:b/>
        </w:rPr>
      </w:pPr>
      <w:r>
        <w:rPr>
          <w:rFonts w:ascii="Times New Roman" w:eastAsia="Times New Roman" w:hAnsi="Times New Roman"/>
          <w:b/>
          <w:bCs/>
          <w:color w:val="222222"/>
          <w:shd w:val="clear" w:color="auto" w:fill="FFFFFF"/>
        </w:rPr>
        <w:t xml:space="preserve"> </w:t>
      </w:r>
    </w:p>
    <w:p w14:paraId="11752950" w14:textId="77777777" w:rsidR="001C1A3B" w:rsidRDefault="001C1A3B" w:rsidP="001C1A3B">
      <w:pPr>
        <w:spacing w:line="480" w:lineRule="auto"/>
        <w:jc w:val="both"/>
        <w:rPr>
          <w:rFonts w:ascii="Times New Roman" w:hAnsi="Times New Roman" w:cs="Times New Roman"/>
          <w:bCs/>
        </w:rPr>
      </w:pPr>
    </w:p>
    <w:p w14:paraId="56BEA93E" w14:textId="77777777" w:rsidR="001C1A3B" w:rsidRPr="00BB1C72" w:rsidRDefault="001C1A3B" w:rsidP="001C1A3B">
      <w:pPr>
        <w:spacing w:line="480" w:lineRule="auto"/>
        <w:rPr>
          <w:rFonts w:ascii="Times New Roman" w:eastAsia="Times New Roman" w:hAnsi="Times New Roman"/>
          <w:color w:val="222222"/>
          <w:shd w:val="clear" w:color="auto" w:fill="FFFFFF"/>
        </w:rPr>
      </w:pPr>
      <w:r>
        <w:rPr>
          <w:rFonts w:ascii="Times New Roman" w:hAnsi="Times New Roman" w:cs="Times New Roman"/>
          <w:bCs/>
          <w:i/>
          <w:iCs/>
        </w:rPr>
        <w:t xml:space="preserve"> </w:t>
      </w:r>
    </w:p>
    <w:p w14:paraId="6B6F9ECA" w14:textId="77777777" w:rsidR="001C1A3B" w:rsidRDefault="001C1A3B" w:rsidP="001C1A3B">
      <w:pPr>
        <w:spacing w:line="480" w:lineRule="auto"/>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Kindsvater,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Dulvy</w:t>
      </w:r>
      <w:proofErr w:type="spellEnd"/>
      <w:r w:rsidRPr="00AB2DAF">
        <w:rPr>
          <w:rFonts w:ascii="Times New Roman" w:eastAsia="Times New Roman" w:hAnsi="Times New Roman"/>
          <w:color w:val="222222"/>
          <w:shd w:val="clear" w:color="auto" w:fill="FFFFFF"/>
        </w:rPr>
        <w:t>,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Horswill</w:t>
      </w:r>
      <w:proofErr w:type="spellEnd"/>
      <w:r w:rsidRPr="00AB2DAF">
        <w:rPr>
          <w:rFonts w:ascii="Times New Roman" w:eastAsia="Times New Roman" w:hAnsi="Times New Roman"/>
          <w:color w:val="222222"/>
          <w:shd w:val="clear" w:color="auto" w:fill="FFFFFF"/>
        </w:rPr>
        <w:t>,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w:t>
      </w:r>
      <w:proofErr w:type="spellStart"/>
      <w:r w:rsidRPr="00AB2DAF">
        <w:rPr>
          <w:rFonts w:ascii="Times New Roman" w:eastAsia="Times New Roman" w:hAnsi="Times New Roman"/>
          <w:color w:val="222222"/>
          <w:shd w:val="clear" w:color="auto" w:fill="FFFFFF"/>
        </w:rPr>
        <w:t>Jordá</w:t>
      </w:r>
      <w:proofErr w:type="spellEnd"/>
      <w:r w:rsidRPr="00AB2DAF">
        <w:rPr>
          <w:rFonts w:ascii="Times New Roman" w:eastAsia="Times New Roman" w:hAnsi="Times New Roman"/>
          <w:color w:val="222222"/>
          <w:shd w:val="clear" w:color="auto" w:fill="FFFFFF"/>
        </w:rPr>
        <w:t>,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Matthiopoulos</w:t>
      </w:r>
      <w:proofErr w:type="spellEnd"/>
      <w:r w:rsidRPr="00AB2DAF">
        <w:rPr>
          <w:rFonts w:ascii="Times New Roman" w:eastAsia="Times New Roman" w:hAnsi="Times New Roman"/>
          <w:color w:val="222222"/>
          <w:shd w:val="clear" w:color="auto" w:fill="FFFFFF"/>
        </w:rPr>
        <w:t>,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Mangel</w:t>
      </w:r>
      <w:proofErr w:type="spellEnd"/>
      <w:r w:rsidRPr="00AB2DAF">
        <w:rPr>
          <w:rFonts w:ascii="Times New Roman" w:eastAsia="Times New Roman" w:hAnsi="Times New Roman"/>
          <w:color w:val="222222"/>
          <w:shd w:val="clear" w:color="auto" w:fill="FFFFFF"/>
        </w:rPr>
        <w:t>,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p w14:paraId="342BA179" w14:textId="77777777" w:rsidR="001C1A3B" w:rsidRDefault="001C1A3B" w:rsidP="001C1A3B">
      <w:pPr>
        <w:spacing w:line="480" w:lineRule="auto"/>
        <w:jc w:val="both"/>
        <w:rPr>
          <w:rFonts w:ascii="Times New Roman" w:eastAsia="Times New Roman" w:hAnsi="Times New Roman"/>
          <w:color w:val="222222"/>
          <w:shd w:val="clear" w:color="auto" w:fill="FFFFFF"/>
        </w:rPr>
      </w:pPr>
    </w:p>
    <w:p w14:paraId="08DE5CA0" w14:textId="5D31E5EF" w:rsidR="001C1A3B" w:rsidRPr="00AB2DAF" w:rsidRDefault="001C1A3B" w:rsidP="001C1A3B">
      <w:pPr>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 xml:space="preserve">1. Dept. of </w:t>
      </w:r>
      <w:r w:rsidR="00C37B20">
        <w:rPr>
          <w:rFonts w:ascii="Times New Roman" w:eastAsia="Times New Roman" w:hAnsi="Times New Roman"/>
          <w:color w:val="222222"/>
          <w:shd w:val="clear" w:color="auto" w:fill="FFFFFF"/>
        </w:rPr>
        <w:t>Fish and Wildlife Conservation</w:t>
      </w:r>
      <w:r w:rsidRPr="00AB2DAF">
        <w:rPr>
          <w:rFonts w:ascii="Times New Roman" w:eastAsia="Times New Roman" w:hAnsi="Times New Roman"/>
          <w:color w:val="222222"/>
          <w:shd w:val="clear" w:color="auto" w:fill="FFFFFF"/>
        </w:rPr>
        <w:t xml:space="preserve">, </w:t>
      </w:r>
      <w:r w:rsidR="00C37B20">
        <w:rPr>
          <w:rFonts w:ascii="Times New Roman" w:eastAsia="Times New Roman" w:hAnsi="Times New Roman"/>
          <w:color w:val="222222"/>
          <w:shd w:val="clear" w:color="auto" w:fill="FFFFFF"/>
        </w:rPr>
        <w:t>Virginia Polytechnic Institute and State University, 310 W. Campus Dr., Blacksburg, VA 24061, USA</w:t>
      </w:r>
    </w:p>
    <w:p w14:paraId="55942C68" w14:textId="77777777" w:rsidR="001C1A3B" w:rsidRPr="00AB2DAF" w:rsidRDefault="001C1A3B" w:rsidP="001C1A3B">
      <w:pPr>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30787A28" w14:textId="77777777" w:rsidR="001C1A3B" w:rsidRDefault="001C1A3B" w:rsidP="001C1A3B">
      <w:pPr>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18F32B59" w14:textId="77777777" w:rsidR="001C1A3B" w:rsidRPr="007A160F" w:rsidRDefault="001C1A3B" w:rsidP="001C1A3B">
      <w:pPr>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43D2AE81" w14:textId="77777777" w:rsidR="001C1A3B" w:rsidRPr="005A650E" w:rsidRDefault="001C1A3B" w:rsidP="001C1A3B">
      <w:pPr>
        <w:jc w:val="both"/>
        <w:outlineLvl w:val="0"/>
        <w:rPr>
          <w:rFonts w:ascii="Times New Roman" w:hAnsi="Times New Roman"/>
          <w:lang w:val="es-ES"/>
        </w:rPr>
      </w:pPr>
      <w:commentRangeStart w:id="0"/>
      <w:r>
        <w:rPr>
          <w:rFonts w:ascii="Times New Roman" w:hAnsi="Times New Roman"/>
          <w:lang w:val="es-ES"/>
        </w:rPr>
        <w:t>5</w:t>
      </w:r>
      <w:commentRangeEnd w:id="0"/>
      <w:r>
        <w:rPr>
          <w:rStyle w:val="CommentReference"/>
        </w:rPr>
        <w:commentReference w:id="0"/>
      </w:r>
      <w:r w:rsidRPr="005A650E">
        <w:rPr>
          <w:rFonts w:ascii="Times New Roman" w:hAnsi="Times New Roman"/>
          <w:lang w:val="es-ES"/>
        </w:rPr>
        <w:t>.</w:t>
      </w:r>
      <w:r w:rsidRPr="00B45B7F">
        <w:rPr>
          <w:rFonts w:ascii="Times New Roman" w:hAnsi="Times New Roman"/>
          <w:lang w:val="es-ES"/>
        </w:rPr>
        <w:t xml:space="preserve"> AZTI </w:t>
      </w:r>
      <w:proofErr w:type="spellStart"/>
      <w:r w:rsidRPr="00B45B7F">
        <w:rPr>
          <w:rFonts w:ascii="Times New Roman" w:hAnsi="Times New Roman"/>
          <w:lang w:val="es-ES"/>
        </w:rPr>
        <w:t>Tecnalia</w:t>
      </w:r>
      <w:proofErr w:type="spellEnd"/>
      <w:r w:rsidRPr="00B45B7F">
        <w:rPr>
          <w:rFonts w:ascii="Times New Roman" w:hAnsi="Times New Roman"/>
          <w:lang w:val="es-ES"/>
        </w:rPr>
        <w:t xml:space="preserve">, Herrera </w:t>
      </w:r>
      <w:proofErr w:type="spellStart"/>
      <w:r w:rsidRPr="00B45B7F">
        <w:rPr>
          <w:rFonts w:ascii="Times New Roman" w:hAnsi="Times New Roman"/>
          <w:lang w:val="es-ES"/>
        </w:rPr>
        <w:t>Kaia</w:t>
      </w:r>
      <w:proofErr w:type="spellEnd"/>
      <w:r w:rsidRPr="00B45B7F">
        <w:rPr>
          <w:rFonts w:ascii="Times New Roman" w:hAnsi="Times New Roman"/>
          <w:lang w:val="es-ES"/>
        </w:rPr>
        <w:t xml:space="preserve">, </w:t>
      </w:r>
      <w:proofErr w:type="spellStart"/>
      <w:r w:rsidRPr="00B45B7F">
        <w:rPr>
          <w:rFonts w:ascii="Times New Roman" w:hAnsi="Times New Roman"/>
          <w:lang w:val="es-ES"/>
        </w:rPr>
        <w:t>Gipuzkoa</w:t>
      </w:r>
      <w:proofErr w:type="spellEnd"/>
      <w:r w:rsidRPr="00B45B7F">
        <w:rPr>
          <w:rFonts w:ascii="Times New Roman" w:hAnsi="Times New Roman"/>
          <w:lang w:val="es-ES"/>
        </w:rPr>
        <w:t xml:space="preserve">, </w:t>
      </w:r>
      <w:proofErr w:type="spellStart"/>
      <w:r w:rsidRPr="00B45B7F">
        <w:rPr>
          <w:rFonts w:ascii="Times New Roman" w:hAnsi="Times New Roman"/>
          <w:lang w:val="es-ES"/>
        </w:rPr>
        <w:t>Spain</w:t>
      </w:r>
      <w:proofErr w:type="spellEnd"/>
    </w:p>
    <w:p w14:paraId="047D550C" w14:textId="77777777" w:rsidR="001C1A3B" w:rsidRPr="00AB2DAF" w:rsidRDefault="001C1A3B" w:rsidP="001C1A3B">
      <w:pPr>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57345A17" w14:textId="77777777" w:rsidR="001C1A3B" w:rsidRPr="00AB2DAF" w:rsidRDefault="001C1A3B" w:rsidP="001C1A3B">
      <w:pPr>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0E710F0F" w14:textId="77777777" w:rsidR="001C1A3B" w:rsidRDefault="001C1A3B" w:rsidP="001C1A3B">
      <w:pPr>
        <w:jc w:val="both"/>
        <w:rPr>
          <w:rFonts w:ascii="Times New Roman" w:hAnsi="Times New Roman" w:cs="Times New Roman"/>
          <w:b/>
        </w:rPr>
      </w:pPr>
      <w:r>
        <w:rPr>
          <w:rFonts w:ascii="Times New Roman" w:hAnsi="Times New Roman" w:cs="Times New Roman"/>
          <w:b/>
        </w:rPr>
        <w:br w:type="page"/>
      </w:r>
    </w:p>
    <w:p w14:paraId="225B58BD" w14:textId="77777777" w:rsidR="001C1A3B" w:rsidRDefault="001C1A3B" w:rsidP="001C1A3B">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25681D88" w14:textId="03237D64" w:rsidR="001C1A3B" w:rsidRDefault="001C1A3B" w:rsidP="001C1A3B">
      <w:pPr>
        <w:spacing w:line="480" w:lineRule="auto"/>
        <w:jc w:val="both"/>
        <w:rPr>
          <w:rFonts w:ascii="Times New Roman" w:hAnsi="Times New Roman" w:cs="Times New Roman"/>
        </w:rPr>
      </w:pPr>
      <w:r>
        <w:rPr>
          <w:rFonts w:ascii="Times New Roman" w:hAnsi="Times New Roman" w:cs="Times New Roman"/>
          <w:bCs/>
        </w:rPr>
        <w:t xml:space="preserve"> Theory explains how the evolution of </w:t>
      </w:r>
      <w:r w:rsidR="00795898">
        <w:rPr>
          <w:rFonts w:ascii="Times New Roman" w:hAnsi="Times New Roman" w:cs="Times New Roman"/>
          <w:bCs/>
        </w:rPr>
        <w:t>body size</w:t>
      </w:r>
      <w:r>
        <w:rPr>
          <w:rFonts w:ascii="Times New Roman" w:hAnsi="Times New Roman" w:cs="Times New Roman"/>
          <w:bCs/>
        </w:rPr>
        <w:t xml:space="preserve"> depends on age-specific survival rates and trade-offs among growth, reproduction. State-dependent life history models explain allocation of energy resources to these traits according to food availability and metabolic costs. Yet, these models </w:t>
      </w:r>
      <w:r w:rsidR="00795898">
        <w:rPr>
          <w:rFonts w:ascii="Times New Roman" w:hAnsi="Times New Roman" w:cs="Times New Roman"/>
          <w:bCs/>
        </w:rPr>
        <w:t>rarely include seasonal variation and</w:t>
      </w:r>
      <w:r>
        <w:rPr>
          <w:rFonts w:ascii="Times New Roman" w:hAnsi="Times New Roman" w:cs="Times New Roman"/>
          <w:bCs/>
        </w:rPr>
        <w:t xml:space="preserve"> realistic predator-prey interactions. </w:t>
      </w:r>
      <w:r w:rsidR="00AC1F58">
        <w:rPr>
          <w:rFonts w:ascii="Times New Roman" w:hAnsi="Times New Roman" w:cs="Times New Roman"/>
          <w:bCs/>
        </w:rPr>
        <w:t xml:space="preserve">We </w:t>
      </w:r>
      <w:r w:rsidR="00C36BE7">
        <w:rPr>
          <w:rFonts w:ascii="Times New Roman" w:hAnsi="Times New Roman" w:cs="Times New Roman"/>
          <w:bCs/>
        </w:rPr>
        <w:t>use</w:t>
      </w:r>
      <w:r w:rsidR="00AC1F58">
        <w:rPr>
          <w:rFonts w:ascii="Times New Roman" w:hAnsi="Times New Roman" w:cs="Times New Roman"/>
          <w:bCs/>
        </w:rPr>
        <w:t xml:space="preserve"> size-dependent relationsh</w:t>
      </w:r>
      <w:r w:rsidR="00C36BE7">
        <w:rPr>
          <w:rFonts w:ascii="Times New Roman" w:hAnsi="Times New Roman" w:cs="Times New Roman"/>
          <w:bCs/>
        </w:rPr>
        <w:t>i</w:t>
      </w:r>
      <w:r w:rsidR="00AC1F58">
        <w:rPr>
          <w:rFonts w:ascii="Times New Roman" w:hAnsi="Times New Roman" w:cs="Times New Roman"/>
          <w:bCs/>
        </w:rPr>
        <w:t>ps defined by c</w:t>
      </w:r>
      <w:r>
        <w:rPr>
          <w:rFonts w:ascii="Times New Roman" w:hAnsi="Times New Roman" w:cs="Times New Roman"/>
          <w:bCs/>
        </w:rPr>
        <w:t xml:space="preserve">ommunity size spectra </w:t>
      </w:r>
      <w:r w:rsidR="00AC1F58">
        <w:rPr>
          <w:rFonts w:ascii="Times New Roman" w:hAnsi="Times New Roman" w:cs="Times New Roman"/>
          <w:bCs/>
        </w:rPr>
        <w:t xml:space="preserve">to model </w:t>
      </w:r>
      <w:r>
        <w:rPr>
          <w:rFonts w:ascii="Times New Roman" w:hAnsi="Times New Roman" w:cs="Times New Roman"/>
          <w:bCs/>
        </w:rPr>
        <w:t>the risk of predation (</w:t>
      </w:r>
      <w:proofErr w:type="spellStart"/>
      <w:r>
        <w:rPr>
          <w:rFonts w:ascii="Times New Roman" w:hAnsi="Times New Roman" w:cs="Times New Roman"/>
          <w:bCs/>
        </w:rPr>
        <w:t>fearscape</w:t>
      </w:r>
      <w:proofErr w:type="spellEnd"/>
      <w:r>
        <w:rPr>
          <w:rFonts w:ascii="Times New Roman" w:hAnsi="Times New Roman" w:cs="Times New Roman"/>
          <w:bCs/>
        </w:rPr>
        <w:t xml:space="preserve">) and availability of prey (foodscape) </w:t>
      </w:r>
      <w:r w:rsidR="00AC1F58">
        <w:rPr>
          <w:rFonts w:ascii="Times New Roman" w:hAnsi="Times New Roman" w:cs="Times New Roman"/>
          <w:bCs/>
        </w:rPr>
        <w:t>as an</w:t>
      </w:r>
      <w:r>
        <w:rPr>
          <w:rFonts w:ascii="Times New Roman" w:hAnsi="Times New Roman" w:cs="Times New Roman"/>
          <w:bCs/>
        </w:rPr>
        <w:t xml:space="preserve"> aquatic organism grows throughout its life. </w:t>
      </w:r>
      <w:r w:rsidR="00C904F0">
        <w:rPr>
          <w:rFonts w:ascii="Times New Roman" w:hAnsi="Times New Roman" w:cs="Times New Roman"/>
          <w:bCs/>
        </w:rPr>
        <w:t>Our</w:t>
      </w:r>
      <w:r>
        <w:rPr>
          <w:rFonts w:ascii="Times New Roman" w:hAnsi="Times New Roman" w:cs="Times New Roman"/>
          <w:bCs/>
        </w:rPr>
        <w:t xml:space="preserve"> energetic model of lifetime fitness embedded </w:t>
      </w:r>
      <w:r w:rsidR="00C904F0">
        <w:rPr>
          <w:rFonts w:ascii="Times New Roman" w:hAnsi="Times New Roman" w:cs="Times New Roman"/>
          <w:bCs/>
        </w:rPr>
        <w:t>predicts</w:t>
      </w:r>
      <w:r>
        <w:rPr>
          <w:rFonts w:ascii="Times New Roman" w:hAnsi="Times New Roman" w:cs="Times New Roman"/>
          <w:bCs/>
        </w:rPr>
        <w:t xml:space="preserve"> the evolution of </w:t>
      </w:r>
      <w:r w:rsidR="00C904F0">
        <w:rPr>
          <w:rFonts w:ascii="Times New Roman" w:hAnsi="Times New Roman" w:cs="Times New Roman"/>
          <w:bCs/>
        </w:rPr>
        <w:t xml:space="preserve">body size and reproduction, as well as </w:t>
      </w:r>
      <w:r>
        <w:rPr>
          <w:rFonts w:ascii="Times New Roman" w:hAnsi="Times New Roman" w:cs="Times New Roman"/>
          <w:bCs/>
        </w:rPr>
        <w:t>emergent mortality rates</w:t>
      </w:r>
      <w:r w:rsidR="00E009D3">
        <w:rPr>
          <w:rFonts w:ascii="Times New Roman" w:hAnsi="Times New Roman" w:cs="Times New Roman"/>
          <w:bCs/>
        </w:rPr>
        <w:t xml:space="preserve"> in a given ecosystem</w:t>
      </w:r>
      <w:r>
        <w:rPr>
          <w:rFonts w:ascii="Times New Roman" w:hAnsi="Times New Roman" w:cs="Times New Roman"/>
          <w:bCs/>
        </w:rPr>
        <w:t xml:space="preserve">. We use this </w:t>
      </w:r>
      <w:r w:rsidR="0072150E">
        <w:rPr>
          <w:rFonts w:ascii="Times New Roman" w:hAnsi="Times New Roman" w:cs="Times New Roman"/>
          <w:bCs/>
        </w:rPr>
        <w:t xml:space="preserve">general framework </w:t>
      </w:r>
      <w:r>
        <w:rPr>
          <w:rFonts w:ascii="Times New Roman" w:hAnsi="Times New Roman" w:cs="Times New Roman"/>
          <w:bCs/>
        </w:rPr>
        <w:t xml:space="preserve">how the foodscape and </w:t>
      </w:r>
      <w:proofErr w:type="spellStart"/>
      <w:r>
        <w:rPr>
          <w:rFonts w:ascii="Times New Roman" w:hAnsi="Times New Roman" w:cs="Times New Roman"/>
          <w:bCs/>
        </w:rPr>
        <w:t>fearscape</w:t>
      </w:r>
      <w:proofErr w:type="spellEnd"/>
      <w:r>
        <w:rPr>
          <w:rFonts w:ascii="Times New Roman" w:hAnsi="Times New Roman" w:cs="Times New Roman"/>
          <w:bCs/>
        </w:rPr>
        <w:t xml:space="preserve"> vary with abiotic features of seasonality and temperatur</w:t>
      </w:r>
      <w:r w:rsidR="00C36BE7">
        <w:rPr>
          <w:rFonts w:ascii="Times New Roman" w:hAnsi="Times New Roman" w:cs="Times New Roman"/>
          <w:bCs/>
        </w:rPr>
        <w:t xml:space="preserve">e </w:t>
      </w:r>
      <w:r>
        <w:rPr>
          <w:rFonts w:ascii="Times New Roman" w:hAnsi="Times New Roman" w:cs="Times New Roman"/>
          <w:bCs/>
        </w:rPr>
        <w:t>to determine the growth, reproduction and death of tunas</w:t>
      </w:r>
      <w:r w:rsidRPr="00D46907">
        <w:rPr>
          <w:rFonts w:ascii="Times New Roman" w:hAnsi="Times New Roman" w:cs="Times New Roman"/>
          <w:bCs/>
        </w:rPr>
        <w:t xml:space="preserve">. </w:t>
      </w:r>
      <w:r>
        <w:rPr>
          <w:rFonts w:ascii="Times New Roman" w:hAnsi="Times New Roman" w:cs="Times New Roman"/>
          <w:bCs/>
        </w:rPr>
        <w:t>We show that gigantism is</w:t>
      </w:r>
      <w:r w:rsidRPr="00D46907">
        <w:rPr>
          <w:rFonts w:ascii="Times New Roman" w:hAnsi="Times New Roman" w:cs="Times New Roman"/>
          <w:bCs/>
        </w:rPr>
        <w:t xml:space="preserve"> advantageous in seasonal environments, </w:t>
      </w:r>
      <w:r w:rsidR="00212252">
        <w:rPr>
          <w:rFonts w:ascii="Times New Roman" w:hAnsi="Times New Roman" w:cs="Times New Roman"/>
          <w:bCs/>
        </w:rPr>
        <w:t xml:space="preserve">but that </w:t>
      </w:r>
      <w:r w:rsidRPr="00D46907">
        <w:rPr>
          <w:rFonts w:ascii="Times New Roman" w:hAnsi="Times New Roman" w:cs="Times New Roman"/>
          <w:bCs/>
        </w:rPr>
        <w:t>increased temperature</w:t>
      </w:r>
      <w:r>
        <w:rPr>
          <w:rFonts w:ascii="Times New Roman" w:hAnsi="Times New Roman" w:cs="Times New Roman"/>
          <w:bCs/>
        </w:rPr>
        <w:t>s</w:t>
      </w:r>
      <w:r w:rsidRPr="00D46907">
        <w:rPr>
          <w:rFonts w:ascii="Times New Roman" w:hAnsi="Times New Roman" w:cs="Times New Roman"/>
          <w:bCs/>
        </w:rPr>
        <w:t xml:space="preserve"> </w:t>
      </w:r>
      <w:r>
        <w:rPr>
          <w:rFonts w:ascii="Times New Roman" w:hAnsi="Times New Roman" w:cs="Times New Roman"/>
          <w:bCs/>
        </w:rPr>
        <w:t>exacting</w:t>
      </w:r>
      <w:r w:rsidRPr="00D46907">
        <w:rPr>
          <w:rFonts w:ascii="Times New Roman" w:hAnsi="Times New Roman" w:cs="Times New Roman"/>
          <w:bCs/>
        </w:rPr>
        <w:t xml:space="preserve"> high metabolic costs </w:t>
      </w:r>
      <w:r>
        <w:rPr>
          <w:rFonts w:ascii="Times New Roman" w:hAnsi="Times New Roman" w:cs="Times New Roman"/>
          <w:bCs/>
        </w:rPr>
        <w:t>lead to smaller body sizes</w:t>
      </w:r>
      <w:r w:rsidRPr="00D46907">
        <w:rPr>
          <w:rFonts w:ascii="Times New Roman" w:hAnsi="Times New Roman" w:cs="Times New Roman"/>
          <w:bCs/>
        </w:rPr>
        <w:t xml:space="preserve">. We predict that </w:t>
      </w:r>
      <w:r w:rsidR="00103AC7">
        <w:rPr>
          <w:rFonts w:ascii="Times New Roman" w:hAnsi="Times New Roman" w:cs="Times New Roman"/>
          <w:bCs/>
        </w:rPr>
        <w:t xml:space="preserve">  </w:t>
      </w:r>
      <w:r w:rsidRPr="00D46907">
        <w:rPr>
          <w:rFonts w:ascii="Times New Roman" w:hAnsi="Times New Roman" w:cs="Times New Roman"/>
          <w:bCs/>
        </w:rPr>
        <w:t xml:space="preserve">mortality rates, and to a lesser extent, the allometry of reproduction and body length, </w:t>
      </w:r>
      <w:r w:rsidR="00C168E1">
        <w:rPr>
          <w:rFonts w:ascii="Times New Roman" w:hAnsi="Times New Roman" w:cs="Times New Roman"/>
          <w:bCs/>
        </w:rPr>
        <w:t xml:space="preserve">will vary with temperature, but </w:t>
      </w:r>
      <w:r w:rsidR="00C168E1" w:rsidRPr="00D46907">
        <w:rPr>
          <w:rFonts w:ascii="Times New Roman" w:hAnsi="Times New Roman" w:cs="Times New Roman"/>
          <w:bCs/>
        </w:rPr>
        <w:t>rates of maturation</w:t>
      </w:r>
      <w:r w:rsidR="00C168E1">
        <w:rPr>
          <w:rFonts w:ascii="Times New Roman" w:hAnsi="Times New Roman" w:cs="Times New Roman"/>
          <w:bCs/>
        </w:rPr>
        <w:t xml:space="preserve"> will not.</w:t>
      </w:r>
      <w:r>
        <w:rPr>
          <w:rFonts w:ascii="Times New Roman" w:hAnsi="Times New Roman" w:cs="Times New Roman"/>
          <w:bCs/>
        </w:rPr>
        <w:t xml:space="preserve"> </w:t>
      </w:r>
      <w:r>
        <w:rPr>
          <w:rFonts w:ascii="Times New Roman" w:hAnsi="Times New Roman" w:cs="Times New Roman"/>
        </w:rPr>
        <w:t>We conclude that the complexity of the interactions between predation risk, metabolism, and food availability preclude simple predictions for changes in growth based on climate-driven increases in temperature alone. Further our results  reveal the roles of food, fear, growth, and reproduction in</w:t>
      </w:r>
      <w:r w:rsidR="00951D3A">
        <w:rPr>
          <w:rFonts w:ascii="Times New Roman" w:hAnsi="Times New Roman" w:cs="Times New Roman"/>
        </w:rPr>
        <w:t xml:space="preserve"> determining</w:t>
      </w:r>
      <w:r>
        <w:rPr>
          <w:rFonts w:ascii="Times New Roman" w:hAnsi="Times New Roman" w:cs="Times New Roman"/>
        </w:rPr>
        <w:t xml:space="preserve"> emergent mortality rates. </w:t>
      </w:r>
    </w:p>
    <w:p w14:paraId="2641C033" w14:textId="77777777" w:rsidR="001C1A3B" w:rsidRDefault="001C1A3B" w:rsidP="001C1A3B">
      <w:pPr>
        <w:spacing w:line="480" w:lineRule="auto"/>
        <w:jc w:val="both"/>
        <w:rPr>
          <w:rFonts w:ascii="Times New Roman" w:hAnsi="Times New Roman" w:cs="Times New Roman"/>
        </w:rPr>
      </w:pPr>
    </w:p>
    <w:p w14:paraId="43773D8B" w14:textId="77777777" w:rsidR="001C1A3B" w:rsidRDefault="001C1A3B" w:rsidP="001C1A3B">
      <w:pPr>
        <w:spacing w:line="480" w:lineRule="auto"/>
        <w:jc w:val="both"/>
        <w:rPr>
          <w:rFonts w:ascii="Times New Roman" w:hAnsi="Times New Roman" w:cs="Times New Roman"/>
          <w:bCs/>
        </w:rPr>
      </w:pPr>
      <w:r>
        <w:rPr>
          <w:rFonts w:ascii="Times New Roman" w:hAnsi="Times New Roman" w:cs="Times New Roman"/>
          <w:b/>
        </w:rPr>
        <w:t xml:space="preserve">Keywords - </w:t>
      </w:r>
      <w:r w:rsidRPr="00F55A99">
        <w:rPr>
          <w:rFonts w:ascii="Times New Roman" w:hAnsi="Times New Roman" w:cs="Times New Roman"/>
          <w:bCs/>
        </w:rPr>
        <w:t>Size spectra, state-dependent models, energy budgets, life history, tunas, metabolic theory, body size evolution</w:t>
      </w:r>
    </w:p>
    <w:p w14:paraId="5080CF3E" w14:textId="77777777" w:rsidR="001C1A3B" w:rsidRPr="00F55A99" w:rsidRDefault="001C1A3B" w:rsidP="001C1A3B">
      <w:pPr>
        <w:spacing w:line="480" w:lineRule="auto"/>
        <w:jc w:val="both"/>
        <w:rPr>
          <w:rFonts w:ascii="Times New Roman" w:hAnsi="Times New Roman" w:cs="Times New Roman"/>
          <w:bCs/>
        </w:rPr>
      </w:pPr>
    </w:p>
    <w:p w14:paraId="789B5DE1" w14:textId="0E31C3A0" w:rsidR="001C1A3B" w:rsidRDefault="001C1A3B" w:rsidP="001C1A3B">
      <w:pPr>
        <w:spacing w:line="480" w:lineRule="auto"/>
        <w:jc w:val="both"/>
        <w:rPr>
          <w:rFonts w:ascii="Times New Roman" w:hAnsi="Times New Roman" w:cs="Times New Roman"/>
          <w:b/>
        </w:rPr>
      </w:pPr>
      <w:r w:rsidRPr="00B36EED">
        <w:rPr>
          <w:rFonts w:ascii="Times New Roman" w:hAnsi="Times New Roman" w:cs="Times New Roman"/>
          <w:b/>
        </w:rPr>
        <w:t>Introduction</w:t>
      </w:r>
    </w:p>
    <w:p w14:paraId="262A8654" w14:textId="3EA5AA88" w:rsidR="00FA028D" w:rsidRPr="00FA028D" w:rsidRDefault="00FA028D" w:rsidP="001C1A3B">
      <w:pPr>
        <w:spacing w:line="480" w:lineRule="auto"/>
        <w:jc w:val="both"/>
        <w:rPr>
          <w:rFonts w:ascii="Times New Roman" w:hAnsi="Times New Roman" w:cs="Times New Roman"/>
          <w:b/>
          <w:i/>
          <w:iCs/>
        </w:rPr>
      </w:pPr>
      <w:r>
        <w:rPr>
          <w:rFonts w:ascii="Times New Roman" w:hAnsi="Times New Roman" w:cs="Times New Roman"/>
          <w:b/>
        </w:rPr>
        <w:lastRenderedPageBreak/>
        <w:tab/>
      </w:r>
      <w:r w:rsidRPr="00FA028D">
        <w:rPr>
          <w:rFonts w:ascii="Times New Roman" w:hAnsi="Times New Roman" w:cs="Times New Roman"/>
          <w:b/>
          <w:i/>
          <w:iCs/>
        </w:rPr>
        <w:t xml:space="preserve">The </w:t>
      </w:r>
      <w:r>
        <w:rPr>
          <w:rFonts w:ascii="Times New Roman" w:hAnsi="Times New Roman" w:cs="Times New Roman"/>
          <w:b/>
          <w:i/>
          <w:iCs/>
        </w:rPr>
        <w:t xml:space="preserve">need to understand mechanisms driving the </w:t>
      </w:r>
      <w:r w:rsidRPr="00FA028D">
        <w:rPr>
          <w:rFonts w:ascii="Times New Roman" w:hAnsi="Times New Roman" w:cs="Times New Roman"/>
          <w:b/>
          <w:i/>
          <w:iCs/>
        </w:rPr>
        <w:t xml:space="preserve">evolution of body size in </w:t>
      </w:r>
      <w:r w:rsidR="00F83C7A">
        <w:rPr>
          <w:rFonts w:ascii="Times New Roman" w:hAnsi="Times New Roman" w:cs="Times New Roman"/>
          <w:b/>
          <w:i/>
          <w:iCs/>
        </w:rPr>
        <w:t>aquatic vertebrat</w:t>
      </w:r>
      <w:commentRangeStart w:id="1"/>
      <w:r w:rsidRPr="00FA028D">
        <w:rPr>
          <w:rFonts w:ascii="Times New Roman" w:hAnsi="Times New Roman" w:cs="Times New Roman"/>
          <w:b/>
          <w:i/>
          <w:iCs/>
        </w:rPr>
        <w:t>e</w:t>
      </w:r>
      <w:r w:rsidR="00F83C7A">
        <w:rPr>
          <w:rFonts w:ascii="Times New Roman" w:hAnsi="Times New Roman" w:cs="Times New Roman"/>
          <w:b/>
          <w:i/>
          <w:iCs/>
        </w:rPr>
        <w:t xml:space="preserve">s </w:t>
      </w:r>
      <w:commentRangeEnd w:id="1"/>
      <w:r>
        <w:rPr>
          <w:rStyle w:val="CommentReference"/>
          <w:rFonts w:eastAsiaTheme="minorEastAsia"/>
        </w:rPr>
        <w:commentReference w:id="1"/>
      </w:r>
      <w:r w:rsidRPr="00FA028D">
        <w:rPr>
          <w:rFonts w:ascii="Times New Roman" w:hAnsi="Times New Roman" w:cs="Times New Roman"/>
          <w:b/>
          <w:i/>
          <w:iCs/>
        </w:rPr>
        <w:t xml:space="preserve"> </w:t>
      </w:r>
    </w:p>
    <w:p w14:paraId="56E45A2E" w14:textId="18F6C02A" w:rsidR="00FA028D" w:rsidRDefault="00C823A3" w:rsidP="001C1A3B">
      <w:pPr>
        <w:spacing w:line="480" w:lineRule="auto"/>
        <w:ind w:firstLine="720"/>
        <w:jc w:val="both"/>
        <w:rPr>
          <w:rFonts w:ascii="Times New Roman" w:hAnsi="Times New Roman" w:cs="Times New Roman"/>
        </w:rPr>
      </w:pPr>
      <w:r>
        <w:rPr>
          <w:rFonts w:ascii="Times New Roman" w:hAnsi="Times New Roman" w:cs="Times New Roman"/>
        </w:rPr>
        <w:t xml:space="preserve">Body size is correlated with </w:t>
      </w:r>
      <w:r w:rsidR="000F6F4F">
        <w:rPr>
          <w:rFonts w:ascii="Times New Roman" w:hAnsi="Times New Roman" w:cs="Times New Roman"/>
        </w:rPr>
        <w:t xml:space="preserve">survival, foraging success, and </w:t>
      </w:r>
      <w:r w:rsidR="00692163">
        <w:rPr>
          <w:rFonts w:ascii="Times New Roman" w:hAnsi="Times New Roman" w:cs="Times New Roman"/>
        </w:rPr>
        <w:t>reproductive output</w:t>
      </w:r>
      <w:r w:rsidR="000871DF">
        <w:rPr>
          <w:rFonts w:ascii="Times New Roman" w:hAnsi="Times New Roman" w:cs="Times New Roman"/>
        </w:rPr>
        <w:t xml:space="preserve"> in aquatic vertebrates with indeterminate growth</w:t>
      </w:r>
      <w:r w:rsidR="00182D9C">
        <w:rPr>
          <w:rFonts w:ascii="Times New Roman" w:hAnsi="Times New Roman" w:cs="Times New Roman"/>
        </w:rPr>
        <w:t xml:space="preserve">. </w:t>
      </w:r>
      <w:r w:rsidR="00EB08EB">
        <w:rPr>
          <w:rFonts w:ascii="Times New Roman" w:hAnsi="Times New Roman" w:cs="Times New Roman"/>
        </w:rPr>
        <w:t>E</w:t>
      </w:r>
      <w:r w:rsidR="001C1A3B" w:rsidRPr="00B36EED">
        <w:rPr>
          <w:rFonts w:ascii="Times New Roman" w:hAnsi="Times New Roman" w:cs="Times New Roman"/>
        </w:rPr>
        <w:t xml:space="preserve">xplaining the evolution of </w:t>
      </w:r>
      <w:r w:rsidR="00FA028D">
        <w:rPr>
          <w:rFonts w:ascii="Times New Roman" w:hAnsi="Times New Roman" w:cs="Times New Roman"/>
        </w:rPr>
        <w:t xml:space="preserve">body size is a </w:t>
      </w:r>
      <w:r w:rsidR="001C1A3B" w:rsidRPr="00B36EED">
        <w:rPr>
          <w:rFonts w:ascii="Times New Roman" w:hAnsi="Times New Roman" w:cs="Times New Roman"/>
        </w:rPr>
        <w:t xml:space="preserve">challenge for ecologists seeking to manage human interactions with wild populations and predict their responses to future global change. </w:t>
      </w:r>
      <w:r w:rsidR="00022877">
        <w:rPr>
          <w:rFonts w:ascii="Times New Roman" w:hAnsi="Times New Roman" w:cs="Times New Roman"/>
        </w:rPr>
        <w:t>Correlations between temperature and body size have been documented for a variety of species (</w:t>
      </w:r>
      <w:r w:rsidR="00022877">
        <w:rPr>
          <w:rFonts w:ascii="Times New Roman" w:hAnsi="Times New Roman" w:cs="Times New Roman"/>
        </w:rPr>
        <w:fldChar w:fldCharType="begin" w:fldLock="1"/>
      </w:r>
      <w:r w:rsidR="00022877">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rate","type":"article-journal","volume":"293"},"uris":["http://www.mendeley.com/documents/?uuid=5a3d7bab-fb35-3652-85c4-cc9c18758307"]},{"id":"ITEM-2","itemData":{"author":[{"dropping-particle":"","family":"Kingsolver","given":"Joel G","non-dropping-particle":"","parse-names":false,"suffix":""},{"dropping-particle":"","family":"Huey","given":"Raymond B","non-dropping-particle":"","parse-names":false,"suffix":""}],"container-title":"Evolutionary Ecology Research","id":"ITEM-2","issued":{"date-parts":[["2008"]]},"page":"251-268","title":"Size , temperature , and fitness : three rules","type":"article-journal","volume":"10"},"uris":["http://www.mendeley.com/documents/?uuid=55778dc4-fbe2-412f-9302-90195b6ae884"]}],"mendeley":{"formattedCitation":"(Gillooly et al. 2001, Kingsolver and Huey 2008)","plainTextFormattedCitation":"(Gillooly et al. 2001, Kingsolver and Huey 2008)","previouslyFormattedCitation":"(Gillooly et al. 2001, Kingsolver and Huey 2008)"},"properties":{"noteIndex":0},"schema":"https://github.com/citation-style-language/schema/raw/master/csl-citation.json"}</w:instrText>
      </w:r>
      <w:r w:rsidR="00022877">
        <w:rPr>
          <w:rFonts w:ascii="Times New Roman" w:hAnsi="Times New Roman" w:cs="Times New Roman"/>
        </w:rPr>
        <w:fldChar w:fldCharType="separate"/>
      </w:r>
      <w:r w:rsidR="00022877" w:rsidRPr="00EB28CA">
        <w:rPr>
          <w:rFonts w:ascii="Times New Roman" w:hAnsi="Times New Roman" w:cs="Times New Roman"/>
          <w:noProof/>
        </w:rPr>
        <w:t>(Gillooly et al. 2001, Kingsolver and Huey 2008)</w:t>
      </w:r>
      <w:r w:rsidR="00022877">
        <w:rPr>
          <w:rFonts w:ascii="Times New Roman" w:hAnsi="Times New Roman" w:cs="Times New Roman"/>
        </w:rPr>
        <w:fldChar w:fldCharType="end"/>
      </w:r>
      <w:r w:rsidR="00022877" w:rsidRPr="00B36EED">
        <w:rPr>
          <w:rFonts w:ascii="Times New Roman" w:hAnsi="Times New Roman" w:cs="Times New Roman"/>
        </w:rPr>
        <w:t xml:space="preserve">. </w:t>
      </w:r>
      <w:proofErr w:type="spellStart"/>
      <w:r w:rsidR="00022877" w:rsidRPr="009C4F86">
        <w:rPr>
          <w:rFonts w:ascii="Times New Roman" w:hAnsi="Times New Roman" w:cs="Times New Roman"/>
          <w:highlight w:val="yellow"/>
        </w:rPr>
        <w:t>Angilleta</w:t>
      </w:r>
      <w:proofErr w:type="spellEnd"/>
      <w:r w:rsidR="00022877" w:rsidRPr="009C4F86">
        <w:rPr>
          <w:rFonts w:ascii="Times New Roman" w:hAnsi="Times New Roman" w:cs="Times New Roman"/>
          <w:highlight w:val="yellow"/>
        </w:rPr>
        <w:t>)</w:t>
      </w:r>
      <w:r w:rsidR="00E227A4">
        <w:rPr>
          <w:rFonts w:ascii="Times New Roman" w:hAnsi="Times New Roman" w:cs="Times New Roman"/>
        </w:rPr>
        <w:t xml:space="preserve">, </w:t>
      </w:r>
      <w:r w:rsidR="00022877">
        <w:rPr>
          <w:rFonts w:ascii="Times New Roman" w:hAnsi="Times New Roman" w:cs="Times New Roman"/>
        </w:rPr>
        <w:t xml:space="preserve"> </w:t>
      </w:r>
      <w:r w:rsidR="00E227A4">
        <w:rPr>
          <w:rFonts w:ascii="Times New Roman" w:hAnsi="Times New Roman" w:cs="Times New Roman"/>
        </w:rPr>
        <w:t>Accumulating evidence suggests that the body sizes</w:t>
      </w:r>
      <w:r w:rsidR="00A31FCD">
        <w:rPr>
          <w:rFonts w:ascii="Times New Roman" w:hAnsi="Times New Roman" w:cs="Times New Roman"/>
        </w:rPr>
        <w:t xml:space="preserve"> and population biomass</w:t>
      </w:r>
      <w:r w:rsidR="00E227A4">
        <w:rPr>
          <w:rFonts w:ascii="Times New Roman" w:hAnsi="Times New Roman" w:cs="Times New Roman"/>
        </w:rPr>
        <w:t xml:space="preserve"> of aquatic species are responding strongly to human-induced environmental change, </w:t>
      </w:r>
      <w:r w:rsidR="00A31FCD">
        <w:rPr>
          <w:rFonts w:ascii="Times New Roman" w:hAnsi="Times New Roman" w:cs="Times New Roman"/>
        </w:rPr>
        <w:t>but not all species are responding the same way</w:t>
      </w:r>
      <w:r w:rsidR="00022877">
        <w:rPr>
          <w:rFonts w:ascii="Times New Roman" w:hAnsi="Times New Roman" w:cs="Times New Roman"/>
        </w:rPr>
        <w:t>s</w:t>
      </w:r>
      <w:r w:rsidR="00E227A4">
        <w:rPr>
          <w:rFonts w:ascii="Times New Roman" w:hAnsi="Times New Roman" w:cs="Times New Roman"/>
        </w:rPr>
        <w:t xml:space="preserve"> (</w:t>
      </w:r>
      <w:r w:rsidR="00A31FCD">
        <w:rPr>
          <w:rFonts w:ascii="Times New Roman" w:hAnsi="Times New Roman" w:cs="Times New Roman"/>
        </w:rPr>
        <w:t xml:space="preserve">Free et al. 2019, </w:t>
      </w:r>
      <w:proofErr w:type="spellStart"/>
      <w:r w:rsidR="00E227A4" w:rsidRPr="009C4F86">
        <w:rPr>
          <w:rFonts w:ascii="Times New Roman" w:hAnsi="Times New Roman" w:cs="Times New Roman"/>
          <w:highlight w:val="yellow"/>
        </w:rPr>
        <w:t>Audzionte</w:t>
      </w:r>
      <w:proofErr w:type="spellEnd"/>
      <w:r w:rsidR="00E227A4" w:rsidRPr="009C4F86">
        <w:rPr>
          <w:rFonts w:ascii="Times New Roman" w:hAnsi="Times New Roman" w:cs="Times New Roman"/>
          <w:highlight w:val="yellow"/>
        </w:rPr>
        <w:t xml:space="preserve"> et al 2020</w:t>
      </w:r>
      <w:r w:rsidR="00E227A4">
        <w:rPr>
          <w:rFonts w:ascii="Times New Roman" w:hAnsi="Times New Roman" w:cs="Times New Roman"/>
        </w:rPr>
        <w:t xml:space="preserve">). </w:t>
      </w:r>
      <w:r w:rsidR="00022877">
        <w:rPr>
          <w:rFonts w:ascii="Times New Roman" w:hAnsi="Times New Roman" w:cs="Times New Roman"/>
        </w:rPr>
        <w:t xml:space="preserve"> </w:t>
      </w:r>
      <w:r w:rsidR="00A4489D">
        <w:rPr>
          <w:rFonts w:ascii="Times New Roman" w:hAnsi="Times New Roman" w:cs="Times New Roman"/>
        </w:rPr>
        <w:t>For aquatic taxa, the demographic consequences of changing ocean productivity and predatory abundance are difficult to disentangle from effects of temperature and seasonality. We</w:t>
      </w:r>
      <w:r w:rsidR="00E227A4">
        <w:rPr>
          <w:rFonts w:ascii="Times New Roman" w:hAnsi="Times New Roman" w:cs="Times New Roman"/>
        </w:rPr>
        <w:t xml:space="preserve"> still do not fully understand the mechanisms driving body size or their consequences for reproductive output and survival </w:t>
      </w:r>
      <w:r w:rsidR="00E227A4">
        <w:rPr>
          <w:rFonts w:ascii="Times New Roman" w:hAnsi="Times New Roman" w:cs="Times New Roman"/>
        </w:rPr>
        <w:fldChar w:fldCharType="begin" w:fldLock="1"/>
      </w:r>
      <w:r w:rsidR="00E227A4">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ecosystems","type":"article-journal","volume":"106"},"uris":["http://www.mendeley.com/documents/?uuid=968c95ab-1416-3daa-bae4-5a6f15e2dedb"]},{"id":"ITEM-2","itemData":{"DOI":"10.1093/conphys/coz025","ISSN":"2051-1434","abstract":"&lt;p&gt;Increasing temperatures under climate change are thought to affect individual physiology of fish and other ectotherms through increases in metabolic demands, leading to changes in species performance with concomitant effects on species ecology. Although intuitively appealing, the driving mechanism behind thermal performance is contested; thermal performance (e.g. growth) appears correlated with metabolic scope (i.e. oxygen availability for activity) for a number of species, but a substantial number of datasets do not support oxygen limitation of long-term performance. Whether or not oxygen limitations via the metabolic scope, or a lack thereof, have major ecological consequences remains a highly contested question. size and trait-based model of energy and oxygen budgets to determine the relative influence of metabolic rates, oxygen limitation and environmental conditions on ectotherm performance. We show that oxygen limitation is not necessary to explain performance variation with temperature. Oxygen can drastically limit performance and fitness, especially at temperature extremes, but changes in thermal performance are primarily driven by the interplay between changing metabolic rates and species ecology. Furthermore, our model reveals that fitness trends with temperature can oppose trends in growth, suggesting a potential explanation for the paradox that species often occur at lower temperatures than their growth optimum. Our model provides a mechanistic underpinning that can provide general and realistic predictions about temperature impacts on the performance of fish and other ectotherms and function as a null model for contrasting temperature impacts on species with different metabolic and ecological traits.&lt;/p&gt;","author":[{"dropping-particle":"","family":"Neubauer","given":"Philipp","non-dropping-particle":"","parse-names":false,"suffix":""},{"dropping-particle":"","family":"Andersen","given":"Ken H","non-dropping-particle":"","parse-names":false,"suffix":""}],"container-title":"Conservation Physiology","editor":[{"dropping-particle":"","family":"Fangue","given":"Nann","non-dropping-particle":"","parse-names":false,"suffix":""}],"id":"ITEM-2","issue":"1","issued":{"date-parts":[["2019","1","1"]]},"title":"Thermal performance of fish is explained by an interplay between physiology, behaviour and ecology","type":"article-journal","volume":"7"},"uris":["http://www.mendeley.com/documents/?uuid=42ae00e2-d125-344b-9fe1-284069507f1a"]}],"mendeley":{"formattedCitation":"(Daufresne et al. 2009, Neubauer and Andersen 2019)","plainTextFormattedCitation":"(Daufresne et al. 2009, Neubauer and Andersen 2019)","previouslyFormattedCitation":"(Daufresne et al. 2009, Neubauer and Andersen 2019)"},"properties":{"noteIndex":0},"schema":"https://github.com/citation-style-language/schema/raw/master/csl-citation.json"}</w:instrText>
      </w:r>
      <w:r w:rsidR="00E227A4">
        <w:rPr>
          <w:rFonts w:ascii="Times New Roman" w:hAnsi="Times New Roman" w:cs="Times New Roman"/>
        </w:rPr>
        <w:fldChar w:fldCharType="separate"/>
      </w:r>
      <w:r w:rsidR="00E227A4" w:rsidRPr="00EB28CA">
        <w:rPr>
          <w:rFonts w:ascii="Times New Roman" w:hAnsi="Times New Roman" w:cs="Times New Roman"/>
          <w:noProof/>
        </w:rPr>
        <w:t>(Daufresne et al. 2009, Neubauer and Andersen 2019)</w:t>
      </w:r>
      <w:r w:rsidR="00E227A4">
        <w:rPr>
          <w:rFonts w:ascii="Times New Roman" w:hAnsi="Times New Roman" w:cs="Times New Roman"/>
        </w:rPr>
        <w:fldChar w:fldCharType="end"/>
      </w:r>
      <w:r w:rsidR="00E227A4">
        <w:rPr>
          <w:rFonts w:ascii="Times New Roman" w:hAnsi="Times New Roman" w:cs="Times New Roman"/>
        </w:rPr>
        <w:t xml:space="preserve">. </w:t>
      </w:r>
      <w:proofErr w:type="spellStart"/>
      <w:r w:rsidR="00E227A4" w:rsidRPr="009C4F86">
        <w:rPr>
          <w:rFonts w:ascii="Times New Roman" w:hAnsi="Times New Roman" w:cs="Times New Roman"/>
          <w:highlight w:val="yellow"/>
        </w:rPr>
        <w:t>Audzujonte</w:t>
      </w:r>
      <w:proofErr w:type="spellEnd"/>
      <w:r w:rsidR="00E227A4" w:rsidRPr="009C4F86">
        <w:rPr>
          <w:rFonts w:ascii="Times New Roman" w:hAnsi="Times New Roman" w:cs="Times New Roman"/>
          <w:highlight w:val="yellow"/>
        </w:rPr>
        <w:t xml:space="preserve"> and Richards 2019</w:t>
      </w:r>
      <w:r w:rsidR="00E227A4">
        <w:rPr>
          <w:rFonts w:ascii="Times New Roman" w:hAnsi="Times New Roman" w:cs="Times New Roman"/>
        </w:rPr>
        <w:t>.</w:t>
      </w:r>
      <w:r w:rsidR="001C1A3B" w:rsidRPr="00B36EED">
        <w:rPr>
          <w:rFonts w:ascii="Times New Roman" w:hAnsi="Times New Roman" w:cs="Times New Roman"/>
        </w:rPr>
        <w:t xml:space="preserve"> </w:t>
      </w:r>
      <w:r w:rsidR="00A4489D">
        <w:rPr>
          <w:rFonts w:ascii="Times New Roman" w:hAnsi="Times New Roman" w:cs="Times New Roman"/>
        </w:rPr>
        <w:t xml:space="preserve"> </w:t>
      </w:r>
    </w:p>
    <w:p w14:paraId="665F7248" w14:textId="77777777" w:rsidR="00562223" w:rsidRDefault="00562223" w:rsidP="001C1A3B">
      <w:pPr>
        <w:spacing w:line="480" w:lineRule="auto"/>
        <w:ind w:firstLine="720"/>
        <w:jc w:val="both"/>
        <w:rPr>
          <w:rFonts w:ascii="Times New Roman" w:hAnsi="Times New Roman" w:cs="Times New Roman"/>
        </w:rPr>
      </w:pPr>
    </w:p>
    <w:p w14:paraId="1712832C" w14:textId="19295775" w:rsidR="00470402" w:rsidRPr="00A907E8" w:rsidRDefault="00A907E8" w:rsidP="001C1A3B">
      <w:pPr>
        <w:spacing w:line="480" w:lineRule="auto"/>
        <w:ind w:firstLine="720"/>
        <w:jc w:val="both"/>
        <w:rPr>
          <w:rFonts w:ascii="Times New Roman" w:hAnsi="Times New Roman" w:cs="Times New Roman"/>
          <w:b/>
          <w:bCs/>
          <w:i/>
          <w:iCs/>
        </w:rPr>
      </w:pPr>
      <w:r>
        <w:rPr>
          <w:rFonts w:ascii="Times New Roman" w:hAnsi="Times New Roman" w:cs="Times New Roman"/>
          <w:b/>
          <w:bCs/>
          <w:i/>
          <w:iCs/>
        </w:rPr>
        <w:t>Going from environment to traits to demography</w:t>
      </w:r>
    </w:p>
    <w:p w14:paraId="2E6BA058" w14:textId="4684C2FB" w:rsidR="009B2796" w:rsidRDefault="00AD7D0B" w:rsidP="00CC4899">
      <w:pPr>
        <w:spacing w:line="480" w:lineRule="auto"/>
        <w:ind w:firstLine="720"/>
        <w:jc w:val="both"/>
        <w:rPr>
          <w:rFonts w:ascii="Times New Roman" w:hAnsi="Times New Roman" w:cs="Times New Roman"/>
        </w:rPr>
      </w:pPr>
      <w:r>
        <w:rPr>
          <w:rFonts w:ascii="Times New Roman" w:hAnsi="Times New Roman" w:cs="Times New Roman"/>
        </w:rPr>
        <w:t>T</w:t>
      </w:r>
      <w:r w:rsidRPr="00B36EED">
        <w:rPr>
          <w:rFonts w:ascii="Times New Roman" w:hAnsi="Times New Roman" w:cs="Times New Roman"/>
        </w:rPr>
        <w:t xml:space="preserve">he search for “rules” </w:t>
      </w:r>
      <w:r>
        <w:rPr>
          <w:rFonts w:ascii="Times New Roman" w:hAnsi="Times New Roman" w:cs="Times New Roman"/>
        </w:rPr>
        <w:t>determining</w:t>
      </w:r>
      <w:r w:rsidRPr="00B36EED">
        <w:rPr>
          <w:rFonts w:ascii="Times New Roman" w:hAnsi="Times New Roman" w:cs="Times New Roman"/>
        </w:rPr>
        <w:t xml:space="preserve"> ecological assemblages </w:t>
      </w:r>
      <w:r>
        <w:rPr>
          <w:rFonts w:ascii="Times New Roman" w:hAnsi="Times New Roman" w:cs="Times New Roman"/>
        </w:rPr>
        <w:t>according to</w:t>
      </w:r>
      <w:r w:rsidRPr="00B36EED">
        <w:rPr>
          <w:rFonts w:ascii="Times New Roman" w:hAnsi="Times New Roman" w:cs="Times New Roman"/>
        </w:rPr>
        <w:t xml:space="preserve"> </w:t>
      </w:r>
      <w:r>
        <w:rPr>
          <w:rFonts w:ascii="Times New Roman" w:hAnsi="Times New Roman" w:cs="Times New Roman"/>
        </w:rPr>
        <w:t xml:space="preserve">species’ </w:t>
      </w:r>
      <w:r w:rsidRPr="00B36EED">
        <w:rPr>
          <w:rFonts w:ascii="Times New Roman" w:hAnsi="Times New Roman" w:cs="Times New Roman"/>
        </w:rPr>
        <w:t>traits</w:t>
      </w:r>
      <w:r>
        <w:rPr>
          <w:rFonts w:ascii="Times New Roman" w:hAnsi="Times New Roman" w:cs="Times New Roman"/>
        </w:rPr>
        <w:t xml:space="preserve"> </w:t>
      </w:r>
      <w:r w:rsidR="002D342E">
        <w:rPr>
          <w:rFonts w:ascii="Times New Roman" w:hAnsi="Times New Roman" w:cs="Times New Roman"/>
        </w:rPr>
        <w:t>can be traced to</w:t>
      </w:r>
      <w:r>
        <w:rPr>
          <w:rFonts w:ascii="Times New Roman" w:hAnsi="Times New Roman" w:cs="Times New Roman"/>
        </w:rPr>
        <w:t xml:space="preserve"> </w:t>
      </w:r>
      <w:r w:rsidRPr="00B36EED">
        <w:rPr>
          <w:rFonts w:ascii="Times New Roman" w:hAnsi="Times New Roman" w:cs="Times New Roman"/>
        </w:rPr>
        <w:t xml:space="preserve">fundamental ecological theory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{"citationItems":[{"id":"ITEM-1","itemData":{"DOI":"10.1098/rstb.1991.0031","ISBN":"0962-8436\\n1471-2970","ISSN":"0962-8436","abstract":"This paper reviews recent efforts to use certain dimensionless numbers (DLNs) to classify life histories in plants and animals. These DLNs summarize the relation between growth, mortality and maturation, and several groups of animals show interesting patterns with respect to their numeric values. Finally we focus on one DLN, the product of the age of maturity and the adult instantaneous mortality, to show how evolutionary life history theory may be used to predict the value of the DLN, which differs greatly between major groups of animals","author":[{"dropping-particle":"","family":"Charnov","given":"Eric L.","non-dropping-particle":"","parse-names":false,"suffix":""},{"dropping-particle":"","family":"Berrigan","given":"David","non-dropping-particle":"","parse-names":false,"suffix":""},{"dropping-particle":"","family":"Bevertron","given":"R J H","non-dropping-particle":"","parse-names":false,"suffix":""}],"container-title":"Philosophical Transactions: Biological Sciences","id":"ITEM-1","issue":"1262","issued":{"date-parts":[["1991"]]},"page":"41-48","title":"Dimensionless numbers and the assembly rules for life histories","type":"article-journal","volume":"332"},"uris":["http://www.mendeley.com/documents/?uuid=20d7edcc-89fe-4cbb-b757-59e7808ad9e7"]},{"id":"ITEM-2","itemData":{"DOI":"10.1111/j.1474-919X.1974.tb00241.x","ISSN":"1474919X","author":[{"dropping-particle":"","family":"Charnov","given":"Eric L.","non-dropping-particle":"","parse-names":false,"suffix":""},{"dropping-particle":"","family":"Krebs","given":"John R.","non-dropping-particle":"","parse-names":false,"suffix":""}],"container-title":"</w:instrText>
      </w:r>
      <w:r>
        <w:rPr>
          <w:rFonts w:ascii="Times New Roman" w:hAnsi="Times New Roman" w:cs="Times New Roman" w:hint="eastAsia"/>
        </w:rPr>
        <w:instrText>Ibis","id":"ITEM-2","issued":{"date-parts":[["1974"]]},"title":"ON CLUTCH</w:instrText>
      </w:r>
      <w:r>
        <w:rPr>
          <w:rFonts w:ascii="Times New Roman" w:hAnsi="Times New Roman" w:cs="Times New Roman" w:hint="eastAsia"/>
        </w:rPr>
        <w:instrText>‐</w:instrText>
      </w:r>
      <w:r>
        <w:rPr>
          <w:rFonts w:ascii="Times New Roman" w:hAnsi="Times New Roman" w:cs="Times New Roman" w:hint="eastAsia"/>
        </w:rPr>
        <w:instrText>SIZE AND FITNESS","type":"article-journal"},"uris":["http://www.mendeley.com/documents/?uuid=ab511674-5a45-40c8-8e90-cfa6f401ba40"]},{"id":"ITEM-3","itemData":{"DOI":"10.2307/3817",</w:instrText>
      </w:r>
      <w:r>
        <w:rPr>
          <w:rFonts w:ascii="Times New Roman" w:hAnsi="Times New Roman" w:cs="Times New Roman"/>
        </w:rPr>
        <w:instrText>"ISSN":"00218790","abstract":"PRINTED OUT","author":[{"dropping-particle":"","family":"Southwood","given":"T. R. E.","non-dropping-particle":"","parse-names":false,"suffix":""}],"container-title":"The Journal of Animal Ecology","id":"ITEM-3","issued":{"date-parts":[["1977"]]},"title":"Habitat, the Templet for Ecological Strategies?","type":"article-journal"},"uris":["http://www.mendeley.com/documents/?uuid=fa1e1d5f-e5bb-4a02-ae7e-41f44e6416c5"]},{"id":"ITEM-4","itemData":{"DOI":"10.1111/j.1467-2979.2009.00350.x","ISBN":"1467-2979","ISSN":"14672960","abstract":"The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Fisheries","id":"ITEM-4","issue":"2","issued":{"date-parts":[["2010"]]},"page":"149-158","title":"Size, growth, temperature and the natural mortality of marine fish","type":"article-journal","volume":"11"},"uris":["http://www.mendeley.com/documents/?uuid=13ba571d-9973-47bc-8f9b-5d8dfa7f9d09"]}],"mendeley":{"formattedCitation":"(Charnov and Krebs 1974, Southwood 1977, Charnov et al. 1991, Gislason et al. 2010)","plainTextFormattedCitation":"(Charnov and Krebs 1974, Southwood 1977, Charnov et al. 1991, Gislason et al. 2010)","previouslyFormattedCitation":"(Charnov and Krebs 1974, Southwood 1977, Charnov et al. 1991, Gislason et al. 2010)"},"properties":{"noteIndex":0},"schema":"https://github.com/citation-style-language/schema/raw/master/csl-citation.json"}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(Charnov and Krebs 1974, Southwood 1977, Charnov et al. 1991, Gislason et al. 2010)</w:t>
      </w:r>
      <w:r>
        <w:rPr>
          <w:rFonts w:ascii="Times New Roman" w:hAnsi="Times New Roman" w:cs="Times New Roman"/>
        </w:rPr>
        <w:fldChar w:fldCharType="end"/>
      </w:r>
      <w:r w:rsidR="002D342E">
        <w:rPr>
          <w:rFonts w:ascii="Times New Roman" w:hAnsi="Times New Roman" w:cs="Times New Roman"/>
        </w:rPr>
        <w:t>, but</w:t>
      </w:r>
      <w:r w:rsidR="002D342E" w:rsidRPr="002D342E">
        <w:rPr>
          <w:rFonts w:ascii="Times New Roman" w:hAnsi="Times New Roman" w:cs="Times New Roman"/>
        </w:rPr>
        <w:t xml:space="preserve"> </w:t>
      </w:r>
      <w:r w:rsidR="002D342E">
        <w:rPr>
          <w:rFonts w:ascii="Times New Roman" w:hAnsi="Times New Roman" w:cs="Times New Roman"/>
        </w:rPr>
        <w:t xml:space="preserve">trait-based predictions of population </w:t>
      </w:r>
      <w:r w:rsidR="002B2687">
        <w:rPr>
          <w:rFonts w:ascii="Times New Roman" w:hAnsi="Times New Roman" w:cs="Times New Roman"/>
        </w:rPr>
        <w:t>dynamics</w:t>
      </w:r>
      <w:r w:rsidR="002D342E">
        <w:rPr>
          <w:rFonts w:ascii="Times New Roman" w:hAnsi="Times New Roman" w:cs="Times New Roman"/>
        </w:rPr>
        <w:t xml:space="preserve"> under continued environmental changes continue to be challenging</w:t>
      </w:r>
      <w:r w:rsidR="000B1DCC">
        <w:rPr>
          <w:rFonts w:ascii="Times New Roman" w:hAnsi="Times New Roman" w:cs="Times New Roman"/>
        </w:rPr>
        <w:t xml:space="preserve"> (</w:t>
      </w:r>
      <w:r w:rsidR="000B1DCC" w:rsidRPr="00BB46A6">
        <w:rPr>
          <w:rFonts w:ascii="Times New Roman" w:hAnsi="Times New Roman" w:cs="Times New Roman"/>
          <w:highlight w:val="yellow"/>
        </w:rPr>
        <w:t>CITES</w:t>
      </w:r>
      <w:r w:rsidR="00254CC6">
        <w:rPr>
          <w:rFonts w:ascii="Times New Roman" w:hAnsi="Times New Roman" w:cs="Times New Roman"/>
        </w:rPr>
        <w:t xml:space="preserve">- </w:t>
      </w:r>
      <w:proofErr w:type="spellStart"/>
      <w:r w:rsidR="00254CC6" w:rsidRPr="00696327">
        <w:rPr>
          <w:rFonts w:ascii="Times New Roman" w:hAnsi="Times New Roman" w:cs="Times New Roman"/>
          <w:highlight w:val="yellow"/>
        </w:rPr>
        <w:t>Horswill</w:t>
      </w:r>
      <w:proofErr w:type="spellEnd"/>
      <w:r w:rsidR="00254CC6" w:rsidRPr="00696327">
        <w:rPr>
          <w:rFonts w:ascii="Times New Roman" w:hAnsi="Times New Roman" w:cs="Times New Roman"/>
          <w:highlight w:val="yellow"/>
        </w:rPr>
        <w:t xml:space="preserve"> paper?</w:t>
      </w:r>
      <w:r w:rsidR="000B1DCC">
        <w:rPr>
          <w:rFonts w:ascii="Times New Roman" w:hAnsi="Times New Roman" w:cs="Times New Roman"/>
        </w:rPr>
        <w:t>)</w:t>
      </w:r>
      <w:r w:rsidR="002D342E">
        <w:rPr>
          <w:rFonts w:ascii="Times New Roman" w:hAnsi="Times New Roman" w:cs="Times New Roman"/>
        </w:rPr>
        <w:t>.</w:t>
      </w:r>
      <w:r>
        <w:rPr>
          <w:rFonts w:ascii="Times New Roman" w:hAnsi="Times New Roman" w:cs="Times New Roman"/>
        </w:rPr>
        <w:t xml:space="preserve"> </w:t>
      </w:r>
      <w:r w:rsidR="00562223">
        <w:rPr>
          <w:rFonts w:ascii="Times New Roman" w:hAnsi="Times New Roman" w:cs="Times New Roman"/>
        </w:rPr>
        <w:t>In fishes, g</w:t>
      </w:r>
      <w:r w:rsidR="001C1A3B" w:rsidRPr="00B36EED">
        <w:rPr>
          <w:rFonts w:ascii="Times New Roman" w:hAnsi="Times New Roman" w:cs="Times New Roman"/>
        </w:rPr>
        <w:t>rowth</w:t>
      </w:r>
      <w:r w:rsidR="00CC4899">
        <w:rPr>
          <w:rFonts w:ascii="Times New Roman" w:hAnsi="Times New Roman" w:cs="Times New Roman"/>
        </w:rPr>
        <w:t xml:space="preserve">, reproduction and maintenance, along with </w:t>
      </w:r>
      <w:r w:rsidR="001C1A3B" w:rsidRPr="00B36EED">
        <w:rPr>
          <w:rFonts w:ascii="Times New Roman" w:hAnsi="Times New Roman" w:cs="Times New Roman"/>
        </w:rPr>
        <w:t>other behavioral and physical traits</w:t>
      </w:r>
      <w:r w:rsidR="00094D43">
        <w:rPr>
          <w:rFonts w:ascii="Times New Roman" w:hAnsi="Times New Roman" w:cs="Times New Roman"/>
        </w:rPr>
        <w:t xml:space="preserve"> - including</w:t>
      </w:r>
      <w:r w:rsidR="001C1A3B" w:rsidRPr="00B36EED">
        <w:rPr>
          <w:rFonts w:ascii="Times New Roman" w:hAnsi="Times New Roman" w:cs="Times New Roman"/>
        </w:rPr>
        <w:t xml:space="preserve"> sexual ornaments or weapons</w:t>
      </w:r>
      <w:r w:rsidR="00094D43">
        <w:rPr>
          <w:rFonts w:ascii="Times New Roman" w:hAnsi="Times New Roman" w:cs="Times New Roman"/>
        </w:rPr>
        <w:t xml:space="preserve"> - c</w:t>
      </w:r>
      <w:r w:rsidR="00CC4899">
        <w:rPr>
          <w:rFonts w:ascii="Times New Roman" w:hAnsi="Times New Roman" w:cs="Times New Roman"/>
        </w:rPr>
        <w:t xml:space="preserve">ovary </w:t>
      </w:r>
      <w:r w:rsidR="00F1122F">
        <w:rPr>
          <w:rFonts w:ascii="Times New Roman" w:hAnsi="Times New Roman" w:cs="Times New Roman"/>
        </w:rPr>
        <w:t xml:space="preserve">among species </w:t>
      </w:r>
      <w:r w:rsidR="009879D9">
        <w:rPr>
          <w:rFonts w:ascii="Times New Roman" w:hAnsi="Times New Roman" w:cs="Times New Roman"/>
        </w:rPr>
        <w:t>and environments</w:t>
      </w:r>
      <w:r w:rsidR="00CC4899">
        <w:rPr>
          <w:rFonts w:ascii="Times New Roman" w:hAnsi="Times New Roman" w:cs="Times New Roman"/>
        </w:rPr>
        <w:t xml:space="preserve"> </w:t>
      </w:r>
      <w:r w:rsidR="001C1A3B">
        <w:rPr>
          <w:rFonts w:ascii="Times New Roman" w:hAnsi="Times New Roman" w:cs="Times New Roman"/>
        </w:rPr>
        <w:fldChar w:fldCharType="begin" w:fldLock="1"/>
      </w:r>
      <w:r w:rsidR="001C1A3B">
        <w:rPr>
          <w:rFonts w:ascii="Times New Roman" w:hAnsi="Times New Roman" w:cs="Times New Roman"/>
        </w:rPr>
        <w:instrText>ADDIN CSL_CITATION {"citationItems":[{"id":"ITEM-1","itemData":{"DOI":"10.1139/f92-242","ISSN":"0706-652X","abstract":"Data were gathered for 216 North American fish species (57 families). Multivariate tests, performed on freshwater, marine, and combined data matrices, repeatedly identified a gradient associating later-maturing fishes with higher fecundity, small eggs, and few bouts of reproduction during a short spawning season and the opposite suite of traits with small fishes. A second strong gradient indicated positive associations between parental care, egg size, and extended breeding seasons. Phylogeny affected each variable, and some higher taxonomic groupings were associated with particular life-history strategies. High-fecundity characteristics tended to be associated with large species ranges in the marine environment. Age at maturation, adult growth rate, life span, and egg size positively correlated with anadromy. Parental care was inversely correlated with median latitude. A trilateral continuum based on essential trade-offs among three demographic variables predicts many of the correlations among life-history traits. This framework has implications for predicting population responses to diverse natural and anthropogenic disturbances. -from Authors","author":[{"dropping-particle":"","family":"Winemiller","given":"K. O.","non-dropping-particle":"","parse-names":false,"suffix":""},{"dropping-particle":"","family":"Rose","given":"K. A.","non-dropping-particle":"","parse-names":false,"suffix":""}],"container-title":"Canadian Journal of Fisheries and Aquatic Sciences","id":"ITEM-1","issued":{"date-parts":[["1992"]]},"title":"Patterns of life-history diversification in North American fishes: implications for population regulation","type":"article-journal"},"uris":["http://www.mendeley.com/documents/?uuid=4d60892f-2e4f-4af6-871c-68b1f37eacbf"]},{"id":"ITEM-2","itemData":{"DOI":"10.2307/3545395","ISSN":"00301299","abstract":"The hypothesized relationship between the relative strength of sexual selection and life-history strategies is reexamined. The potential effectiveness of sexual selection depends not only on the relative survivorship of immature stages, but also on other components of fitness. The effects of fecundity and timing of maturation must be evaluated together with the survivorship in order to determine the reponsiveness of alternative life-history configurations to the force of sexual selection. Moreover, the r-K continuum is an inadequate model for comparisons of life-history strategies. A general three-dimensional demographic model provides a more comprehensive conceptual framework for life-history comparisons. The three-parameter demographic model is similar to several earlier two-dimensional life-history schemes and appears to describe a broad spectrum of the life-history strategies exhibited in nature. Most higher taxa tend to be dominated by only one or two of the three endpoint strategies: \"equilibrium\" (large investment in relatively few individual offspring), \"opportunistic\" (small size and rapid maturation), and \"periodic\" (pulsed production of large numbers of small offspring). A survey of teleost fishes and examples from several other higher taxa supports McLain's (1991) contention that the strength of sexual selection is influenced by life-history strategy. Conspicuous males are common among relative equilibrium and opportunistic strategists, but are essentially absent among species associated with the high-fecundity, periodic reproductive strategy. The absence of sexually selected traits in high-fecundity broadcast spawners implies that differential survivorship among immature life stages is nonrandom in all cases.","author":[{"dropping-particle":"","family":"Winemiller","given":"Kirk O.","non-dropping-particle":"","parse-names":false,"suffix":""}],"container-title":"Oikos","id":"ITEM-2","issued":{"date-parts":[["1992"]]},"title":"Life-History Strategies and the Effectiveness of Sexual Selection","type":"article-journal"},"uris":["http://www.mendeley.com/documents/?uuid=e33fbfbd-7ed1-487e-b602-0e0e29b1b923"]}],"mendeley":{"formattedCitation":"(Winemiller 1992, Winemiller and Rose 1992)","manualFormatting":"(Winemiller &amp; Rose, 1992; Winemiller, 1992)","plainTextFormattedCitation":"(Winemiller 1992, Winemiller and Rose 1992)","previouslyFormattedCitation":"(Winemiller 1992, Winemiller and Rose 1992)"},"properties":{"noteIndex":0},"schema":"https://github.com/citation-style-language/schema/raw/master/csl-citation.json"}</w:instrText>
      </w:r>
      <w:r w:rsidR="001C1A3B">
        <w:rPr>
          <w:rFonts w:ascii="Times New Roman" w:hAnsi="Times New Roman" w:cs="Times New Roman"/>
        </w:rPr>
        <w:fldChar w:fldCharType="separate"/>
      </w:r>
      <w:r w:rsidR="001C1A3B" w:rsidRPr="00317839">
        <w:rPr>
          <w:rFonts w:ascii="Times New Roman" w:hAnsi="Times New Roman" w:cs="Times New Roman"/>
          <w:noProof/>
        </w:rPr>
        <w:t>(Winemiller &amp; Rose, 1992; Winemiller, 1992)</w:t>
      </w:r>
      <w:r w:rsidR="001C1A3B">
        <w:rPr>
          <w:rFonts w:ascii="Times New Roman" w:hAnsi="Times New Roman" w:cs="Times New Roman"/>
        </w:rPr>
        <w:fldChar w:fldCharType="end"/>
      </w:r>
      <w:r w:rsidR="00795898">
        <w:rPr>
          <w:rFonts w:ascii="Times New Roman" w:hAnsi="Times New Roman" w:cs="Times New Roman"/>
        </w:rPr>
        <w:t>.</w:t>
      </w:r>
      <w:r w:rsidR="00BA3CA7">
        <w:rPr>
          <w:rFonts w:ascii="Times New Roman" w:hAnsi="Times New Roman" w:cs="Times New Roman"/>
        </w:rPr>
        <w:t xml:space="preserve"> </w:t>
      </w:r>
      <w:r w:rsidR="00C02E56">
        <w:rPr>
          <w:rFonts w:ascii="Times New Roman" w:hAnsi="Times New Roman" w:cs="Times New Roman"/>
        </w:rPr>
        <w:t xml:space="preserve">This </w:t>
      </w:r>
      <w:r w:rsidR="00C02E56" w:rsidRPr="00C02E56">
        <w:rPr>
          <w:rFonts w:ascii="Times New Roman" w:hAnsi="Times New Roman" w:cs="Times New Roman"/>
        </w:rPr>
        <w:t>phenomenological</w:t>
      </w:r>
      <w:r w:rsidR="00C02E56">
        <w:rPr>
          <w:rFonts w:ascii="Times New Roman" w:hAnsi="Times New Roman" w:cs="Times New Roman"/>
        </w:rPr>
        <w:t xml:space="preserve"> perspective on </w:t>
      </w:r>
      <w:r w:rsidR="000553E5">
        <w:rPr>
          <w:rFonts w:ascii="Times New Roman" w:hAnsi="Times New Roman" w:cs="Times New Roman"/>
        </w:rPr>
        <w:t>l</w:t>
      </w:r>
      <w:r w:rsidR="00BA3CA7">
        <w:rPr>
          <w:rFonts w:ascii="Times New Roman" w:hAnsi="Times New Roman" w:cs="Times New Roman"/>
        </w:rPr>
        <w:t>ife histories</w:t>
      </w:r>
      <w:r w:rsidR="00C02E56">
        <w:rPr>
          <w:rFonts w:ascii="Times New Roman" w:hAnsi="Times New Roman" w:cs="Times New Roman"/>
        </w:rPr>
        <w:t xml:space="preserve"> offers insight into </w:t>
      </w:r>
      <w:r w:rsidR="00C02E56">
        <w:rPr>
          <w:rFonts w:ascii="Times New Roman" w:hAnsi="Times New Roman" w:cs="Times New Roman"/>
        </w:rPr>
        <w:lastRenderedPageBreak/>
        <w:t xml:space="preserve">the role of environmental context in revealing </w:t>
      </w:r>
      <w:r w:rsidR="00942C78">
        <w:rPr>
          <w:rFonts w:ascii="Times New Roman" w:hAnsi="Times New Roman" w:cs="Times New Roman"/>
        </w:rPr>
        <w:t>trade-offs</w:t>
      </w:r>
      <w:r w:rsidR="00C02E56">
        <w:rPr>
          <w:rFonts w:ascii="Times New Roman" w:hAnsi="Times New Roman" w:cs="Times New Roman"/>
        </w:rPr>
        <w:t xml:space="preserve"> among traits</w:t>
      </w:r>
      <w:r w:rsidR="005C1D4E">
        <w:rPr>
          <w:rFonts w:ascii="Times New Roman" w:hAnsi="Times New Roman" w:cs="Times New Roman"/>
        </w:rPr>
        <w:t xml:space="preserve"> and driving </w:t>
      </w:r>
      <w:r w:rsidR="0089241C">
        <w:rPr>
          <w:rFonts w:ascii="Times New Roman" w:hAnsi="Times New Roman" w:cs="Times New Roman"/>
        </w:rPr>
        <w:t>both the evolution of body size and demographic</w:t>
      </w:r>
      <w:r w:rsidR="005C1D4E">
        <w:rPr>
          <w:rFonts w:ascii="Times New Roman" w:hAnsi="Times New Roman" w:cs="Times New Roman"/>
        </w:rPr>
        <w:t xml:space="preserve"> rates</w:t>
      </w:r>
      <w:r w:rsidR="00424F13">
        <w:rPr>
          <w:rFonts w:ascii="Times New Roman" w:hAnsi="Times New Roman" w:cs="Times New Roman"/>
        </w:rPr>
        <w:t xml:space="preserve">. </w:t>
      </w:r>
      <w:r w:rsidR="001638A2">
        <w:rPr>
          <w:rFonts w:ascii="Times New Roman" w:hAnsi="Times New Roman" w:cs="Times New Roman"/>
        </w:rPr>
        <w:t>Classic theory recognized that demography arises from individuals trading off the</w:t>
      </w:r>
      <w:r w:rsidR="00C02E56">
        <w:rPr>
          <w:rFonts w:ascii="Times New Roman" w:hAnsi="Times New Roman" w:cs="Times New Roman"/>
        </w:rPr>
        <w:t xml:space="preserve"> allocation of energetic resources </w:t>
      </w:r>
      <w:r w:rsidR="00BA3CA7" w:rsidRPr="00B36EED">
        <w:rPr>
          <w:rFonts w:ascii="Times New Roman" w:hAnsi="Times New Roman" w:cs="Times New Roman"/>
        </w:rPr>
        <w:t xml:space="preserve">to growth and reproduction </w:t>
      </w:r>
      <w:r w:rsidR="00A31244">
        <w:rPr>
          <w:rFonts w:ascii="Times New Roman" w:hAnsi="Times New Roman" w:cs="Times New Roman"/>
        </w:rPr>
        <w:fldChar w:fldCharType="begin" w:fldLock="1"/>
      </w:r>
      <w:r w:rsidR="00A31244">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characteristics","type":"chapter"},"uris":["http://www.mendeley.com/documents/?uuid=ccc05f02-6a89-436d-a8d9-e8e2dff37950"]},{"id":"ITEM-2","itemData":{"DOI":"10.1086/282637","ISSN":"0003-0147","abstract":"The tremendous variation in the life-history patterns of organisms is best explained as adaptive. Any organism has a limited amount of re- sources at its disposal, and these have to be partitioned between reproductive and nonreproductive activities. A larger share of resources to reproductive activities, that is, a higher reproductive effort at any age, leads to a better reproductive performance at that age; this may be con- sidered as a profit function. This reproductive effort also leads to a reduce tion in survival and growth and consequent diminution of the reproductive contribution of the succeeding stages in the life history; this may be con- sidered as a cost function. Natural selection would tend to an adjustment of the reproductive effort at every age such that the overall fitness of the life history would be maximized. A model of life history processes has been developed on the basis of these considerations. It leads to the following predictions: 1. If the form of the profit function is convex, or that of the cost func- tion concave, the optimal strategy may be to breed repeatedly. Other- wise, the optimal strategy is to breed only once in a suicidal effort like a salmon (big-bang reproduction). 2. The value of reproductive effort continuously increases with age in the case of repeated reproducers. 3. If all the stages in the life history following a certain age are ad- versely affected, the age of reproduction will tend to be lowered in the case of big-bang reproducers, and the reproductive effort at all ages preceding that stage will tend to increase in the case of repeated reproducers. 4. As the reproductive potential increases with size at a slower rate, reproductive effort will be lower at maturity, reproductive effort will increase at a higher rate with age, and growth will continue beyond maturity. 5. A uniform change in the probability of survival from one age to the next at all ages would have no effect by itself, on the age of reproduc- tion in big-bang breeders or on the distribution of reproductive effort with age in the repeated reproducers. 6. Such a change in survivorship would lead to a change in the equilib- rium density of a population. If the population is resource limited, this would affect the availability of resources to the members of the population in such a way that an increase in mortality would increase the availability of the resources. 7. For a resource-limited organism a greater availability of resources would lea…","author":[{"dropping-particle":"","family":"Gadgil","given":"Madhav","non-dropping-particle":"","parse-names":false,"suffix":""},{"dropping-particle":"","family":"Bossert","given":"William H.","non-dropping-particle":"","parse-names":false,"suffix":""}],"container-title":"The American Naturalist","id":"ITEM-2","issued":{"date-parts":[["1970"]]},"title":"Life Historical Consequences of Natural Selection","type":"article-journal"},"uris":["http://www.mendeley.com/documents/?uuid=4e4f5d6c-afca-4725-bd05-136b6bed6396"]},{"id":"ITEM-3","itemData":{"DOI":"10.1098/rspb.1996.0084","abstract":"Some of the authors of this publication are also working on these related projects: Cell size, metabolic rate and life history evolution View project Life strategy of Corymbia rubra (Coleoptera: Cerambycidae) View project The user has requested enhancement of the downloaded file.","author":[{"dropping-particle":"","family":"Kozlowski","given":"Jan","non-dropping-particle":"","parse-names":false,"suffix":""}],"id":"ITEM-3","issued":{"date-parts":[["1996"]]},"title":"Optimal Allocation of Resources Explains Interspecific Life-History Patterns in Animals with Indeterminate Growth","type":"article-journal"},"uris":["http://www.mendeley.com/documents/?uuid=c33946da-7fb2-378b-92a9-adb004f5228d"]}],"mendeley":{"formattedCitation":"(Beverton and Holt 1959, Gadgil and Bossert 1970, Kozlowski 1996)","plainTextFormattedCitation":"(Beverton and Holt 1959, Gadgil and Bossert 1970, Kozlowski 1996)","previouslyFormattedCitation":"(Beverton and Holt 1959, Gadgil and Bossert 1970, Kozlowski 1996)"},"properties":{"noteIndex":0},"schema":"https://github.com/citation-style-language/schema/raw/master/csl-citation.json"}</w:instrText>
      </w:r>
      <w:r w:rsidR="00A31244">
        <w:rPr>
          <w:rFonts w:ascii="Times New Roman" w:hAnsi="Times New Roman" w:cs="Times New Roman"/>
        </w:rPr>
        <w:fldChar w:fldCharType="separate"/>
      </w:r>
      <w:r w:rsidR="00A31244" w:rsidRPr="00EB28CA">
        <w:rPr>
          <w:rFonts w:ascii="Times New Roman" w:hAnsi="Times New Roman" w:cs="Times New Roman"/>
          <w:noProof/>
        </w:rPr>
        <w:t>(Beverton and Holt 1959, Gadgil and Bossert 1970, Kozlowski 1996)</w:t>
      </w:r>
      <w:r w:rsidR="00A31244">
        <w:rPr>
          <w:rFonts w:ascii="Times New Roman" w:hAnsi="Times New Roman" w:cs="Times New Roman"/>
        </w:rPr>
        <w:fldChar w:fldCharType="end"/>
      </w:r>
      <w:r w:rsidR="002548E8">
        <w:rPr>
          <w:rFonts w:ascii="Times New Roman" w:hAnsi="Times New Roman" w:cs="Times New Roman"/>
        </w:rPr>
        <w:t xml:space="preserve">, </w:t>
      </w:r>
      <w:r w:rsidR="00AA67E7">
        <w:rPr>
          <w:rFonts w:ascii="Times New Roman" w:hAnsi="Times New Roman" w:cs="Times New Roman"/>
        </w:rPr>
        <w:t xml:space="preserve">while meeting their </w:t>
      </w:r>
      <w:r w:rsidR="00BA3CA7" w:rsidRPr="00B36EED">
        <w:rPr>
          <w:rFonts w:ascii="Times New Roman" w:hAnsi="Times New Roman" w:cs="Times New Roman"/>
        </w:rPr>
        <w:t>metabolic requirements</w:t>
      </w:r>
      <w:r w:rsidR="00BA3CA7">
        <w:rPr>
          <w:rFonts w:ascii="Times New Roman" w:hAnsi="Times New Roman" w:cs="Times New Roman"/>
        </w:rPr>
        <w:t xml:space="preserve"> </w:t>
      </w:r>
      <w:r w:rsidR="00BA3CA7">
        <w:rPr>
          <w:rFonts w:ascii="Times New Roman" w:hAnsi="Times New Roman" w:cs="Times New Roman"/>
        </w:rPr>
        <w:fldChar w:fldCharType="begin" w:fldLock="1"/>
      </w:r>
      <w:r w:rsidR="00BA3CA7">
        <w:rPr>
          <w:rFonts w:ascii="Times New Roman" w:hAnsi="Times New Roman" w:cs="Times New Roman"/>
        </w:rPr>
        <w:instrText>ADDIN CSL_CITATION {"citationItems":[{"id":"ITEM-1","itemData":{"DOI":"10.1111/jfb.12834","ISSN":"00221112","author":[{"dropping-particle":"","family":"Jørgensen","given":"C.","non-dropping-particle":"","parse-names":false,"suffix":""},{"dropping-particle":"","family":"Enberg","given":"K.","non-dropping-particle":"","parse-names":false,"suffix":""},{"dropping-particle":"","family":"Mangel","given":"M.","non-dropping-particle":"","parse-names":false,"suffix":""}],"container-title":"Journal of Fish Biology","id":"ITEM-1","issue":"1","issued":{"date-parts":[["2016","1"]]},"page":"389-402","title":"Modelling and interpreting fish bioenergetics: a role for behaviour, life-history traits and survival trade-offs","type":"article-journal","volume":"88"},"uris":["http://www.mendeley.com/documents/?uuid=b564e47a-a30c-3bae-afd2-074acbce4d18"]}],"mendeley":{"formattedCitation":"(Jørgensen et al. 2016)","plainTextFormattedCitation":"(Jørgensen et al. 2016)","previouslyFormattedCitation":"(Jørgensen et al. 2016)"},"properties":{"noteIndex":0},"schema":"https://github.com/citation-style-language/schema/raw/master/csl-citation.json"}</w:instrText>
      </w:r>
      <w:r w:rsidR="00BA3CA7">
        <w:rPr>
          <w:rFonts w:ascii="Times New Roman" w:hAnsi="Times New Roman" w:cs="Times New Roman"/>
        </w:rPr>
        <w:fldChar w:fldCharType="separate"/>
      </w:r>
      <w:r w:rsidR="00BA3CA7" w:rsidRPr="00707E71">
        <w:rPr>
          <w:rFonts w:ascii="Times New Roman" w:hAnsi="Times New Roman" w:cs="Times New Roman"/>
          <w:noProof/>
        </w:rPr>
        <w:t>(Jørgensen et al. 2016)</w:t>
      </w:r>
      <w:r w:rsidR="00BA3CA7">
        <w:rPr>
          <w:rFonts w:ascii="Times New Roman" w:hAnsi="Times New Roman" w:cs="Times New Roman"/>
        </w:rPr>
        <w:fldChar w:fldCharType="end"/>
      </w:r>
      <w:r w:rsidR="00BA3CA7">
        <w:rPr>
          <w:rFonts w:ascii="Times New Roman" w:hAnsi="Times New Roman" w:cs="Times New Roman"/>
        </w:rPr>
        <w:t>, which</w:t>
      </w:r>
      <w:r w:rsidR="00BA3CA7" w:rsidRPr="00B36EED">
        <w:rPr>
          <w:rFonts w:ascii="Times New Roman" w:hAnsi="Times New Roman" w:cs="Times New Roman"/>
        </w:rPr>
        <w:t xml:space="preserve"> </w:t>
      </w:r>
      <w:r w:rsidR="00BA3CA7">
        <w:rPr>
          <w:rFonts w:ascii="Times New Roman" w:hAnsi="Times New Roman" w:cs="Times New Roman"/>
        </w:rPr>
        <w:t>can vary according to</w:t>
      </w:r>
      <w:r w:rsidR="00BA3CA7" w:rsidRPr="00B36EED">
        <w:rPr>
          <w:rFonts w:ascii="Times New Roman" w:hAnsi="Times New Roman" w:cs="Times New Roman"/>
        </w:rPr>
        <w:t xml:space="preserve"> temperature </w:t>
      </w:r>
      <w:r w:rsidR="00BA3CA7">
        <w:rPr>
          <w:rFonts w:ascii="Times New Roman" w:hAnsi="Times New Roman" w:cs="Times New Roman"/>
        </w:rPr>
        <w:fldChar w:fldCharType="begin" w:fldLock="1"/>
      </w:r>
      <w:r w:rsidR="00BA3CA7">
        <w:rPr>
          <w:rFonts w:ascii="Times New Roman" w:hAnsi="Times New Roman" w:cs="Times New Roman"/>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B.","non-dropping-particle":"","parse-names":false,"suffix":""}],"container-title":"Ecology","id":"ITEM-1","issued":{"date-parts":[["2004"]]},"title":"Toward a metabolic theory of ecology","type":"paper-conference"},"uris":["http://www.mendeley.com/documents/?uuid=a7be765f-2b80-402a-8851-26fef3613efa"]},{"id":"ITEM-2","itemData":{"DOI":"10.1046/j.1365-2656.1999.00337.x","ISSN":"00218790","abstract":"1. We examined published studies relating resting oxygen consumption to body mass and temperature in post-larval teleost fish. The resulting database comprised 138 studies of 69 species (representing 28 families and 12 orders) living over a temperature range of c. 40°C. 2. Resting metabolic rate (R(b); mmol oxygen gas h-1) was related to body mass (M; wet mass, g) by R(b) = aMb, where a is a constant and b the scaling exponent. The model was fitted by least squares linear regression after logarithmic transformation of both variables. The mean value of scaling exponent, b, for the 69 individual species was 0.79 (SE 0.11). The general equation for all teleost fish was lnR(b) = 0.80(lnM) - 5.43. 3. The relationship between resting oxygen consumption and environmental temperature for a 50-g fish was curvilinear. A typical tropical fish at 30°C requires approximately six times as much oxygen for resting metabolism as does a polar fish at 0°C. This relationship could be fitted by several statistical models, of which the Arrhenius model is probably the most appropriate. The Arrhenius model for the resting metabolism of 69 species of teleost fish, corrected to a standard body mass of 50 g, was lnR(b) = 15.7-5.02. T-1, where T is absolute temperature (103 x K). 4. The Arrhenius model fitted to all 69 species exhibited a lower thermal sensitivity of resting metabolism (mean Q10 = 1.83 over the range 0-30°C) than typical within-species acclimation studies (median Q10 = 2.40, n = 14). This suggests that evolutionary adaptation has reduced the overall thermal sensitivity of resting metabolism across species. Analysis of covariance indicated that the relationships between resting metabolic rate and temperature for various taxa (orders) showed similar slopes but significantly different mean rates. 5. Analysis of the data for perciform fish provided no support for metabolic cold adaptation (the hypothesis that polar fish show a resting metabolic rate higher than predicted from the overall rate/temperature relationship established for temperate and tropical species). 6. Taxonomic variation in mean resting metabolic rate showed no relationship to phylogeny, although the robustness of this conclusion is constrained by our limited knowledge of fish evolutionary history.","author":[{"dropping-particle":"","family":"Clarke","given":"Andrew","non-dropping-particle":"","parse-names":false,"suffix":""},{"dropping-particle":"","family":"Johnston","given":"Nadine M.","non-dropping-particle":"","parse-names":false,"suffix":""}],"container-title":"Journal of Animal Ecology","id":"ITEM-2","issued":{"date-parts":[["1999"]]},"title":"Scaling of metabolic rate with body mass and temperature in teleost fish","type":"article-journal"},"uris":["http://www.mendeley.com/documents/?uuid=2610eab6-379f-4ef7-ae8f-78c9de985018"]}],"mendeley":{"formattedCitation":"(Clarke and Johnston 1999, Brown et al. 2004)","plainTextFormattedCitation":"(Clarke and Johnston 1999, Brown et al. 2004)","previouslyFormattedCitation":"(Clarke and Johnston 1999, Brown et al. 2004)"},"properties":{"noteIndex":0},"schema":"https://github.com/citation-style-language/schema/raw/master/csl-citation.json"}</w:instrText>
      </w:r>
      <w:r w:rsidR="00BA3CA7">
        <w:rPr>
          <w:rFonts w:ascii="Times New Roman" w:hAnsi="Times New Roman" w:cs="Times New Roman"/>
        </w:rPr>
        <w:fldChar w:fldCharType="separate"/>
      </w:r>
      <w:r w:rsidR="00BA3CA7" w:rsidRPr="00EB28CA">
        <w:rPr>
          <w:rFonts w:ascii="Times New Roman" w:hAnsi="Times New Roman" w:cs="Times New Roman"/>
          <w:noProof/>
        </w:rPr>
        <w:t>(Clarke and Johnston 1999, Brown et al. 2004)</w:t>
      </w:r>
      <w:r w:rsidR="00BA3CA7">
        <w:rPr>
          <w:rFonts w:ascii="Times New Roman" w:hAnsi="Times New Roman" w:cs="Times New Roman"/>
        </w:rPr>
        <w:fldChar w:fldCharType="end"/>
      </w:r>
      <w:r w:rsidR="00BA3CA7" w:rsidRPr="00B36EED">
        <w:rPr>
          <w:rFonts w:ascii="Times New Roman" w:hAnsi="Times New Roman" w:cs="Times New Roman"/>
        </w:rPr>
        <w:t>.</w:t>
      </w:r>
      <w:r w:rsidR="001638A2">
        <w:rPr>
          <w:rFonts w:ascii="Times New Roman" w:hAnsi="Times New Roman" w:cs="Times New Roman"/>
        </w:rPr>
        <w:t xml:space="preserve"> </w:t>
      </w:r>
      <w:r w:rsidR="00C464EC">
        <w:rPr>
          <w:rFonts w:ascii="Times New Roman" w:hAnsi="Times New Roman" w:cs="Times New Roman"/>
        </w:rPr>
        <w:t xml:space="preserve">However, mechanistic predictions </w:t>
      </w:r>
      <w:r w:rsidR="00100975">
        <w:rPr>
          <w:rFonts w:ascii="Times New Roman" w:hAnsi="Times New Roman" w:cs="Times New Roman"/>
        </w:rPr>
        <w:t xml:space="preserve">of changes in growth </w:t>
      </w:r>
      <w:r w:rsidR="00C464EC">
        <w:rPr>
          <w:rFonts w:ascii="Times New Roman" w:hAnsi="Times New Roman" w:cs="Times New Roman"/>
        </w:rPr>
        <w:t xml:space="preserve"> </w:t>
      </w:r>
      <w:r w:rsidR="00960632">
        <w:rPr>
          <w:rFonts w:ascii="Times New Roman" w:hAnsi="Times New Roman" w:cs="Times New Roman"/>
        </w:rPr>
        <w:t>have</w:t>
      </w:r>
      <w:r w:rsidR="00C464EC">
        <w:rPr>
          <w:rFonts w:ascii="Times New Roman" w:hAnsi="Times New Roman" w:cs="Times New Roman"/>
        </w:rPr>
        <w:t xml:space="preserve"> struggled </w:t>
      </w:r>
      <w:r w:rsidR="00041150">
        <w:rPr>
          <w:rFonts w:ascii="Times New Roman" w:hAnsi="Times New Roman" w:cs="Times New Roman"/>
        </w:rPr>
        <w:t>to</w:t>
      </w:r>
      <w:r w:rsidR="00C464EC">
        <w:rPr>
          <w:rFonts w:ascii="Times New Roman" w:hAnsi="Times New Roman" w:cs="Times New Roman"/>
        </w:rPr>
        <w:t xml:space="preserve"> explain latitudinal</w:t>
      </w:r>
      <w:r w:rsidR="003B4E41">
        <w:rPr>
          <w:rFonts w:ascii="Times New Roman" w:hAnsi="Times New Roman" w:cs="Times New Roman"/>
        </w:rPr>
        <w:t xml:space="preserve"> and temporal</w:t>
      </w:r>
      <w:r w:rsidR="00C464EC">
        <w:rPr>
          <w:rFonts w:ascii="Times New Roman" w:hAnsi="Times New Roman" w:cs="Times New Roman"/>
        </w:rPr>
        <w:t xml:space="preserve"> </w:t>
      </w:r>
      <w:r w:rsidR="003B4E41">
        <w:rPr>
          <w:rFonts w:ascii="Times New Roman" w:hAnsi="Times New Roman" w:cs="Times New Roman"/>
        </w:rPr>
        <w:t xml:space="preserve">trends </w:t>
      </w:r>
      <w:r w:rsidR="00C464EC">
        <w:rPr>
          <w:rFonts w:ascii="Times New Roman" w:hAnsi="Times New Roman" w:cs="Times New Roman"/>
        </w:rPr>
        <w:t>in body size among species (</w:t>
      </w:r>
      <w:r w:rsidR="00960632" w:rsidRPr="00DE160B">
        <w:rPr>
          <w:rFonts w:ascii="Times New Roman" w:hAnsi="Times New Roman" w:cs="Times New Roman"/>
          <w:highlight w:val="yellow"/>
        </w:rPr>
        <w:t xml:space="preserve">reviewed in </w:t>
      </w:r>
      <w:proofErr w:type="spellStart"/>
      <w:r w:rsidR="00960632" w:rsidRPr="00DE160B">
        <w:rPr>
          <w:rFonts w:ascii="Times New Roman" w:hAnsi="Times New Roman" w:cs="Times New Roman"/>
          <w:highlight w:val="yellow"/>
        </w:rPr>
        <w:t>Audizionte</w:t>
      </w:r>
      <w:proofErr w:type="spellEnd"/>
      <w:r w:rsidR="00960632" w:rsidRPr="00DE160B">
        <w:rPr>
          <w:rFonts w:ascii="Times New Roman" w:hAnsi="Times New Roman" w:cs="Times New Roman"/>
          <w:highlight w:val="yellow"/>
        </w:rPr>
        <w:t xml:space="preserve"> et al. 2020; others</w:t>
      </w:r>
      <w:r w:rsidR="00C464EC">
        <w:rPr>
          <w:rFonts w:ascii="Times New Roman" w:hAnsi="Times New Roman" w:cs="Times New Roman"/>
        </w:rPr>
        <w:t xml:space="preserve">). </w:t>
      </w:r>
      <w:r w:rsidR="003B4E41">
        <w:rPr>
          <w:rFonts w:ascii="Times New Roman" w:hAnsi="Times New Roman" w:cs="Times New Roman"/>
        </w:rPr>
        <w:t>Many mechanistic models lack consistent, general</w:t>
      </w:r>
      <w:r w:rsidR="00EF1581">
        <w:rPr>
          <w:rFonts w:ascii="Times New Roman" w:hAnsi="Times New Roman" w:cs="Times New Roman"/>
        </w:rPr>
        <w:t xml:space="preserve"> relationship</w:t>
      </w:r>
      <w:r w:rsidR="003B4E41">
        <w:rPr>
          <w:rFonts w:ascii="Times New Roman" w:hAnsi="Times New Roman" w:cs="Times New Roman"/>
        </w:rPr>
        <w:t>s</w:t>
      </w:r>
      <w:r w:rsidR="00EF1581">
        <w:rPr>
          <w:rFonts w:ascii="Times New Roman" w:hAnsi="Times New Roman" w:cs="Times New Roman"/>
        </w:rPr>
        <w:t xml:space="preserve"> between </w:t>
      </w:r>
      <w:r w:rsidR="003B4E41">
        <w:rPr>
          <w:rFonts w:ascii="Times New Roman" w:hAnsi="Times New Roman" w:cs="Times New Roman"/>
        </w:rPr>
        <w:t xml:space="preserve">body </w:t>
      </w:r>
      <w:r w:rsidR="00EF1581">
        <w:rPr>
          <w:rFonts w:ascii="Times New Roman" w:hAnsi="Times New Roman" w:cs="Times New Roman"/>
        </w:rPr>
        <w:t>size</w:t>
      </w:r>
      <w:r w:rsidR="003B4E41">
        <w:rPr>
          <w:rFonts w:ascii="Times New Roman" w:hAnsi="Times New Roman" w:cs="Times New Roman"/>
        </w:rPr>
        <w:t xml:space="preserve"> and </w:t>
      </w:r>
      <w:r w:rsidR="00672437">
        <w:rPr>
          <w:rFonts w:ascii="Times New Roman" w:hAnsi="Times New Roman" w:cs="Times New Roman"/>
        </w:rPr>
        <w:t>energy</w:t>
      </w:r>
      <w:r w:rsidR="00EF1581">
        <w:rPr>
          <w:rFonts w:ascii="Times New Roman" w:hAnsi="Times New Roman" w:cs="Times New Roman"/>
        </w:rPr>
        <w:t xml:space="preserve"> availability</w:t>
      </w:r>
      <w:r w:rsidR="003B4E41">
        <w:rPr>
          <w:rFonts w:ascii="Times New Roman" w:hAnsi="Times New Roman" w:cs="Times New Roman"/>
        </w:rPr>
        <w:t xml:space="preserve"> when predicting growth,</w:t>
      </w:r>
      <w:r w:rsidR="00EF1581">
        <w:rPr>
          <w:rFonts w:ascii="Times New Roman" w:hAnsi="Times New Roman" w:cs="Times New Roman"/>
        </w:rPr>
        <w:t xml:space="preserve"> reproduction</w:t>
      </w:r>
      <w:r w:rsidR="003B4E41">
        <w:rPr>
          <w:rFonts w:ascii="Times New Roman" w:hAnsi="Times New Roman" w:cs="Times New Roman"/>
        </w:rPr>
        <w:t>, and survival</w:t>
      </w:r>
      <w:r w:rsidR="00EF1581">
        <w:rPr>
          <w:rFonts w:ascii="Times New Roman" w:hAnsi="Times New Roman" w:cs="Times New Roman"/>
        </w:rPr>
        <w:t xml:space="preserve"> over the </w:t>
      </w:r>
      <w:r w:rsidR="00233581">
        <w:rPr>
          <w:rFonts w:ascii="Times New Roman" w:hAnsi="Times New Roman" w:cs="Times New Roman"/>
        </w:rPr>
        <w:t>individual’s</w:t>
      </w:r>
      <w:r w:rsidR="00EF1581">
        <w:rPr>
          <w:rFonts w:ascii="Times New Roman" w:hAnsi="Times New Roman" w:cs="Times New Roman"/>
        </w:rPr>
        <w:t xml:space="preserve"> lifetimes.</w:t>
      </w:r>
    </w:p>
    <w:p w14:paraId="3D3EFD9B" w14:textId="43D77CE1" w:rsidR="00233581" w:rsidRDefault="00233581" w:rsidP="00CC4899">
      <w:pPr>
        <w:spacing w:line="480" w:lineRule="auto"/>
        <w:ind w:firstLine="720"/>
        <w:jc w:val="both"/>
        <w:rPr>
          <w:rFonts w:ascii="Times New Roman" w:hAnsi="Times New Roman" w:cs="Times New Roman"/>
        </w:rPr>
      </w:pPr>
    </w:p>
    <w:p w14:paraId="3CDE8B98" w14:textId="2394A21D" w:rsidR="00233581" w:rsidRPr="00233581" w:rsidRDefault="009512AC" w:rsidP="00CC4899">
      <w:pPr>
        <w:spacing w:line="480" w:lineRule="auto"/>
        <w:ind w:firstLine="720"/>
        <w:jc w:val="both"/>
        <w:rPr>
          <w:rFonts w:ascii="Times New Roman" w:hAnsi="Times New Roman" w:cs="Times New Roman"/>
          <w:b/>
          <w:bCs/>
          <w:i/>
          <w:iCs/>
        </w:rPr>
      </w:pPr>
      <w:r>
        <w:rPr>
          <w:rFonts w:ascii="Times New Roman" w:hAnsi="Times New Roman" w:cs="Times New Roman"/>
          <w:b/>
          <w:bCs/>
          <w:i/>
          <w:iCs/>
        </w:rPr>
        <w:t>S</w:t>
      </w:r>
      <w:r w:rsidR="00D66E59">
        <w:rPr>
          <w:rFonts w:ascii="Times New Roman" w:hAnsi="Times New Roman" w:cs="Times New Roman"/>
          <w:b/>
          <w:bCs/>
          <w:i/>
          <w:iCs/>
        </w:rPr>
        <w:t>ize-</w:t>
      </w:r>
      <w:r>
        <w:rPr>
          <w:rFonts w:ascii="Times New Roman" w:hAnsi="Times New Roman" w:cs="Times New Roman"/>
          <w:b/>
          <w:bCs/>
          <w:i/>
          <w:iCs/>
        </w:rPr>
        <w:t>spectra can specify</w:t>
      </w:r>
      <w:r w:rsidR="00D66E59">
        <w:rPr>
          <w:rFonts w:ascii="Times New Roman" w:hAnsi="Times New Roman" w:cs="Times New Roman"/>
          <w:b/>
          <w:bCs/>
          <w:i/>
          <w:iCs/>
        </w:rPr>
        <w:t xml:space="preserve"> consumption and mortality of individuals (</w:t>
      </w:r>
      <w:r>
        <w:rPr>
          <w:rFonts w:ascii="Times New Roman" w:hAnsi="Times New Roman" w:cs="Times New Roman"/>
          <w:b/>
          <w:bCs/>
          <w:i/>
          <w:iCs/>
        </w:rPr>
        <w:t>thus shaping</w:t>
      </w:r>
      <w:r w:rsidR="00D66E59">
        <w:rPr>
          <w:rFonts w:ascii="Times New Roman" w:hAnsi="Times New Roman" w:cs="Times New Roman"/>
          <w:b/>
          <w:bCs/>
          <w:i/>
          <w:iCs/>
        </w:rPr>
        <w:t xml:space="preserve"> life histories) </w:t>
      </w:r>
    </w:p>
    <w:p w14:paraId="5846869D" w14:textId="47FFD463" w:rsidR="001638A2" w:rsidRDefault="001638A2" w:rsidP="001638A2">
      <w:pPr>
        <w:spacing w:line="480" w:lineRule="auto"/>
        <w:ind w:firstLine="720"/>
        <w:jc w:val="both"/>
        <w:rPr>
          <w:rFonts w:ascii="Times New Roman" w:hAnsi="Times New Roman" w:cs="Times New Roman"/>
        </w:rPr>
      </w:pPr>
      <w:r>
        <w:rPr>
          <w:rFonts w:ascii="Times New Roman" w:hAnsi="Times New Roman" w:cs="Times New Roman"/>
        </w:rPr>
        <w:t xml:space="preserve">An intriguing possibility is that the </w:t>
      </w:r>
      <w:r w:rsidR="007116C8">
        <w:rPr>
          <w:rFonts w:ascii="Times New Roman" w:hAnsi="Times New Roman" w:cs="Times New Roman"/>
        </w:rPr>
        <w:t xml:space="preserve">size-dependence in energy budgets of </w:t>
      </w:r>
      <w:r>
        <w:rPr>
          <w:rFonts w:ascii="Times New Roman" w:hAnsi="Times New Roman" w:cs="Times New Roman"/>
        </w:rPr>
        <w:t>aquatic vertebrate</w:t>
      </w:r>
      <w:r w:rsidR="00822988">
        <w:rPr>
          <w:rFonts w:ascii="Times New Roman" w:hAnsi="Times New Roman" w:cs="Times New Roman"/>
        </w:rPr>
        <w:t>s</w:t>
      </w:r>
      <w:r>
        <w:rPr>
          <w:rFonts w:ascii="Times New Roman" w:hAnsi="Times New Roman" w:cs="Times New Roman"/>
        </w:rPr>
        <w:t xml:space="preserve"> </w:t>
      </w:r>
      <w:r w:rsidR="007116C8">
        <w:rPr>
          <w:rFonts w:ascii="Times New Roman" w:hAnsi="Times New Roman" w:cs="Times New Roman"/>
        </w:rPr>
        <w:t>can be informed by the</w:t>
      </w:r>
      <w:r>
        <w:rPr>
          <w:rFonts w:ascii="Times New Roman" w:hAnsi="Times New Roman" w:cs="Times New Roman"/>
        </w:rPr>
        <w:t xml:space="preserve"> </w:t>
      </w:r>
      <w:r w:rsidR="00EF1581">
        <w:rPr>
          <w:rFonts w:ascii="Times New Roman" w:hAnsi="Times New Roman" w:cs="Times New Roman"/>
        </w:rPr>
        <w:t>allometric relationships</w:t>
      </w:r>
      <w:r>
        <w:rPr>
          <w:rFonts w:ascii="Times New Roman" w:hAnsi="Times New Roman" w:cs="Times New Roman"/>
        </w:rPr>
        <w:t xml:space="preserve"> underlying </w:t>
      </w:r>
      <w:r w:rsidR="007116C8">
        <w:rPr>
          <w:rFonts w:ascii="Times New Roman" w:hAnsi="Times New Roman" w:cs="Times New Roman"/>
        </w:rPr>
        <w:t xml:space="preserve">community </w:t>
      </w:r>
      <w:r>
        <w:rPr>
          <w:rFonts w:ascii="Times New Roman" w:hAnsi="Times New Roman" w:cs="Times New Roman"/>
        </w:rPr>
        <w:t>size-spectra</w:t>
      </w:r>
      <w:r w:rsidR="007116C8">
        <w:rPr>
          <w:rFonts w:ascii="Times New Roman" w:hAnsi="Times New Roman" w:cs="Times New Roman"/>
        </w:rPr>
        <w:t xml:space="preserve">. </w:t>
      </w:r>
      <w:r>
        <w:rPr>
          <w:rFonts w:ascii="Times New Roman" w:hAnsi="Times New Roman" w:cs="Times New Roman"/>
        </w:rPr>
        <w:t xml:space="preserve">Community size spectra are predictable </w:t>
      </w:r>
      <w:r w:rsidRPr="00B36EED">
        <w:rPr>
          <w:rFonts w:ascii="Times New Roman" w:hAnsi="Times New Roman" w:cs="Times New Roman"/>
        </w:rPr>
        <w:t xml:space="preserve">relationships among body size, trophic level, and abundance across species in aquatic </w:t>
      </w:r>
      <w:r w:rsidR="00E100E0">
        <w:rPr>
          <w:rFonts w:ascii="Times New Roman" w:hAnsi="Times New Roman" w:cs="Times New Roman"/>
        </w:rPr>
        <w:t>ecosystems</w:t>
      </w:r>
      <w:r w:rsidRPr="00B36EED">
        <w:rPr>
          <w:rFonts w:ascii="Times New Roman" w:hAnsi="Times New Roman" w:cs="Times New Roman"/>
        </w:rPr>
        <w:t xml:space="preserve"> </w:t>
      </w:r>
      <w:commentRangeStart w:id="2"/>
      <w:r>
        <w:rPr>
          <w:rFonts w:ascii="Times New Roman" w:hAnsi="Times New Roman" w:cs="Times New Roman"/>
        </w:rPr>
        <w:fldChar w:fldCharType="begin" w:fldLock="1"/>
      </w:r>
      <w:r>
        <w:rPr>
          <w:rFonts w:ascii="Times New Roman" w:hAnsi="Times New Roman" w:cs="Times New Roman"/>
        </w:rPr>
        <w:instrText>ADDIN CSL_CITATION {"citationItems":[{"id":"ITEM-1","itemData":{"DOI":"10.1016/j.tree.2013.03.008","ISSN":"01695347","abstract":"Biomass distribution and energy flow in ecosystems are traditionally described with trophic pyramids, and increasingly with size spectra, particularly in aquatic ecosystems. Here, we show that these methods are equivalent and interchangeable representations of the same information. Although pyramids are visually intuitive, explicitly linking them to size spectra connects pyramids to metabolic and size-based theory, and illuminates size-based constraints on pyramid shape. We show that bottom-heavy pyramids should predominate in the real world, whereas top-heavy pyramids indicate overestimation of predator abundance or energy subsidies. Making the link to ecological pyramids establishes size spectra as a central concept in ecosystem ecology, and provides a powerful framework both for understanding baseline expectations of community structure and for evaluating future scenarios under climate change and exploitation. © 2013 Elsevier Ltd.","author":[{"dropping-particle":"","family":"Trebilco","given":"Rowan","non-dropping-particle":"","parse-names":false,"suffix":""},{"dropping-particle":"","family":"Baum","given":"Julia K.","non-dropping-particle":"","parse-names":false,"suffix":""},{"dropping-particle":"","family":"Salomon","given":"Anne K.","non-dropping-particle":"","parse-names":false,"suffix":""},{"dropping-particle":"","family":"Dulvy","given":"Nicholas K.","non-dropping-particle":"","parse-names":false,"suffix":""}],"container-title":"Trends in Ecology and Evolution","id":"ITEM-1","issued":{"date-parts":[["2013"]]},"title":"Ecosystem ecology: Size-based constraints on the pyramids of life","type":"article"},"uris":["http://www.mendeley.com/documents/?uuid=10ac2d25-a257-4930-ad16-2f2da96ec9ae"]},{"id":"ITEM-2","itemData":{"DOI":"10.1890/07-1900.1","ISBN":"0012-9658","ISSN":"00129658","PMID":"19341149","abstract":"In aquatic ecosystems, where organisms typically feed and grow by eating smaller individuals, a characteristic size spectrum emerges, such that large organisms are much more rare than small ones. Here, a stochastic individual-based model for the dynamics of size spectra is described, based on birth, growth, and death of individuals, using simple assumptions about feeding behavior. It is shown that the deterministic limit derived from the stochastic process is a partial differential equation previously used to describe the dynamics of size spectra. The equation has two classes of dynamics in the long term. The first is a steady state. A derivation under simple mass-balance assumptions shows that, at steady state, the linear size spectrum relating log abundance to log mass has a slope of approximately -1, similar to that often observed in natural size spectra. The second class of dynamics, not previously described, is a traveling-wave solution in which waves move along the size spectrum from small to large body size. Traveling waves become more likely when predators prefer prey much smaller than themselves and when they are specialized in the range of prey body sizes consumed. Wavelength depends on the size of prey relative to the size of predator, and wave speed depends on how fast mass moves through the spectrum.","author":[{"dropping-particle":"","family":"Law","given":"Richard","non-dropping-particle":"","parse-names":false,"suffix":""},{"dropping-particle":"","family":"Plank","given":"Michael J.","non-dropping-particle":"","parse-names":false,"suffix":""},{"dropping-particle":"","family":"James","given":"Alex","non-dropping-particle":"","parse-names":false,"suffix":""},{"dropping-particle":"","family":"Blanchard","given":"Julia L.","non-dropping-particle":"","parse-names":false,"suffix":""}],"container-title":"Ecology","id":"ITEM-2","issue":"3","issued":{"date-parts":[["2009"]]},"page":"802-811","title":"Size-spectra dynamics from stochastic predation and growth of individuals","type":"article-journal","volume":"90"},"uris":["http://www.mendeley.com/documents/?uuid=66911117-f273-48ba-901e-cd8067218c38"]},{"id":"ITEM-3","itemData":{"DOI":"10.1139/cjfas-2015-0115","ISSN":"0706-652X","abstract":"Charles Elton introduced the “pyramid of numbers” in the late 1920s, but this remarkable insight into body-size dependent patterns in natural communities lay fallow until the theory of the biomass size spectrum was introduced by aquatic ecologists in the mid-1960s. They noticed that the summed biomass concentration of individual aquatic organisms was roughly constant across equal logarithmic intervals of body size from bacteria to the largest predators. These observations formed the basis for a theory of aquatic ecosystems, based on the body size of individual organisms, that revealed new insights into constraints on the structure of biological communities. In this review, we discuss the history of the biomass spectrum and the development of underlying theories. We indicate how to construct biomass spectra from sample data, explain the mathematical relations among them, show empirical examples of their various forms, and give details on how to statistically fit the most robust linear and nonlinear models ...","author":[{"dropping-particle":"","family":"Sprules","given":"William Gary","non-dropping-particle":"","parse-names":false,"suffix":""},{"dropping-particle":"","family":"Barth","given":"Lauren Emily","non-dropping-particle":"","parse-names":false,"suffix":""}],"container-title":"Canadian Journal of Fisheries and Aquatic Sciences","editor":[{"dropping-particle":"","family":"Giacomini","given":"Henrique","non-dropping-particle":"","parse-names":false,"suffix":""}],"id":"ITEM-3","issue":"4","issued":{"date-parts":[["2016","4"]]},"page":"477-495","publisher":" NRC Research Press","title":"Surfing the biomass size spectrum: some remarks on history, theory, and application","type":"article-journal","volume":"73"},"uris":["http://www.mendeley.com/documents/?uuid=0b6a26ba-f6e6-3bf2-aabc-e22aa55e9e76"]}],"mendeley":{"formattedCitation":"(Law et al. 2009, Trebilco et al. 2013, Sprules and Barth 2016)","plainTextFormattedCitation":"(Law et al. 2009, Trebilco et al. 2013, Sprules and Barth 2016)","previouslyFormattedCitation":"(Law et al. 2009, Trebilco et al. 2013, Sprules and Barth 2016)"},"properties":{"noteIndex":0},"schema":"https://github.com/citation-style-language/schema/raw/master/csl-citation.json"}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(Law et al. 2009, Trebilco et al. 2013, Sprules and Barth 2016)</w:t>
      </w:r>
      <w:r>
        <w:rPr>
          <w:rFonts w:ascii="Times New Roman" w:hAnsi="Times New Roman" w:cs="Times New Roman"/>
        </w:rPr>
        <w:fldChar w:fldCharType="end"/>
      </w:r>
      <w:commentRangeEnd w:id="2"/>
      <w:r>
        <w:rPr>
          <w:rStyle w:val="CommentReference"/>
        </w:rPr>
        <w:commentReference w:id="2"/>
      </w:r>
      <w:r w:rsidRPr="00B36EED">
        <w:rPr>
          <w:rFonts w:ascii="Times New Roman" w:hAnsi="Times New Roman" w:cs="Times New Roman"/>
        </w:rPr>
        <w:t>. In a community size spectrum, energy flow</w:t>
      </w:r>
      <w:r>
        <w:rPr>
          <w:rFonts w:ascii="Times New Roman" w:hAnsi="Times New Roman" w:cs="Times New Roman"/>
        </w:rPr>
        <w:t>s</w:t>
      </w:r>
      <w:r w:rsidRPr="00B36EED">
        <w:rPr>
          <w:rFonts w:ascii="Times New Roman" w:hAnsi="Times New Roman" w:cs="Times New Roman"/>
        </w:rPr>
        <w:t xml:space="preserve"> between trophic levels</w:t>
      </w:r>
      <w:r>
        <w:rPr>
          <w:rFonts w:ascii="Times New Roman" w:hAnsi="Times New Roman" w:cs="Times New Roman"/>
        </w:rPr>
        <w:t xml:space="preserve"> and </w:t>
      </w:r>
      <w:r w:rsidRPr="00B36EED">
        <w:rPr>
          <w:rFonts w:ascii="Times New Roman" w:hAnsi="Times New Roman" w:cs="Times New Roman"/>
        </w:rPr>
        <w:t>consumption and predation rates</w:t>
      </w:r>
      <w:r>
        <w:rPr>
          <w:rFonts w:ascii="Times New Roman" w:hAnsi="Times New Roman" w:cs="Times New Roman"/>
        </w:rPr>
        <w:t xml:space="preserve"> are</w:t>
      </w:r>
      <w:r w:rsidRPr="00B36EED">
        <w:rPr>
          <w:rFonts w:ascii="Times New Roman" w:hAnsi="Times New Roman" w:cs="Times New Roman"/>
        </w:rPr>
        <w:t xml:space="preserve"> characterized </w:t>
      </w:r>
      <w:r>
        <w:rPr>
          <w:rFonts w:ascii="Times New Roman" w:hAnsi="Times New Roman" w:cs="Times New Roman"/>
        </w:rPr>
        <w:t>by</w:t>
      </w:r>
      <w:r w:rsidRPr="00B36EED">
        <w:rPr>
          <w:rFonts w:ascii="Times New Roman" w:hAnsi="Times New Roman" w:cs="Times New Roman"/>
        </w:rPr>
        <w:t xml:space="preserve"> individual mass, instead of species identity (</w:t>
      </w:r>
      <w:r w:rsidR="00791CFB" w:rsidRPr="00AE091E">
        <w:rPr>
          <w:rFonts w:ascii="Times New Roman" w:hAnsi="Times New Roman" w:cs="Times New Roman"/>
          <w:highlight w:val="yellow"/>
        </w:rPr>
        <w:fldChar w:fldCharType="begin" w:fldLock="1"/>
      </w:r>
      <w:r w:rsidR="00791CFB" w:rsidRPr="00AE091E">
        <w:rPr>
          <w:rFonts w:ascii="Times New Roman" w:hAnsi="Times New Roman" w:cs="Times New Roman"/>
          <w:highlight w:val="yellow"/>
        </w:rPr>
        <w:instrText>ADDIN CSL_CITATION {"citationItems":[{"id":"ITEM-1","itemData":{"DOI":"10.1016/j.tree.2016.12.003","ISSN":"01695347","abstract":"Size-based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whales.","author":[{"dropping-particle":"","family":"Blanchard","given":"Julia L.","non-dropping-particle":"","parse-names":false,"suffix":""},{"dropping-particle":"","family":"Heneghan","given":"Ryan F.","non-dropping-particle":"","parse-names":false,"suffix":""},{"dropping-particle":"","family":"Everett","given":"Jason D.","non-dropping-particle":"","parse-names":false,"suffix":""},{"dropping-particle":"","family":"Trebilco","given":"Rowan","non-dropping-particle":"","parse-names":false,"suffix":""},{"dropping-particle":"","family":"Richardson","given":"Anthony J.","non-dropping-particle":"","parse-names":false,"suffix":""}],"container-title":"Trends in Ecology and Evolution","id":"ITEM-1","issued":{"date-parts":[["2017"]]},"title":"From Bacteria to Whales: Using Functional Size Spectra to Model Marine Ecosystems","type":"article"},"uris":["http://www.mendeley.com/documents/?uuid=fde0aab3-37f8-408a-b686-7f5b73188b60"]},{"id":"ITEM-2","itemData":{"DOI":"10.1016/S0022-5193(03)00290-X","ISSN":"00225193","abstract":"A new time-dependent continuous model of biomass size spectra is developed. In this model, predation is the single process governing the energy flow in the ecosystem, as it causes both growth and mortality. The ratio of predator to prey is assumed to be distributed: predators may feed on a range of prey sizes. Under these assumptions, it is shown that linear size spectra are stationary solutions of the model. Exploited fish communities are simulated by adding fishing mortality to the model: it is found that realistic fishing should affect the curvature and stability of the size spectrum rather than its slope. © 2003 Elsevier Ltd. All rights reserved.","author":[{"dropping-particle":"","family":"Benoît","given":"Eric","non-dropping-particle":"","parse-names":false,"suffix":""},{"dropping-particle":"","family":"Rochet","given":"Marie Joëlle","non-dropping-particle":"","parse-names":false,"suffix":""}],"container-title":"Journal of Theoretical Biology","id":"ITEM-2","issued":{"date-parts":[["2004"]]},"title":"A continuous model of biomass size spectra governed by predation and the effects of fishing on them","type":"article-journal"},"uris":["http://www.mendeley.com/documents/?uuid=c7d2ac75-598e-4d82-87ec-acf37f8b5a3f"]},{"id":"ITEM-3","itemData":{"DOI":"10.1111/j.1365-2656.2008.01466.x","ISSN":"00218790","abstract":"1. Widely observed macro-ecological patterns in log abundance vs. log body mass of organisms can be explained by simple scaling theory based on food (energy) availability across a spectrum of body sizes. The theory predicts that when food availability falls with body size (as in most aquatic food webs where larger predators eat smaller prey), the scaling between log N vs. log m is steeper than when organisms of different sizes compete for a shared unstructured resource (e.g. autotrophs, herbivores and detritivores; hereafter dubbed 'detritivores'). 2. In real communities, the mix of feeding characteristics gives rise to complex food webs. Such complexities make empirical tests of scaling predictions prone to error if: (i) the data are not disaggregated in accordance with the assumptions of the theory being tested, or (ii) the theory does not account for all of the trophic interactions within and across the communities sampled. 3. We disaggregated whole community data collected in the North Sea into predator and detritivore components and report slopes of log abundance vs. log body mass relationships. Observed slopes for fish and epifaunal predator communities (-1.2 to -2.25) were significantly steeper than those for infaunal detritivore communities (-0.56 to -0.87). 4. We present a model describing the dynamics of coupled size spectra, to explain how coupling of predator and detritivore communities affects the scaling of log N vs. log m. The model captures the trophic interactions and recycling of material that occur in many aquatic ecosystems. 5. Our simulations demonstrate that the biological processes underlying growth and mortality in the two distinct size spectra lead to patterns consistent with data. Slopes of log N vs. log m were steeper and growth rates faster for predators compared to detritivores. Size spectra were truncated when primary production was too low for predators and when detritivores experienced predation pressure. 6. The approach also allows us to assess the effects of external sources of mortality (e.g. harvesting). Removal of large predators resulted in steeper predator spectra and increases in their prey (small fish and detritivores). The model predictions are remarkably consistent with observed patterns of exploited ecosystems. © 2008 The Authors.","author":[{"dropping-particle":"","family":"Blanchard","given":"Julia L.","non-dropping-particle":"","parse-names":false,"suffix":""},{"dropping-particle":"","family":"Jennings","given":"Simon","non-dropping-particle":"","parse-names":false,"suffix":""},{"dropping-particle":"","family":"Law","given":"Richard","non-dropping-particle":"","parse-names":false,"suffix":""},{"dropping-particle":"","family":"Castle","given":"Matthew D.","non-dropping-particle":"","parse-names":false,"suffix":""},{"dropping-particle":"","family":"McCloghrie","given":"Paul","non-dropping-particle":"","parse-names":false,"suffix":""},{"dropping-particle":"","family":"Rochet","given":"Marie Joëlle","non-dropping-particle":"","parse-names":false,"suffix":""},{"dropping-particle":"","family":"Benoît","given":"Eric","non-dropping-particle":"","parse-names":false,"suffix":""}],"container-title":"Journal of Animal Ecology","id":"ITEM-3","issued":{"date-parts":[["2009"]]},"title":"How does abundance scale with body size in coupled size-structured food webs?","type":"article-journal"},"uris":["http://www.mendeley.com/documents/?uuid=3aa2e1e5-d956-4497-b67c-04e30d7df1d6"]}],"mendeley":{"formattedCitation":"(Benoît and Rochet 2004, Blanchard et al. 2009, 2017)","plainTextFormattedCitation":"(Benoît and Rochet 2004, Blanchard et al. 2009, 2017)","previouslyFormattedCitation":"(Benoît and Rochet 2004, Blanchard et al. 2009, 2017)"},"properties":{"noteIndex":0},"schema":"https://github.com/citation-style-language/schema/raw/master/csl-citation.json"}</w:instrText>
      </w:r>
      <w:r w:rsidR="00791CFB" w:rsidRPr="00AE091E">
        <w:rPr>
          <w:rFonts w:ascii="Times New Roman" w:hAnsi="Times New Roman" w:cs="Times New Roman"/>
          <w:highlight w:val="yellow"/>
        </w:rPr>
        <w:fldChar w:fldCharType="separate"/>
      </w:r>
      <w:r w:rsidR="00791CFB" w:rsidRPr="00AE091E">
        <w:rPr>
          <w:rFonts w:ascii="Times New Roman" w:hAnsi="Times New Roman" w:cs="Times New Roman"/>
          <w:noProof/>
          <w:highlight w:val="yellow"/>
        </w:rPr>
        <w:t>(Benoît and Rochet 2004, Blanchard et al. 2009, 2017)</w:t>
      </w:r>
      <w:r w:rsidR="00791CFB" w:rsidRPr="00AE091E">
        <w:rPr>
          <w:rFonts w:ascii="Times New Roman" w:hAnsi="Times New Roman" w:cs="Times New Roman"/>
          <w:highlight w:val="yellow"/>
        </w:rPr>
        <w:fldChar w:fldCharType="end"/>
      </w:r>
      <w:r w:rsidRPr="00AE091E">
        <w:rPr>
          <w:rFonts w:ascii="Times New Roman" w:hAnsi="Times New Roman" w:cs="Times New Roman"/>
          <w:highlight w:val="yellow"/>
        </w:rPr>
        <w:t>Blanchard et al. 2017, Andersen 2019</w:t>
      </w:r>
      <w:r w:rsidRPr="00B36EED">
        <w:rPr>
          <w:rFonts w:ascii="Times New Roman" w:hAnsi="Times New Roman" w:cs="Times New Roman"/>
        </w:rPr>
        <w:t xml:space="preserve">). </w:t>
      </w:r>
      <w:r w:rsidR="005E21C2">
        <w:rPr>
          <w:rFonts w:ascii="Times New Roman" w:hAnsi="Times New Roman" w:cs="Times New Roman"/>
        </w:rPr>
        <w:t>For example</w:t>
      </w:r>
      <w:r w:rsidR="005B48BB">
        <w:rPr>
          <w:rFonts w:ascii="Times New Roman" w:hAnsi="Times New Roman" w:cs="Times New Roman"/>
        </w:rPr>
        <w:t>, a</w:t>
      </w:r>
      <w:r w:rsidRPr="00B36EED">
        <w:rPr>
          <w:rFonts w:ascii="Times New Roman" w:hAnsi="Times New Roman" w:cs="Times New Roman"/>
        </w:rPr>
        <w:t>quatic predators are usually generalist consumers with a preference for prey in a given size range</w:t>
      </w:r>
      <w:r>
        <w:rPr>
          <w:rFonts w:ascii="Times New Roman" w:hAnsi="Times New Roman" w:cs="Times New Roman"/>
        </w:rPr>
        <w:t xml:space="preserve"> rather than of a particular identity</w:t>
      </w:r>
      <w:r w:rsidRPr="00B36EED">
        <w:rPr>
          <w:rFonts w:ascii="Times New Roman" w:hAnsi="Times New Roman" w:cs="Times New Roman"/>
        </w:rPr>
        <w:t xml:space="preserve">. </w:t>
      </w:r>
      <w:r w:rsidR="005D3A1E">
        <w:rPr>
          <w:rFonts w:ascii="Times New Roman" w:hAnsi="Times New Roman" w:cs="Times New Roman"/>
        </w:rPr>
        <w:t>Size spectra theory assumes</w:t>
      </w:r>
      <w:r w:rsidR="009F6E3C">
        <w:rPr>
          <w:rFonts w:ascii="Times New Roman" w:hAnsi="Times New Roman" w:cs="Times New Roman"/>
        </w:rPr>
        <w:t xml:space="preserve"> the</w:t>
      </w:r>
      <w:r w:rsidRPr="00B36EED">
        <w:rPr>
          <w:rFonts w:ascii="Times New Roman" w:hAnsi="Times New Roman" w:cs="Times New Roman"/>
        </w:rPr>
        <w:t xml:space="preserve"> lower limit of prey size preference depends on the profitability of the prey</w:t>
      </w:r>
      <w:r>
        <w:rPr>
          <w:rFonts w:ascii="Times New Roman" w:hAnsi="Times New Roman" w:cs="Times New Roman"/>
        </w:rPr>
        <w:t>,</w:t>
      </w:r>
      <w:r w:rsidRPr="00B36EED">
        <w:rPr>
          <w:rFonts w:ascii="Times New Roman" w:hAnsi="Times New Roman" w:cs="Times New Roman"/>
        </w:rPr>
        <w:t xml:space="preserve"> and the upper limit depends on </w:t>
      </w:r>
      <w:r>
        <w:rPr>
          <w:rFonts w:ascii="Times New Roman" w:hAnsi="Times New Roman" w:cs="Times New Roman"/>
        </w:rPr>
        <w:t xml:space="preserve">the </w:t>
      </w:r>
      <w:r w:rsidRPr="00B36EED">
        <w:rPr>
          <w:rFonts w:ascii="Times New Roman" w:hAnsi="Times New Roman" w:cs="Times New Roman"/>
        </w:rPr>
        <w:t xml:space="preserve">maximum </w:t>
      </w:r>
      <w:r w:rsidRPr="00B36EED">
        <w:rPr>
          <w:rFonts w:ascii="Times New Roman" w:hAnsi="Times New Roman" w:cs="Times New Roman"/>
        </w:rPr>
        <w:lastRenderedPageBreak/>
        <w:t>gape size of the predator</w:t>
      </w:r>
      <w:r>
        <w:rPr>
          <w:rFonts w:ascii="Times New Roman" w:hAnsi="Times New Roman" w:cs="Times New Roman"/>
        </w:rPr>
        <w:t>.</w:t>
      </w:r>
      <w:r w:rsidRPr="00B36EED">
        <w:rPr>
          <w:rFonts w:ascii="Times New Roman" w:hAnsi="Times New Roman" w:cs="Times New Roman"/>
        </w:rPr>
        <w:t xml:space="preserve"> When prey preference is combined with the other physical and physiological processes that scale with mass</w:t>
      </w:r>
      <w:r w:rsidRPr="001341A7">
        <w:rPr>
          <w:rStyle w:val="FootnoteReference"/>
        </w:rPr>
        <w:footnoteReference w:id="1"/>
      </w:r>
      <w:r w:rsidRPr="00B36EED">
        <w:rPr>
          <w:rFonts w:ascii="Times New Roman" w:hAnsi="Times New Roman" w:cs="Times New Roman"/>
        </w:rPr>
        <w:t xml:space="preserve"> </w:t>
      </w:r>
      <w:r w:rsidR="00B67C56">
        <w:rPr>
          <w:rFonts w:ascii="Times New Roman" w:hAnsi="Times New Roman" w:cs="Times New Roman"/>
        </w:rPr>
        <w:t xml:space="preserve">we </w:t>
      </w:r>
      <w:r w:rsidR="006255BE">
        <w:rPr>
          <w:rFonts w:ascii="Times New Roman" w:hAnsi="Times New Roman" w:cs="Times New Roman"/>
        </w:rPr>
        <w:t xml:space="preserve">can predict </w:t>
      </w:r>
      <w:r w:rsidR="001E6A20">
        <w:rPr>
          <w:rFonts w:ascii="Times New Roman" w:hAnsi="Times New Roman" w:cs="Times New Roman"/>
        </w:rPr>
        <w:t xml:space="preserve">a </w:t>
      </w:r>
      <w:r w:rsidR="00D66E59">
        <w:rPr>
          <w:rFonts w:ascii="Times New Roman" w:hAnsi="Times New Roman" w:cs="Times New Roman"/>
        </w:rPr>
        <w:t>general</w:t>
      </w:r>
      <w:r w:rsidRPr="00B36EED">
        <w:rPr>
          <w:rFonts w:ascii="Times New Roman" w:hAnsi="Times New Roman" w:cs="Times New Roman"/>
        </w:rPr>
        <w:t xml:space="preserve"> relationship between predator mass and prey mass</w:t>
      </w:r>
      <w:r w:rsidR="001E6A20">
        <w:rPr>
          <w:rFonts w:ascii="Times New Roman" w:hAnsi="Times New Roman" w:cs="Times New Roman"/>
        </w:rPr>
        <w:t>, known as</w:t>
      </w:r>
      <w:r w:rsidRPr="00B36EED">
        <w:rPr>
          <w:rFonts w:ascii="Times New Roman" w:hAnsi="Times New Roman" w:cs="Times New Roman"/>
        </w:rPr>
        <w:t xml:space="preserve"> the Predator-Prey Mass Ratio (PPMR</w:t>
      </w:r>
      <w:r>
        <w:rPr>
          <w:rFonts w:ascii="Times New Roman" w:hAnsi="Times New Roman" w:cs="Times New Roman"/>
        </w:rPr>
        <w:t xml:space="preserve">; </w:t>
      </w:r>
      <w:r w:rsidRPr="00082471">
        <w:rPr>
          <w:rFonts w:ascii="Times New Roman" w:hAnsi="Times New Roman" w:cs="Times New Roman"/>
          <w:highlight w:val="yellow"/>
        </w:rPr>
        <w:t>Barnes et al. 2010</w:t>
      </w:r>
      <w:r>
        <w:rPr>
          <w:rFonts w:ascii="Times New Roman" w:hAnsi="Times New Roman" w:cs="Times New Roman"/>
        </w:rPr>
        <w:t>)</w:t>
      </w:r>
      <w:r w:rsidRPr="00B36EED">
        <w:rPr>
          <w:rFonts w:ascii="Times New Roman" w:hAnsi="Times New Roman" w:cs="Times New Roman"/>
        </w:rPr>
        <w:t xml:space="preserve">. </w:t>
      </w:r>
      <w:r w:rsidR="007B0004">
        <w:rPr>
          <w:rFonts w:ascii="Times New Roman" w:hAnsi="Times New Roman" w:cs="Times New Roman"/>
        </w:rPr>
        <w:t xml:space="preserve"> PPMR emerges because </w:t>
      </w:r>
      <w:r w:rsidRPr="00B36EED">
        <w:rPr>
          <w:rFonts w:ascii="Times New Roman" w:hAnsi="Times New Roman" w:cs="Times New Roman"/>
        </w:rPr>
        <w:t xml:space="preserve">individuals are born small and grow through the size spectrum over their lifetime, consuming </w:t>
      </w:r>
      <w:r w:rsidR="007B0004">
        <w:rPr>
          <w:rFonts w:ascii="Times New Roman" w:hAnsi="Times New Roman" w:cs="Times New Roman"/>
        </w:rPr>
        <w:t>prey</w:t>
      </w:r>
      <w:r w:rsidRPr="00B36EED">
        <w:rPr>
          <w:rFonts w:ascii="Times New Roman" w:hAnsi="Times New Roman" w:cs="Times New Roman"/>
        </w:rPr>
        <w:t xml:space="preserve"> that are a fraction of </w:t>
      </w:r>
      <w:r>
        <w:rPr>
          <w:rFonts w:ascii="Times New Roman" w:hAnsi="Times New Roman" w:cs="Times New Roman"/>
        </w:rPr>
        <w:t>their</w:t>
      </w:r>
      <w:r w:rsidRPr="00B36EED">
        <w:rPr>
          <w:rFonts w:ascii="Times New Roman" w:hAnsi="Times New Roman" w:cs="Times New Roman"/>
        </w:rPr>
        <w:t xml:space="preserve"> own size. </w:t>
      </w:r>
      <w:r w:rsidR="007B0004" w:rsidRPr="00B36EED">
        <w:rPr>
          <w:rFonts w:ascii="Times New Roman" w:hAnsi="Times New Roman" w:cs="Times New Roman"/>
        </w:rPr>
        <w:t xml:space="preserve">The interactions between predators and prey </w:t>
      </w:r>
      <w:r w:rsidR="007B0004">
        <w:rPr>
          <w:rFonts w:ascii="Times New Roman" w:hAnsi="Times New Roman" w:cs="Times New Roman"/>
        </w:rPr>
        <w:t>underlying community</w:t>
      </w:r>
      <w:r w:rsidR="007B0004" w:rsidRPr="00B36EED">
        <w:rPr>
          <w:rFonts w:ascii="Times New Roman" w:hAnsi="Times New Roman" w:cs="Times New Roman"/>
        </w:rPr>
        <w:t xml:space="preserve"> size spectra </w:t>
      </w:r>
      <w:r w:rsidR="007B0004">
        <w:rPr>
          <w:rFonts w:ascii="Times New Roman" w:hAnsi="Times New Roman" w:cs="Times New Roman"/>
        </w:rPr>
        <w:t>equally apply to</w:t>
      </w:r>
      <w:r w:rsidR="007B0004" w:rsidRPr="00B36EED">
        <w:rPr>
          <w:rFonts w:ascii="Times New Roman" w:hAnsi="Times New Roman" w:cs="Times New Roman"/>
        </w:rPr>
        <w:t xml:space="preserve"> interactions within size-structured populations of the same species</w:t>
      </w:r>
      <w:r w:rsidR="007B0004">
        <w:rPr>
          <w:rFonts w:ascii="Times New Roman" w:hAnsi="Times New Roman" w:cs="Times New Roman"/>
        </w:rPr>
        <w:t xml:space="preserve">. </w:t>
      </w:r>
      <w:r w:rsidR="0042544B">
        <w:rPr>
          <w:rFonts w:ascii="Times New Roman" w:hAnsi="Times New Roman" w:cs="Times New Roman"/>
        </w:rPr>
        <w:t>In other words, e</w:t>
      </w:r>
      <w:r w:rsidRPr="00B36EED">
        <w:rPr>
          <w:rFonts w:ascii="Times New Roman" w:hAnsi="Times New Roman" w:cs="Times New Roman"/>
        </w:rPr>
        <w:t>ven if other prey and predator species are present, size</w:t>
      </w:r>
      <w:r>
        <w:rPr>
          <w:rFonts w:ascii="Times New Roman" w:hAnsi="Times New Roman" w:cs="Times New Roman"/>
        </w:rPr>
        <w:t>-</w:t>
      </w:r>
      <w:r w:rsidRPr="00B36EED">
        <w:rPr>
          <w:rFonts w:ascii="Times New Roman" w:hAnsi="Times New Roman" w:cs="Times New Roman"/>
        </w:rPr>
        <w:t>spectr</w:t>
      </w:r>
      <w:r>
        <w:rPr>
          <w:rFonts w:ascii="Times New Roman" w:hAnsi="Times New Roman" w:cs="Times New Roman"/>
        </w:rPr>
        <w:t>um</w:t>
      </w:r>
      <w:r w:rsidRPr="00B36EED">
        <w:rPr>
          <w:rFonts w:ascii="Times New Roman" w:hAnsi="Times New Roman" w:cs="Times New Roman"/>
        </w:rPr>
        <w:t xml:space="preserve"> theory </w:t>
      </w:r>
      <w:r>
        <w:rPr>
          <w:rFonts w:ascii="Times New Roman" w:hAnsi="Times New Roman" w:cs="Times New Roman"/>
        </w:rPr>
        <w:t>assumes</w:t>
      </w:r>
      <w:r w:rsidRPr="00B36EED">
        <w:rPr>
          <w:rFonts w:ascii="Times New Roman" w:hAnsi="Times New Roman" w:cs="Times New Roman"/>
        </w:rPr>
        <w:t xml:space="preserve"> the availability of resources and the mortality risk experienced by an individual fish of a given size are indistinguishable from the case where all individuals in the community are also the same species. </w:t>
      </w:r>
      <w:r>
        <w:rPr>
          <w:rFonts w:ascii="Times New Roman" w:hAnsi="Times New Roman" w:cs="Times New Roman"/>
        </w:rPr>
        <w:t>T</w:t>
      </w:r>
      <w:r w:rsidRPr="00B36EED">
        <w:rPr>
          <w:rFonts w:ascii="Times New Roman" w:hAnsi="Times New Roman" w:cs="Times New Roman"/>
        </w:rPr>
        <w:t>he</w:t>
      </w:r>
      <w:r w:rsidR="00807337">
        <w:rPr>
          <w:rFonts w:ascii="Times New Roman" w:hAnsi="Times New Roman" w:cs="Times New Roman"/>
        </w:rPr>
        <w:t>refore</w:t>
      </w:r>
      <w:r w:rsidR="00EB14E9">
        <w:rPr>
          <w:rFonts w:ascii="Times New Roman" w:hAnsi="Times New Roman" w:cs="Times New Roman"/>
        </w:rPr>
        <w:t>,</w:t>
      </w:r>
      <w:r w:rsidRPr="00B36EED">
        <w:rPr>
          <w:rFonts w:ascii="Times New Roman" w:hAnsi="Times New Roman" w:cs="Times New Roman"/>
        </w:rPr>
        <w:t xml:space="preserve"> predation and consumption rates defined by a size spectrum </w:t>
      </w:r>
      <w:r w:rsidR="006C0DA9">
        <w:rPr>
          <w:rFonts w:ascii="Times New Roman" w:hAnsi="Times New Roman" w:cs="Times New Roman"/>
        </w:rPr>
        <w:t>could</w:t>
      </w:r>
      <w:r w:rsidRPr="00B36EED">
        <w:rPr>
          <w:rFonts w:ascii="Times New Roman" w:hAnsi="Times New Roman" w:cs="Times New Roman"/>
        </w:rPr>
        <w:t xml:space="preserve"> be used to simultaneously characterize the mass-specific resource availability and risk of predation experienced by an individual as it grows</w:t>
      </w:r>
      <w:r w:rsidR="00271D0A">
        <w:rPr>
          <w:rFonts w:ascii="Times New Roman" w:hAnsi="Times New Roman" w:cs="Times New Roman"/>
        </w:rPr>
        <w:t xml:space="preserve"> </w:t>
      </w:r>
      <w:r w:rsidR="00271D0A" w:rsidRPr="00B36EED">
        <w:rPr>
          <w:rFonts w:ascii="Times New Roman" w:hAnsi="Times New Roman" w:cs="Times New Roman"/>
        </w:rPr>
        <w:t>(Benoit and Rochet 2014, Andersen 2019)</w:t>
      </w:r>
      <w:r w:rsidRPr="00B36EED">
        <w:rPr>
          <w:rFonts w:ascii="Times New Roman" w:hAnsi="Times New Roman" w:cs="Times New Roman"/>
        </w:rPr>
        <w:t xml:space="preserve">. </w:t>
      </w:r>
    </w:p>
    <w:p w14:paraId="3C83B71A" w14:textId="6DB158B4" w:rsidR="001163F0" w:rsidRPr="004B7F70" w:rsidRDefault="001163F0" w:rsidP="001638A2">
      <w:pPr>
        <w:spacing w:line="480" w:lineRule="auto"/>
        <w:ind w:firstLine="720"/>
        <w:jc w:val="both"/>
        <w:rPr>
          <w:rFonts w:ascii="Times New Roman" w:hAnsi="Times New Roman" w:cs="Times New Roman"/>
          <w:b/>
          <w:bCs/>
          <w:i/>
          <w:iCs/>
        </w:rPr>
      </w:pPr>
      <w:r w:rsidRPr="004B7F70">
        <w:rPr>
          <w:rFonts w:ascii="Times New Roman" w:hAnsi="Times New Roman" w:cs="Times New Roman"/>
          <w:b/>
          <w:bCs/>
          <w:i/>
          <w:iCs/>
        </w:rPr>
        <w:t xml:space="preserve">Tunas as the ideal </w:t>
      </w:r>
      <w:r w:rsidR="006C03DB" w:rsidRPr="004B7F70">
        <w:rPr>
          <w:rFonts w:ascii="Times New Roman" w:hAnsi="Times New Roman" w:cs="Times New Roman"/>
          <w:b/>
          <w:bCs/>
          <w:i/>
          <w:iCs/>
        </w:rPr>
        <w:t>case study of our general model</w:t>
      </w:r>
    </w:p>
    <w:p w14:paraId="23DD990F" w14:textId="2E524025" w:rsidR="001C1A3B" w:rsidRPr="00B36EED" w:rsidRDefault="00B75E80" w:rsidP="007B4516">
      <w:pPr>
        <w:spacing w:line="480" w:lineRule="auto"/>
        <w:ind w:firstLine="720"/>
        <w:jc w:val="both"/>
        <w:rPr>
          <w:rFonts w:ascii="Times New Roman" w:hAnsi="Times New Roman" w:cs="Times New Roman"/>
        </w:rPr>
      </w:pPr>
      <w:r>
        <w:rPr>
          <w:rFonts w:ascii="Times New Roman" w:hAnsi="Times New Roman" w:cs="Times New Roman"/>
        </w:rPr>
        <w:t xml:space="preserve">To understand how size-dependent consumption </w:t>
      </w:r>
      <w:r w:rsidR="005C4B10">
        <w:rPr>
          <w:rFonts w:ascii="Times New Roman" w:hAnsi="Times New Roman" w:cs="Times New Roman"/>
        </w:rPr>
        <w:t xml:space="preserve">rates </w:t>
      </w:r>
      <w:r>
        <w:rPr>
          <w:rFonts w:ascii="Times New Roman" w:hAnsi="Times New Roman" w:cs="Times New Roman"/>
        </w:rPr>
        <w:t>and predation</w:t>
      </w:r>
      <w:r w:rsidR="005C4B10">
        <w:rPr>
          <w:rFonts w:ascii="Times New Roman" w:hAnsi="Times New Roman" w:cs="Times New Roman"/>
        </w:rPr>
        <w:t xml:space="preserve"> risk</w:t>
      </w:r>
      <w:r>
        <w:rPr>
          <w:rFonts w:ascii="Times New Roman" w:hAnsi="Times New Roman" w:cs="Times New Roman"/>
        </w:rPr>
        <w:t xml:space="preserve"> interact with different ecosystem contexts to determine the evolution of body sizes, w</w:t>
      </w:r>
      <w:r w:rsidR="00571EB4">
        <w:rPr>
          <w:rFonts w:ascii="Times New Roman" w:hAnsi="Times New Roman" w:cs="Times New Roman"/>
        </w:rPr>
        <w:t xml:space="preserve">e focus on </w:t>
      </w:r>
      <w:r w:rsidR="00905379">
        <w:rPr>
          <w:rFonts w:ascii="Times New Roman" w:hAnsi="Times New Roman" w:cs="Times New Roman"/>
        </w:rPr>
        <w:t xml:space="preserve">market </w:t>
      </w:r>
      <w:r w:rsidR="00571EB4">
        <w:rPr>
          <w:rFonts w:ascii="Times New Roman" w:hAnsi="Times New Roman" w:cs="Times New Roman"/>
        </w:rPr>
        <w:t xml:space="preserve">tunas </w:t>
      </w:r>
      <w:r w:rsidR="00905379">
        <w:rPr>
          <w:rFonts w:ascii="Times New Roman" w:hAnsi="Times New Roman" w:cs="Times New Roman"/>
        </w:rPr>
        <w:t xml:space="preserve">(members of the genus </w:t>
      </w:r>
      <w:proofErr w:type="spellStart"/>
      <w:r w:rsidR="00905379">
        <w:rPr>
          <w:rFonts w:ascii="Times New Roman" w:hAnsi="Times New Roman" w:cs="Times New Roman"/>
          <w:i/>
          <w:iCs/>
        </w:rPr>
        <w:t>Thunnus</w:t>
      </w:r>
      <w:proofErr w:type="spellEnd"/>
      <w:r w:rsidR="00905379">
        <w:rPr>
          <w:rFonts w:ascii="Times New Roman" w:hAnsi="Times New Roman" w:cs="Times New Roman"/>
        </w:rPr>
        <w:t>)</w:t>
      </w:r>
      <w:r w:rsidR="00905379">
        <w:rPr>
          <w:rFonts w:ascii="Times New Roman" w:hAnsi="Times New Roman" w:cs="Times New Roman"/>
          <w:i/>
          <w:iCs/>
        </w:rPr>
        <w:t xml:space="preserve">, </w:t>
      </w:r>
      <w:r w:rsidR="00A81A78">
        <w:rPr>
          <w:rFonts w:ascii="Times New Roman" w:hAnsi="Times New Roman" w:cs="Times New Roman"/>
        </w:rPr>
        <w:t xml:space="preserve">as a specific case of our general model. </w:t>
      </w:r>
      <w:r w:rsidR="00316816">
        <w:rPr>
          <w:rFonts w:ascii="Times New Roman" w:hAnsi="Times New Roman" w:cs="Times New Roman"/>
        </w:rPr>
        <w:t>We have chosen tunas as a clade with species that are some of the best-studied fish families due to their high value (</w:t>
      </w:r>
      <w:r w:rsidR="00316816" w:rsidRPr="00F70CA8">
        <w:rPr>
          <w:rFonts w:ascii="Times New Roman" w:hAnsi="Times New Roman" w:cs="Times New Roman"/>
        </w:rPr>
        <w:t xml:space="preserve">Juan </w:t>
      </w:r>
      <w:proofErr w:type="spellStart"/>
      <w:r w:rsidR="00316816" w:rsidRPr="00F70CA8">
        <w:rPr>
          <w:rFonts w:ascii="Times New Roman" w:hAnsi="Times New Roman" w:cs="Times New Roman"/>
        </w:rPr>
        <w:t>Jordá</w:t>
      </w:r>
      <w:proofErr w:type="spellEnd"/>
      <w:r w:rsidR="00316816" w:rsidRPr="00F70CA8">
        <w:rPr>
          <w:rFonts w:ascii="Times New Roman" w:hAnsi="Times New Roman" w:cs="Times New Roman"/>
        </w:rPr>
        <w:t xml:space="preserve"> et al. 2013</w:t>
      </w:r>
      <w:r w:rsidR="00316816">
        <w:rPr>
          <w:rFonts w:ascii="Times New Roman" w:hAnsi="Times New Roman" w:cs="Times New Roman"/>
        </w:rPr>
        <w:t>) and</w:t>
      </w:r>
      <w:r w:rsidR="00571EB4">
        <w:rPr>
          <w:rFonts w:ascii="Times New Roman" w:hAnsi="Times New Roman" w:cs="Times New Roman"/>
        </w:rPr>
        <w:t xml:space="preserve"> widely distributed </w:t>
      </w:r>
      <w:r w:rsidR="00A81A78">
        <w:rPr>
          <w:rFonts w:ascii="Times New Roman" w:hAnsi="Times New Roman" w:cs="Times New Roman"/>
        </w:rPr>
        <w:t>in</w:t>
      </w:r>
      <w:r w:rsidR="00571EB4">
        <w:rPr>
          <w:rFonts w:ascii="Times New Roman" w:hAnsi="Times New Roman" w:cs="Times New Roman"/>
        </w:rPr>
        <w:t xml:space="preserve"> tropical and temperate oceans and coastal and pelagic habitats</w:t>
      </w:r>
      <w:r w:rsidR="00905379">
        <w:rPr>
          <w:rFonts w:ascii="Times New Roman" w:hAnsi="Times New Roman" w:cs="Times New Roman"/>
        </w:rPr>
        <w:t>, which vary in seasonality and productivity</w:t>
      </w:r>
      <w:r w:rsidR="00316816">
        <w:rPr>
          <w:rFonts w:ascii="Times New Roman" w:hAnsi="Times New Roman" w:cs="Times New Roman"/>
        </w:rPr>
        <w:t xml:space="preserve">. </w:t>
      </w:r>
      <w:r w:rsidR="00605BC3">
        <w:rPr>
          <w:rFonts w:ascii="Times New Roman" w:hAnsi="Times New Roman" w:cs="Times New Roman"/>
        </w:rPr>
        <w:t xml:space="preserve"> </w:t>
      </w:r>
      <w:r w:rsidR="001A3CB9">
        <w:rPr>
          <w:rFonts w:ascii="Times New Roman" w:hAnsi="Times New Roman" w:cs="Times New Roman"/>
        </w:rPr>
        <w:t xml:space="preserve">Members of the genus </w:t>
      </w:r>
      <w:proofErr w:type="spellStart"/>
      <w:r w:rsidR="00A81A78">
        <w:rPr>
          <w:rFonts w:ascii="Times New Roman" w:hAnsi="Times New Roman" w:cs="Times New Roman"/>
          <w:i/>
          <w:iCs/>
        </w:rPr>
        <w:t>Thunnus</w:t>
      </w:r>
      <w:proofErr w:type="spellEnd"/>
      <w:r w:rsidR="00A81A78">
        <w:rPr>
          <w:rFonts w:ascii="Times New Roman" w:hAnsi="Times New Roman" w:cs="Times New Roman"/>
          <w:i/>
          <w:iCs/>
        </w:rPr>
        <w:t xml:space="preserve"> </w:t>
      </w:r>
      <w:r w:rsidR="00A81A78">
        <w:rPr>
          <w:rFonts w:ascii="Times New Roman" w:hAnsi="Times New Roman" w:cs="Times New Roman"/>
        </w:rPr>
        <w:t xml:space="preserve">represent a range of body sizes </w:t>
      </w:r>
      <w:r w:rsidR="00A81A78">
        <w:rPr>
          <w:rFonts w:ascii="Times New Roman" w:hAnsi="Times New Roman" w:cs="Times New Roman"/>
        </w:rPr>
        <w:fldChar w:fldCharType="begin" w:fldLock="1"/>
      </w:r>
      <w:r w:rsidR="00A81A78">
        <w:rPr>
          <w:rFonts w:ascii="Times New Roman" w:hAnsi="Times New Roman" w:cs="Times New Roman"/>
        </w:rPr>
        <w:instrText>ADDIN CSL_CITATION {"citationItems":[{"id":"ITEM-1","itemData":{"DOI":"10.1111/1365-2664.13327","ISSN":"0021-8901","author":[{"dropping-particle":"","family":"Horswill","given":"Cat","non-dropping-particle":"","parse-names":false,"suffix":""},{"dropping-p</w:instrText>
      </w:r>
      <w:r w:rsidR="00A81A78">
        <w:rPr>
          <w:rFonts w:ascii="Times New Roman" w:hAnsi="Times New Roman" w:cs="Times New Roman" w:hint="eastAsia"/>
        </w:rPr>
        <w:instrText>article":"","family":"Kindsvater","given":"Holly K.","non-dropping-particle":"","parse-names":false,"suffix":""},{"dropping-particle":"","family":"Juan</w:instrText>
      </w:r>
      <w:r w:rsidR="00A81A78">
        <w:rPr>
          <w:rFonts w:ascii="Times New Roman" w:hAnsi="Times New Roman" w:cs="Times New Roman" w:hint="eastAsia"/>
        </w:rPr>
        <w:instrText>‐</w:instrText>
      </w:r>
      <w:r w:rsidR="00A81A78">
        <w:rPr>
          <w:rFonts w:ascii="Times New Roman" w:hAnsi="Times New Roman" w:cs="Times New Roman" w:hint="eastAsia"/>
        </w:rPr>
        <w:instrText>Jordá","given":"Maria José","non-dropping-particle":"","parse-names":false,"suffix":""},{"dropping-part</w:instrText>
      </w:r>
      <w:r w:rsidR="00A81A78">
        <w:rPr>
          <w:rFonts w:ascii="Times New Roman" w:hAnsi="Times New Roman" w:cs="Times New Roman"/>
        </w:rPr>
        <w:instrText>icle":"","family":"Dulvy","given":"Nicholas K.","non-dropping-particle":"","parse-names":false,"suffix":""},{"dropping-particle":"","family":"Mangel","given":"Marc","non-dropping-particle":"","parse-names":false,"suffix":""},{"dropping-particle":"","family":"Matthiopoulos","given":"Jason","non-dropping-particle":"","parse-names":false,"suffix":""}],"container-title":"Journal of Applied Ecology","editor":[{"dropping-particle":"","family":"Arlinghaus","given":"Robert","non-dropping-particle":"","parse-names</w:instrText>
      </w:r>
      <w:r w:rsidR="00A81A78">
        <w:rPr>
          <w:rFonts w:ascii="Times New Roman" w:hAnsi="Times New Roman" w:cs="Times New Roman" w:hint="eastAsia"/>
        </w:rPr>
        <w:instrText>":false,"suffix":""}],"id":"ITEM-1","issue":"4","issued":{"date-parts":[["2019","4"]]},"page":"855-865","title":"Global reconstruction of life</w:instrText>
      </w:r>
      <w:r w:rsidR="00A81A78">
        <w:rPr>
          <w:rFonts w:ascii="Times New Roman" w:hAnsi="Times New Roman" w:cs="Times New Roman" w:hint="eastAsia"/>
        </w:rPr>
        <w:instrText>‐</w:instrText>
      </w:r>
      <w:r w:rsidR="00A81A78">
        <w:rPr>
          <w:rFonts w:ascii="Times New Roman" w:hAnsi="Times New Roman" w:cs="Times New Roman" w:hint="eastAsia"/>
        </w:rPr>
        <w:instrText>history strategies: A case study using tunas","type":"article-journal","volume":"56"},"uris":["http://www.mendel</w:instrText>
      </w:r>
      <w:r w:rsidR="00A81A78">
        <w:rPr>
          <w:rFonts w:ascii="Times New Roman" w:hAnsi="Times New Roman" w:cs="Times New Roman"/>
        </w:rPr>
        <w:instrText>ey.com/documents/?uuid=808bc711-ff1b-30df-9a27-7556506c2dd8"]}],"mendeley":{"formattedCitation":"(Horswill et al. 2019)","plainTextFormattedCitation":"(Horswill et al. 2019)","previouslyFormattedCitation":"(Horswill et al. 2019)"},"properties":{"noteIndex":0},"schema":"https://github.com/citation-style-language/schema/raw/master/csl-citation.json"}</w:instrText>
      </w:r>
      <w:r w:rsidR="00A81A78">
        <w:rPr>
          <w:rFonts w:ascii="Times New Roman" w:hAnsi="Times New Roman" w:cs="Times New Roman"/>
        </w:rPr>
        <w:fldChar w:fldCharType="separate"/>
      </w:r>
      <w:r w:rsidR="00A81A78" w:rsidRPr="0040636B">
        <w:rPr>
          <w:rFonts w:ascii="Times New Roman" w:hAnsi="Times New Roman" w:cs="Times New Roman"/>
          <w:noProof/>
        </w:rPr>
        <w:t>(Horswill et al. 2019)</w:t>
      </w:r>
      <w:r w:rsidR="00A81A78">
        <w:rPr>
          <w:rFonts w:ascii="Times New Roman" w:hAnsi="Times New Roman" w:cs="Times New Roman"/>
        </w:rPr>
        <w:fldChar w:fldCharType="end"/>
      </w:r>
      <w:r w:rsidR="00A81A78">
        <w:rPr>
          <w:rFonts w:ascii="Times New Roman" w:hAnsi="Times New Roman" w:cs="Times New Roman"/>
        </w:rPr>
        <w:t>, corresponding to diverse life histories adapted to different environments, ranging from the bluefin tuna</w:t>
      </w:r>
      <w:r w:rsidR="004662A1">
        <w:rPr>
          <w:rFonts w:ascii="Times New Roman" w:hAnsi="Times New Roman" w:cs="Times New Roman"/>
        </w:rPr>
        <w:t xml:space="preserve"> (</w:t>
      </w:r>
      <w:proofErr w:type="spellStart"/>
      <w:r w:rsidR="004662A1">
        <w:rPr>
          <w:rFonts w:ascii="Times New Roman" w:hAnsi="Times New Roman" w:cs="Times New Roman"/>
          <w:i/>
          <w:iCs/>
        </w:rPr>
        <w:t>Thunnus</w:t>
      </w:r>
      <w:proofErr w:type="spellEnd"/>
      <w:r w:rsidR="004662A1">
        <w:rPr>
          <w:rFonts w:ascii="Times New Roman" w:hAnsi="Times New Roman" w:cs="Times New Roman"/>
          <w:i/>
          <w:iCs/>
        </w:rPr>
        <w:t xml:space="preserve"> </w:t>
      </w:r>
      <w:proofErr w:type="spellStart"/>
      <w:r w:rsidR="004662A1">
        <w:rPr>
          <w:rFonts w:ascii="Times New Roman" w:hAnsi="Times New Roman" w:cs="Times New Roman"/>
          <w:i/>
          <w:iCs/>
        </w:rPr>
        <w:t>thunnus</w:t>
      </w:r>
      <w:proofErr w:type="spellEnd"/>
      <w:r w:rsidR="004662A1">
        <w:rPr>
          <w:rFonts w:ascii="Times New Roman" w:hAnsi="Times New Roman" w:cs="Times New Roman"/>
        </w:rPr>
        <w:t>)</w:t>
      </w:r>
      <w:r w:rsidR="00A81A78">
        <w:rPr>
          <w:rFonts w:ascii="Times New Roman" w:hAnsi="Times New Roman" w:cs="Times New Roman"/>
        </w:rPr>
        <w:t>, which occup</w:t>
      </w:r>
      <w:r w:rsidR="004662A1">
        <w:rPr>
          <w:rFonts w:ascii="Times New Roman" w:hAnsi="Times New Roman" w:cs="Times New Roman"/>
        </w:rPr>
        <w:t>ies</w:t>
      </w:r>
      <w:r w:rsidR="00A81A78">
        <w:rPr>
          <w:rFonts w:ascii="Times New Roman" w:hAnsi="Times New Roman" w:cs="Times New Roman"/>
        </w:rPr>
        <w:t xml:space="preserve"> </w:t>
      </w:r>
      <w:r w:rsidR="00A81A78">
        <w:rPr>
          <w:rFonts w:ascii="Times New Roman" w:hAnsi="Times New Roman" w:cs="Times New Roman"/>
        </w:rPr>
        <w:lastRenderedPageBreak/>
        <w:t xml:space="preserve">temperate waters and reach sizes of more than 600 kg, </w:t>
      </w:r>
      <w:r w:rsidR="00C12B88">
        <w:rPr>
          <w:rFonts w:ascii="Times New Roman" w:hAnsi="Times New Roman" w:cs="Times New Roman"/>
        </w:rPr>
        <w:t xml:space="preserve">to </w:t>
      </w:r>
      <w:r w:rsidR="00A81A78">
        <w:rPr>
          <w:rFonts w:ascii="Times New Roman" w:hAnsi="Times New Roman" w:cs="Times New Roman"/>
        </w:rPr>
        <w:t>the blackfin tuna</w:t>
      </w:r>
      <w:r w:rsidR="00C12B88">
        <w:rPr>
          <w:rFonts w:ascii="Times New Roman" w:hAnsi="Times New Roman" w:cs="Times New Roman"/>
        </w:rPr>
        <w:t xml:space="preserve"> (</w:t>
      </w:r>
      <w:r w:rsidR="00C12B88">
        <w:rPr>
          <w:rFonts w:ascii="Times New Roman" w:hAnsi="Times New Roman" w:cs="Times New Roman"/>
          <w:i/>
          <w:iCs/>
        </w:rPr>
        <w:t xml:space="preserve">T. </w:t>
      </w:r>
      <w:proofErr w:type="spellStart"/>
      <w:r w:rsidR="00C12B88">
        <w:rPr>
          <w:rFonts w:ascii="Times New Roman" w:hAnsi="Times New Roman" w:cs="Times New Roman"/>
          <w:i/>
          <w:iCs/>
        </w:rPr>
        <w:t>atlanticus</w:t>
      </w:r>
      <w:proofErr w:type="spellEnd"/>
      <w:r w:rsidR="00C12B88">
        <w:rPr>
          <w:rFonts w:ascii="Times New Roman" w:hAnsi="Times New Roman" w:cs="Times New Roman"/>
        </w:rPr>
        <w:t>)</w:t>
      </w:r>
      <w:r w:rsidR="00A81A78">
        <w:rPr>
          <w:rFonts w:ascii="Times New Roman" w:hAnsi="Times New Roman" w:cs="Times New Roman"/>
        </w:rPr>
        <w:t>, which is tropical, and weighs less than 21 kg.</w:t>
      </w:r>
      <w:r w:rsidR="00EA0531">
        <w:rPr>
          <w:rFonts w:ascii="Times New Roman" w:hAnsi="Times New Roman" w:cs="Times New Roman"/>
        </w:rPr>
        <w:t xml:space="preserve"> The larger tunas are notable for their endothermic adaptations, which allow them to migrate great distances, dive into cooler waters to forage, and to efficiently chase down their prey. </w:t>
      </w:r>
      <w:r w:rsidR="004662A1">
        <w:rPr>
          <w:rFonts w:ascii="Times New Roman" w:hAnsi="Times New Roman" w:cs="Times New Roman"/>
        </w:rPr>
        <w:t>However, e</w:t>
      </w:r>
      <w:r w:rsidR="007B4516">
        <w:rPr>
          <w:rFonts w:ascii="Times New Roman" w:hAnsi="Times New Roman" w:cs="Times New Roman"/>
        </w:rPr>
        <w:t xml:space="preserve">ven </w:t>
      </w:r>
      <w:r w:rsidR="004662A1">
        <w:rPr>
          <w:rFonts w:ascii="Times New Roman" w:hAnsi="Times New Roman" w:cs="Times New Roman"/>
        </w:rPr>
        <w:t xml:space="preserve">among </w:t>
      </w:r>
      <w:r w:rsidR="007B4516">
        <w:rPr>
          <w:rFonts w:ascii="Times New Roman" w:hAnsi="Times New Roman" w:cs="Times New Roman"/>
        </w:rPr>
        <w:t xml:space="preserve">the largest </w:t>
      </w:r>
      <w:proofErr w:type="spellStart"/>
      <w:r w:rsidR="007B4516">
        <w:rPr>
          <w:rFonts w:ascii="Times New Roman" w:hAnsi="Times New Roman" w:cs="Times New Roman"/>
          <w:i/>
          <w:iCs/>
        </w:rPr>
        <w:t>Thunnus</w:t>
      </w:r>
      <w:proofErr w:type="spellEnd"/>
      <w:r w:rsidR="007B4516">
        <w:rPr>
          <w:rFonts w:ascii="Times New Roman" w:hAnsi="Times New Roman" w:cs="Times New Roman"/>
          <w:i/>
          <w:iCs/>
        </w:rPr>
        <w:t xml:space="preserve"> </w:t>
      </w:r>
      <w:r w:rsidR="007B4516">
        <w:rPr>
          <w:rFonts w:ascii="Times New Roman" w:hAnsi="Times New Roman" w:cs="Times New Roman"/>
        </w:rPr>
        <w:t>species</w:t>
      </w:r>
      <w:r w:rsidR="008F7A36">
        <w:rPr>
          <w:rFonts w:ascii="Times New Roman" w:hAnsi="Times New Roman" w:cs="Times New Roman"/>
        </w:rPr>
        <w:t>,</w:t>
      </w:r>
      <w:r w:rsidR="004662A1">
        <w:rPr>
          <w:rFonts w:ascii="Times New Roman" w:hAnsi="Times New Roman" w:cs="Times New Roman"/>
        </w:rPr>
        <w:t xml:space="preserve"> variation</w:t>
      </w:r>
      <w:r w:rsidR="001C1A3B">
        <w:rPr>
          <w:rFonts w:ascii="Times New Roman" w:hAnsi="Times New Roman" w:cs="Times New Roman"/>
        </w:rPr>
        <w:t xml:space="preserve"> in traits such as maturation, survival, and growth </w:t>
      </w:r>
      <w:r w:rsidR="004662A1">
        <w:rPr>
          <w:rFonts w:ascii="Times New Roman" w:hAnsi="Times New Roman" w:cs="Times New Roman"/>
        </w:rPr>
        <w:t>cannot be</w:t>
      </w:r>
      <w:r w:rsidR="001C1A3B">
        <w:rPr>
          <w:rFonts w:ascii="Times New Roman" w:hAnsi="Times New Roman" w:cs="Times New Roman"/>
        </w:rPr>
        <w:t xml:space="preserve"> explained by</w:t>
      </w:r>
      <w:r w:rsidR="00E41DA7">
        <w:rPr>
          <w:rFonts w:ascii="Times New Roman" w:hAnsi="Times New Roman" w:cs="Times New Roman"/>
        </w:rPr>
        <w:t xml:space="preserve"> </w:t>
      </w:r>
      <w:r w:rsidR="00944FC8">
        <w:rPr>
          <w:rFonts w:ascii="Times New Roman" w:hAnsi="Times New Roman" w:cs="Times New Roman"/>
        </w:rPr>
        <w:t>environmental</w:t>
      </w:r>
      <w:r w:rsidR="001C1A3B">
        <w:rPr>
          <w:rFonts w:ascii="Times New Roman" w:hAnsi="Times New Roman" w:cs="Times New Roman"/>
        </w:rPr>
        <w:t xml:space="preserve"> temperature</w:t>
      </w:r>
      <w:r w:rsidR="008F7A36">
        <w:rPr>
          <w:rFonts w:ascii="Times New Roman" w:hAnsi="Times New Roman" w:cs="Times New Roman"/>
        </w:rPr>
        <w:t xml:space="preserve"> and foraging habits</w:t>
      </w:r>
      <w:r w:rsidR="00E41DA7">
        <w:rPr>
          <w:rFonts w:ascii="Times New Roman" w:hAnsi="Times New Roman" w:cs="Times New Roman"/>
        </w:rPr>
        <w:t>.</w:t>
      </w:r>
      <w:r w:rsidR="001C1A3B">
        <w:rPr>
          <w:rFonts w:ascii="Times New Roman" w:hAnsi="Times New Roman" w:cs="Times New Roman"/>
        </w:rPr>
        <w:t xml:space="preserve"> </w:t>
      </w:r>
      <w:r w:rsidR="00221913">
        <w:rPr>
          <w:rFonts w:ascii="Times New Roman" w:hAnsi="Times New Roman" w:cs="Times New Roman"/>
        </w:rPr>
        <w:t>For example,</w:t>
      </w:r>
      <w:r w:rsidR="001C1A3B">
        <w:rPr>
          <w:rFonts w:ascii="Times New Roman" w:hAnsi="Times New Roman" w:cs="Times New Roman"/>
        </w:rPr>
        <w:t xml:space="preserve"> </w:t>
      </w:r>
      <w:r w:rsidR="001C1A3B">
        <w:rPr>
          <w:rFonts w:ascii="Times New Roman" w:hAnsi="Times New Roman" w:cs="Times New Roman"/>
          <w:i/>
          <w:iCs/>
        </w:rPr>
        <w:t xml:space="preserve">T. </w:t>
      </w:r>
      <w:proofErr w:type="spellStart"/>
      <w:r w:rsidR="001C1A3B">
        <w:rPr>
          <w:rFonts w:ascii="Times New Roman" w:hAnsi="Times New Roman" w:cs="Times New Roman"/>
          <w:i/>
          <w:iCs/>
        </w:rPr>
        <w:t>albacares</w:t>
      </w:r>
      <w:proofErr w:type="spellEnd"/>
      <w:r w:rsidR="001C1A3B">
        <w:rPr>
          <w:rFonts w:ascii="Times New Roman" w:hAnsi="Times New Roman" w:cs="Times New Roman"/>
          <w:i/>
          <w:iCs/>
        </w:rPr>
        <w:t xml:space="preserve">, </w:t>
      </w:r>
      <w:r w:rsidR="001C1A3B">
        <w:rPr>
          <w:rFonts w:ascii="Times New Roman" w:hAnsi="Times New Roman" w:cs="Times New Roman"/>
        </w:rPr>
        <w:t xml:space="preserve">yellowfin tuna, and </w:t>
      </w:r>
      <w:r w:rsidR="001C1A3B">
        <w:rPr>
          <w:rFonts w:ascii="Times New Roman" w:hAnsi="Times New Roman" w:cs="Times New Roman"/>
          <w:i/>
          <w:iCs/>
        </w:rPr>
        <w:t xml:space="preserve">T. </w:t>
      </w:r>
      <w:proofErr w:type="spellStart"/>
      <w:r w:rsidR="001C1A3B">
        <w:rPr>
          <w:rFonts w:ascii="Times New Roman" w:hAnsi="Times New Roman" w:cs="Times New Roman"/>
          <w:i/>
          <w:iCs/>
        </w:rPr>
        <w:t>obesus</w:t>
      </w:r>
      <w:proofErr w:type="spellEnd"/>
      <w:r w:rsidR="001C1A3B">
        <w:rPr>
          <w:rFonts w:ascii="Times New Roman" w:hAnsi="Times New Roman" w:cs="Times New Roman"/>
          <w:i/>
          <w:iCs/>
        </w:rPr>
        <w:t xml:space="preserve">, </w:t>
      </w:r>
      <w:r w:rsidR="001C1A3B">
        <w:rPr>
          <w:rFonts w:ascii="Times New Roman" w:hAnsi="Times New Roman" w:cs="Times New Roman"/>
        </w:rPr>
        <w:t>bigeye tuna, remain in tropical waters year-round</w:t>
      </w:r>
      <w:r w:rsidR="00E6734C">
        <w:rPr>
          <w:rFonts w:ascii="Times New Roman" w:hAnsi="Times New Roman" w:cs="Times New Roman"/>
        </w:rPr>
        <w:t>, but can reach comparable body sizes to bluefin tunas, although their lifespans are shorter</w:t>
      </w:r>
      <w:r w:rsidR="001C1A3B">
        <w:rPr>
          <w:rFonts w:ascii="Times New Roman" w:hAnsi="Times New Roman" w:cs="Times New Roman"/>
        </w:rPr>
        <w:t>. The</w:t>
      </w:r>
      <w:r w:rsidR="00221913">
        <w:rPr>
          <w:rFonts w:ascii="Times New Roman" w:hAnsi="Times New Roman" w:cs="Times New Roman"/>
        </w:rPr>
        <w:t>se</w:t>
      </w:r>
      <w:r w:rsidR="001C1A3B">
        <w:rPr>
          <w:rFonts w:ascii="Times New Roman" w:hAnsi="Times New Roman" w:cs="Times New Roman"/>
        </w:rPr>
        <w:t xml:space="preserve"> tropical species tend to grow faster and mature earlier than the</w:t>
      </w:r>
      <w:r w:rsidR="00B86300">
        <w:rPr>
          <w:rFonts w:ascii="Times New Roman" w:hAnsi="Times New Roman" w:cs="Times New Roman"/>
        </w:rPr>
        <w:t xml:space="preserve"> three species of</w:t>
      </w:r>
      <w:r w:rsidR="001C1A3B">
        <w:rPr>
          <w:rFonts w:ascii="Times New Roman" w:hAnsi="Times New Roman" w:cs="Times New Roman"/>
        </w:rPr>
        <w:t xml:space="preserve"> temperate</w:t>
      </w:r>
      <w:r w:rsidR="00221913">
        <w:rPr>
          <w:rFonts w:ascii="Times New Roman" w:hAnsi="Times New Roman" w:cs="Times New Roman"/>
        </w:rPr>
        <w:t xml:space="preserve"> bluefin</w:t>
      </w:r>
      <w:r w:rsidR="001C1A3B">
        <w:rPr>
          <w:rFonts w:ascii="Times New Roman" w:hAnsi="Times New Roman" w:cs="Times New Roman"/>
        </w:rPr>
        <w:t xml:space="preserve"> tunas </w:t>
      </w:r>
      <w:r w:rsidR="001113DA">
        <w:rPr>
          <w:rFonts w:ascii="Times New Roman" w:hAnsi="Times New Roman" w:cs="Times New Roman"/>
        </w:rPr>
        <w:t>(</w:t>
      </w:r>
      <w:r w:rsidR="001113DA">
        <w:rPr>
          <w:rFonts w:ascii="Times New Roman" w:hAnsi="Times New Roman" w:cs="Times New Roman"/>
          <w:i/>
          <w:iCs/>
        </w:rPr>
        <w:t xml:space="preserve">T. </w:t>
      </w:r>
      <w:proofErr w:type="spellStart"/>
      <w:r w:rsidR="001113DA">
        <w:rPr>
          <w:rFonts w:ascii="Times New Roman" w:hAnsi="Times New Roman" w:cs="Times New Roman"/>
          <w:i/>
          <w:iCs/>
        </w:rPr>
        <w:t>thunnus</w:t>
      </w:r>
      <w:proofErr w:type="spellEnd"/>
      <w:r w:rsidR="001113DA">
        <w:rPr>
          <w:rFonts w:ascii="Times New Roman" w:hAnsi="Times New Roman" w:cs="Times New Roman"/>
          <w:i/>
          <w:iCs/>
        </w:rPr>
        <w:t xml:space="preserve">, T. </w:t>
      </w:r>
      <w:proofErr w:type="spellStart"/>
      <w:r w:rsidR="001113DA">
        <w:rPr>
          <w:rFonts w:ascii="Times New Roman" w:hAnsi="Times New Roman" w:cs="Times New Roman"/>
          <w:i/>
          <w:iCs/>
        </w:rPr>
        <w:t>orientalis</w:t>
      </w:r>
      <w:proofErr w:type="spellEnd"/>
      <w:r w:rsidR="001113DA">
        <w:rPr>
          <w:rFonts w:ascii="Times New Roman" w:hAnsi="Times New Roman" w:cs="Times New Roman"/>
          <w:i/>
          <w:iCs/>
        </w:rPr>
        <w:t xml:space="preserve">, and T. </w:t>
      </w:r>
      <w:proofErr w:type="spellStart"/>
      <w:r w:rsidR="001113DA">
        <w:rPr>
          <w:rFonts w:ascii="Times New Roman" w:hAnsi="Times New Roman" w:cs="Times New Roman"/>
          <w:i/>
          <w:iCs/>
        </w:rPr>
        <w:t>maccoyii</w:t>
      </w:r>
      <w:proofErr w:type="spellEnd"/>
      <w:r w:rsidR="001113DA">
        <w:rPr>
          <w:rFonts w:ascii="Times New Roman" w:hAnsi="Times New Roman" w:cs="Times New Roman"/>
        </w:rPr>
        <w:t>)</w:t>
      </w:r>
      <w:r w:rsidR="001C1A3B">
        <w:rPr>
          <w:rFonts w:ascii="Times New Roman" w:hAnsi="Times New Roman" w:cs="Times New Roman"/>
        </w:rPr>
        <w:t>, spawning for a sustained period each year, and potentially achieving higher annual fecundity (</w:t>
      </w:r>
      <w:proofErr w:type="spellStart"/>
      <w:r w:rsidR="001C1A3B">
        <w:rPr>
          <w:rFonts w:ascii="Times New Roman" w:hAnsi="Times New Roman" w:cs="Times New Roman"/>
        </w:rPr>
        <w:t>Horswill</w:t>
      </w:r>
      <w:proofErr w:type="spellEnd"/>
      <w:r w:rsidR="001C1A3B">
        <w:rPr>
          <w:rFonts w:ascii="Times New Roman" w:hAnsi="Times New Roman" w:cs="Times New Roman"/>
        </w:rPr>
        <w:t xml:space="preserve"> et al., 2019). These </w:t>
      </w:r>
      <w:r w:rsidR="00643016">
        <w:rPr>
          <w:rFonts w:ascii="Times New Roman" w:hAnsi="Times New Roman" w:cs="Times New Roman"/>
        </w:rPr>
        <w:t xml:space="preserve">interspecific </w:t>
      </w:r>
      <w:r w:rsidR="001C1A3B">
        <w:rPr>
          <w:rFonts w:ascii="Times New Roman" w:hAnsi="Times New Roman" w:cs="Times New Roman"/>
        </w:rPr>
        <w:t xml:space="preserve">trait covariances indicate that </w:t>
      </w:r>
      <w:r w:rsidR="00484B5D">
        <w:rPr>
          <w:rFonts w:ascii="Times New Roman" w:hAnsi="Times New Roman" w:cs="Times New Roman"/>
        </w:rPr>
        <w:t>reproductive patterns and mortality rates</w:t>
      </w:r>
      <w:r w:rsidR="001C1A3B">
        <w:rPr>
          <w:rFonts w:ascii="Times New Roman" w:hAnsi="Times New Roman" w:cs="Times New Roman"/>
        </w:rPr>
        <w:t xml:space="preserve"> vary among these species, but it is difficult to predict these patterns </w:t>
      </w:r>
      <w:r w:rsidR="001C1A3B">
        <w:rPr>
          <w:rFonts w:ascii="Times New Roman" w:hAnsi="Times New Roman" w:cs="Times New Roman"/>
          <w:i/>
          <w:iCs/>
        </w:rPr>
        <w:t xml:space="preserve">a priori </w:t>
      </w:r>
      <w:r w:rsidR="001C1A3B" w:rsidRPr="008010D3">
        <w:rPr>
          <w:rFonts w:ascii="Times New Roman" w:hAnsi="Times New Roman" w:cs="Times New Roman"/>
        </w:rPr>
        <w:t>from macroecological phenomena such as the temperature-size rule</w:t>
      </w:r>
      <w:r w:rsidR="001C1A3B">
        <w:rPr>
          <w:rFonts w:ascii="Times New Roman" w:hAnsi="Times New Roman" w:cs="Times New Roman"/>
          <w:i/>
          <w:iCs/>
        </w:rPr>
        <w:t>.</w:t>
      </w:r>
    </w:p>
    <w:p w14:paraId="07459557" w14:textId="77777777" w:rsidR="001C1A3B" w:rsidRDefault="001C1A3B" w:rsidP="001C1A3B">
      <w:pPr>
        <w:spacing w:line="480" w:lineRule="auto"/>
        <w:jc w:val="both"/>
        <w:rPr>
          <w:rFonts w:ascii="Times New Roman" w:hAnsi="Times New Roman" w:cs="Times New Roman"/>
        </w:rPr>
      </w:pPr>
    </w:p>
    <w:p w14:paraId="69B13A09" w14:textId="7C06FCC2" w:rsidR="001C1A3B" w:rsidRPr="00A22E93" w:rsidRDefault="00A22E93" w:rsidP="001C1A3B">
      <w:pPr>
        <w:spacing w:line="480" w:lineRule="auto"/>
        <w:jc w:val="both"/>
        <w:rPr>
          <w:rFonts w:ascii="Times New Roman" w:hAnsi="Times New Roman" w:cs="Times New Roman"/>
          <w:b/>
          <w:bCs/>
          <w:i/>
          <w:iCs/>
        </w:rPr>
      </w:pPr>
      <w:r>
        <w:rPr>
          <w:rFonts w:ascii="Times New Roman" w:hAnsi="Times New Roman" w:cs="Times New Roman"/>
          <w:b/>
          <w:bCs/>
          <w:i/>
          <w:iCs/>
        </w:rPr>
        <w:t>Mission statement of paper</w:t>
      </w:r>
    </w:p>
    <w:p w14:paraId="24656480" w14:textId="560BE3F4" w:rsidR="001C1A3B" w:rsidRDefault="001C1A3B" w:rsidP="00A559A9">
      <w:pPr>
        <w:spacing w:line="480" w:lineRule="auto"/>
        <w:ind w:firstLine="720"/>
        <w:jc w:val="both"/>
        <w:rPr>
          <w:rFonts w:ascii="Times New Roman" w:hAnsi="Times New Roman" w:cs="Times New Roman"/>
        </w:rPr>
      </w:pPr>
      <w:r w:rsidRPr="00B36EED">
        <w:rPr>
          <w:rFonts w:ascii="Times New Roman" w:hAnsi="Times New Roman" w:cs="Times New Roman"/>
        </w:rPr>
        <w:t xml:space="preserve">In this paper, </w:t>
      </w:r>
      <w:r w:rsidR="00F84818">
        <w:rPr>
          <w:rFonts w:ascii="Times New Roman" w:hAnsi="Times New Roman" w:cs="Times New Roman"/>
        </w:rPr>
        <w:t>we develop a general</w:t>
      </w:r>
      <w:r>
        <w:rPr>
          <w:rFonts w:ascii="Times New Roman" w:hAnsi="Times New Roman" w:cs="Times New Roman"/>
        </w:rPr>
        <w:t xml:space="preserve"> state-dependent life history</w:t>
      </w:r>
      <w:r w:rsidRPr="00B36EED">
        <w:rPr>
          <w:rFonts w:ascii="Times New Roman" w:hAnsi="Times New Roman" w:cs="Times New Roman"/>
        </w:rPr>
        <w:t xml:space="preserve"> model of</w:t>
      </w:r>
      <w:r>
        <w:rPr>
          <w:rFonts w:ascii="Times New Roman" w:hAnsi="Times New Roman" w:cs="Times New Roman"/>
        </w:rPr>
        <w:t xml:space="preserve"> energy </w:t>
      </w:r>
      <w:r w:rsidRPr="00B36EED">
        <w:rPr>
          <w:rFonts w:ascii="Times New Roman" w:hAnsi="Times New Roman" w:cs="Times New Roman"/>
        </w:rPr>
        <w:t>allocation to growth and reproduction</w:t>
      </w:r>
      <w:r>
        <w:rPr>
          <w:rFonts w:ascii="Times New Roman" w:hAnsi="Times New Roman" w:cs="Times New Roman"/>
        </w:rPr>
        <w:t xml:space="preserve"> to predict how variation</w:t>
      </w:r>
      <w:r w:rsidR="000759B0">
        <w:rPr>
          <w:rFonts w:ascii="Times New Roman" w:hAnsi="Times New Roman" w:cs="Times New Roman"/>
        </w:rPr>
        <w:t xml:space="preserve"> in ecosystem richness, seasonality, </w:t>
      </w:r>
      <w:r>
        <w:rPr>
          <w:rFonts w:ascii="Times New Roman" w:hAnsi="Times New Roman" w:cs="Times New Roman"/>
        </w:rPr>
        <w:t xml:space="preserve">and temperature determine the emergent evolutionary strategy of life histories </w:t>
      </w:r>
      <w:r w:rsidRPr="00B36EED">
        <w:rPr>
          <w:rFonts w:ascii="Times New Roman" w:hAnsi="Times New Roman" w:cs="Times New Roman"/>
        </w:rPr>
        <w:t>(</w:t>
      </w:r>
      <w:proofErr w:type="spellStart"/>
      <w:r w:rsidRPr="004E4091">
        <w:rPr>
          <w:rFonts w:ascii="Times New Roman" w:hAnsi="Times New Roman" w:cs="Times New Roman"/>
        </w:rPr>
        <w:t>Mangel</w:t>
      </w:r>
      <w:proofErr w:type="spellEnd"/>
      <w:r w:rsidRPr="004E4091">
        <w:rPr>
          <w:rFonts w:ascii="Times New Roman" w:hAnsi="Times New Roman" w:cs="Times New Roman"/>
        </w:rPr>
        <w:t xml:space="preserve"> and Clark 1988, Houston and McNamara 1999, </w:t>
      </w:r>
      <w:r w:rsidRPr="00745664">
        <w:rPr>
          <w:rFonts w:ascii="Times New Roman" w:hAnsi="Times New Roman" w:cs="Times New Roman"/>
        </w:rPr>
        <w:t xml:space="preserve">Clark and </w:t>
      </w:r>
      <w:proofErr w:type="spellStart"/>
      <w:r w:rsidRPr="00745664">
        <w:rPr>
          <w:rFonts w:ascii="Times New Roman" w:hAnsi="Times New Roman" w:cs="Times New Roman"/>
        </w:rPr>
        <w:t>Mangel</w:t>
      </w:r>
      <w:proofErr w:type="spellEnd"/>
      <w:r w:rsidRPr="00745664">
        <w:rPr>
          <w:rFonts w:ascii="Times New Roman" w:hAnsi="Times New Roman" w:cs="Times New Roman"/>
        </w:rPr>
        <w:t xml:space="preserve"> 2000</w:t>
      </w:r>
      <w:r w:rsidRPr="00B36EED">
        <w:rPr>
          <w:rFonts w:ascii="Times New Roman" w:hAnsi="Times New Roman" w:cs="Times New Roman"/>
        </w:rPr>
        <w:t>)</w:t>
      </w:r>
      <w:r>
        <w:rPr>
          <w:rFonts w:ascii="Times New Roman" w:hAnsi="Times New Roman" w:cs="Times New Roman"/>
        </w:rPr>
        <w:t xml:space="preserve">. We use stochastic dynamic programming </w:t>
      </w:r>
      <w:r w:rsidR="007C58F9">
        <w:rPr>
          <w:rFonts w:ascii="Times New Roman" w:hAnsi="Times New Roman" w:cs="Times New Roman"/>
        </w:rPr>
        <w:t>to find the optimal strategy of allocation</w:t>
      </w:r>
      <w:r>
        <w:rPr>
          <w:rFonts w:ascii="Times New Roman" w:hAnsi="Times New Roman" w:cs="Times New Roman"/>
        </w:rPr>
        <w:t xml:space="preserve"> to growth and reproduction (</w:t>
      </w:r>
      <w:proofErr w:type="spellStart"/>
      <w:r w:rsidR="007C58F9">
        <w:rPr>
          <w:rFonts w:ascii="Times New Roman" w:hAnsi="Times New Roman" w:cs="Times New Roman"/>
        </w:rPr>
        <w:t>Mangel</w:t>
      </w:r>
      <w:proofErr w:type="spellEnd"/>
      <w:r w:rsidR="007C58F9">
        <w:rPr>
          <w:rFonts w:ascii="Times New Roman" w:hAnsi="Times New Roman" w:cs="Times New Roman"/>
        </w:rPr>
        <w:t xml:space="preserve"> and Clark 1988</w:t>
      </w:r>
      <w:r>
        <w:rPr>
          <w:rFonts w:ascii="Times New Roman" w:hAnsi="Times New Roman" w:cs="Times New Roman"/>
        </w:rPr>
        <w:t>).</w:t>
      </w:r>
      <w:r w:rsidR="00D05C6C">
        <w:rPr>
          <w:rFonts w:ascii="Times New Roman" w:hAnsi="Times New Roman" w:cs="Times New Roman"/>
        </w:rPr>
        <w:t xml:space="preserve"> From this strategy, we can calculate the </w:t>
      </w:r>
      <w:r w:rsidR="00D16E7B">
        <w:rPr>
          <w:rFonts w:ascii="Times New Roman" w:hAnsi="Times New Roman" w:cs="Times New Roman"/>
        </w:rPr>
        <w:t>relationship</w:t>
      </w:r>
      <w:r w:rsidR="00D05C6C">
        <w:rPr>
          <w:rFonts w:ascii="Times New Roman" w:hAnsi="Times New Roman" w:cs="Times New Roman"/>
        </w:rPr>
        <w:t xml:space="preserve"> between size and age, and the mortality risk that emerges as a consequence of the </w:t>
      </w:r>
      <w:proofErr w:type="spellStart"/>
      <w:r w:rsidR="00D05C6C">
        <w:rPr>
          <w:rFonts w:ascii="Times New Roman" w:hAnsi="Times New Roman" w:cs="Times New Roman"/>
        </w:rPr>
        <w:t>indivdiual’s</w:t>
      </w:r>
      <w:proofErr w:type="spellEnd"/>
      <w:r w:rsidR="00D05C6C">
        <w:rPr>
          <w:rFonts w:ascii="Times New Roman" w:hAnsi="Times New Roman" w:cs="Times New Roman"/>
        </w:rPr>
        <w:t xml:space="preserve"> body size in the size spectrum. Although models of aquatic food webs using size spectra have a rich history in ecosystem ecology, </w:t>
      </w:r>
      <w:r w:rsidR="00D05C6C">
        <w:rPr>
          <w:rFonts w:ascii="Times New Roman" w:hAnsi="Times New Roman" w:cs="Times New Roman"/>
        </w:rPr>
        <w:lastRenderedPageBreak/>
        <w:t xml:space="preserve">they have not been connected with models of aquatic life-history evolution before now. </w:t>
      </w:r>
      <w:r>
        <w:rPr>
          <w:rFonts w:ascii="Times New Roman" w:hAnsi="Times New Roman" w:cs="Times New Roman"/>
        </w:rPr>
        <w:t xml:space="preserve"> </w:t>
      </w:r>
      <w:r w:rsidR="002070BC">
        <w:rPr>
          <w:rFonts w:ascii="Times New Roman" w:hAnsi="Times New Roman" w:cs="Times New Roman"/>
        </w:rPr>
        <w:t>We consider how t</w:t>
      </w:r>
      <w:r>
        <w:rPr>
          <w:rFonts w:ascii="Times New Roman" w:hAnsi="Times New Roman" w:cs="Times New Roman"/>
        </w:rPr>
        <w:t xml:space="preserve">he size spectrum governing consumption and predation rates changes with environmental </w:t>
      </w:r>
      <w:r w:rsidRPr="00B36EED">
        <w:rPr>
          <w:rFonts w:ascii="Times New Roman" w:hAnsi="Times New Roman" w:cs="Times New Roman"/>
        </w:rPr>
        <w:t>richness</w:t>
      </w:r>
      <w:r>
        <w:rPr>
          <w:rFonts w:ascii="Times New Roman" w:hAnsi="Times New Roman" w:cs="Times New Roman"/>
        </w:rPr>
        <w:t xml:space="preserve">, </w:t>
      </w:r>
      <w:r w:rsidRPr="00B36EED">
        <w:rPr>
          <w:rFonts w:ascii="Times New Roman" w:hAnsi="Times New Roman" w:cs="Times New Roman"/>
        </w:rPr>
        <w:t>temperature</w:t>
      </w:r>
      <w:r>
        <w:rPr>
          <w:rFonts w:ascii="Times New Roman" w:hAnsi="Times New Roman" w:cs="Times New Roman"/>
        </w:rPr>
        <w:t xml:space="preserve">, and seasonality, as these are primary drivers of fish life history variation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{"citationItems":[{"id":"ITEM-1","itemData":{"DOI":"10.1007/s11160-006-0002-y","ISSN":"09603166","abstract":"Age-related variations in chemical composition of egg matter were found in females in some studies, but they do not seem to be a universal phenomenon. In contrast, egg size can be well predicted from female age. The relationship has a parabolic shape, but the predicted size decrease of eggs from old females has not always been documented. Female size is an important contributor to egg size, both at intra- and inter-specific levels. Dependence of fecundity on body size has usually been described by a power function. A trade-off between egg number and size is considered in light of life history strategies. During a spawning season egg size may differ between successive batches, but lack of effects of egg batch sequence was reported in some studies. In yolk-feeding fish three discrete periods of elevated mortality are typically observed: Shortly after egg activation, during hatching, and at final yolk resorption. The positive relationships between female size, egg size and offspring size/resistance to starvation and predation are a key pathway in parent-egg-progeny relationships. Both maternal and paternal effects contribute to the total survival of offspring, but they operate in different ways and at different times. In contrast to the importance of female size, no paternal size effects were revealed, but density and motility of spermatozoans were decisive. Typically, paternal effects diminish earlier in ontogeny. Major factors governing embryonic survival (fertilisation success and hatching success) differ from factors to which starvation mortality of yolk-feeding larvae is related. Embryonic survival is affected by female age via egg matter composition, by egg ripeness and paternal factors such as sperm density and motility. In contrast, starvation mortality of yolk-feeding larvae depends largely on female attributes (age, size and fecundity) via egg size, and, in some batch spawners, on egg batch sequence. Among teleost species egg size varies across a wide range (from 0.3 to 85-90 mm in diameter). Species that spawn large eggs are relatively rare. Caloric value of egg dry matter varies within a narrow range of 20-30 J mg-1. Ecosystem and evolutionary components, and reproductive style are factors that contribute to egg endowment and yolk quality. During the last decade considerable progress was made in the methodology and understanding of paternal effect on progeny performance in fishes. This paper reviews these of parent-egg-progeny relationships. © …","author":[{"dropping-particle":"","family":"Kamler","given":"Ewa","non-dropping-particle":"","parse-names":false,"suffix":""}],"container-title":"Reviews in Fish Biology and Fisheries","id":"ITEM-1","issue":"4","issued":{"date-parts":[["2005"]]},"page":"399-421","title":"Parent-egg-progeny relationships in teleost fishes: An energetics perspective","type":"article","volume":"15"},"uris":["http://www.mendeley.com/documents/?uuid=e8a47aeb-7523-3619-9997-2633e5291070"]}],"mendeley":{"formattedCitation":"(Kamler 2005)","manualFormatting":"(Kamler 2005)","plainTextFormattedCitation":"(Kamler 2005)","previouslyFormattedCitation":"(Kamler 2005)"},"properties":{"noteIndex":0},"schema":"https://github.com/citation-style-language/schema/raw/master/csl-citation.json"}</w:instrText>
      </w:r>
      <w:r>
        <w:rPr>
          <w:rFonts w:ascii="Times New Roman" w:hAnsi="Times New Roman" w:cs="Times New Roman"/>
        </w:rPr>
        <w:fldChar w:fldCharType="separate"/>
      </w:r>
      <w:r w:rsidRPr="00E62CEA">
        <w:rPr>
          <w:rFonts w:ascii="Times New Roman" w:hAnsi="Times New Roman" w:cs="Times New Roman"/>
          <w:noProof/>
        </w:rPr>
        <w:t>(Kamler</w:t>
      </w:r>
      <w:r>
        <w:rPr>
          <w:rFonts w:ascii="Times New Roman" w:hAnsi="Times New Roman" w:cs="Times New Roman"/>
          <w:noProof/>
        </w:rPr>
        <w:t xml:space="preserve"> 2005</w:t>
      </w:r>
      <w:r w:rsidRPr="00E62CEA">
        <w:rPr>
          <w:rFonts w:ascii="Times New Roman" w:hAnsi="Times New Roman" w:cs="Times New Roman"/>
          <w:noProof/>
        </w:rPr>
        <w:t>)</w:t>
      </w:r>
      <w:r>
        <w:rPr>
          <w:rFonts w:ascii="Times New Roman" w:hAnsi="Times New Roman" w:cs="Times New Roman"/>
        </w:rPr>
        <w:fldChar w:fldCharType="end"/>
      </w:r>
      <w:r w:rsidRPr="00B36EED">
        <w:rPr>
          <w:rFonts w:ascii="Times New Roman" w:hAnsi="Times New Roman" w:cs="Times New Roman"/>
        </w:rPr>
        <w:t xml:space="preserve">. </w:t>
      </w:r>
      <w:r>
        <w:rPr>
          <w:rFonts w:ascii="Times New Roman" w:hAnsi="Times New Roman" w:cs="Times New Roman"/>
        </w:rPr>
        <w:t>We can</w:t>
      </w:r>
      <w:r w:rsidR="005D2664">
        <w:rPr>
          <w:rFonts w:ascii="Times New Roman" w:hAnsi="Times New Roman" w:cs="Times New Roman"/>
        </w:rPr>
        <w:t xml:space="preserve"> thereby</w:t>
      </w:r>
      <w:r>
        <w:rPr>
          <w:rFonts w:ascii="Times New Roman" w:hAnsi="Times New Roman" w:cs="Times New Roman"/>
        </w:rPr>
        <w:t xml:space="preserve"> predict a range of patterns of growth and reproduction in different predator-prey scenarios, as well as </w:t>
      </w:r>
      <w:r w:rsidR="00540168">
        <w:rPr>
          <w:rFonts w:ascii="Times New Roman" w:hAnsi="Times New Roman" w:cs="Times New Roman"/>
        </w:rPr>
        <w:t>compare</w:t>
      </w:r>
      <w:r>
        <w:rPr>
          <w:rFonts w:ascii="Times New Roman" w:hAnsi="Times New Roman" w:cs="Times New Roman"/>
        </w:rPr>
        <w:t xml:space="preserve"> differences in life history </w:t>
      </w:r>
      <w:r w:rsidR="00540168">
        <w:rPr>
          <w:rFonts w:ascii="Times New Roman" w:hAnsi="Times New Roman" w:cs="Times New Roman"/>
        </w:rPr>
        <w:t>in</w:t>
      </w:r>
      <w:r>
        <w:rPr>
          <w:rFonts w:ascii="Times New Roman" w:hAnsi="Times New Roman" w:cs="Times New Roman"/>
        </w:rPr>
        <w:t xml:space="preserve"> constant and seasonally varying environments.  We can then compare the predicted trait covariances with those found in extant tuna species to </w:t>
      </w:r>
      <w:r w:rsidR="00AF62FA">
        <w:rPr>
          <w:rFonts w:ascii="Times New Roman" w:hAnsi="Times New Roman" w:cs="Times New Roman"/>
        </w:rPr>
        <w:t>refine our understanding of the mechanisms underlying changes in life history due to climate change. Our framework is general and flexible, and could be applied to other taxa</w:t>
      </w:r>
      <w:r w:rsidR="003B11B4">
        <w:rPr>
          <w:rFonts w:ascii="Times New Roman" w:hAnsi="Times New Roman" w:cs="Times New Roman"/>
        </w:rPr>
        <w:t xml:space="preserve"> in other environmental scenarios.</w:t>
      </w:r>
      <w:r w:rsidR="00AF62FA">
        <w:rPr>
          <w:rFonts w:ascii="Times New Roman" w:hAnsi="Times New Roman" w:cs="Times New Roman"/>
        </w:rPr>
        <w:t xml:space="preserve"> </w:t>
      </w:r>
    </w:p>
    <w:p w14:paraId="60CD3E24" w14:textId="77777777" w:rsidR="001C1A3B" w:rsidRDefault="001C1A3B" w:rsidP="001C1A3B">
      <w:pPr>
        <w:spacing w:line="480" w:lineRule="auto"/>
        <w:jc w:val="both"/>
        <w:rPr>
          <w:rFonts w:ascii="Times New Roman" w:hAnsi="Times New Roman" w:cs="Times New Roman"/>
        </w:rPr>
      </w:pPr>
    </w:p>
    <w:p w14:paraId="3CD5DB65" w14:textId="77777777" w:rsidR="001C1A3B" w:rsidRDefault="001C1A3B" w:rsidP="001C1A3B">
      <w:pPr>
        <w:rPr>
          <w:rFonts w:ascii="Times New Roman" w:hAnsi="Times New Roman" w:cs="Times New Roman"/>
          <w:b/>
        </w:rPr>
      </w:pPr>
      <w:r>
        <w:rPr>
          <w:rFonts w:ascii="Times New Roman" w:hAnsi="Times New Roman" w:cs="Times New Roman"/>
          <w:b/>
        </w:rPr>
        <w:br w:type="page"/>
      </w:r>
    </w:p>
    <w:p w14:paraId="734E963E" w14:textId="77777777" w:rsidR="001C1A3B" w:rsidRPr="00B36EED" w:rsidRDefault="001C1A3B" w:rsidP="001C1A3B">
      <w:pPr>
        <w:spacing w:line="480" w:lineRule="auto"/>
        <w:jc w:val="both"/>
        <w:rPr>
          <w:rFonts w:ascii="Times New Roman" w:hAnsi="Times New Roman" w:cs="Times New Roman"/>
          <w:b/>
        </w:rPr>
      </w:pPr>
      <w:r w:rsidRPr="00B36EED">
        <w:rPr>
          <w:rFonts w:ascii="Times New Roman" w:hAnsi="Times New Roman" w:cs="Times New Roman"/>
          <w:b/>
        </w:rPr>
        <w:lastRenderedPageBreak/>
        <w:t>METHODS</w:t>
      </w:r>
    </w:p>
    <w:p w14:paraId="3415B06E" w14:textId="77777777" w:rsidR="005A6843" w:rsidRDefault="00D16E7B" w:rsidP="001C1A3B">
      <w:pPr>
        <w:spacing w:line="480" w:lineRule="auto"/>
        <w:jc w:val="both"/>
        <w:rPr>
          <w:rFonts w:ascii="Times New Roman" w:hAnsi="Times New Roman" w:cs="Times New Roman"/>
        </w:rPr>
      </w:pPr>
      <w:r w:rsidRPr="00D16E7B">
        <w:rPr>
          <w:rFonts w:ascii="Times New Roman" w:hAnsi="Times New Roman" w:cs="Times New Roman"/>
          <w:iCs/>
        </w:rPr>
        <w:t>To find the optimal life history strategy in different environments, we  develop a dynamic state variable model, which is solved with stochastic dynamic programming.</w:t>
      </w:r>
      <w:r>
        <w:rPr>
          <w:rFonts w:ascii="Times New Roman" w:hAnsi="Times New Roman" w:cs="Times New Roman"/>
          <w:b/>
          <w:i/>
          <w:iCs/>
        </w:rPr>
        <w:t xml:space="preserve"> </w:t>
      </w:r>
      <w:r w:rsidR="007C58F9">
        <w:rPr>
          <w:rFonts w:ascii="Times New Roman" w:hAnsi="Times New Roman" w:cs="Times New Roman"/>
        </w:rPr>
        <w:t xml:space="preserve">This is a powerful method that allows us to consider differences in individual physiological state (energetic reserves and body size) affect the trade-off between growth and reproduction in the context of lifetime fitness. </w:t>
      </w:r>
      <w:r>
        <w:rPr>
          <w:rFonts w:ascii="Times New Roman" w:hAnsi="Times New Roman" w:cs="Times New Roman"/>
        </w:rPr>
        <w:t>We then parameterize our model with values consistent with the metabolic rates estimated for tunas from eco-physiological research (</w:t>
      </w:r>
      <w:proofErr w:type="spellStart"/>
      <w:r w:rsidRPr="003E7C86">
        <w:rPr>
          <w:rFonts w:ascii="Times New Roman" w:hAnsi="Times New Roman" w:cs="Times New Roman"/>
          <w:highlight w:val="yellow"/>
        </w:rPr>
        <w:t>Kitchell</w:t>
      </w:r>
      <w:proofErr w:type="spellEnd"/>
      <w:r w:rsidRPr="003E7C86">
        <w:rPr>
          <w:rFonts w:ascii="Times New Roman" w:hAnsi="Times New Roman" w:cs="Times New Roman"/>
          <w:highlight w:val="yellow"/>
        </w:rPr>
        <w:t xml:space="preserve"> et al. 1979</w:t>
      </w:r>
      <w:r>
        <w:rPr>
          <w:rFonts w:ascii="Times New Roman" w:hAnsi="Times New Roman" w:cs="Times New Roman"/>
        </w:rPr>
        <w:t>; Clarke and Johnston 1999) in order to illustrate its potential to provide mechanistic explanations for the evolution of body size and life-history diversity of tunas.</w:t>
      </w:r>
    </w:p>
    <w:p w14:paraId="3750A918" w14:textId="62E631E9" w:rsidR="001C1A3B" w:rsidRPr="00A760B1" w:rsidRDefault="001C1A3B" w:rsidP="001C1A3B">
      <w:pPr>
        <w:spacing w:line="480" w:lineRule="auto"/>
        <w:jc w:val="both"/>
        <w:rPr>
          <w:rFonts w:ascii="Times New Roman" w:hAnsi="Times New Roman" w:cs="Times New Roman"/>
          <w:b/>
          <w:i/>
          <w:iCs/>
        </w:rPr>
      </w:pPr>
      <w:r w:rsidRPr="00A760B1">
        <w:rPr>
          <w:rFonts w:ascii="Times New Roman" w:hAnsi="Times New Roman" w:cs="Times New Roman"/>
          <w:b/>
          <w:i/>
          <w:iCs/>
        </w:rPr>
        <w:t>The size spectrum</w:t>
      </w:r>
    </w:p>
    <w:p w14:paraId="2C73E220" w14:textId="16C3A7BB" w:rsidR="001C1A3B" w:rsidRPr="00B36EED" w:rsidRDefault="001C1A3B" w:rsidP="001C1A3B">
      <w:pPr>
        <w:spacing w:line="480" w:lineRule="auto"/>
        <w:jc w:val="both"/>
        <w:rPr>
          <w:rFonts w:ascii="Times New Roman" w:hAnsi="Times New Roman" w:cs="Times New Roman"/>
        </w:rPr>
      </w:pPr>
      <w:r>
        <w:rPr>
          <w:rFonts w:ascii="Times New Roman" w:hAnsi="Times New Roman" w:cs="Times New Roman"/>
        </w:rPr>
        <w:tab/>
        <w:t>A b</w:t>
      </w:r>
      <w:r w:rsidRPr="00B36EED">
        <w:rPr>
          <w:rFonts w:ascii="Times New Roman" w:hAnsi="Times New Roman" w:cs="Times New Roman"/>
        </w:rPr>
        <w:t>iomass size spectr</w:t>
      </w:r>
      <w:r>
        <w:rPr>
          <w:rFonts w:ascii="Times New Roman" w:hAnsi="Times New Roman" w:cs="Times New Roman"/>
        </w:rPr>
        <w:t>um</w:t>
      </w:r>
      <w:r w:rsidRPr="00B36EED">
        <w:rPr>
          <w:rFonts w:ascii="Times New Roman" w:hAnsi="Times New Roman" w:cs="Times New Roman"/>
        </w:rPr>
        <w:t xml:space="preserve"> </w:t>
      </w:r>
      <w:r>
        <w:rPr>
          <w:rFonts w:ascii="Times New Roman" w:hAnsi="Times New Roman" w:cs="Times New Roman"/>
        </w:rPr>
        <w:t>is</w:t>
      </w:r>
      <w:r w:rsidRPr="00B36EED">
        <w:rPr>
          <w:rFonts w:ascii="Times New Roman" w:hAnsi="Times New Roman" w:cs="Times New Roman"/>
        </w:rPr>
        <w:t xml:space="preserve"> defined as the </w:t>
      </w:r>
      <w:r>
        <w:rPr>
          <w:rFonts w:ascii="Times New Roman" w:hAnsi="Times New Roman" w:cs="Times New Roman"/>
        </w:rPr>
        <w:t xml:space="preserve">distribution of total ecosystem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Pr>
          <w:rFonts w:ascii="Times New Roman" w:hAnsi="Times New Roman" w:cs="Times New Roman"/>
        </w:rPr>
        <w:t xml:space="preserve">across </w:t>
      </w:r>
      <w:r w:rsidR="005A1EA6">
        <w:rPr>
          <w:rFonts w:ascii="Times New Roman" w:hAnsi="Times New Roman" w:cs="Times New Roman"/>
        </w:rPr>
        <w:t xml:space="preserve">body size </w:t>
      </w:r>
      <w:r>
        <w:rPr>
          <w:rFonts w:ascii="Times New Roman" w:hAnsi="Times New Roman" w:cs="Times New Roman"/>
        </w:rPr>
        <w:t xml:space="preserve">classes </w:t>
      </w:r>
      <w:r w:rsidR="005A1EA6">
        <w:rPr>
          <w:rFonts w:ascii="Times New Roman" w:hAnsi="Times New Roman" w:cs="Times New Roman"/>
        </w:rPr>
        <w:t>(bins) of equal width</w:t>
      </w:r>
      <w:r w:rsidRPr="00B36EED">
        <w:rPr>
          <w:rFonts w:ascii="Times New Roman" w:hAnsi="Times New Roman" w:cs="Times New Roman"/>
          <w:i/>
        </w:rPr>
        <w:t>.</w:t>
      </w:r>
      <w:r w:rsidRPr="003D5555">
        <w:rPr>
          <w:rFonts w:ascii="Times New Roman" w:hAnsi="Times New Roman"/>
        </w:rPr>
        <w:t xml:space="preserve"> </w:t>
      </w:r>
      <w:r w:rsidRPr="003D179A">
        <w:rPr>
          <w:rFonts w:ascii="Times New Roman" w:hAnsi="Times New Roman" w:cs="Times New Roman"/>
        </w:rPr>
        <w:t xml:space="preserve">Size spectra </w:t>
      </w:r>
      <w:r>
        <w:rPr>
          <w:rFonts w:ascii="Times New Roman" w:hAnsi="Times New Roman" w:cs="Times New Roman"/>
        </w:rPr>
        <w:t xml:space="preserve">have parametric definitions as power functions, parameterized </w:t>
      </w:r>
      <w:r w:rsidR="00BF6FBC">
        <w:rPr>
          <w:rFonts w:ascii="Times New Roman" w:hAnsi="Times New Roman" w:cs="Times New Roman"/>
        </w:rPr>
        <w:t>(</w:t>
      </w:r>
      <w:r w:rsidR="007F24CC">
        <w:rPr>
          <w:rFonts w:ascii="Times New Roman" w:hAnsi="Times New Roman" w:cs="Times New Roman"/>
        </w:rPr>
        <w:t>in log space</w:t>
      </w:r>
      <w:r w:rsidR="00BF6FBC">
        <w:rPr>
          <w:rFonts w:ascii="Times New Roman" w:hAnsi="Times New Roman" w:cs="Times New Roman"/>
        </w:rPr>
        <w:t>)</w:t>
      </w:r>
      <w:r w:rsidR="007F24CC">
        <w:rPr>
          <w:rFonts w:ascii="Times New Roman" w:hAnsi="Times New Roman" w:cs="Times New Roman"/>
        </w:rPr>
        <w:t xml:space="preserve"> </w:t>
      </w:r>
      <w:r>
        <w:rPr>
          <w:rFonts w:ascii="Times New Roman" w:hAnsi="Times New Roman" w:cs="Times New Roman"/>
        </w:rPr>
        <w:t xml:space="preserve">in terms of </w:t>
      </w:r>
      <w:r w:rsidRPr="00B36EED">
        <w:rPr>
          <w:rFonts w:ascii="Times New Roman" w:hAnsi="Times New Roman" w:cs="Times New Roman"/>
        </w:rPr>
        <w:t xml:space="preserve">an intercept parameter </w:t>
      </w:r>
      <w:r w:rsidR="00787DEC" w:rsidRPr="0074438F">
        <w:rPr>
          <w:rFonts w:ascii="Times New Roman" w:hAnsi="Times New Roman" w:cs="Times New Roman"/>
          <w:i/>
          <w:noProof/>
        </w:rPr>
        <w:fldChar w:fldCharType="begin"/>
      </w:r>
      <w:r w:rsidR="00787DEC" w:rsidRPr="0074438F">
        <w:rPr>
          <w:rFonts w:ascii="Times New Roman" w:hAnsi="Times New Roman" w:cs="Times New Roman"/>
          <w:i/>
          <w:noProof/>
        </w:rPr>
        <w:fldChar w:fldCharType="end"/>
      </w:r>
      <w:r w:rsidRPr="00B36EED">
        <w:rPr>
          <w:rFonts w:ascii="Times New Roman" w:hAnsi="Times New Roman" w:cs="Times New Roman"/>
        </w:rPr>
        <w:t xml:space="preserve">and </w:t>
      </w:r>
      <w:r>
        <w:rPr>
          <w:rFonts w:ascii="Times New Roman" w:hAnsi="Times New Roman" w:cs="Times New Roman"/>
        </w:rPr>
        <w:t xml:space="preserve">a </w:t>
      </w:r>
      <w:r w:rsidRPr="00B36EED">
        <w:rPr>
          <w:rFonts w:ascii="Times New Roman" w:hAnsi="Times New Roman" w:cs="Times New Roman"/>
        </w:rPr>
        <w:t>spectrum exponent</w:t>
      </w:r>
      <w:r w:rsidR="00787DEC" w:rsidRPr="00895950">
        <w:rPr>
          <w:rFonts w:ascii="Times New Roman" w:hAnsi="Times New Roman" w:cs="Times New Roman"/>
          <w:noProof/>
        </w:rPr>
        <w:fldChar w:fldCharType="begin"/>
      </w:r>
      <w:r w:rsidR="00787DEC" w:rsidRPr="00895950">
        <w:rPr>
          <w:rFonts w:ascii="Times New Roman" w:hAnsi="Times New Roman" w:cs="Times New Roman"/>
          <w:noProof/>
        </w:rPr>
        <w:fldChar w:fldCharType="end"/>
      </w:r>
      <w:r w:rsidRPr="00895950">
        <w:rPr>
          <w:rFonts w:ascii="Times New Roman" w:hAnsi="Times New Roman" w:cs="Times New Roman"/>
          <w:noProof/>
          <w:position w:val="-6"/>
        </w:rPr>
        <w:fldChar w:fldCharType="begin"/>
      </w:r>
      <w:r w:rsidRPr="00895950">
        <w:rPr>
          <w:rFonts w:ascii="Times New Roman" w:hAnsi="Times New Roman" w:cs="Times New Roman"/>
          <w:noProof/>
          <w:position w:val="-6"/>
        </w:rPr>
        <w:fldChar w:fldCharType="end"/>
      </w:r>
      <w:r w:rsidRPr="001341A7">
        <w:rPr>
          <w:rStyle w:val="FootnoteReference"/>
        </w:rPr>
        <w:footnoteReference w:id="2"/>
      </w:r>
      <w:r>
        <w:rPr>
          <w:rFonts w:ascii="Times New Roman" w:hAnsi="Times New Roman" w:cs="Times New Roman"/>
          <w:noProof/>
        </w:rPr>
        <w:t xml:space="preserve"> </w:t>
      </w:r>
      <w:r>
        <w:rPr>
          <w:rFonts w:ascii="Times New Roman" w:hAnsi="Times New Roman" w:cs="Times New Roman"/>
        </w:rPr>
        <w:t xml:space="preserve"> </w:t>
      </w:r>
      <w:r w:rsidR="00674717">
        <w:rPr>
          <w:rFonts w:ascii="Times New Roman" w:hAnsi="Times New Roman" w:cs="Times New Roman"/>
        </w:rPr>
        <w:t>(Figure 1).</w:t>
      </w:r>
    </w:p>
    <w:p w14:paraId="74B6A862" w14:textId="7A226AC2" w:rsidR="001C1A3B" w:rsidRPr="00B36EED" w:rsidRDefault="001C1A3B" w:rsidP="001C1A3B">
      <w:pPr>
        <w:pStyle w:val="MTDisplayEquation"/>
        <w:spacing w:line="480" w:lineRule="auto"/>
        <w:jc w:val="both"/>
      </w:pPr>
      <w:r w:rsidRPr="00B36EED">
        <w:tab/>
      </w:r>
      <m:oMath>
        <m:r>
          <w:rPr>
            <w:rFonts w:ascii="Cambria Math" w:hAnsi="Cambria Math"/>
          </w:rPr>
          <m:t>B(w)=</m:t>
        </m:r>
        <m:sSub>
          <m:sSubPr>
            <m:ctrlPr>
              <w:rPr>
                <w:rFonts w:ascii="Cambria Math" w:hAnsi="Cambria Math"/>
              </w:rPr>
            </m:ctrlPr>
          </m:sSubPr>
          <m:e>
            <m:r>
              <w:rPr>
                <w:rFonts w:ascii="Cambria Math" w:hAnsi="Cambria Math"/>
              </w:rPr>
              <m:t>κ</m:t>
            </m:r>
          </m:e>
          <m:sub>
            <m:r>
              <w:rPr>
                <w:rFonts w:ascii="Cambria Math" w:hAnsi="Cambria Math"/>
              </w:rPr>
              <m:t>c</m:t>
            </m:r>
          </m:sub>
        </m:sSub>
        <m:sSup>
          <m:sSupPr>
            <m:ctrlPr>
              <w:rPr>
                <w:rFonts w:ascii="Cambria Math" w:hAnsi="Cambria Math"/>
              </w:rPr>
            </m:ctrlPr>
          </m:sSupPr>
          <m:e>
            <m:r>
              <w:rPr>
                <w:rFonts w:ascii="Cambria Math" w:hAnsi="Cambria Math"/>
              </w:rPr>
              <m:t>w</m:t>
            </m:r>
          </m:e>
          <m:sup>
            <m:r>
              <w:rPr>
                <w:rFonts w:ascii="Cambria Math" w:hAnsi="Cambria Math"/>
              </w:rPr>
              <m:t>2-λ</m:t>
            </m:r>
          </m:sup>
        </m:sSup>
      </m:oMath>
      <w:r w:rsidRPr="00B36EED">
        <w:t xml:space="preserve"> </w:t>
      </w:r>
      <w:r w:rsidRPr="00B36EED">
        <w:tab/>
      </w:r>
      <w:commentRangeStart w:id="3"/>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4" w:name="ZEqnNum406460"/>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Pr>
          <w:noProof/>
        </w:rPr>
        <w:instrText>1</w:instrText>
      </w:r>
      <w:r w:rsidRPr="00B36EED">
        <w:rPr>
          <w:noProof/>
        </w:rPr>
        <w:fldChar w:fldCharType="end"/>
      </w:r>
      <w:r w:rsidRPr="00B36EED">
        <w:instrText>)</w:instrText>
      </w:r>
      <w:bookmarkEnd w:id="4"/>
      <w:r w:rsidRPr="00B36EED">
        <w:fldChar w:fldCharType="end"/>
      </w:r>
      <w:commentRangeEnd w:id="3"/>
      <w:r w:rsidR="007B68D2">
        <w:rPr>
          <w:rStyle w:val="CommentReference"/>
          <w:rFonts w:asciiTheme="minorHAnsi" w:hAnsiTheme="minorHAnsi" w:cstheme="minorBidi"/>
        </w:rPr>
        <w:commentReference w:id="3"/>
      </w:r>
    </w:p>
    <w:p w14:paraId="33A7D342" w14:textId="43B02AC1" w:rsidR="007B68D2" w:rsidRDefault="001C1A3B" w:rsidP="008159A6">
      <w:pPr>
        <w:spacing w:line="480" w:lineRule="auto"/>
        <w:jc w:val="both"/>
        <w:rPr>
          <w:rFonts w:ascii="Times New Roman" w:hAnsi="Times New Roman" w:cs="Times New Roman"/>
        </w:rPr>
      </w:pPr>
      <w:r>
        <w:rPr>
          <w:rFonts w:ascii="Times New Roman" w:hAnsi="Times New Roman" w:cs="Times New Roman"/>
        </w:rPr>
        <w:t xml:space="preserve">This function </w:t>
      </w:r>
      <w:r w:rsidR="00C70715">
        <w:rPr>
          <w:rFonts w:ascii="Times New Roman" w:hAnsi="Times New Roman" w:cs="Times New Roman"/>
        </w:rPr>
        <w:t>arises from the</w:t>
      </w:r>
      <w:r>
        <w:rPr>
          <w:rFonts w:ascii="Times New Roman" w:hAnsi="Times New Roman" w:cs="Times New Roman"/>
        </w:rPr>
        <w:t xml:space="preserve"> key observation by Sheldon (1972) and colleagues that the total biomass of</w:t>
      </w:r>
      <w:r w:rsidRPr="00F30A9B">
        <w:rPr>
          <w:rFonts w:ascii="Times New Roman" w:hAnsi="Times New Roman" w:cs="Times New Roman"/>
        </w:rPr>
        <w:t xml:space="preserve"> individual</w:t>
      </w:r>
      <w:r>
        <w:rPr>
          <w:rFonts w:ascii="Times New Roman" w:hAnsi="Times New Roman" w:cs="Times New Roman"/>
        </w:rPr>
        <w:t xml:space="preserve">s </w:t>
      </w:r>
      <w:r>
        <w:rPr>
          <w:rFonts w:ascii="Times New Roman" w:hAnsi="Times New Roman" w:cs="Times New Roman"/>
          <w:i/>
          <w:iCs/>
        </w:rPr>
        <w:t xml:space="preserve">B </w:t>
      </w:r>
      <w:r>
        <w:rPr>
          <w:rFonts w:ascii="Times New Roman" w:hAnsi="Times New Roman" w:cs="Times New Roman"/>
        </w:rPr>
        <w:t xml:space="preserve">in each size bin </w:t>
      </w:r>
      <w:r>
        <w:rPr>
          <w:rFonts w:ascii="Times New Roman" w:hAnsi="Times New Roman" w:cs="Times New Roman"/>
          <w:i/>
          <w:iCs/>
        </w:rPr>
        <w:t>w</w:t>
      </w:r>
      <w:r>
        <w:rPr>
          <w:rFonts w:ascii="Times New Roman" w:hAnsi="Times New Roman" w:cs="Times New Roman"/>
        </w:rPr>
        <w:t xml:space="preserve"> is</w:t>
      </w:r>
      <w:r w:rsidRPr="00F30A9B">
        <w:rPr>
          <w:rFonts w:ascii="Times New Roman" w:hAnsi="Times New Roman" w:cs="Times New Roman"/>
        </w:rPr>
        <w:t xml:space="preserve"> roughly constant</w:t>
      </w:r>
      <w:r w:rsidR="005D1633">
        <w:rPr>
          <w:rFonts w:ascii="Times New Roman" w:hAnsi="Times New Roman" w:cs="Times New Roman"/>
        </w:rPr>
        <w:t xml:space="preserve"> (flat)</w:t>
      </w:r>
      <w:r w:rsidRPr="00F30A9B">
        <w:rPr>
          <w:rFonts w:ascii="Times New Roman" w:hAnsi="Times New Roman" w:cs="Times New Roman"/>
        </w:rPr>
        <w:t xml:space="preserve"> across logarithmic </w:t>
      </w:r>
      <w:r w:rsidR="00935D0A">
        <w:rPr>
          <w:rFonts w:ascii="Times New Roman" w:hAnsi="Times New Roman" w:cs="Times New Roman"/>
        </w:rPr>
        <w:t>i</w:t>
      </w:r>
      <w:r w:rsidRPr="00F30A9B">
        <w:rPr>
          <w:rFonts w:ascii="Times New Roman" w:hAnsi="Times New Roman" w:cs="Times New Roman"/>
        </w:rPr>
        <w:t>ntervals of body size</w:t>
      </w:r>
      <w:r>
        <w:rPr>
          <w:rFonts w:ascii="Times New Roman" w:hAnsi="Times New Roman" w:cs="Times New Roman"/>
        </w:rPr>
        <w:t xml:space="preserve"> (</w:t>
      </w:r>
      <w:proofErr w:type="spellStart"/>
      <w:r>
        <w:rPr>
          <w:rFonts w:ascii="Times New Roman" w:hAnsi="Times New Roman" w:cs="Times New Roman"/>
        </w:rPr>
        <w:t>Sprules</w:t>
      </w:r>
      <w:proofErr w:type="spellEnd"/>
      <w:r>
        <w:rPr>
          <w:rFonts w:ascii="Times New Roman" w:hAnsi="Times New Roman" w:cs="Times New Roman"/>
        </w:rPr>
        <w:t xml:space="preserve"> and Barth 2016</w:t>
      </w:r>
      <w:r w:rsidR="00935D0A">
        <w:rPr>
          <w:rFonts w:ascii="Times New Roman" w:hAnsi="Times New Roman" w:cs="Times New Roman"/>
        </w:rPr>
        <w:t>; Andersen 2019</w:t>
      </w:r>
      <w:r>
        <w:rPr>
          <w:rFonts w:ascii="Times New Roman" w:hAnsi="Times New Roman" w:cs="Times New Roman"/>
        </w:rPr>
        <w:t>)</w:t>
      </w:r>
      <w:r w:rsidRPr="00F30A9B">
        <w:rPr>
          <w:rFonts w:ascii="Times New Roman" w:hAnsi="Times New Roman" w:cs="Times New Roman"/>
        </w:rPr>
        <w:t>.</w:t>
      </w:r>
      <w:r w:rsidR="005D1633">
        <w:rPr>
          <w:rFonts w:ascii="Times New Roman" w:hAnsi="Times New Roman" w:cs="Times New Roman"/>
        </w:rPr>
        <w:t xml:space="preserve"> </w:t>
      </w:r>
      <w:r>
        <w:rPr>
          <w:rFonts w:ascii="Times New Roman" w:hAnsi="Times New Roman" w:cs="Times New Roman"/>
        </w:rPr>
        <w:t xml:space="preserve">This </w:t>
      </w:r>
      <w:r w:rsidR="00DA671D">
        <w:rPr>
          <w:rFonts w:ascii="Times New Roman" w:hAnsi="Times New Roman" w:cs="Times New Roman"/>
        </w:rPr>
        <w:t>phenomenon</w:t>
      </w:r>
      <w:r>
        <w:rPr>
          <w:rFonts w:ascii="Times New Roman" w:hAnsi="Times New Roman" w:cs="Times New Roman"/>
        </w:rPr>
        <w:t xml:space="preserve"> emerges from three size-dependent eco-physiological processes: 1) the encounter rate of predators and prey; 2) the preference of predators for prey of a given size; and 3) the limit to prey consumption imposed by the size of the predator’s stomach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{"citationItems":[{"id":"ITEM-1","itemData":{"DOI":"10.1016/S0022-5193(03)00290-X","ISSN":"00225193","abstract":"A new time-dependent continuous model of biomass size spectra is developed. In this model, predation is the single process governing the energy flow in the ecosystem, as it causes both growth and mortality. The ratio of predator to prey is assumed to be distributed: predators may feed on a range of prey sizes. Under these assumptions, it is shown that linear size spectra are stationary solutions of the model. Exploited fish communities are simulated by adding fishing mortality to the model: it is found that realistic fishing should affect the curvature and stability of the size spectrum rather than its slope. © 2003 Elsevier Ltd. All rights reserved.","author":[{"dropping-particle":"","family":"Benoît","given":"Eric","non-dropping-particle":"","parse-names":false,"suffix":""},{"dropping-particle":"","family":"Rochet","given":"Marie Joëlle","non-dropping-particle":"","parse-names":false,"suffix":""}],"container-title":"Journal of Theoretical Biology","id":"ITEM-1","issued":{"date-parts":[["2004"]]},"title":"A continuous model of biomass size spectra governed by predation and the effects of fishing on them","type":"article-journal"},"uris":["http://www.mendeley.com/documents/?uuid=c7d2ac75-598e-4d82-87ec-acf37f8b5a3f"]},{"id":"ITEM-2","itemData":{"DOI":"10.1016/j.tree.2016.12.003","ISSN":"01695347","abstract":"Size-based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whales.","author":[{"dropping-particle":"","family":"Blanchard","given":"Julia L.","non-dropping-particle":"","parse-names":false,"suffix":""},{"dropping-particle":"","family":"Heneghan","given":"Ryan F.","non-dropping-particle":"","parse-names":false,"suffix":""},{"dropping-particle":"","family":"Everett","given":"Jason D.","non-dropping-particle":"","parse-names":false,"suffix":""},{"dropping-particle":"","family":"Trebilco","given":"Rowan","non-dropping-particle":"","parse-names":false,"suffix":""},{"dropping-particle":"","family":"Richardson","given":"Anthony J.","non-dropping-particle":"","parse-names":false,"suffix":""}],"container-title":"Trends in Ecology and Evolution","id":"ITEM-2","issued":{"date-parts":[["2017"]]},"title":"From Bacteria to Whales: Using Functional Size Spectra to Model Marine Ecosystems","type":"article"},"uris":["http://www.mendeley.com/documents/?uuid=fde0aab3-37f8-408a-b686-7f5b73188b60"]}],"mendeley":{"formattedCitation":"(Benoît and Rochet 2004, Blanchard et al. 2017)","manualFormatting":"(Benoît and Rochet 2004, Blanchard et al. 2017,","plainTextFormattedCitation":"(Benoît and Rochet 2004, Blanchard et al. 2017)","previouslyFormattedCitation":"(Benoît and Rochet 2004, Blanchard et al. 2017)"},"properties":{"noteIndex":0},"schema":"https://github.com/citation-style-language/schema/raw/master/csl-citation.json"}</w:instrText>
      </w:r>
      <w:r>
        <w:rPr>
          <w:rFonts w:ascii="Times New Roman" w:hAnsi="Times New Roman" w:cs="Times New Roman"/>
        </w:rPr>
        <w:fldChar w:fldCharType="separate"/>
      </w:r>
      <w:r w:rsidRPr="0079136D">
        <w:rPr>
          <w:rFonts w:ascii="Times New Roman" w:hAnsi="Times New Roman" w:cs="Times New Roman"/>
          <w:noProof/>
        </w:rPr>
        <w:t>(Benoît and Rochet 2004, Blanchard et al. 2017</w:t>
      </w:r>
      <w:r>
        <w:rPr>
          <w:rFonts w:ascii="Times New Roman" w:hAnsi="Times New Roman" w:cs="Times New Roman"/>
          <w:noProof/>
        </w:rPr>
        <w:t xml:space="preserve">, </w:t>
      </w:r>
      <w:r>
        <w:rPr>
          <w:rFonts w:ascii="Times New Roman" w:hAnsi="Times New Roman" w:cs="Times New Roman"/>
        </w:rPr>
        <w:fldChar w:fldCharType="end"/>
      </w:r>
      <w:r>
        <w:rPr>
          <w:rFonts w:ascii="Times New Roman" w:hAnsi="Times New Roman" w:cs="Times New Roman"/>
        </w:rPr>
        <w:fldChar w:fldCharType="begin" w:fldLock="1"/>
      </w:r>
      <w:r>
        <w:rPr>
          <w:rFonts w:ascii="Times New Roman" w:hAnsi="Times New Roman" w:cs="Times New Roman"/>
        </w:rPr>
        <w:instrText>ADDIN CSL_CITATION {"citationItems":[{"id":"ITEM-1","itemData":{"ISBN":"9780691176550","abstract":"Cover; Contents; Preface; Notation; 1. Nothing as Practical as a Good Theory; 1.1 What Characterizes a Good Theory?; 1.2 How to Read This Book; Part I. Individuals; 2. Size Spectrum Theory; 2.1 What Is Body Size?; 2.2 What Is a Size Spectrum?; 2.3 Scaling of Physiology with Body Size; 2.4 What Is the Size Spectrum Exponent?; 2.5 What Is the Predation Mortality?; 2.6 How Long Are Marine Food Chains?; 2.7 What Is the Trophic Efficiency?; 2.8 Summary; 3. Individual Growth and Reproduction; 3.1 The von Bertalanffy Growth Model; 3.2 Asymptotic Size as a Master Trait 3.3 Bioenergetic Formulation of the Growth Equation3.4 Which Other Traits Describe Fish Life Histories?; 3.5 Summary; Part II. Populations; 4. Demography; 4.1 What Is the Size Structure of a Population?; 4.2 Reproduction, Recruitment, and Density Dependence; 4.3 Why Use a Stock-Recruitment Relation?; 4.4 What Is the Physiological Mortality?; 4.5 Summary; 5. Fishing; 5.1 Fisheries Selectivity; 5.2 Impact of Fishing on Small and Large Species; 5.3 Fisheries Reference Points; 5.4 Which Gear Selectivity Maximizes Yield?; 5.5 Summary; 6. Fisheries-Induced Evolution 6.1 Which Selection Responses Do We Expect?6.2 Quantitative Genetics; 6.3 Evolutionary Impact Assessment of Fishing; 6.4 Summary: What Is an Evolutionary Enlightened Fisheries Management?; 7. Population Dynamics; 7.1 What Is the Population Growth Rate?; 7.2 How Fast Does a Population Recover from Overfishing?; 7.3 How Does a Population Respond to Environmental Fluctuations?; 7.4 Summary; Part III. Traits; 8. Teleosts versus Elasmobranchs; 8.1 How Do Teleosts and Elasmobranchs Differ?; 8.2 How Sensitive Are Elasmobranchs to Fishing?; 8.3 Why Do Teleosts Make Small Eggs? 8.4 Why Do Elasmobranchs Make Large Offspring?8.5 Summary; 9. Trait-Based Approach to Fish Ecology; 9.1 Life-History Strategies; 9.2 Traits and Trade-offs; 9.3 The Sweet Spot of Complexity; Part IV. Communities; 10. Consumer-Resource Dynamics and Emergent Density Dependence; 10.1 A Consumer-Resource Model; 10.2 Emergent Density Dependence; 10.3 When in Life Does Density Dependence Occur?; 10.4 Fishing on a Stock with Emergent Density Dependence; 10.5 Summary; 11. Trait Structure of the Fish Community; 11.1 Structure of an Unfished Community; 11.2 Dynamic Community Model 11.3 Dynamic Community Model versus Analytic Theory11.4 Species versus Traits; 11.5 Summary; 12. Community Effects of Fishing; 12.1 Trophic Cascades; 12.2 What Is the Impact of Forage Fishing?; 12.3 What Is th…","author":[{"dropping-particle":"","family":"Andersen","given":"Ken H.","non-dropping-particle":"","parse-names":false,"suffix":""}],"id":"ITEM-1","issued":{"date-parts":[["2019"]]},"publisher":"Princeton University Press","title":"Fish Ecology, Evolution, and Exploitation : A New Theoretical Synthesis","type":"book"},"uris":["http://www.mendeley.com/documents/?uuid=87711d58-d036-38d7-abdd-38fbae37dcb7"]}],"mendeley":{"formattedCitation":"(Andersen 2019)","plainTextFormattedCitation":"(Andersen 2019)"},"properties":{"noteIndex":0},"schema":"https://github.com/citation-style-language/schema/raw/master/csl-citation.json"}</w:instrText>
      </w:r>
      <w:r>
        <w:rPr>
          <w:rFonts w:ascii="Times New Roman" w:hAnsi="Times New Roman" w:cs="Times New Roman"/>
        </w:rPr>
        <w:fldChar w:fldCharType="separate"/>
      </w:r>
      <w:r w:rsidRPr="0079136D">
        <w:rPr>
          <w:rFonts w:ascii="Times New Roman" w:hAnsi="Times New Roman" w:cs="Times New Roman"/>
          <w:noProof/>
        </w:rPr>
        <w:t xml:space="preserve">Andersen </w:t>
      </w:r>
      <w:r w:rsidRPr="0079136D">
        <w:rPr>
          <w:rFonts w:ascii="Times New Roman" w:hAnsi="Times New Roman" w:cs="Times New Roman"/>
          <w:noProof/>
        </w:rPr>
        <w:lastRenderedPageBreak/>
        <w:t>2019)</w:t>
      </w:r>
      <w:r>
        <w:rPr>
          <w:rFonts w:ascii="Times New Roman" w:hAnsi="Times New Roman" w:cs="Times New Roman"/>
        </w:rPr>
        <w:fldChar w:fldCharType="end"/>
      </w:r>
      <w:r>
        <w:rPr>
          <w:rFonts w:ascii="Times New Roman" w:hAnsi="Times New Roman" w:cs="Times New Roman"/>
        </w:rPr>
        <w:t>. The phenomenon of size spectra allows us to characterize the prey available to an individual (foodscape) and its risk of predation (</w:t>
      </w:r>
      <w:proofErr w:type="spellStart"/>
      <w:r>
        <w:rPr>
          <w:rFonts w:ascii="Times New Roman" w:hAnsi="Times New Roman" w:cs="Times New Roman"/>
        </w:rPr>
        <w:t>fearscape</w:t>
      </w:r>
      <w:proofErr w:type="spellEnd"/>
      <w:r>
        <w:rPr>
          <w:rFonts w:ascii="Times New Roman" w:hAnsi="Times New Roman" w:cs="Times New Roman"/>
        </w:rPr>
        <w:t>) simultaneously as a given individual grows from small to large. We can thereby</w:t>
      </w:r>
      <w:r w:rsidRPr="00353DCC">
        <w:rPr>
          <w:rFonts w:ascii="Times New Roman" w:hAnsi="Times New Roman" w:cs="Times New Roman"/>
        </w:rPr>
        <w:t xml:space="preserve"> calculate net </w:t>
      </w:r>
      <w:r w:rsidR="003B21CF">
        <w:rPr>
          <w:rFonts w:ascii="Times New Roman" w:hAnsi="Times New Roman" w:cs="Times New Roman"/>
        </w:rPr>
        <w:t xml:space="preserve">prey </w:t>
      </w:r>
      <w:r w:rsidR="00333146">
        <w:rPr>
          <w:rFonts w:ascii="Times New Roman" w:hAnsi="Times New Roman" w:cs="Times New Roman"/>
        </w:rPr>
        <w:t xml:space="preserve">biomass </w:t>
      </w:r>
      <w:r w:rsidR="003B21CF">
        <w:rPr>
          <w:rFonts w:ascii="Times New Roman" w:hAnsi="Times New Roman" w:cs="Times New Roman"/>
        </w:rPr>
        <w:t>(energetic income)</w:t>
      </w:r>
      <w:r w:rsidRPr="00353DCC">
        <w:rPr>
          <w:rFonts w:ascii="Times New Roman" w:hAnsi="Times New Roman" w:cs="Times New Roman"/>
        </w:rPr>
        <w:t xml:space="preserve"> and the risk of predation for an individual of mass </w:t>
      </w:r>
      <w:r w:rsidRPr="00353DCC">
        <w:rPr>
          <w:rFonts w:ascii="Times New Roman" w:hAnsi="Times New Roman" w:cs="Times New Roman"/>
          <w:i/>
        </w:rPr>
        <w:t>w</w:t>
      </w:r>
      <w:r w:rsidRPr="00353DCC">
        <w:rPr>
          <w:rFonts w:ascii="Times New Roman" w:hAnsi="Times New Roman" w:cs="Times New Roman"/>
        </w:rPr>
        <w:t>.</w:t>
      </w:r>
      <w:r w:rsidR="008159A6">
        <w:rPr>
          <w:rFonts w:ascii="Times New Roman" w:hAnsi="Times New Roman" w:cs="Times New Roman"/>
        </w:rPr>
        <w:t xml:space="preserve"> We assume t</w:t>
      </w:r>
      <w:r>
        <w:rPr>
          <w:rFonts w:ascii="Times New Roman" w:hAnsi="Times New Roman" w:cs="Times New Roman"/>
        </w:rPr>
        <w:t>he prey</w:t>
      </w:r>
      <w:r w:rsidR="005A1EA6">
        <w:rPr>
          <w:rFonts w:ascii="Times New Roman" w:hAnsi="Times New Roman" w:cs="Times New Roman"/>
        </w:rPr>
        <w:t xml:space="preserve"> biomass</w:t>
      </w:r>
      <w:r>
        <w:rPr>
          <w:rFonts w:ascii="Times New Roman" w:hAnsi="Times New Roman" w:cs="Times New Roman"/>
        </w:rPr>
        <w:t xml:space="preserve"> available to the focal individual can be defined as a constant proportion of predator mass</w:t>
      </w:r>
      <w:r w:rsidRPr="002253DF">
        <w:rPr>
          <w:rFonts w:ascii="Times New Roman" w:hAnsi="Times New Roman" w:cs="Times New Roman"/>
        </w:rPr>
        <w:t xml:space="preserve"> </w:t>
      </w:r>
      <w:r>
        <w:rPr>
          <w:rFonts w:ascii="Times New Roman" w:hAnsi="Times New Roman" w:cs="Times New Roman"/>
        </w:rPr>
        <w:t>because the Predator-Prey Mass Ratio usually does not vary with predator size (</w:t>
      </w:r>
      <w:r w:rsidRPr="00B36EED">
        <w:rPr>
          <w:rFonts w:ascii="Times New Roman" w:hAnsi="Times New Roman" w:cs="Times New Roman"/>
          <w:i/>
        </w:rPr>
        <w:t>i.e.,</w:t>
      </w:r>
      <w:r w:rsidRPr="00B36EED">
        <w:rPr>
          <w:rFonts w:ascii="Times New Roman" w:hAnsi="Times New Roman" w:cs="Times New Roman"/>
        </w:rPr>
        <w:t xml:space="preserve"> it is independent of </w:t>
      </w:r>
      <w:r w:rsidRPr="00B36EED">
        <w:rPr>
          <w:rFonts w:ascii="Times New Roman" w:hAnsi="Times New Roman" w:cs="Times New Roman"/>
          <w:i/>
        </w:rPr>
        <w:t>w</w:t>
      </w:r>
      <w:r w:rsidR="008159A6">
        <w:rPr>
          <w:rFonts w:ascii="Times New Roman" w:hAnsi="Times New Roman" w:cs="Times New Roman"/>
          <w:i/>
        </w:rPr>
        <w:t xml:space="preserve">; </w:t>
      </w:r>
      <w:r w:rsidR="008159A6">
        <w:rPr>
          <w:rFonts w:ascii="Times New Roman" w:hAnsi="Times New Roman" w:cs="Times New Roman"/>
          <w:iCs/>
        </w:rPr>
        <w:t>Anderson 2019</w:t>
      </w:r>
      <w:r>
        <w:rPr>
          <w:rFonts w:ascii="Times New Roman" w:hAnsi="Times New Roman" w:cs="Times New Roman"/>
          <w:iCs/>
        </w:rPr>
        <w:t>)</w:t>
      </w:r>
      <w:r w:rsidRPr="00B36EED">
        <w:rPr>
          <w:rFonts w:ascii="Times New Roman" w:hAnsi="Times New Roman" w:cs="Times New Roman"/>
        </w:rPr>
        <w:t xml:space="preserve">. </w:t>
      </w:r>
      <w:r>
        <w:rPr>
          <w:rFonts w:ascii="Times New Roman" w:hAnsi="Times New Roman" w:cs="Times New Roman"/>
        </w:rPr>
        <w:t xml:space="preserve">An exception to the consistency of PPMR across body sizes occurs among species with different feeding modes, such as large-bodied filter feeders including baleen whales and planktivorous sharks and rays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{"citationItems":[{"id":"ITEM-1","itemData":{"DOI":"10.1016/j.tree.2013.03.008","ISSN":"01695347","abstract":"Biomass distribution and energy flow in ecosystems are traditionally described with trophic pyramids, and increasingly with size spectra, particularly in aquatic ecosystems. Here, we show that these methods are equivalent and interchangeable representations of the same information. Although pyramids are visually intuitive, explicitly linking them to size spectra connects pyramids to metabolic and size-based theory, and illuminates size-based constraints on pyramid shape. We show that bottom-heavy pyramids should predominate in the real world, whereas top-heavy pyramids indicate overestimation of predator abundance or energy subsidies. Making the link to ecological pyramids establishes size spectra as a central concept in ecosystem ecology, and provides a powerful framework both for understanding baseline expectations of community structure and for evaluating future scenarios under climate change and exploitation. © 2013 Elsevier Ltd.","author":[{"dropping-particle":"","family":"Trebilco","given":"Rowan","non-dropping-particle":"","parse-names":false,"suffix":""},{"dropping-particle":"","family":"Baum","given":"Julia K.","non-dropping-particle":"","parse-names":false,"suffix":""},{"dropping-particle":"","family":"Salomon","given":"Anne K.","non-dropping-particle":"","parse-names":false,"suffix":""},{"dropping-particle":"","family":"Dulvy","given":"Nicholas K.","non-dropping-particle":"","parse-names":false,"suffix":""}],"container-title":"Trends in Ecology and Evolution","id":"ITEM-1","issued":{"date-parts":[["2013"]]},"title":"Ecosystem ecology: Size-based constraints on the pyramids of life","type":"article"},"uris":["http://www.mendeley.com/documents/?uuid=10ac2d25-a257-4930-ad16-2f2da96ec9ae"]}],"mendeley":{"formattedCitation":"(Trebilco et al. 2013)","plainTextFormattedCitation":"(Trebilco et al. 2013)","previouslyFormattedCitation":"(Trebilco et al. 2013)"},"properties":{"noteIndex":0},"schema":"https://github.com/citation-style-language/schema/raw/master/csl-citation.json"}</w:instrText>
      </w:r>
      <w:r>
        <w:rPr>
          <w:rFonts w:ascii="Times New Roman" w:hAnsi="Times New Roman" w:cs="Times New Roman"/>
        </w:rPr>
        <w:fldChar w:fldCharType="separate"/>
      </w:r>
      <w:r w:rsidRPr="004A4163">
        <w:rPr>
          <w:rFonts w:ascii="Times New Roman" w:hAnsi="Times New Roman" w:cs="Times New Roman"/>
          <w:noProof/>
        </w:rPr>
        <w:t>(Trebilco et al. 2013)</w:t>
      </w:r>
      <w:r>
        <w:rPr>
          <w:rFonts w:ascii="Times New Roman" w:hAnsi="Times New Roman" w:cs="Times New Roman"/>
        </w:rPr>
        <w:fldChar w:fldCharType="end"/>
      </w:r>
      <w:r>
        <w:rPr>
          <w:rFonts w:ascii="Times New Roman" w:hAnsi="Times New Roman" w:cs="Times New Roman"/>
        </w:rPr>
        <w:t>. These species also consume greater volumes of prey than otherwise predicted by size-spectra theory</w:t>
      </w:r>
      <w:r w:rsidRPr="00B36EED">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Pr>
          <w:rFonts w:ascii="Cambria Math" w:hAnsi="Cambria Math" w:cs="Cambria Math"/>
        </w:rPr>
        <w:instrText>∼</w:instrText>
      </w:r>
      <w:r>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Pr>
          <w:rFonts w:ascii="Cambria Math" w:hAnsi="Cambria Math" w:cs="Cambria Math"/>
        </w:rPr>
        <w:instrText>∼</w:instrText>
      </w:r>
      <w:r>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Pr>
          <w:rFonts w:ascii="Times New Roman" w:hAnsi="Times New Roman" w:cs="Times New Roman"/>
        </w:rPr>
        <w:fldChar w:fldCharType="separate"/>
      </w:r>
      <w:r w:rsidRPr="0040636B">
        <w:rPr>
          <w:rFonts w:ascii="Times New Roman" w:hAnsi="Times New Roman" w:cs="Times New Roman"/>
          <w:noProof/>
        </w:rPr>
        <w:t>(Kiørboe and Hirst 2014)</w:t>
      </w:r>
      <w:r>
        <w:rPr>
          <w:rFonts w:ascii="Times New Roman" w:hAnsi="Times New Roman" w:cs="Times New Roman"/>
        </w:rPr>
        <w:fldChar w:fldCharType="end"/>
      </w:r>
      <w:r>
        <w:rPr>
          <w:rFonts w:ascii="Times New Roman" w:hAnsi="Times New Roman" w:cs="Times New Roman"/>
        </w:rPr>
        <w:t>.</w:t>
      </w:r>
      <w:r w:rsidR="00566F9F">
        <w:rPr>
          <w:rFonts w:ascii="Times New Roman" w:hAnsi="Times New Roman" w:cs="Times New Roman"/>
        </w:rPr>
        <w:t xml:space="preserve"> </w:t>
      </w:r>
    </w:p>
    <w:p w14:paraId="6498BB64" w14:textId="2CF44FD8" w:rsidR="001C1A3B" w:rsidRDefault="001C1A3B" w:rsidP="007B68D2">
      <w:pPr>
        <w:spacing w:line="480" w:lineRule="auto"/>
        <w:ind w:firstLine="720"/>
        <w:jc w:val="both"/>
        <w:rPr>
          <w:rFonts w:ascii="Times New Roman" w:hAnsi="Times New Roman" w:cs="Times New Roman"/>
        </w:rPr>
      </w:pPr>
      <w:r>
        <w:rPr>
          <w:rFonts w:ascii="Times New Roman" w:hAnsi="Times New Roman" w:cs="Times New Roman"/>
        </w:rPr>
        <w:t xml:space="preserve">For gape-limited </w:t>
      </w:r>
      <w:r w:rsidR="00566F9F">
        <w:rPr>
          <w:rFonts w:ascii="Times New Roman" w:hAnsi="Times New Roman" w:cs="Times New Roman"/>
        </w:rPr>
        <w:t>taxa</w:t>
      </w:r>
      <w:r>
        <w:rPr>
          <w:rFonts w:ascii="Times New Roman" w:hAnsi="Times New Roman" w:cs="Times New Roman"/>
        </w:rPr>
        <w:t>, a given predator encounters a prey field (foodscape) according to its encounter rate with prey in its preferred size range. This encounter rate</w:t>
      </w:r>
      <w:r w:rsidRPr="00B36EED">
        <w:rPr>
          <w:rFonts w:ascii="Times New Roman" w:hAnsi="Times New Roman" w:cs="Times New Roman"/>
        </w:rPr>
        <w:t xml:space="preserve"> </w:t>
      </w:r>
      <w:r>
        <w:rPr>
          <w:rFonts w:ascii="Times New Roman" w:hAnsi="Times New Roman" w:cs="Times New Roman"/>
        </w:rPr>
        <w:t>(which is sometimes c</w:t>
      </w:r>
      <w:r w:rsidRPr="00B36EED">
        <w:rPr>
          <w:rFonts w:ascii="Times New Roman" w:hAnsi="Times New Roman" w:cs="Times New Roman"/>
        </w:rPr>
        <w:t>alled the clearance rate</w:t>
      </w:r>
      <w:r>
        <w:rPr>
          <w:rFonts w:ascii="Times New Roman" w:hAnsi="Times New Roman" w:cs="Times New Roman"/>
        </w:rPr>
        <w:t>)</w:t>
      </w:r>
      <w:r w:rsidRPr="00B36EED">
        <w:rPr>
          <w:rFonts w:ascii="Times New Roman" w:hAnsi="Times New Roman" w:cs="Times New Roman"/>
        </w:rPr>
        <w:t xml:space="preserve"> is typically measured in units of volume per time, </w:t>
      </w:r>
      <w:r>
        <w:rPr>
          <w:rFonts w:ascii="Times New Roman" w:hAnsi="Times New Roman" w:cs="Times New Roman"/>
        </w:rPr>
        <w:t xml:space="preserve">as aquatic species forage in a </w:t>
      </w:r>
      <w:r w:rsidRPr="00B36EED">
        <w:rPr>
          <w:rFonts w:ascii="Times New Roman" w:hAnsi="Times New Roman" w:cs="Times New Roman"/>
        </w:rPr>
        <w:t>three-dimensional habitat</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Pr>
          <w:rFonts w:ascii="Cambria Math" w:hAnsi="Cambria Math" w:cs="Cambria Math"/>
        </w:rPr>
        <w:instrText>∼</w:instrText>
      </w:r>
      <w:r>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Pr>
          <w:rFonts w:ascii="Cambria Math" w:hAnsi="Cambria Math" w:cs="Cambria Math"/>
        </w:rPr>
        <w:instrText>∼</w:instrText>
      </w:r>
      <w:r>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Pr>
          <w:rFonts w:ascii="Times New Roman" w:hAnsi="Times New Roman" w:cs="Times New Roman"/>
        </w:rPr>
        <w:fldChar w:fldCharType="separate"/>
      </w:r>
      <w:r w:rsidRPr="0040636B">
        <w:rPr>
          <w:rFonts w:ascii="Times New Roman" w:hAnsi="Times New Roman" w:cs="Times New Roman"/>
          <w:noProof/>
        </w:rPr>
        <w:t>(Kiørboe and Hirst 2014)</w:t>
      </w:r>
      <w:r>
        <w:rPr>
          <w:rFonts w:ascii="Times New Roman" w:hAnsi="Times New Roman" w:cs="Times New Roman"/>
        </w:rPr>
        <w:fldChar w:fldCharType="end"/>
      </w:r>
      <w:r w:rsidRPr="00B36EED">
        <w:rPr>
          <w:rFonts w:ascii="Times New Roman" w:hAnsi="Times New Roman" w:cs="Times New Roman"/>
        </w:rPr>
        <w:t>.</w:t>
      </w:r>
      <w:r>
        <w:rPr>
          <w:rFonts w:ascii="Times New Roman" w:hAnsi="Times New Roman" w:cs="Times New Roman"/>
        </w:rPr>
        <w:t xml:space="preserve"> We can describe the preference for prey of different sizes</w:t>
      </w:r>
      <w:r w:rsidRPr="00B36EED">
        <w:rPr>
          <w:rFonts w:ascii="Times New Roman" w:hAnsi="Times New Roman" w:cs="Times New Roman"/>
        </w:rPr>
        <w:t xml:space="preserve"> </w:t>
      </w:r>
      <w:r>
        <w:rPr>
          <w:rFonts w:ascii="Times New Roman" w:hAnsi="Times New Roman" w:cs="Times New Roman"/>
        </w:rPr>
        <w:t>with</w:t>
      </w:r>
      <w:r w:rsidRPr="00B36EED">
        <w:rPr>
          <w:rFonts w:ascii="Times New Roman" w:hAnsi="Times New Roman" w:cs="Times New Roman"/>
        </w:rPr>
        <w:t xml:space="preserve"> a log-normal distribution of the </w:t>
      </w:r>
      <w:r>
        <w:rPr>
          <w:rFonts w:ascii="Times New Roman" w:hAnsi="Times New Roman" w:cs="Times New Roman"/>
        </w:rPr>
        <w:t>PPMR</w:t>
      </w:r>
      <w:r w:rsidRPr="00B36EED">
        <w:rPr>
          <w:rFonts w:ascii="Times New Roman" w:hAnsi="Times New Roman" w:cs="Times New Roman"/>
        </w:rPr>
        <w:t>, which is usually estimated from diet studies</w:t>
      </w:r>
      <w:r>
        <w:rPr>
          <w:rFonts w:ascii="Times New Roman" w:hAnsi="Times New Roman" w:cs="Times New Roman"/>
        </w:rPr>
        <w:t xml:space="preserve"> or stable isotope analyses of size fractions of whole ecosystems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{"citationItems":[{"id":"ITEM-1","itemData":{"DOI":"10.1002/rcm.3497","ISSN":"09514198","abstract":"Interacting human and environmental pressures influence the structure and dynamics of marine food webs. To describe and predict the effects of these pressures, theoretical advances need to be supported by a capacity to validate the underlying models and assumptions. Here, we review recent applications of nitrogen stable isotope analysis in marine food web and macroecological research, with a focus on work that has paralleled a resurgence of interest in the development and application of size-based models. Nitrogen stable isotope data have been used to estimate intra- and inter-specific variation in trophic level, predator-prey size ratios, transfer efficiency, food chain length, relationships between predator and prey species diversity and the dynamics of energy use. Many of these estimates have contributed to the development, testing and parameterisation of food web and ecosystem models, some of which have been used to establish baselines for assessing the scale of human impacts. The interpretation of results depends on assumed fractionation but, when supported by sensitivity analyses and experimental validation, nitrogen stable isotope data provide valuable insights into the structuring of marine communities and ecosystems. Copyright © 2008 John Wiley &amp; Sons, Ltd.","author":[{"dropping-particle":"","family":"Jennings","given":"Simon","non-dropping-particle":"","parse-names":false,"suffix":""},{"dropping-particle":"","family":"Barnes","given":"Carolyn","non-dropping-particle":"","parse-names":false,"suffix":""},{"dropping-particle":"","family":"Sweeting","given":"Christopher J.","non-dropping-particle":"","parse-names":false,"suffix":""},{"dropping-particle":"","family":"Polunin","given":"Nicholas V.C.","non-dropping-particle":"","parse-names":false,"suffix":""}],"container-title":"Rapid Communications in Mass Spectrometry","id":"ITEM-1","issued":{"date-parts":[["2008"]]},"title":"Application of nitrogen stable isotope analysis in size-based marine food web and macroecological research","type":"paper-conference"},"uris":["http://www.mendeley.com/documents/?uuid=45e97db7-0aa8-302e-955e-8f097f965e81"]},{"id":"ITEM-2","itemData":{"DOI":"10.1002/ece3.4715","ISSN":"20457758","abstract":"Food web structure and dynamics depend on relationships between body sizes of predators and their prey. Species-based and community-wide estimates of preferred and realized predator–prey mass ratios (PPMR) are required inputs to size-based size spectrum models of marine communities, food webs, and ecosystems. Here, we clarify differences between PPMR definitions in different size spectrum models, in particular differences between PPMR measurements weighting prey abundance in individual predators by biomass (r bio ) and numbers (r num ). We argue that the former weighting generates PPMR as usually conceptualized in equilibrium (static) size spectrum models while the latter usually applies to dynamic models. We use diet information from 170,689 individuals of 34 species of fish in Alaskan marine ecosystems to calculate both PPMR metrics. Using hierarchical models, we examine how explained variance in these metrics changed with predator body size, predator taxonomic resolution, and spatial resolution. In the hierarchical analysis, variance in both metrics emerged primarily at the species level and substantially less variance was associated with other (higher) taxonomic levels or with spatial resolution. This suggests that changes in species composition are the main drivers of community-wide mean PPMR. At all levels of analysis, relationships between weighted mean r bio or weighted mean r num and predator mass tended to be dome-shaped. Weighted mean r num values, for species and community-wide, were approximately an order of magnitude higher than weighted mean r bio , reflecting the consistent numeric dominance of small prey in predator diets. As well as increasing understanding of the drivers of variation in PPMR and providing estimates of PPMR in the north Pacific Ocean, our results demonstrate that that r bio or r num , as well as their corresponding weighted means for any defined group of predators, are not directly substitutable. When developing equilibrium size-based models based on bulk energy flux or comparing PPMR estimates derived from the relationship between body mass and trophic level with those based on diet analysis, weighted mean r bio is a more appropriate measure of PPMR. When calibrating preference PPMR in dynamic size spectrum models then weighted mean r num will be a more appropriate measure of PPMR.","author":[{"dropping-particle":"","family":"Reum","given":"Jonathan C.P.","non-dropping-particle":"","parse-names":false,"suffix":""},{"dropping-particle":"","family":"Holsman","given":"Kirstin K.","non-dropping-particle":"","parse-names":false,"suffix":""},{"dropping-particle":"","family":"Aydin","given":"Kerim Y.","non-dropping-particle":"","parse-names":false,"suffix":""},{"dropping-particle":"","family":"Blanchard","given":"Julia L.","non-dropping-particle":"","parse-names":false,"suffix":""},{"dropping-particle":"","family":"Jennings","given":"Simon","non-dropping-particle":"","parse-names":false,"suffix":""}],"container-title":"Ecology and Evolution","id":"ITEM-2","issue":"1","issued":{"date-parts":[["2019","1","1"]]},"page":"201-211","publisher":"John Wiley and Sons Ltd","title":"Energetically relevant predator–prey body mass ratios and their relationship with predator body size","type":"article-journal","volume":"9"},"uris":["http://www.mendeley.com/documents/?uuid=eabe09aa-990f-34dc-890f-4a67be95e17c"]}],"mendeley":{"formattedCitation":"(Jennings et al. 2008, Reum et al. 2019)","plainTextFormattedCitation":"(Jennings et al. 2008, Reum et al. 2019)","previouslyFormattedCitation":"(Jennings et al. 2008, Reum et al. 2019)"},"properties":{"noteIndex":0},"schema":"https://github.com/citation-style-language/schema/raw/master/csl-citation.json"}</w:instrText>
      </w:r>
      <w:r>
        <w:rPr>
          <w:rFonts w:ascii="Times New Roman" w:hAnsi="Times New Roman" w:cs="Times New Roman"/>
        </w:rPr>
        <w:fldChar w:fldCharType="separate"/>
      </w:r>
      <w:r w:rsidRPr="007425D6">
        <w:rPr>
          <w:rFonts w:ascii="Times New Roman" w:hAnsi="Times New Roman" w:cs="Times New Roman"/>
          <w:noProof/>
        </w:rPr>
        <w:t>(Jennings et al. 2008, Reum et al. 2019)</w:t>
      </w:r>
      <w:r>
        <w:rPr>
          <w:rFonts w:ascii="Times New Roman" w:hAnsi="Times New Roman" w:cs="Times New Roman"/>
        </w:rPr>
        <w:fldChar w:fldCharType="end"/>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 xml:space="preserve">We assume this distribution describes the range of acceptable prey sizes. Finally, the limit to prey consumption imposed by the size of the prey’s stomach contributes to the overall risk of predation (the </w:t>
      </w:r>
      <w:proofErr w:type="spellStart"/>
      <w:r>
        <w:rPr>
          <w:rFonts w:ascii="Times New Roman" w:hAnsi="Times New Roman" w:cs="Times New Roman"/>
        </w:rPr>
        <w:t>fearscape</w:t>
      </w:r>
      <w:proofErr w:type="spellEnd"/>
      <w:r>
        <w:rPr>
          <w:rFonts w:ascii="Times New Roman" w:hAnsi="Times New Roman" w:cs="Times New Roman"/>
        </w:rPr>
        <w:t xml:space="preserve">). </w:t>
      </w:r>
      <w:r w:rsidRPr="00B36EED">
        <w:rPr>
          <w:rFonts w:ascii="Times New Roman" w:hAnsi="Times New Roman" w:cs="Times New Roman"/>
        </w:rPr>
        <w:t xml:space="preserve"> </w:t>
      </w:r>
      <w:r>
        <w:rPr>
          <w:rFonts w:ascii="Times New Roman" w:hAnsi="Times New Roman" w:cs="Times New Roman"/>
        </w:rPr>
        <w:t xml:space="preserve"> </w:t>
      </w:r>
    </w:p>
    <w:p w14:paraId="5259EA08" w14:textId="77777777" w:rsidR="001C1A3B" w:rsidRDefault="001C1A3B" w:rsidP="001C1A3B">
      <w:pPr>
        <w:spacing w:line="480" w:lineRule="auto"/>
        <w:jc w:val="both"/>
        <w:rPr>
          <w:rFonts w:ascii="Times New Roman" w:hAnsi="Times New Roman" w:cs="Times New Roman"/>
        </w:rPr>
      </w:pPr>
    </w:p>
    <w:p w14:paraId="5E7414AA" w14:textId="77777777" w:rsidR="001C1A3B" w:rsidRPr="00CB2398" w:rsidRDefault="001C1A3B" w:rsidP="001C1A3B">
      <w:pPr>
        <w:spacing w:line="480" w:lineRule="auto"/>
        <w:jc w:val="both"/>
        <w:rPr>
          <w:rFonts w:ascii="Times New Roman" w:hAnsi="Times New Roman" w:cs="Times New Roman"/>
          <w:b/>
          <w:bCs/>
          <w:i/>
          <w:iCs/>
        </w:rPr>
      </w:pPr>
      <w:r w:rsidRPr="00CB2398">
        <w:rPr>
          <w:rFonts w:ascii="Times New Roman" w:hAnsi="Times New Roman" w:cs="Times New Roman"/>
          <w:b/>
          <w:bCs/>
          <w:i/>
          <w:iCs/>
        </w:rPr>
        <w:t>The foodscape</w:t>
      </w:r>
    </w:p>
    <w:p w14:paraId="26499CD8" w14:textId="27ACD274" w:rsidR="001C1A3B" w:rsidRDefault="001C1A3B" w:rsidP="001C1A3B">
      <w:pPr>
        <w:spacing w:line="480" w:lineRule="auto"/>
        <w:ind w:firstLine="720"/>
        <w:jc w:val="both"/>
        <w:rPr>
          <w:rFonts w:ascii="Times New Roman" w:hAnsi="Times New Roman" w:cs="Times New Roman"/>
        </w:rPr>
      </w:pPr>
      <w:r>
        <w:rPr>
          <w:rFonts w:ascii="Times New Roman" w:hAnsi="Times New Roman" w:cs="Times New Roman"/>
        </w:rPr>
        <w:t xml:space="preserve">For </w:t>
      </w:r>
      <w:r w:rsidRPr="00B36EED">
        <w:rPr>
          <w:rFonts w:ascii="Times New Roman" w:hAnsi="Times New Roman" w:cs="Times New Roman"/>
        </w:rPr>
        <w:t>a</w:t>
      </w:r>
      <w:r>
        <w:rPr>
          <w:rFonts w:ascii="Times New Roman" w:hAnsi="Times New Roman" w:cs="Times New Roman"/>
        </w:rPr>
        <w:t xml:space="preserve"> </w:t>
      </w:r>
      <w:r w:rsidRPr="003C28DB">
        <w:rPr>
          <w:rFonts w:ascii="Times New Roman" w:hAnsi="Times New Roman"/>
        </w:rPr>
        <w:t xml:space="preserve">focal individual of </w:t>
      </w:r>
      <w:r w:rsidRPr="003C28DB">
        <w:rPr>
          <w:rFonts w:ascii="Times New Roman" w:hAnsi="Times New Roman" w:cs="Times New Roman"/>
        </w:rPr>
        <w:t>size</w:t>
      </w:r>
      <w:r w:rsidRPr="00B36EED">
        <w:rPr>
          <w:rFonts w:ascii="Times New Roman" w:hAnsi="Times New Roman" w:cs="Times New Roman"/>
        </w:rPr>
        <w:t xml:space="preserve"> </w:t>
      </w:r>
      <w:r w:rsidRPr="00B36EED">
        <w:rPr>
          <w:rFonts w:ascii="Times New Roman" w:hAnsi="Times New Roman" w:cs="Times New Roman"/>
          <w:i/>
        </w:rPr>
        <w:t>w</w:t>
      </w:r>
      <w:r>
        <w:rPr>
          <w:rFonts w:ascii="Times New Roman" w:hAnsi="Times New Roman" w:cs="Times New Roman"/>
          <w:i/>
        </w:rPr>
        <w:t xml:space="preserve"> </w:t>
      </w:r>
      <w:r w:rsidRPr="00B36EED">
        <w:rPr>
          <w:rFonts w:ascii="Times New Roman" w:hAnsi="Times New Roman" w:cs="Times New Roman"/>
        </w:rPr>
        <w:t xml:space="preserve">the expected biomass of available prey </w:t>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 xml:space="preserve">which can be </w:t>
      </w:r>
      <w:r w:rsidRPr="00B36EED">
        <w:rPr>
          <w:rFonts w:ascii="Times New Roman" w:hAnsi="Times New Roman" w:cs="Times New Roman"/>
        </w:rPr>
        <w:t xml:space="preserve">either conspecifics or </w:t>
      </w:r>
      <w:proofErr w:type="spellStart"/>
      <w:r w:rsidRPr="00B36EED">
        <w:rPr>
          <w:rFonts w:ascii="Times New Roman" w:hAnsi="Times New Roman" w:cs="Times New Roman"/>
        </w:rPr>
        <w:t>heterospecifics</w:t>
      </w:r>
      <w:proofErr w:type="spellEnd"/>
      <w:r w:rsidRPr="00B36EED">
        <w:rPr>
          <w:rFonts w:ascii="Times New Roman" w:hAnsi="Times New Roman" w:cs="Times New Roman"/>
        </w:rPr>
        <w:t xml:space="preserve"> – </w:t>
      </w:r>
      <w:r w:rsidR="00985C50">
        <w:rPr>
          <w:rFonts w:ascii="Times New Roman" w:hAnsi="Times New Roman" w:cs="Times New Roman"/>
        </w:rPr>
        <w:t xml:space="preserve">involves integrating over all prey sizes in the spectrum. </w:t>
      </w:r>
      <w:r w:rsidR="00985C50">
        <w:rPr>
          <w:rFonts w:ascii="Times New Roman" w:hAnsi="Times New Roman" w:cs="Times New Roman"/>
        </w:rPr>
        <w:lastRenderedPageBreak/>
        <w:t>The details are given in Box 2 of Andersen (2019), but the solution of this integral gives t</w:t>
      </w:r>
      <w:r w:rsidRPr="00B36EED">
        <w:rPr>
          <w:rFonts w:ascii="Times New Roman" w:hAnsi="Times New Roman" w:cs="Times New Roman"/>
        </w:rPr>
        <w:t>he per</w:t>
      </w:r>
      <w:r>
        <w:rPr>
          <w:rFonts w:ascii="Times New Roman" w:hAnsi="Times New Roman" w:cs="Times New Roman"/>
        </w:rPr>
        <w:t>-</w:t>
      </w:r>
      <w:r w:rsidRPr="00B36EED">
        <w:rPr>
          <w:rFonts w:ascii="Times New Roman" w:hAnsi="Times New Roman" w:cs="Times New Roman"/>
        </w:rPr>
        <w:t>unit</w:t>
      </w:r>
      <w:r>
        <w:rPr>
          <w:rFonts w:ascii="Times New Roman" w:hAnsi="Times New Roman" w:cs="Times New Roman"/>
        </w:rPr>
        <w:t>-</w:t>
      </w:r>
      <w:r w:rsidRPr="00B36EED">
        <w:rPr>
          <w:rFonts w:ascii="Times New Roman" w:hAnsi="Times New Roman" w:cs="Times New Roman"/>
        </w:rPr>
        <w:t xml:space="preserve">time consumption of prey </w:t>
      </w:r>
      <w:r w:rsidR="00985C50">
        <w:rPr>
          <w:rFonts w:ascii="Times New Roman" w:hAnsi="Times New Roman" w:cs="Times New Roman"/>
        </w:rPr>
        <w:t>in units of mass:</w:t>
      </w:r>
    </w:p>
    <w:p w14:paraId="7112D133" w14:textId="3C6069AA" w:rsidR="001C1A3B" w:rsidRDefault="009E23EB" w:rsidP="001C1A3B">
      <w:pPr>
        <w:spacing w:line="480" w:lineRule="auto"/>
        <w:jc w:val="right"/>
        <w:rPr>
          <w:rFonts w:ascii="Times New Roman" w:hAnsi="Times New Roman" w:cs="Times New Roman"/>
        </w:rPr>
      </w:pPr>
      <w:r>
        <w:rPr>
          <w:rFonts w:ascii="Times New Roman" w:hAnsi="Times New Roman" w:cs="Times New Roman"/>
          <w:noProof/>
        </w:rPr>
        <w:t xml:space="preserve"> </w:t>
      </w:r>
      <w:ins w:id="5" w:author="Nicholas Dulvy" w:date="2020-01-23T16:02:00Z">
        <w:del w:id="6" w:author="Nicholas Dulvy" w:date="2020-01-23T16:02:00Z">
          <w:r w:rsidR="001500B1" w:rsidRPr="00A018A2">
            <w:rPr>
              <w:rFonts w:ascii="Times New Roman" w:hAnsi="Times New Roman" w:cs="Times New Roman"/>
              <w:noProof/>
              <w:position w:val="-16"/>
            </w:rPr>
            <w:object w:dxaOrig="1980" w:dyaOrig="440" w14:anchorId="1C67B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100.2pt;height:22.15pt;mso-width-percent:0;mso-height-percent:0;mso-width-percent:0;mso-height-percent:0" o:ole="">
                <v:imagedata r:id="rId11" o:title=""/>
              </v:shape>
              <o:OLEObject Type="Embed" ProgID="Equation.DSMT4" ShapeID="_x0000_i1048" DrawAspect="Content" ObjectID="_1652608555" r:id="rId12"/>
            </w:object>
          </w:r>
        </w:del>
      </w:ins>
      <w:r w:rsidR="001C1A3B" w:rsidRPr="00A018A2">
        <w:rPr>
          <w:rFonts w:ascii="Times New Roman" w:hAnsi="Times New Roman" w:cs="Times New Roman"/>
          <w:noProof/>
        </w:rPr>
        <w:fldChar w:fldCharType="begin"/>
      </w:r>
      <w:r w:rsidR="001C1A3B" w:rsidRPr="00A018A2">
        <w:rPr>
          <w:rFonts w:ascii="Times New Roman" w:hAnsi="Times New Roman" w:cs="Times New Roman"/>
          <w:noProof/>
        </w:rPr>
        <w:fldChar w:fldCharType="end"/>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t>(2)</w:t>
      </w:r>
    </w:p>
    <w:p w14:paraId="79F07D59" w14:textId="196588A4" w:rsidR="001C1A3B" w:rsidRDefault="00985C50" w:rsidP="001C1A3B">
      <w:pPr>
        <w:spacing w:line="480" w:lineRule="auto"/>
        <w:jc w:val="both"/>
        <w:rPr>
          <w:rFonts w:ascii="Times New Roman" w:hAnsi="Times New Roman" w:cs="Times New Roman"/>
        </w:rPr>
      </w:pPr>
      <w:r>
        <w:rPr>
          <w:rFonts w:ascii="Times New Roman" w:hAnsi="Times New Roman" w:cs="Times New Roman"/>
        </w:rPr>
        <w:t xml:space="preserve">Therefore, </w:t>
      </w:r>
      <w:r w:rsidR="00333146">
        <w:rPr>
          <w:rFonts w:ascii="Times New Roman" w:hAnsi="Times New Roman" w:cs="Times New Roman"/>
        </w:rPr>
        <w:t xml:space="preserve">energetic income </w:t>
      </w:r>
      <w:proofErr w:type="spellStart"/>
      <w:r w:rsidR="00333146">
        <w:rPr>
          <w:rFonts w:ascii="Times New Roman" w:hAnsi="Times New Roman" w:cs="Times New Roman"/>
        </w:rPr>
        <w:t>form</w:t>
      </w:r>
      <w:proofErr w:type="spellEnd"/>
      <w:r w:rsidR="00333146">
        <w:rPr>
          <w:rFonts w:ascii="Times New Roman" w:hAnsi="Times New Roman" w:cs="Times New Roman"/>
        </w:rPr>
        <w:t xml:space="preserve"> eating prey</w:t>
      </w:r>
      <w:r>
        <w:rPr>
          <w:rFonts w:ascii="Times New Roman" w:hAnsi="Times New Roman" w:cs="Times New Roman"/>
        </w:rPr>
        <w:t xml:space="preserve"> depends on </w:t>
      </w:r>
      <w:r w:rsidRPr="00B36EED">
        <w:rPr>
          <w:rFonts w:ascii="Times New Roman" w:hAnsi="Times New Roman" w:cs="Times New Roman"/>
        </w:rPr>
        <w:t>the ecosystem richness</w:t>
      </w:r>
      <w:r>
        <w:rPr>
          <w:rFonts w:ascii="Times New Roman" w:hAnsi="Times New Roman" w:cs="Times New Roman"/>
        </w:rPr>
        <w:t xml:space="preserve"> </w:t>
      </w:r>
      <m:oMath>
        <m:sSub>
          <m:sSubPr>
            <m:ctrlPr>
              <w:rPr>
                <w:rFonts w:ascii="Cambria Math" w:hAnsi="Cambria Math" w:cs="Times New Roman"/>
                <w:i/>
                <w:noProof/>
              </w:rPr>
            </m:ctrlPr>
          </m:sSubPr>
          <m:e>
            <m:r>
              <w:rPr>
                <w:rFonts w:ascii="Cambria Math" w:hAnsi="Cambria Math" w:cs="Times New Roman"/>
                <w:noProof/>
              </w:rPr>
              <m:t>Κ</m:t>
            </m:r>
          </m:e>
          <m:sub>
            <m:r>
              <w:rPr>
                <w:rFonts w:ascii="Cambria Math" w:hAnsi="Cambria Math" w:cs="Times New Roman"/>
                <w:noProof/>
              </w:rPr>
              <m:t>c</m:t>
            </m:r>
          </m:sub>
        </m:sSub>
        <m:r>
          <w:rPr>
            <w:rFonts w:ascii="Cambria Math" w:hAnsi="Cambria Math" w:cs="Times New Roman"/>
            <w:noProof/>
          </w:rPr>
          <m:t xml:space="preserve"> </m:t>
        </m:r>
      </m:oMath>
      <w:r w:rsidRPr="00B36EED">
        <w:rPr>
          <w:rFonts w:ascii="Times New Roman" w:hAnsi="Times New Roman" w:cs="Times New Roman"/>
          <w:i/>
        </w:rPr>
        <w:t xml:space="preserve"> </w:t>
      </w:r>
      <w:r w:rsidRPr="00B36EED">
        <w:rPr>
          <w:rFonts w:ascii="Times New Roman" w:hAnsi="Times New Roman" w:cs="Times New Roman"/>
        </w:rPr>
        <w:t xml:space="preserve">(the </w:t>
      </w:r>
      <w:r>
        <w:rPr>
          <w:rFonts w:ascii="Times New Roman" w:hAnsi="Times New Roman" w:cs="Times New Roman"/>
        </w:rPr>
        <w:t>exponentiated intercept</w:t>
      </w:r>
      <w:r w:rsidRPr="00B36EED">
        <w:rPr>
          <w:rFonts w:ascii="Times New Roman" w:hAnsi="Times New Roman" w:cs="Times New Roman"/>
        </w:rPr>
        <w:t xml:space="preserve"> of the size spectrum</w:t>
      </w:r>
      <w:r>
        <w:rPr>
          <w:rFonts w:ascii="Times New Roman" w:hAnsi="Times New Roman" w:cs="Times New Roman"/>
        </w:rPr>
        <w:t>),</w:t>
      </w:r>
      <w:r w:rsidRPr="00B36EED">
        <w:rPr>
          <w:rFonts w:ascii="Times New Roman" w:hAnsi="Times New Roman" w:cs="Times New Roman"/>
        </w:rPr>
        <w:t xml:space="preserve"> the slope of the spectrum, and an</w:t>
      </w:r>
      <w:r>
        <w:rPr>
          <w:rFonts w:ascii="Times New Roman" w:hAnsi="Times New Roman" w:cs="Times New Roman"/>
        </w:rPr>
        <w:t xml:space="preserve"> </w:t>
      </w:r>
      <w:r w:rsidRPr="00B36EED">
        <w:rPr>
          <w:rFonts w:ascii="Times New Roman" w:hAnsi="Times New Roman" w:cs="Times New Roman"/>
        </w:rPr>
        <w:t>“abundance factor”</w:t>
      </w:r>
      <w:r>
        <w:rPr>
          <w:rFonts w:ascii="Times New Roman" w:hAnsi="Times New Roman" w:cs="Times New Roman"/>
        </w:rPr>
        <w:t xml:space="preserve"> </w:t>
      </w:r>
      <w:r>
        <w:rPr>
          <w:rFonts w:ascii="Times New Roman" w:hAnsi="Times New Roman" w:cs="Times New Roman"/>
        </w:rPr>
        <w:sym w:font="Symbol" w:char="F046"/>
      </w:r>
      <w:r w:rsidRPr="00C70715">
        <w:rPr>
          <w:rFonts w:ascii="Times New Roman" w:hAnsi="Times New Roman" w:cs="Times New Roman"/>
          <w:i/>
          <w:iCs/>
          <w:vertAlign w:val="subscript"/>
        </w:rPr>
        <w:t>a</w:t>
      </w:r>
      <w:r w:rsidRPr="00B36EED">
        <w:rPr>
          <w:rFonts w:ascii="Times New Roman" w:hAnsi="Times New Roman" w:cs="Times New Roman"/>
        </w:rPr>
        <w:t xml:space="preserve"> </w:t>
      </w:r>
      <w:r>
        <w:rPr>
          <w:rFonts w:ascii="Times New Roman" w:hAnsi="Times New Roman" w:cs="Times New Roman"/>
        </w:rPr>
        <w:t xml:space="preserve">that </w:t>
      </w:r>
      <w:r w:rsidR="00932D38">
        <w:rPr>
          <w:rFonts w:ascii="Times New Roman" w:hAnsi="Times New Roman" w:cs="Times New Roman"/>
        </w:rPr>
        <w:t>represents</w:t>
      </w:r>
      <w:r>
        <w:rPr>
          <w:rFonts w:ascii="Times New Roman" w:hAnsi="Times New Roman" w:cs="Times New Roman"/>
        </w:rPr>
        <w:t xml:space="preserve"> the density of prey in each bin, given the </w:t>
      </w:r>
      <w:r w:rsidRPr="00B36EED">
        <w:rPr>
          <w:rFonts w:ascii="Times New Roman" w:hAnsi="Times New Roman" w:cs="Times New Roman"/>
        </w:rPr>
        <w:t>PPMR</w:t>
      </w:r>
      <w:r>
        <w:rPr>
          <w:rFonts w:ascii="Times New Roman" w:hAnsi="Times New Roman" w:cs="Times New Roman"/>
        </w:rPr>
        <w:t xml:space="preserve"> </w:t>
      </w:r>
      <w:r w:rsidRPr="00B36EED">
        <w:rPr>
          <w:rFonts w:ascii="Times New Roman" w:hAnsi="Times New Roman" w:cs="Times New Roman"/>
        </w:rPr>
        <w:t>and the width of the prey preference window</w:t>
      </w:r>
      <w:r>
        <w:rPr>
          <w:rFonts w:ascii="Times New Roman" w:hAnsi="Times New Roman" w:cs="Times New Roman"/>
        </w:rPr>
        <w:t xml:space="preserve"> (</w:t>
      </w:r>
      <w:r w:rsidRPr="00B36EED">
        <w:rPr>
          <w:rFonts w:ascii="Times New Roman" w:hAnsi="Times New Roman" w:cs="Times New Roman"/>
        </w:rPr>
        <w:t>Andersen 201</w:t>
      </w:r>
      <w:r>
        <w:rPr>
          <w:rFonts w:ascii="Times New Roman" w:hAnsi="Times New Roman" w:cs="Times New Roman"/>
        </w:rPr>
        <w:t>9</w:t>
      </w:r>
      <w:r w:rsidRPr="00B36EED">
        <w:rPr>
          <w:rFonts w:ascii="Times New Roman" w:hAnsi="Times New Roman" w:cs="Times New Roman"/>
        </w:rPr>
        <w:t>, Eq. B2.2).</w:t>
      </w:r>
      <w:r>
        <w:rPr>
          <w:rFonts w:ascii="Times New Roman" w:hAnsi="Times New Roman" w:cs="Times New Roman"/>
        </w:rPr>
        <w:t xml:space="preserve"> </w:t>
      </w:r>
      <w:r w:rsidR="00CE4907">
        <w:rPr>
          <w:rFonts w:ascii="Times New Roman" w:hAnsi="Times New Roman" w:cs="Times New Roman"/>
        </w:rPr>
        <w:t>P</w:t>
      </w:r>
      <w:r w:rsidR="001C1A3B">
        <w:rPr>
          <w:rFonts w:ascii="Times New Roman" w:hAnsi="Times New Roman" w:cs="Times New Roman"/>
        </w:rPr>
        <w:t>arameters estimated from empirical size spectra, reviewe</w:t>
      </w:r>
      <w:r w:rsidR="001C1A3B" w:rsidRPr="00B36EED">
        <w:rPr>
          <w:rFonts w:ascii="Times New Roman" w:hAnsi="Times New Roman" w:cs="Times New Roman"/>
        </w:rPr>
        <w:t>d in Andersen (2019, Table 2.2) and included in Table 1</w:t>
      </w:r>
      <w:r w:rsidR="001C1A3B">
        <w:rPr>
          <w:rFonts w:ascii="Times New Roman" w:hAnsi="Times New Roman" w:cs="Times New Roman"/>
        </w:rPr>
        <w:t xml:space="preserve"> here. For consistency between income and costs (below), we convert consumption </w:t>
      </w:r>
      <w:proofErr w:type="spellStart"/>
      <w:r w:rsidR="001C1A3B" w:rsidRPr="001B2540">
        <w:rPr>
          <w:rFonts w:ascii="Times New Roman" w:hAnsi="Times New Roman" w:cs="Times New Roman"/>
          <w:i/>
          <w:iCs/>
        </w:rPr>
        <w:t>B</w:t>
      </w:r>
      <w:r w:rsidR="001C1A3B" w:rsidRPr="001B2540">
        <w:rPr>
          <w:rFonts w:ascii="Times New Roman" w:hAnsi="Times New Roman" w:cs="Times New Roman"/>
          <w:i/>
          <w:iCs/>
          <w:vertAlign w:val="subscript"/>
        </w:rPr>
        <w:t>prey</w:t>
      </w:r>
      <w:proofErr w:type="spellEnd"/>
      <w:r w:rsidR="001C1A3B" w:rsidRPr="001B2540">
        <w:rPr>
          <w:rFonts w:ascii="Times New Roman" w:hAnsi="Times New Roman" w:cs="Times New Roman"/>
          <w:i/>
          <w:iCs/>
        </w:rPr>
        <w:t xml:space="preserve"> </w:t>
      </w:r>
      <w:r w:rsidR="00647200">
        <w:rPr>
          <w:rFonts w:ascii="Times New Roman" w:hAnsi="Times New Roman" w:cs="Times New Roman"/>
        </w:rPr>
        <w:t xml:space="preserve">in mass </w:t>
      </w:r>
      <w:r w:rsidR="001C1A3B" w:rsidRPr="001B2540">
        <w:rPr>
          <w:rFonts w:ascii="Times New Roman" w:hAnsi="Times New Roman" w:cs="Times New Roman"/>
        </w:rPr>
        <w:t>to</w:t>
      </w:r>
      <w:r w:rsidR="001C1A3B">
        <w:rPr>
          <w:rFonts w:ascii="Times New Roman" w:hAnsi="Times New Roman" w:cs="Times New Roman"/>
        </w:rPr>
        <w:t xml:space="preserve"> joules, assuming an energy density </w:t>
      </w:r>
      <w:r w:rsidR="001C1A3B" w:rsidRPr="00B201BF">
        <w:rPr>
          <w:rFonts w:ascii="Times New Roman" w:hAnsi="Times New Roman" w:cs="Times New Roman"/>
          <w:i/>
        </w:rPr>
        <w:sym w:font="Symbol" w:char="F072"/>
      </w:r>
      <w:r w:rsidR="001C1A3B">
        <w:rPr>
          <w:rFonts w:ascii="Times New Roman" w:hAnsi="Times New Roman" w:cs="Times New Roman"/>
        </w:rPr>
        <w:t xml:space="preserve">  = 4.2 MJ/kg </w:t>
      </w:r>
      <w:r w:rsidR="001C1A3B">
        <w:rPr>
          <w:rFonts w:ascii="Times New Roman" w:hAnsi="Times New Roman" w:cs="Times New Roman"/>
        </w:rPr>
        <w:fldChar w:fldCharType="begin" w:fldLock="1"/>
      </w:r>
      <w:r w:rsidR="001C1A3B">
        <w:rPr>
          <w:rFonts w:ascii="Times New Roman" w:hAnsi="Times New Roman" w:cs="Times New Roman"/>
        </w:rPr>
        <w:instrText>ADDIN CSL_CITATION {"citationItems":[{"id":"ITEM-1","itemData":{"DOI":"10.1139/f2011-109","ISSN":"0706-652X","abstract":"&lt;p&gt;The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Sciences","editor":[{"dropping-particle":"","family":"Hilborn","given":"Ray","non-dropping-particle":"","parse-names":false,"suffix":""}],"id":"ITEM-1","issue":"11","issued":{"date-parts":[["2011","11"]]},"page":"1934-1951","title":"Atlantic bluefin tuna ( &lt;i&gt;Thunnus thynnus&lt;/i&gt; ): a state-dependent energy allocation model for growth, maturation, and reproductive investment","type":"article-journal","volume":"68"},"uris":["http://www.mendeley.com/documents/?uuid=254a0ec8-16b4-3df1-8cb4-4c47581afe1c"]}],"mendeley":{"formattedCitation":"(Chapman et al. 2011)","plainTextFormattedCitation":"(Chapman et al. 2011)","previouslyFormattedCitation":"(Chapman et al. 2011)"},"properties":{"noteIndex":0},"schema":"https://github.com/citation-style-language/schema/raw/master/csl-citation.json"}</w:instrText>
      </w:r>
      <w:r w:rsidR="001C1A3B">
        <w:rPr>
          <w:rFonts w:ascii="Times New Roman" w:hAnsi="Times New Roman" w:cs="Times New Roman"/>
        </w:rPr>
        <w:fldChar w:fldCharType="separate"/>
      </w:r>
      <w:r w:rsidR="001C1A3B" w:rsidRPr="00707E71">
        <w:rPr>
          <w:rFonts w:ascii="Times New Roman" w:hAnsi="Times New Roman" w:cs="Times New Roman"/>
          <w:noProof/>
        </w:rPr>
        <w:t>(Chapman et al. 2011)</w:t>
      </w:r>
      <w:r w:rsidR="001C1A3B">
        <w:rPr>
          <w:rFonts w:ascii="Times New Roman" w:hAnsi="Times New Roman" w:cs="Times New Roman"/>
        </w:rPr>
        <w:fldChar w:fldCharType="end"/>
      </w:r>
      <w:r w:rsidR="001C1A3B">
        <w:rPr>
          <w:rFonts w:ascii="Times New Roman" w:hAnsi="Times New Roman" w:cs="Times New Roman"/>
        </w:rPr>
        <w:t xml:space="preserve">. </w:t>
      </w:r>
    </w:p>
    <w:p w14:paraId="1A05A7DC" w14:textId="77777777" w:rsidR="001C1A3B" w:rsidRPr="00CB2398" w:rsidRDefault="001C1A3B" w:rsidP="00BE009E">
      <w:pPr>
        <w:pStyle w:val="MTDisplayEquation"/>
        <w:spacing w:line="480" w:lineRule="auto"/>
        <w:jc w:val="both"/>
        <w:rPr>
          <w:b/>
          <w:bCs/>
          <w:i/>
          <w:iCs/>
        </w:rPr>
      </w:pPr>
    </w:p>
    <w:p w14:paraId="66056562" w14:textId="77777777" w:rsidR="001C1A3B" w:rsidRDefault="001C1A3B" w:rsidP="00BE009E">
      <w:pPr>
        <w:pStyle w:val="MTDisplayEquation"/>
        <w:spacing w:line="480" w:lineRule="auto"/>
        <w:jc w:val="both"/>
        <w:rPr>
          <w:b/>
          <w:bCs/>
          <w:i/>
          <w:iCs/>
        </w:rPr>
      </w:pPr>
      <w:r w:rsidRPr="00CB2398">
        <w:rPr>
          <w:b/>
          <w:bCs/>
          <w:i/>
          <w:iCs/>
        </w:rPr>
        <w:t xml:space="preserve">The </w:t>
      </w:r>
      <w:proofErr w:type="spellStart"/>
      <w:r w:rsidRPr="00CB2398">
        <w:rPr>
          <w:b/>
          <w:bCs/>
          <w:i/>
          <w:iCs/>
        </w:rPr>
        <w:t>fearscape</w:t>
      </w:r>
      <w:proofErr w:type="spellEnd"/>
    </w:p>
    <w:p w14:paraId="683A0F5A" w14:textId="372D05AD" w:rsidR="00D316E8" w:rsidRDefault="001C1A3B" w:rsidP="00D316E8">
      <w:pPr>
        <w:pStyle w:val="MTDisplayEquation"/>
        <w:spacing w:line="480" w:lineRule="auto"/>
        <w:jc w:val="both"/>
      </w:pPr>
      <w:r>
        <w:rPr>
          <w:b/>
          <w:bCs/>
          <w:i/>
          <w:iCs/>
        </w:rPr>
        <w:tab/>
      </w:r>
      <w:r w:rsidR="007C7062">
        <w:t xml:space="preserve">The probability of </w:t>
      </w:r>
      <w:r w:rsidR="007C7062" w:rsidRPr="00D75E76">
        <w:t>survival</w:t>
      </w:r>
      <w:r w:rsidR="00C43D1F">
        <w:t xml:space="preserve"> (over a unit of time)</w:t>
      </w:r>
      <w:r w:rsidR="007C7062" w:rsidRPr="00D75E76">
        <w:t xml:space="preserve"> is </w:t>
      </w:r>
      <w:r w:rsidR="007C7062">
        <w:t xml:space="preserve">modeled as a negative exponential function.  The exponent </w:t>
      </w:r>
      <w:r w:rsidR="00B137E1">
        <w:t xml:space="preserve">of this function </w:t>
      </w:r>
      <w:r w:rsidR="007C7062">
        <w:t xml:space="preserve">- often referred to as a rate of mortality - is a proxy for the risk of predation </w:t>
      </w:r>
      <w:r>
        <w:t xml:space="preserve">faced by an individual as it grows </w:t>
      </w:r>
      <w:r w:rsidR="007C7062">
        <w:t>through</w:t>
      </w:r>
      <w:r>
        <w:t xml:space="preserve"> the size spectrum</w:t>
      </w:r>
      <w:r w:rsidR="00782E58">
        <w:t>.</w:t>
      </w:r>
      <w:r>
        <w:t xml:space="preserve"> </w:t>
      </w:r>
      <w:r w:rsidR="00782E58">
        <w:t xml:space="preserve">It </w:t>
      </w:r>
      <w:r>
        <w:t xml:space="preserve">changes concordantly with changes in </w:t>
      </w:r>
      <w:r w:rsidR="0065461F">
        <w:t xml:space="preserve">density of individuals in each size class, as this will affect </w:t>
      </w:r>
      <w:r w:rsidR="0065461F">
        <w:t>encounter rates.</w:t>
      </w:r>
      <w:r w:rsidR="00E84620">
        <w:t xml:space="preserve"> </w:t>
      </w:r>
      <w:r w:rsidR="00BE009E">
        <w:t xml:space="preserve"> </w:t>
      </w:r>
      <w:r w:rsidR="008973BB">
        <w:t>The risk of predation requires an</w:t>
      </w:r>
      <w:r w:rsidR="00600099">
        <w:t xml:space="preserve"> integration </w:t>
      </w:r>
      <w:proofErr w:type="spellStart"/>
      <w:r w:rsidR="00600099">
        <w:t>over all</w:t>
      </w:r>
      <w:proofErr w:type="spellEnd"/>
      <w:r w:rsidR="00600099">
        <w:t xml:space="preserve"> size classes</w:t>
      </w:r>
      <w:r w:rsidR="008973BB">
        <w:t xml:space="preserve">, and depends on </w:t>
      </w:r>
      <w:r w:rsidR="007237E1">
        <w:t xml:space="preserve">the </w:t>
      </w:r>
      <w:r w:rsidR="00D316E8">
        <w:t>volume of water</w:t>
      </w:r>
      <w:r w:rsidR="00D316E8" w:rsidRPr="00BE009E">
        <w:t xml:space="preserve"> cleared by predator</w:t>
      </w:r>
      <w:r w:rsidR="00D316E8">
        <w:t>s</w:t>
      </w:r>
      <w:r w:rsidR="00600099">
        <w:t xml:space="preserve"> of size </w:t>
      </w:r>
      <w:r w:rsidR="00600099">
        <w:rPr>
          <w:i/>
          <w:iCs/>
        </w:rPr>
        <w:t>w</w:t>
      </w:r>
      <w:r w:rsidR="00D316E8" w:rsidRPr="00BE009E">
        <w:t xml:space="preserve">, weighted by </w:t>
      </w:r>
      <w:r w:rsidR="00D316E8">
        <w:t xml:space="preserve">the PPMR, and multiplied by the density of </w:t>
      </w:r>
      <w:r w:rsidR="007237E1">
        <w:t xml:space="preserve">individuals </w:t>
      </w:r>
      <w:r w:rsidR="000B4767">
        <w:t xml:space="preserve">of </w:t>
      </w:r>
      <w:r w:rsidR="00D316E8">
        <w:t xml:space="preserve">size </w:t>
      </w:r>
      <w:r w:rsidR="00D316E8">
        <w:rPr>
          <w:i/>
          <w:iCs/>
        </w:rPr>
        <w:t>w</w:t>
      </w:r>
      <w:r w:rsidR="00DD5A0B">
        <w:rPr>
          <w:i/>
          <w:iCs/>
        </w:rPr>
        <w:t xml:space="preserve"> </w:t>
      </w:r>
      <w:r w:rsidR="00DD5A0B">
        <w:t>(Andersen 2019). From this</w:t>
      </w:r>
      <w:r w:rsidR="00CA638D">
        <w:t xml:space="preserve">, the </w:t>
      </w:r>
      <w:r w:rsidR="00EF12B8">
        <w:t>mortality risk</w:t>
      </w:r>
      <w:r w:rsidR="00CA638D">
        <w:t xml:space="preserve"> per unit time is</w:t>
      </w:r>
      <w:r w:rsidR="00D316E8">
        <w:t xml:space="preserve">: </w:t>
      </w:r>
    </w:p>
    <w:p w14:paraId="2C71F32F" w14:textId="22F8DB45" w:rsidR="00D316E8" w:rsidRDefault="00FC3714" w:rsidP="00F274FA">
      <w:pPr>
        <w:jc w:val="right"/>
        <w:rPr>
          <w:noProof/>
        </w:rPr>
      </w:pPr>
      <w:r w:rsidRPr="0091406C">
        <w:rPr>
          <w:noProof/>
        </w:rPr>
        <w:fldChar w:fldCharType="begin"/>
      </w:r>
      <w:r w:rsidRPr="0091406C">
        <w:rPr>
          <w:noProof/>
        </w:rPr>
        <w:fldChar w:fldCharType="separate"/>
      </w:r>
      <w:r w:rsidRPr="0091406C">
        <w:rPr>
          <w:noProof/>
        </w:rPr>
        <w:fldChar w:fldCharType="end"/>
      </w:r>
      <w:r w:rsidR="00F274FA">
        <w:rPr>
          <w:noProof/>
        </w:rPr>
        <w:tab/>
      </w:r>
      <w:r w:rsidR="00F274FA">
        <w:rPr>
          <w:noProof/>
        </w:rPr>
        <w:tab/>
      </w:r>
      <w:r w:rsidR="00F274FA">
        <w:rPr>
          <w:noProof/>
        </w:rPr>
        <w:tab/>
      </w:r>
      <w:r w:rsidR="00F274FA">
        <w:rPr>
          <w:noProof/>
        </w:rPr>
        <w:tab/>
      </w:r>
      <w:r w:rsidR="00F274FA">
        <w:rPr>
          <w:noProof/>
        </w:rPr>
        <w:tab/>
      </w:r>
      <w:r w:rsidR="00F274FA" w:rsidRPr="00F274FA">
        <w:rPr>
          <w:rFonts w:ascii="Times" w:hAnsi="Times"/>
          <w:noProof/>
        </w:rPr>
        <w:t>(3)</w:t>
      </w:r>
    </w:p>
    <w:p w14:paraId="69FDC897" w14:textId="57BEB4B6" w:rsidR="00D316E8" w:rsidRPr="00D316E8" w:rsidRDefault="00D316E8" w:rsidP="00D316E8">
      <w:pPr>
        <w:rPr>
          <w:noProof/>
        </w:rPr>
      </w:pPr>
      <w:r>
        <w:rPr>
          <w:noProof/>
        </w:rPr>
        <w:t xml:space="preserve"> </w:t>
      </w:r>
    </w:p>
    <w:p w14:paraId="11784439" w14:textId="2642AEE8" w:rsidR="001C1A3B" w:rsidRPr="00A46C1B" w:rsidRDefault="00D316E8" w:rsidP="00A46C1B">
      <w:pPr>
        <w:pStyle w:val="MTDisplayEquation"/>
        <w:spacing w:line="480" w:lineRule="auto"/>
        <w:jc w:val="both"/>
      </w:pPr>
      <w:r>
        <w:t xml:space="preserve">The </w:t>
      </w:r>
      <w:r w:rsidR="00F60D82">
        <w:t xml:space="preserve">constant </w:t>
      </w:r>
      <w:r w:rsidR="00FC3714" w:rsidRPr="0091406C">
        <w:rPr>
          <w:noProof/>
        </w:rPr>
        <w:fldChar w:fldCharType="begin"/>
      </w:r>
      <w:r w:rsidR="00FC3714" w:rsidRPr="0091406C">
        <w:rPr>
          <w:noProof/>
        </w:rPr>
        <w:fldChar w:fldCharType="separate"/>
      </w:r>
      <w:r w:rsidR="00FC3714" w:rsidRPr="0091406C">
        <w:rPr>
          <w:noProof/>
        </w:rPr>
        <w:fldChar w:fldCharType="end"/>
      </w:r>
      <w:r w:rsidR="004D6713">
        <w:rPr>
          <w:noProof/>
        </w:rPr>
        <w:t>represen</w:t>
      </w:r>
      <w:r>
        <w:rPr>
          <w:noProof/>
        </w:rPr>
        <w:t>ts</w:t>
      </w:r>
      <w:r w:rsidR="004D6713">
        <w:rPr>
          <w:noProof/>
        </w:rPr>
        <w:t xml:space="preserve"> p</w:t>
      </w:r>
      <w:r w:rsidR="00A563CB">
        <w:rPr>
          <w:noProof/>
        </w:rPr>
        <w:t>rey vulnerability</w:t>
      </w:r>
      <w:r w:rsidR="00DD5A0B">
        <w:rPr>
          <w:noProof/>
        </w:rPr>
        <w:t>, given predator preferences, and is estimated from e</w:t>
      </w:r>
      <w:r w:rsidR="00DD5A0B">
        <w:t>empirical distributions of prey sizes in predator guts (Ursin 1973)</w:t>
      </w:r>
      <w:r w:rsidR="00DD5A0B">
        <w:rPr>
          <w:i/>
          <w:iCs/>
        </w:rPr>
        <w:t xml:space="preserve">. </w:t>
      </w:r>
      <w:r w:rsidR="001C1A3B">
        <w:rPr>
          <w:i/>
          <w:iCs/>
        </w:rPr>
        <w:t xml:space="preserve"> </w:t>
      </w:r>
      <w:r w:rsidR="00DD5A0B">
        <w:t xml:space="preserve">The other parameters are the </w:t>
      </w:r>
      <w:r w:rsidR="001C1A3B" w:rsidRPr="00B36EED">
        <w:lastRenderedPageBreak/>
        <w:t xml:space="preserve">scale coefficient </w:t>
      </w:r>
      <w:r w:rsidR="001C1A3B" w:rsidRPr="00B36EED">
        <w:rPr>
          <w:i/>
        </w:rPr>
        <w:t>h</w:t>
      </w:r>
      <w:r w:rsidR="00286ABC">
        <w:rPr>
          <w:i/>
        </w:rPr>
        <w:t xml:space="preserve">, </w:t>
      </w:r>
      <w:r w:rsidR="001C1A3B">
        <w:t>representing how likely a predator is to capture the focal individual</w:t>
      </w:r>
      <w:r w:rsidR="00286ABC">
        <w:rPr>
          <w:rStyle w:val="FootnoteReference"/>
        </w:rPr>
        <w:footnoteReference w:id="3"/>
      </w:r>
      <w:r w:rsidR="001C1A3B">
        <w:t>, and</w:t>
      </w:r>
      <w:r w:rsidR="001C1A3B" w:rsidRPr="00B36EED">
        <w:rPr>
          <w:i/>
        </w:rPr>
        <w:t xml:space="preserve"> </w:t>
      </w:r>
      <w:r w:rsidR="001C1A3B" w:rsidRPr="00B36EED">
        <w:t xml:space="preserve">a metabolic exponent </w:t>
      </w:r>
      <w:r w:rsidR="001C1A3B">
        <w:rPr>
          <w:i/>
        </w:rPr>
        <w:t xml:space="preserve"> n</w:t>
      </w:r>
      <w:r w:rsidR="001C1A3B" w:rsidRPr="00FA0E8E">
        <w:t xml:space="preserve"> </w:t>
      </w:r>
      <w:r w:rsidR="001C1A3B" w:rsidRPr="00B36EED">
        <w:t>Andersen (2019, B2.7 and Eq. 2.11</w:t>
      </w:r>
      <w:r w:rsidR="001C1A3B">
        <w:t>).</w:t>
      </w:r>
      <w:r w:rsidR="00DD5A0B">
        <w:t xml:space="preserve"> </w:t>
      </w:r>
      <w:r w:rsidR="00DD5A0B">
        <w:rPr>
          <w:noProof/>
        </w:rPr>
        <w:t>These p</w:t>
      </w:r>
      <w:proofErr w:type="spellStart"/>
      <w:r w:rsidR="001C1A3B">
        <w:t>arameters</w:t>
      </w:r>
      <w:proofErr w:type="spellEnd"/>
      <w:r w:rsidR="001C1A3B">
        <w:t xml:space="preserve"> </w:t>
      </w:r>
      <w:r w:rsidR="00F724FA">
        <w:t>are reviewed</w:t>
      </w:r>
      <w:r w:rsidR="001C1A3B" w:rsidRPr="00B36EED">
        <w:t xml:space="preserve"> in Andersen (2019, Table 2.2) and included in Table 1</w:t>
      </w:r>
      <w:r w:rsidR="001C1A3B">
        <w:t xml:space="preserve"> here.  </w:t>
      </w:r>
      <w:r w:rsidR="00E56594">
        <w:t xml:space="preserve">In our model, the probability of dying at a given size </w:t>
      </w:r>
      <w:r w:rsidR="000E6CE0">
        <w:t xml:space="preserve">(given by Eq. 3) </w:t>
      </w:r>
      <w:r w:rsidR="00E56594">
        <w:t xml:space="preserve">is factored in to the calculation of expected future fitness, so it affects </w:t>
      </w:r>
      <w:r w:rsidR="00DC02F0">
        <w:t>the fitness associated with a</w:t>
      </w:r>
      <w:r w:rsidR="00E56594">
        <w:t>llocation to growth vs. reproduction</w:t>
      </w:r>
      <w:r w:rsidR="00DC02F0">
        <w:t xml:space="preserve"> at every age (or size)</w:t>
      </w:r>
      <w:r w:rsidR="00E56594">
        <w:t xml:space="preserve">. In this way, we are able to evaluate the non-consumptive effects of predation on the evolution of life histories. </w:t>
      </w:r>
    </w:p>
    <w:p w14:paraId="4DDE03B7" w14:textId="77777777" w:rsidR="001C1A3B" w:rsidRDefault="001C1A3B" w:rsidP="001C1A3B">
      <w:pPr>
        <w:spacing w:line="480" w:lineRule="auto"/>
        <w:jc w:val="both"/>
        <w:rPr>
          <w:rFonts w:ascii="Times New Roman" w:hAnsi="Times New Roman" w:cs="Times New Roman"/>
        </w:rPr>
      </w:pPr>
    </w:p>
    <w:p w14:paraId="5941687C" w14:textId="77777777" w:rsidR="001C1A3B" w:rsidRPr="00CB2398" w:rsidRDefault="001C1A3B" w:rsidP="001C1A3B">
      <w:pPr>
        <w:spacing w:line="480" w:lineRule="auto"/>
        <w:jc w:val="both"/>
        <w:rPr>
          <w:rFonts w:ascii="Times New Roman" w:hAnsi="Times New Roman" w:cs="Times New Roman"/>
          <w:b/>
          <w:bCs/>
          <w:i/>
          <w:iCs/>
        </w:rPr>
      </w:pPr>
      <w:commentRangeStart w:id="7"/>
      <w:commentRangeStart w:id="8"/>
      <w:r w:rsidRPr="00CB2398">
        <w:rPr>
          <w:rFonts w:ascii="Times New Roman" w:hAnsi="Times New Roman" w:cs="Times New Roman"/>
          <w:b/>
          <w:bCs/>
          <w:i/>
          <w:iCs/>
        </w:rPr>
        <w:t>Metabolic costs</w:t>
      </w:r>
      <w:commentRangeEnd w:id="7"/>
      <w:r>
        <w:rPr>
          <w:rStyle w:val="CommentReference"/>
        </w:rPr>
        <w:commentReference w:id="7"/>
      </w:r>
      <w:commentRangeEnd w:id="8"/>
      <w:r w:rsidR="00304807">
        <w:rPr>
          <w:rStyle w:val="CommentReference"/>
          <w:rFonts w:eastAsiaTheme="minorEastAsia"/>
        </w:rPr>
        <w:commentReference w:id="8"/>
      </w:r>
    </w:p>
    <w:p w14:paraId="3D523131" w14:textId="77777777" w:rsidR="001C1A3B" w:rsidRPr="00191FB0" w:rsidRDefault="001C1A3B" w:rsidP="001C1A3B">
      <w:pPr>
        <w:spacing w:line="480" w:lineRule="auto"/>
        <w:jc w:val="both"/>
        <w:rPr>
          <w:rFonts w:ascii="Times New Roman" w:hAnsi="Times New Roman" w:cs="Times New Roman"/>
          <w:i/>
        </w:rPr>
      </w:pPr>
      <w:r>
        <w:rPr>
          <w:rFonts w:ascii="Times New Roman" w:hAnsi="Times New Roman" w:cs="Times New Roman"/>
        </w:rPr>
        <w:t xml:space="preserve">All individuals experience metabolic costs that increase with their body size and environmental temperature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{"citationItems":[{"id":"ITEM-1","itemData":{"DOI":"10.1111/j.1365-2435.2006.01109.x","ISSN":"0269-8463","author":[{"dropping-particle":"","family":"Clarke","given":"A.","non-dropping-particle":"","parse-names":false,"suffix":""}],"container-title":"Functional Ecology","id":"ITEM-1","issue":"2","issued":{"date-parts":[["2006","4","1"]]},"page":"405-412","publisher":"John Wiley &amp; Sons, Ltd","title":"Temperature and the metabolic theory of ecology","type":"article-journal","volume":"20"},"uris":["http://www.mendeley.com/documents/?uuid=a79f850e-13ea-3131-a40d-09546fc0d191"]}],"mendeley":{"formattedCitation":"(Clarke 2006)","manualFormatting":"(Clarke 2006)","plainTextFormattedCitation":"(Clarke 2006)","previouslyFormattedCitation":"(Clarke 2006)"},"properties":{"noteIndex":0},"schema":"https://github.com/citation-style-language/schema/raw/master/csl-citation.json"}</w:instrText>
      </w:r>
      <w:r>
        <w:rPr>
          <w:rFonts w:ascii="Times New Roman" w:hAnsi="Times New Roman" w:cs="Times New Roman"/>
        </w:rPr>
        <w:fldChar w:fldCharType="separate"/>
      </w:r>
      <w:r w:rsidRPr="000E3EE2">
        <w:rPr>
          <w:rFonts w:ascii="Times New Roman" w:hAnsi="Times New Roman" w:cs="Times New Roman"/>
          <w:noProof/>
        </w:rPr>
        <w:t>(C</w:t>
      </w:r>
      <w:r>
        <w:rPr>
          <w:rFonts w:ascii="Times New Roman" w:hAnsi="Times New Roman" w:cs="Times New Roman"/>
          <w:noProof/>
        </w:rPr>
        <w:t>larke</w:t>
      </w:r>
      <w:r w:rsidRPr="000E3EE2">
        <w:rPr>
          <w:rFonts w:ascii="Times New Roman" w:hAnsi="Times New Roman" w:cs="Times New Roman"/>
          <w:noProof/>
        </w:rPr>
        <w:t xml:space="preserve"> 2006)</w:t>
      </w:r>
      <w:r>
        <w:rPr>
          <w:rFonts w:ascii="Times New Roman" w:hAnsi="Times New Roman" w:cs="Times New Roman"/>
        </w:rPr>
        <w:fldChar w:fldCharType="end"/>
      </w:r>
      <w:r>
        <w:rPr>
          <w:rFonts w:ascii="Times New Roman" w:hAnsi="Times New Roman" w:cs="Times New Roman"/>
        </w:rPr>
        <w:t xml:space="preserve">. We model mass-dependent </w:t>
      </w:r>
      <w:r w:rsidRPr="00B36EED">
        <w:rPr>
          <w:rFonts w:ascii="Times New Roman" w:hAnsi="Times New Roman" w:cs="Times New Roman"/>
        </w:rPr>
        <w:t xml:space="preserve">costs (in joules) </w:t>
      </w:r>
      <w:r>
        <w:rPr>
          <w:rFonts w:ascii="Times New Roman" w:hAnsi="Times New Roman" w:cs="Times New Roman"/>
        </w:rPr>
        <w:t>as a function of</w:t>
      </w:r>
      <w:r w:rsidRPr="00B36EED">
        <w:rPr>
          <w:rFonts w:ascii="Times New Roman" w:hAnsi="Times New Roman" w:cs="Times New Roman"/>
        </w:rPr>
        <w:t xml:space="preserve"> </w:t>
      </w:r>
      <w:r w:rsidRPr="00191FB0">
        <w:rPr>
          <w:rFonts w:ascii="Times New Roman" w:hAnsi="Times New Roman" w:cs="Times New Roman"/>
        </w:rPr>
        <w:t xml:space="preserve">temperature </w:t>
      </w:r>
      <w:r w:rsidRPr="00191FB0">
        <w:rPr>
          <w:rFonts w:ascii="Cambria Math" w:hAnsi="Cambria Math" w:cs="Cambria Math"/>
        </w:rPr>
        <w:t>𝜏</w:t>
      </w:r>
      <w:r w:rsidRPr="00191FB0">
        <w:rPr>
          <w:rFonts w:ascii="Times New Roman" w:hAnsi="Times New Roman" w:cs="Times New Roman"/>
          <w:i/>
        </w:rPr>
        <w:t xml:space="preserve"> </w:t>
      </w:r>
      <w:r w:rsidRPr="00191FB0">
        <w:rPr>
          <w:rFonts w:ascii="Times New Roman" w:hAnsi="Times New Roman" w:cs="Times New Roman"/>
        </w:rPr>
        <w:t xml:space="preserve">in Kelvin, depending on the allometric exponent </w:t>
      </w:r>
      <w:r w:rsidRPr="00191FB0">
        <w:rPr>
          <w:rFonts w:ascii="Times New Roman" w:hAnsi="Times New Roman" w:cs="Times New Roman"/>
          <w:i/>
          <w:iCs/>
        </w:rPr>
        <w:t>θ</w:t>
      </w:r>
      <w:r w:rsidRPr="00191FB0">
        <w:rPr>
          <w:rFonts w:ascii="Times New Roman" w:hAnsi="Times New Roman" w:cs="Times New Roman"/>
        </w:rPr>
        <w:t xml:space="preserve">, the activation energy </w:t>
      </w:r>
      <w:r w:rsidRPr="00191FB0">
        <w:rPr>
          <w:rFonts w:ascii="Times New Roman" w:hAnsi="Times New Roman" w:cs="Times New Roman"/>
          <w:i/>
        </w:rPr>
        <w:t xml:space="preserve">E, </w:t>
      </w:r>
      <w:r w:rsidRPr="00191FB0">
        <w:rPr>
          <w:rFonts w:ascii="Times New Roman" w:hAnsi="Times New Roman" w:cs="Times New Roman"/>
        </w:rPr>
        <w:t xml:space="preserve">Boltzmann’s constant </w:t>
      </w:r>
      <w:r>
        <w:rPr>
          <w:rFonts w:ascii="Times New Roman" w:hAnsi="Times New Roman" w:cs="Times New Roman"/>
          <w:i/>
          <w:iCs/>
        </w:rPr>
        <w:t>k</w:t>
      </w:r>
      <w:r w:rsidRPr="005D268B">
        <w:rPr>
          <w:rFonts w:ascii="Times New Roman" w:hAnsi="Times New Roman" w:cs="Times New Roman"/>
          <w:i/>
          <w:iCs/>
          <w:vertAlign w:val="subscript"/>
        </w:rPr>
        <w:t>0</w:t>
      </w:r>
      <w:r w:rsidRPr="00191FB0">
        <w:rPr>
          <w:rFonts w:ascii="Times New Roman" w:hAnsi="Times New Roman" w:cs="Times New Roman"/>
        </w:rPr>
        <w:t xml:space="preserve">, and a normalization coefficient </w:t>
      </w:r>
      <w:r w:rsidRPr="00191FB0">
        <w:rPr>
          <w:rFonts w:ascii="Times New Roman" w:hAnsi="Times New Roman" w:cs="Times New Roman"/>
          <w:i/>
        </w:rPr>
        <w:t>c</w:t>
      </w:r>
      <w:r w:rsidRPr="00191FB0">
        <w:rPr>
          <w:rFonts w:ascii="Times New Roman" w:hAnsi="Times New Roman" w:cs="Times New Roman"/>
        </w:rPr>
        <w:t>. The per unit time cost of metabolism is then</w:t>
      </w:r>
      <w:r w:rsidRPr="00191FB0">
        <w:rPr>
          <w:rFonts w:ascii="Times New Roman" w:hAnsi="Times New Roman" w:cs="Times New Roman"/>
          <w:i/>
        </w:rPr>
        <w:t xml:space="preserve"> </w:t>
      </w:r>
    </w:p>
    <w:p w14:paraId="1535FDF8" w14:textId="77777777" w:rsidR="001C1A3B" w:rsidRPr="00191FB0" w:rsidRDefault="001C1A3B" w:rsidP="001C1A3B">
      <w:pPr>
        <w:pStyle w:val="MTDisplayEquation"/>
        <w:spacing w:line="480" w:lineRule="auto"/>
        <w:jc w:val="both"/>
      </w:pPr>
      <w:r w:rsidRPr="00191FB0">
        <w:tab/>
      </w:r>
      <w:ins w:id="9" w:author="Nicholas Dulvy" w:date="2020-01-23T16:02:00Z">
        <w:del w:id="10" w:author="Nicholas Dulvy" w:date="2020-01-23T16:02:00Z">
          <w:r w:rsidR="001500B1" w:rsidRPr="00D1553E">
            <w:rPr>
              <w:noProof/>
              <w:position w:val="-28"/>
            </w:rPr>
            <w:object w:dxaOrig="2800" w:dyaOrig="600" w14:anchorId="0B4A85C6">
              <v:shape id="_x0000_i1047" type="#_x0000_t75" alt="" style="width:2in;height:32.2pt;mso-width-percent:0;mso-height-percent:0;mso-width-percent:0;mso-height-percent:0" o:ole="">
                <v:imagedata r:id="rId13" o:title=""/>
              </v:shape>
              <o:OLEObject Type="Embed" ProgID="Equation.DSMT4" ShapeID="_x0000_i1047" DrawAspect="Content" ObjectID="_1652608556" r:id="rId14"/>
            </w:object>
          </w:r>
        </w:del>
      </w:ins>
      <w:r w:rsidRPr="00191FB0">
        <w:t xml:space="preserve"> </w:t>
      </w:r>
      <w:r w:rsidRPr="00191FB0">
        <w:tab/>
        <w:t>(</w:t>
      </w:r>
      <w:r>
        <w:t>4</w:t>
      </w:r>
      <w:r w:rsidRPr="00191FB0">
        <w:t>)</w:t>
      </w:r>
    </w:p>
    <w:p w14:paraId="0AE5D932" w14:textId="3B32CCFA" w:rsidR="00046C59" w:rsidRDefault="001C1A3B" w:rsidP="00046C59">
      <w:pPr>
        <w:spacing w:line="480" w:lineRule="auto"/>
        <w:ind w:firstLine="720"/>
        <w:jc w:val="both"/>
        <w:outlineLvl w:val="0"/>
        <w:rPr>
          <w:rFonts w:ascii="Times New Roman" w:hAnsi="Times New Roman" w:cs="Times New Roman"/>
        </w:rPr>
      </w:pPr>
      <w:r>
        <w:rPr>
          <w:rFonts w:ascii="Times New Roman" w:hAnsi="Times New Roman" w:cs="Times New Roman"/>
        </w:rPr>
        <w:tab/>
      </w:r>
      <w:r w:rsidRPr="00191FB0">
        <w:rPr>
          <w:rFonts w:ascii="Times New Roman" w:hAnsi="Times New Roman" w:cs="Times New Roman"/>
        </w:rPr>
        <w:t xml:space="preserve">The parameters of this </w:t>
      </w:r>
      <w:r>
        <w:rPr>
          <w:rFonts w:ascii="Times New Roman" w:hAnsi="Times New Roman" w:cs="Times New Roman"/>
        </w:rPr>
        <w:t>function have been discussed thoroughly in the scientific literature</w:t>
      </w:r>
      <w:r w:rsidRPr="00191FB0">
        <w:rPr>
          <w:rFonts w:ascii="Times New Roman" w:hAnsi="Times New Roman" w:cs="Times New Roman"/>
        </w:rPr>
        <w:t xml:space="preserve"> </w:t>
      </w:r>
      <w:r w:rsidR="00EF18F8">
        <w:rPr>
          <w:rFonts w:ascii="Times New Roman" w:hAnsi="Times New Roman" w:cs="Times New Roman"/>
        </w:rPr>
        <w:t xml:space="preserve">on the Metabolic Theory of Ecology, or MTE </w:t>
      </w:r>
      <w:r w:rsidRPr="005A4CA6">
        <w:rPr>
          <w:rFonts w:ascii="Times New Roman" w:hAnsi="Times New Roman" w:cs="Times New Roman"/>
        </w:rPr>
        <w:fldChar w:fldCharType="begin" w:fldLock="1"/>
      </w:r>
      <w:r>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rate","type":"article-journal","volume":"293"},"uris":["http://www.mendeley.com/documents/?uuid=5a3d7bab-fb35-3652-85c4-cc9c18758307"]},{"id":"ITEM-2","itemData":{"DOI":"10.1890/03-9000","ISSN":"00129658","abstract":"Metabolism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B.","non-dropping-particle":"","parse-names":false,"suffix":""}],"container-title":"Ecology","id":"ITEM-2","issued":{"date-parts":[["2004"]]},"title":"Toward a metabolic theory of ecology","type":"paper-conference"},"uris":["http://www.mendeley.com/documents/?uuid=a7be765f-2b80-402a-8851-26fef3613efa"]}],"mendeley":{"formattedCitation":"(Gillooly et al. 2001, Brown et al. 2004)","plainTextFormattedCitation":"(Gillooly et al. 2001, Brown et al. 2004)","previouslyFormattedCitation":"(Gillooly et al. 2001, Brown et al. 2004)"},"properties":{"noteIndex":0},"schema":"https://github.com/citation-style-language/schema/raw/master/csl-citation.json"}</w:instrText>
      </w:r>
      <w:r w:rsidRPr="005A4CA6">
        <w:rPr>
          <w:rFonts w:ascii="Times New Roman" w:hAnsi="Times New Roman" w:cs="Times New Roman"/>
        </w:rPr>
        <w:fldChar w:fldCharType="separate"/>
      </w:r>
      <w:r w:rsidRPr="005A4CA6">
        <w:rPr>
          <w:rFonts w:ascii="Times New Roman" w:hAnsi="Times New Roman" w:cs="Times New Roman"/>
          <w:noProof/>
        </w:rPr>
        <w:t>(Gillooly et al. 2001, Brown et al. 2004)</w:t>
      </w:r>
      <w:r w:rsidRPr="005A4CA6">
        <w:rPr>
          <w:rFonts w:ascii="Times New Roman" w:hAnsi="Times New Roman" w:cs="Times New Roman"/>
        </w:rPr>
        <w:fldChar w:fldCharType="end"/>
      </w:r>
      <w:r w:rsidR="002E00A7">
        <w:rPr>
          <w:rFonts w:ascii="Times New Roman" w:hAnsi="Times New Roman" w:cs="Times New Roman"/>
        </w:rPr>
        <w:t xml:space="preserve">, which suggests that metabolic requirements increase allometrically with mass, such that the relationship is linear in log-space. </w:t>
      </w:r>
      <w:r w:rsidR="0066269D">
        <w:rPr>
          <w:rFonts w:ascii="Times New Roman" w:hAnsi="Times New Roman" w:cs="Times New Roman"/>
        </w:rPr>
        <w:t xml:space="preserve">Evidence </w:t>
      </w:r>
      <w:r w:rsidR="00A36016">
        <w:rPr>
          <w:rFonts w:ascii="Times New Roman" w:hAnsi="Times New Roman" w:cs="Times New Roman"/>
        </w:rPr>
        <w:t xml:space="preserve">for the MTE </w:t>
      </w:r>
      <w:r w:rsidR="0066269D">
        <w:rPr>
          <w:rFonts w:ascii="Times New Roman" w:hAnsi="Times New Roman" w:cs="Times New Roman"/>
        </w:rPr>
        <w:t>suggests that</w:t>
      </w:r>
      <w:r w:rsidRPr="005A4CA6">
        <w:rPr>
          <w:rFonts w:ascii="Times New Roman" w:hAnsi="Times New Roman" w:cs="Times New Roman"/>
        </w:rPr>
        <w:t xml:space="preserve"> Bo</w:t>
      </w:r>
      <w:r>
        <w:rPr>
          <w:rFonts w:ascii="Times New Roman" w:hAnsi="Times New Roman" w:cs="Times New Roman"/>
        </w:rPr>
        <w:t xml:space="preserve">ltzmann’s constant </w:t>
      </w:r>
      <w:r>
        <w:rPr>
          <w:rFonts w:ascii="Times New Roman" w:hAnsi="Times New Roman" w:cs="Times New Roman"/>
          <w:i/>
          <w:iCs/>
        </w:rPr>
        <w:t xml:space="preserve">k </w:t>
      </w:r>
      <w:r>
        <w:rPr>
          <w:rFonts w:ascii="Times New Roman" w:hAnsi="Times New Roman" w:cs="Times New Roman"/>
        </w:rPr>
        <w:t>and the activation energy</w:t>
      </w:r>
      <w:r w:rsidR="0066269D">
        <w:rPr>
          <w:rFonts w:ascii="Times New Roman" w:hAnsi="Times New Roman" w:cs="Times New Roman"/>
        </w:rPr>
        <w:t xml:space="preserve"> </w:t>
      </w:r>
      <w:r>
        <w:rPr>
          <w:rFonts w:ascii="Times New Roman" w:hAnsi="Times New Roman" w:cs="Times New Roman"/>
          <w:i/>
          <w:iCs/>
        </w:rPr>
        <w:t>E</w:t>
      </w:r>
      <w:r w:rsidR="0066269D">
        <w:rPr>
          <w:rFonts w:ascii="Times New Roman" w:hAnsi="Times New Roman" w:cs="Times New Roman"/>
          <w:i/>
          <w:iCs/>
        </w:rPr>
        <w:t xml:space="preserve"> </w:t>
      </w:r>
      <w:r w:rsidR="0066269D">
        <w:rPr>
          <w:rFonts w:ascii="Times New Roman" w:hAnsi="Times New Roman" w:cs="Times New Roman"/>
        </w:rPr>
        <w:t xml:space="preserve">(the energy required for the reactions of respiration and other metabolic </w:t>
      </w:r>
      <w:r w:rsidR="0066269D">
        <w:rPr>
          <w:rFonts w:ascii="Times New Roman" w:hAnsi="Times New Roman" w:cs="Times New Roman"/>
        </w:rPr>
        <w:lastRenderedPageBreak/>
        <w:t>processes</w:t>
      </w:r>
      <w:r w:rsidR="00465B0C">
        <w:rPr>
          <w:rFonts w:ascii="Times New Roman" w:hAnsi="Times New Roman" w:cs="Times New Roman"/>
        </w:rPr>
        <w:t>)</w:t>
      </w:r>
      <w:r w:rsidRPr="0066269D">
        <w:rPr>
          <w:rFonts w:ascii="Times New Roman" w:hAnsi="Times New Roman" w:cs="Times New Roman"/>
        </w:rPr>
        <w:t xml:space="preserve"> </w:t>
      </w:r>
      <w:r w:rsidR="00A36016">
        <w:rPr>
          <w:rFonts w:ascii="Times New Roman" w:hAnsi="Times New Roman" w:cs="Times New Roman"/>
        </w:rPr>
        <w:t>do not</w:t>
      </w:r>
      <w:r>
        <w:rPr>
          <w:rFonts w:ascii="Times New Roman" w:hAnsi="Times New Roman" w:cs="Times New Roman"/>
        </w:rPr>
        <w:t xml:space="preserve"> vary </w:t>
      </w:r>
      <w:r w:rsidR="00A36016">
        <w:rPr>
          <w:rFonts w:ascii="Times New Roman" w:hAnsi="Times New Roman" w:cs="Times New Roman"/>
        </w:rPr>
        <w:t xml:space="preserve">appreciably </w:t>
      </w:r>
      <w:r>
        <w:rPr>
          <w:rFonts w:ascii="Times New Roman" w:hAnsi="Times New Roman" w:cs="Times New Roman"/>
        </w:rPr>
        <w:t>among taxa</w:t>
      </w:r>
      <w:r w:rsidR="00A36016">
        <w:rPr>
          <w:rFonts w:ascii="Times New Roman" w:hAnsi="Times New Roman" w:cs="Times New Roman"/>
        </w:rPr>
        <w:t xml:space="preserve"> (O’Conner and Bernhardt 2018)</w:t>
      </w:r>
      <w:r>
        <w:rPr>
          <w:rFonts w:ascii="Times New Roman" w:hAnsi="Times New Roman" w:cs="Times New Roman"/>
        </w:rPr>
        <w:t xml:space="preserve">. </w:t>
      </w:r>
      <w:r w:rsidR="007C584A">
        <w:rPr>
          <w:rFonts w:ascii="Times New Roman" w:hAnsi="Times New Roman" w:cs="Times New Roman"/>
        </w:rPr>
        <w:t xml:space="preserve">Studies of the physiological ecology of tunas have estimated the </w:t>
      </w:r>
      <w:r w:rsidR="007C584A" w:rsidRPr="00191FB0">
        <w:rPr>
          <w:rFonts w:ascii="Times New Roman" w:hAnsi="Times New Roman" w:cs="Times New Roman"/>
        </w:rPr>
        <w:t xml:space="preserve">allometric exponent </w:t>
      </w:r>
      <w:r w:rsidR="007C584A" w:rsidRPr="00191FB0">
        <w:rPr>
          <w:rFonts w:ascii="Times New Roman" w:hAnsi="Times New Roman" w:cs="Times New Roman"/>
          <w:i/>
          <w:iCs/>
        </w:rPr>
        <w:t>θ</w:t>
      </w:r>
      <w:r w:rsidR="007C584A" w:rsidRPr="00191FB0">
        <w:rPr>
          <w:rFonts w:ascii="Times New Roman" w:hAnsi="Times New Roman" w:cs="Times New Roman"/>
        </w:rPr>
        <w:t xml:space="preserve"> </w:t>
      </w:r>
      <w:r w:rsidR="007C584A">
        <w:rPr>
          <w:rFonts w:ascii="Times New Roman" w:hAnsi="Times New Roman" w:cs="Times New Roman"/>
        </w:rPr>
        <w:t>is</w:t>
      </w:r>
      <w:r w:rsidR="007C584A" w:rsidRPr="00191FB0">
        <w:rPr>
          <w:rFonts w:ascii="Times New Roman" w:hAnsi="Times New Roman" w:cs="Times New Roman"/>
        </w:rPr>
        <w:t xml:space="preserve"> 0.66 (Clarke and Joh</w:t>
      </w:r>
      <w:r w:rsidR="007C584A">
        <w:rPr>
          <w:rFonts w:ascii="Times New Roman" w:hAnsi="Times New Roman" w:cs="Times New Roman"/>
        </w:rPr>
        <w:t>ns</w:t>
      </w:r>
      <w:r w:rsidR="007C584A" w:rsidRPr="00191FB0">
        <w:rPr>
          <w:rFonts w:ascii="Times New Roman" w:hAnsi="Times New Roman" w:cs="Times New Roman"/>
        </w:rPr>
        <w:t>ton 1999).</w:t>
      </w:r>
      <w:r w:rsidR="007C584A">
        <w:rPr>
          <w:rFonts w:ascii="Times New Roman" w:hAnsi="Times New Roman" w:cs="Times New Roman"/>
        </w:rPr>
        <w:t xml:space="preserve"> </w:t>
      </w:r>
      <w:r w:rsidR="009C395E" w:rsidRPr="00191FB0">
        <w:rPr>
          <w:rFonts w:ascii="Times New Roman" w:hAnsi="Times New Roman" w:cs="Times New Roman"/>
        </w:rPr>
        <w:t xml:space="preserve">The normalization coefficient </w:t>
      </w:r>
      <w:r w:rsidR="009C395E" w:rsidRPr="00191FB0">
        <w:rPr>
          <w:rFonts w:ascii="Times New Roman" w:hAnsi="Times New Roman" w:cs="Times New Roman"/>
          <w:i/>
          <w:iCs/>
        </w:rPr>
        <w:t>c</w:t>
      </w:r>
      <w:r w:rsidR="009C395E" w:rsidRPr="00191FB0">
        <w:rPr>
          <w:rFonts w:ascii="Times New Roman" w:hAnsi="Times New Roman" w:cs="Times New Roman"/>
        </w:rPr>
        <w:t xml:space="preserve"> </w:t>
      </w:r>
      <w:r w:rsidR="009C395E">
        <w:rPr>
          <w:rFonts w:ascii="Times New Roman" w:hAnsi="Times New Roman" w:cs="Times New Roman"/>
        </w:rPr>
        <w:t>was introduced to account for differences among taxonomic groups in the intercepts of the linear relationship (more attention has been focused on the slope of this relationship (</w:t>
      </w:r>
      <w:r w:rsidR="009C395E" w:rsidRPr="00191FB0">
        <w:rPr>
          <w:rFonts w:ascii="Times New Roman" w:hAnsi="Times New Roman" w:cs="Times New Roman"/>
          <w:i/>
          <w:iCs/>
        </w:rPr>
        <w:t>θ</w:t>
      </w:r>
      <w:r w:rsidR="009C395E" w:rsidRPr="00777D6F">
        <w:rPr>
          <w:rFonts w:ascii="Times New Roman" w:hAnsi="Times New Roman" w:cs="Times New Roman"/>
        </w:rPr>
        <w:t>)</w:t>
      </w:r>
      <w:r w:rsidR="009C395E">
        <w:rPr>
          <w:rFonts w:ascii="Times New Roman" w:hAnsi="Times New Roman" w:cs="Times New Roman"/>
        </w:rPr>
        <w:t>, which is strikingly similar among taxa)</w:t>
      </w:r>
      <w:r w:rsidR="009C395E" w:rsidRPr="00191FB0">
        <w:rPr>
          <w:rFonts w:ascii="Times New Roman" w:hAnsi="Times New Roman" w:cs="Times New Roman"/>
        </w:rPr>
        <w:t>.</w:t>
      </w:r>
      <w:r w:rsidR="00046C59">
        <w:rPr>
          <w:rFonts w:ascii="Times New Roman" w:hAnsi="Times New Roman" w:cs="Times New Roman"/>
        </w:rPr>
        <w:t xml:space="preserve"> As we have little information on </w:t>
      </w:r>
      <w:r w:rsidR="00046C59">
        <w:rPr>
          <w:rFonts w:ascii="Times New Roman" w:hAnsi="Times New Roman" w:cs="Times New Roman"/>
          <w:i/>
          <w:iCs/>
        </w:rPr>
        <w:t xml:space="preserve">c </w:t>
      </w:r>
      <w:r w:rsidR="00046C59">
        <w:rPr>
          <w:rFonts w:ascii="Times New Roman" w:hAnsi="Times New Roman" w:cs="Times New Roman"/>
        </w:rPr>
        <w:t>for tunas, w</w:t>
      </w:r>
      <w:r w:rsidR="00046C59" w:rsidRPr="00191FB0">
        <w:rPr>
          <w:rFonts w:ascii="Times New Roman" w:hAnsi="Times New Roman" w:cs="Times New Roman"/>
        </w:rPr>
        <w:t>e adjusted it so that the range of costs experienced over an individual’s lifetime were comparable to estimates obtained in physiological experiments on metabolic rate</w:t>
      </w:r>
      <w:r w:rsidR="00046C59">
        <w:rPr>
          <w:rFonts w:ascii="Times New Roman" w:hAnsi="Times New Roman" w:cs="Times New Roman"/>
        </w:rPr>
        <w:t>s</w:t>
      </w:r>
      <w:r w:rsidR="00046C59" w:rsidRPr="00191FB0">
        <w:rPr>
          <w:rFonts w:ascii="Times New Roman" w:hAnsi="Times New Roman" w:cs="Times New Roman"/>
        </w:rPr>
        <w:t xml:space="preserve"> of tuna</w:t>
      </w:r>
      <w:r w:rsidR="00046C59">
        <w:rPr>
          <w:rFonts w:ascii="Times New Roman" w:hAnsi="Times New Roman" w:cs="Times New Roman"/>
        </w:rPr>
        <w:t>s</w:t>
      </w:r>
      <w:r w:rsidR="00046C59" w:rsidRPr="00191FB0">
        <w:rPr>
          <w:rFonts w:ascii="Times New Roman" w:hAnsi="Times New Roman" w:cs="Times New Roman"/>
        </w:rPr>
        <w:t xml:space="preserve"> (</w:t>
      </w:r>
      <w:proofErr w:type="spellStart"/>
      <w:r w:rsidR="00046C59" w:rsidRPr="00191FB0">
        <w:rPr>
          <w:rFonts w:ascii="Times New Roman" w:hAnsi="Times New Roman" w:cs="Times New Roman"/>
          <w:highlight w:val="yellow"/>
        </w:rPr>
        <w:t>Kitchell</w:t>
      </w:r>
      <w:proofErr w:type="spellEnd"/>
      <w:r w:rsidR="00046C59" w:rsidRPr="00191FB0">
        <w:rPr>
          <w:rFonts w:ascii="Times New Roman" w:hAnsi="Times New Roman" w:cs="Times New Roman"/>
          <w:highlight w:val="yellow"/>
        </w:rPr>
        <w:t xml:space="preserve"> et al. 1978</w:t>
      </w:r>
      <w:r w:rsidR="00046C59" w:rsidRPr="00191FB0">
        <w:rPr>
          <w:rFonts w:ascii="Times New Roman" w:hAnsi="Times New Roman" w:cs="Times New Roman"/>
        </w:rPr>
        <w:t xml:space="preserve">). Due to the </w:t>
      </w:r>
      <w:commentRangeStart w:id="11"/>
      <w:commentRangeStart w:id="12"/>
      <w:r w:rsidR="00046C59" w:rsidRPr="00A829FC">
        <w:rPr>
          <w:rFonts w:ascii="Times New Roman" w:hAnsi="Times New Roman" w:cs="Times New Roman"/>
        </w:rPr>
        <w:t>uncertainty in this parameter, we explore variation</w:t>
      </w:r>
      <w:commentRangeEnd w:id="11"/>
      <w:r w:rsidR="00046C59">
        <w:rPr>
          <w:rStyle w:val="CommentReference"/>
        </w:rPr>
        <w:commentReference w:id="11"/>
      </w:r>
      <w:commentRangeEnd w:id="12"/>
      <w:r w:rsidR="00046C59">
        <w:rPr>
          <w:rStyle w:val="CommentReference"/>
          <w:rFonts w:eastAsiaTheme="minorEastAsia"/>
        </w:rPr>
        <w:commentReference w:id="12"/>
      </w:r>
      <w:r w:rsidR="00046C59" w:rsidRPr="00A829FC">
        <w:rPr>
          <w:rFonts w:ascii="Times New Roman" w:hAnsi="Times New Roman" w:cs="Times New Roman"/>
        </w:rPr>
        <w:t xml:space="preserve"> in </w:t>
      </w:r>
      <w:r w:rsidR="00046C59" w:rsidRPr="00A829FC">
        <w:rPr>
          <w:rFonts w:ascii="Times New Roman" w:hAnsi="Times New Roman" w:cs="Times New Roman"/>
          <w:i/>
          <w:iCs/>
        </w:rPr>
        <w:t xml:space="preserve">c </w:t>
      </w:r>
      <w:r w:rsidR="00046C59" w:rsidRPr="00A829FC">
        <w:rPr>
          <w:rFonts w:ascii="Times New Roman" w:hAnsi="Times New Roman" w:cs="Times New Roman"/>
        </w:rPr>
        <w:t>in sensitivity analyses.</w:t>
      </w:r>
      <w:r w:rsidR="00046C59">
        <w:rPr>
          <w:rFonts w:ascii="Times New Roman" w:hAnsi="Times New Roman" w:cs="Times New Roman"/>
        </w:rPr>
        <w:t xml:space="preserve"> </w:t>
      </w:r>
    </w:p>
    <w:p w14:paraId="43289F5B" w14:textId="2ECA1C5F" w:rsidR="000B2CA9" w:rsidRDefault="000B2CA9" w:rsidP="001C1A3B">
      <w:pPr>
        <w:spacing w:line="480" w:lineRule="auto"/>
        <w:jc w:val="both"/>
        <w:rPr>
          <w:rFonts w:ascii="Times New Roman" w:hAnsi="Times New Roman" w:cs="Times New Roman"/>
        </w:rPr>
      </w:pPr>
    </w:p>
    <w:p w14:paraId="2A1AD6A0" w14:textId="77777777" w:rsidR="001C1A3B" w:rsidRDefault="001C1A3B" w:rsidP="001C1A3B">
      <w:pPr>
        <w:spacing w:line="480" w:lineRule="auto"/>
        <w:jc w:val="both"/>
        <w:rPr>
          <w:rFonts w:ascii="Times New Roman" w:hAnsi="Times New Roman" w:cs="Times New Roman"/>
          <w:b/>
        </w:rPr>
      </w:pPr>
    </w:p>
    <w:p w14:paraId="447764F2" w14:textId="77777777" w:rsidR="001C1A3B" w:rsidRPr="008413B5" w:rsidRDefault="001C1A3B" w:rsidP="001C1A3B">
      <w:pPr>
        <w:spacing w:line="480" w:lineRule="auto"/>
        <w:jc w:val="both"/>
        <w:rPr>
          <w:rFonts w:ascii="Times New Roman" w:hAnsi="Times New Roman" w:cs="Times New Roman"/>
          <w:b/>
        </w:rPr>
      </w:pPr>
    </w:p>
    <w:p w14:paraId="3368786C" w14:textId="77777777" w:rsidR="001C1A3B" w:rsidRPr="008413B5" w:rsidRDefault="001C1A3B" w:rsidP="001C1A3B">
      <w:pPr>
        <w:spacing w:line="480" w:lineRule="auto"/>
        <w:jc w:val="both"/>
        <w:rPr>
          <w:rFonts w:ascii="Times New Roman" w:hAnsi="Times New Roman" w:cs="Times New Roman"/>
          <w:b/>
          <w:i/>
          <w:iCs/>
        </w:rPr>
      </w:pPr>
      <w:r w:rsidRPr="008413B5">
        <w:rPr>
          <w:rFonts w:ascii="Times New Roman" w:hAnsi="Times New Roman" w:cs="Times New Roman"/>
          <w:b/>
          <w:i/>
          <w:iCs/>
        </w:rPr>
        <w:t xml:space="preserve">Dynamics of individual states: age, size, and stored </w:t>
      </w:r>
      <w:commentRangeStart w:id="13"/>
      <w:r w:rsidRPr="008413B5">
        <w:rPr>
          <w:rFonts w:ascii="Times New Roman" w:hAnsi="Times New Roman" w:cs="Times New Roman"/>
          <w:b/>
          <w:i/>
          <w:iCs/>
        </w:rPr>
        <w:t>energy</w:t>
      </w:r>
      <w:commentRangeEnd w:id="13"/>
      <w:r w:rsidR="00FD7FF0">
        <w:rPr>
          <w:rStyle w:val="CommentReference"/>
          <w:rFonts w:eastAsiaTheme="minorEastAsia"/>
        </w:rPr>
        <w:commentReference w:id="13"/>
      </w:r>
    </w:p>
    <w:p w14:paraId="3AE4543D" w14:textId="25982730" w:rsidR="00272F37" w:rsidRDefault="001C1A3B" w:rsidP="00272F37">
      <w:pPr>
        <w:spacing w:line="480" w:lineRule="auto"/>
        <w:ind w:firstLine="720"/>
        <w:jc w:val="both"/>
        <w:outlineLvl w:val="0"/>
        <w:rPr>
          <w:rFonts w:ascii="Times New Roman" w:hAnsi="Times New Roman" w:cs="Times New Roman"/>
        </w:rPr>
      </w:pPr>
      <w:r>
        <w:rPr>
          <w:rFonts w:ascii="Times New Roman" w:hAnsi="Times New Roman" w:cs="Times New Roman"/>
        </w:rPr>
        <w:tab/>
      </w:r>
      <w:r w:rsidR="0076566F">
        <w:rPr>
          <w:rFonts w:ascii="Times New Roman" w:hAnsi="Times New Roman" w:cs="Times New Roman"/>
        </w:rPr>
        <w:t xml:space="preserve">We </w:t>
      </w:r>
      <w:r w:rsidR="007957EE">
        <w:rPr>
          <w:rFonts w:ascii="Times New Roman" w:hAnsi="Times New Roman" w:cs="Times New Roman"/>
        </w:rPr>
        <w:t>used a general</w:t>
      </w:r>
      <w:r w:rsidR="007957EE" w:rsidRPr="00B36EED">
        <w:rPr>
          <w:rFonts w:ascii="Times New Roman" w:hAnsi="Times New Roman" w:cs="Times New Roman"/>
        </w:rPr>
        <w:t xml:space="preserve"> </w:t>
      </w:r>
      <w:r w:rsidR="007957EE">
        <w:rPr>
          <w:rFonts w:ascii="Times New Roman" w:hAnsi="Times New Roman" w:cs="Times New Roman"/>
        </w:rPr>
        <w:t>state-dependent life-history model</w:t>
      </w:r>
      <w:r w:rsidR="007957EE" w:rsidRPr="00B36EED">
        <w:rPr>
          <w:rFonts w:ascii="Times New Roman" w:hAnsi="Times New Roman" w:cs="Times New Roman"/>
        </w:rPr>
        <w:t xml:space="preserve"> </w:t>
      </w:r>
      <w:r w:rsidR="007957EE">
        <w:rPr>
          <w:rFonts w:ascii="Times New Roman" w:hAnsi="Times New Roman" w:cs="Times New Roman"/>
        </w:rPr>
        <w:fldChar w:fldCharType="begin" w:fldLock="1"/>
      </w:r>
      <w:r w:rsidR="007957EE">
        <w:rPr>
          <w:rFonts w:ascii="Times New Roman" w:hAnsi="Times New Roman" w:cs="Times New Roman"/>
        </w:rPr>
        <w:instrText>ADDIN CSL_CITATION {"citationItems":[{"id":"ITEM-1","itemData":{"DOI":"10.1038/332029a0","ISSN":"00280836","abstract":"The maximization of fitness is often used to analyse the action of natural selection on the life history of animals but short periods of behaviour receive ad hoc treatment. This article describes a dynamic, stochastic model for analysing behaviour in terms of the maximization of fitness. © 1988 Nature Publishing Group.","author":[{"dropping-particle":"","family":"Houston","given":"Alasdair","non-dropping-particle":"","parse-names":false,"suffix":""},{"dropping-particle":"","family":"Clark","given":"Colin","non-dropping-particle":"","parse-names":false,"suffix":""},{"dropping-particle":"","family":"McNamara","given":"John","non-dropping-particle":"","parse-names":false,"suffix":""},{"dropping-particle":"","family":"Mangel","given":"Marc","non-dropping-particle":"","parse-names":false,"suffix":""}],"container-title":"Nature","id":"ITEM-1","issued":{"date-parts":[["1988"]]},"title":"Dynamic models in behavioural and evolutionary ecology","type":"article"},"uris":["http://www.mendeley.com/documents/?uuid=9f680114-0be0-40c5-a6e9-e3e97ce318e1"]},{"id":"ITEM-2","itemData":{"ISBN":"0521655390","abstract":"Models of Adaptive Behaviour sets out a framework for adaptive explanations of behaviour and applies this to give analyses of a range of biological issues such as energetic gain, energy-predation trade offs and dynamic games. States, actions and trade-offs -- Dynamic optimisation -- Maximising the energy gained from foraging -- Risk-sensitive foraging -- The energy-predation trade-off -- Dynamic games -- State-dependent life-history theory -- Routines -- Life histories in fluctuating environments.","author":[{"dropping-particle":"","family":"Houston","given":"Alasdair.","non-dropping-particle":"","parse-names":false,"suffix":""},{"dropping-particle":"","family":"McNamara","given":"John (John M.)","non-dropping-particle":"","parse-names":false,"suffix":""}],"id":"ITEM-2","issued":{"date-parts":[["1999"]]},"number-of-pages":"378","publisher":"Cambridge University Press","title":"Models of adaptive behaviour","type":"book"},"uris":["http://www.mendeley.com/documents/?uuid=ba8fa6df-4472-3615-919a-398d899da360"]},{"id":"ITEM-3","itemData":{"ISBN":"9780195122671","abstract":"1.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 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Index.","author":[{"dropping-particle":"","family":"Clark","given":"Colin Whitcomb","non-dropping-particle":"","parse-names":false,"suffix":""},{"dropping-particle":"","family":"Mangel","given":"Marc.","non-dropping-particle":"","parse-names":false,"suffix":""}],"id":"ITEM-3","issued":{"date-parts":[["2000"]]},"number-of-pages":"289","publisher":"Oxford University Press","title":"Dynamic state variable models in ecology : methods and applications","type":"book"},"uris":["http://www.mendeley.com/documents/?uuid=886a6e02-83e0-3ec3-8c5e-de00ba21458e"]}],"mendeley":{"formattedCitation":"(Houston et al. 1988, Houston and McNamara 1999, Clark and Mangel 2000)","plainTextFormattedCitation":"(Houston et al. 1988, Houston and McNamara 1999, Clark and Mangel 2000)","previouslyFormattedCitation":"(Houston et al. 1988, Houston and McNamara 1999, Clark and Mangel 2000)"},"properties":{"noteIndex":0},"schema":"https://github.com/citation-style-language/schema/raw/master/csl-citation.json"}</w:instrText>
      </w:r>
      <w:r w:rsidR="007957EE">
        <w:rPr>
          <w:rFonts w:ascii="Times New Roman" w:hAnsi="Times New Roman" w:cs="Times New Roman"/>
        </w:rPr>
        <w:fldChar w:fldCharType="separate"/>
      </w:r>
      <w:r w:rsidR="007957EE" w:rsidRPr="006954EF">
        <w:rPr>
          <w:rFonts w:ascii="Times New Roman" w:hAnsi="Times New Roman" w:cs="Times New Roman"/>
          <w:noProof/>
        </w:rPr>
        <w:t>(Houston et al. 1988, Houston and McNamara 1999, Clark and Mangel 2000)</w:t>
      </w:r>
      <w:r w:rsidR="007957EE">
        <w:rPr>
          <w:rFonts w:ascii="Times New Roman" w:hAnsi="Times New Roman" w:cs="Times New Roman"/>
        </w:rPr>
        <w:fldChar w:fldCharType="end"/>
      </w:r>
      <w:r w:rsidR="007957EE">
        <w:rPr>
          <w:rFonts w:ascii="Times New Roman" w:hAnsi="Times New Roman" w:cs="Times New Roman"/>
        </w:rPr>
        <w:t xml:space="preserve"> to find </w:t>
      </w:r>
      <w:r w:rsidR="0076566F">
        <w:rPr>
          <w:rFonts w:ascii="Times New Roman" w:hAnsi="Times New Roman" w:cs="Times New Roman"/>
        </w:rPr>
        <w:t xml:space="preserve">the allocation strategy that maximizes the </w:t>
      </w:r>
      <w:r w:rsidR="000B0997">
        <w:rPr>
          <w:rFonts w:ascii="Times New Roman" w:hAnsi="Times New Roman" w:cs="Times New Roman"/>
        </w:rPr>
        <w:t>expected lifetime</w:t>
      </w:r>
      <w:r w:rsidR="0076566F">
        <w:rPr>
          <w:rFonts w:ascii="Times New Roman" w:hAnsi="Times New Roman" w:cs="Times New Roman"/>
        </w:rPr>
        <w:t xml:space="preserve"> survival and reproductive success (fitness) of an individual (or genotype) </w:t>
      </w:r>
      <w:r w:rsidR="007957EE">
        <w:rPr>
          <w:rFonts w:ascii="Times New Roman" w:hAnsi="Times New Roman" w:cs="Times New Roman"/>
        </w:rPr>
        <w:t>in</w:t>
      </w:r>
      <w:r w:rsidR="0076566F">
        <w:rPr>
          <w:rFonts w:ascii="Times New Roman" w:hAnsi="Times New Roman" w:cs="Times New Roman"/>
        </w:rPr>
        <w:t xml:space="preserve"> a range of environmental scenarios</w:t>
      </w:r>
      <w:r w:rsidR="000B0997">
        <w:rPr>
          <w:rFonts w:ascii="Times New Roman" w:hAnsi="Times New Roman" w:cs="Times New Roman"/>
        </w:rPr>
        <w:t>, given the individual’s age, size, and condition (energetic state)</w:t>
      </w:r>
      <w:r w:rsidR="007957EE">
        <w:rPr>
          <w:rFonts w:ascii="Times New Roman" w:hAnsi="Times New Roman" w:cs="Times New Roman"/>
        </w:rPr>
        <w:t xml:space="preserve">. </w:t>
      </w:r>
      <w:r w:rsidR="000C760A">
        <w:rPr>
          <w:rFonts w:ascii="Times New Roman" w:hAnsi="Times New Roman" w:cs="Times New Roman"/>
        </w:rPr>
        <w:t xml:space="preserve">This </w:t>
      </w:r>
      <w:r w:rsidR="00590AFF">
        <w:rPr>
          <w:rFonts w:ascii="Times New Roman" w:hAnsi="Times New Roman" w:cs="Times New Roman"/>
        </w:rPr>
        <w:t xml:space="preserve">modeling </w:t>
      </w:r>
      <w:r w:rsidR="00443EB2">
        <w:rPr>
          <w:rFonts w:ascii="Times New Roman" w:hAnsi="Times New Roman" w:cs="Times New Roman"/>
        </w:rPr>
        <w:t xml:space="preserve">method </w:t>
      </w:r>
      <w:r w:rsidR="004E0D4C">
        <w:rPr>
          <w:rFonts w:ascii="Times New Roman" w:hAnsi="Times New Roman" w:cs="Times New Roman"/>
        </w:rPr>
        <w:t>solves for</w:t>
      </w:r>
      <w:r w:rsidR="000C760A">
        <w:rPr>
          <w:rFonts w:ascii="Times New Roman" w:hAnsi="Times New Roman" w:cs="Times New Roman"/>
        </w:rPr>
        <w:t xml:space="preserve"> the optima of a complex fitness landscape </w:t>
      </w:r>
      <w:r w:rsidR="000B0997">
        <w:rPr>
          <w:rFonts w:ascii="Times New Roman" w:hAnsi="Times New Roman" w:cs="Times New Roman"/>
        </w:rPr>
        <w:t>that</w:t>
      </w:r>
      <w:r w:rsidR="000C760A">
        <w:rPr>
          <w:rFonts w:ascii="Times New Roman" w:hAnsi="Times New Roman" w:cs="Times New Roman"/>
        </w:rPr>
        <w:t xml:space="preserve"> involves trade-offs among multiple traits</w:t>
      </w:r>
      <w:r w:rsidR="004B1FAE">
        <w:rPr>
          <w:rFonts w:ascii="Times New Roman" w:hAnsi="Times New Roman" w:cs="Times New Roman"/>
        </w:rPr>
        <w:t>, and</w:t>
      </w:r>
      <w:r w:rsidR="000C760A">
        <w:rPr>
          <w:rFonts w:ascii="Times New Roman" w:hAnsi="Times New Roman" w:cs="Times New Roman"/>
        </w:rPr>
        <w:t xml:space="preserve"> </w:t>
      </w:r>
      <w:r w:rsidR="004B1FAE">
        <w:rPr>
          <w:rFonts w:ascii="Times New Roman" w:hAnsi="Times New Roman" w:cs="Times New Roman"/>
        </w:rPr>
        <w:t>can</w:t>
      </w:r>
      <w:r w:rsidR="000C760A">
        <w:rPr>
          <w:rFonts w:ascii="Times New Roman" w:hAnsi="Times New Roman" w:cs="Times New Roman"/>
        </w:rPr>
        <w:t xml:space="preserve"> address how an </w:t>
      </w:r>
      <w:r w:rsidR="00DC66A9">
        <w:rPr>
          <w:rFonts w:ascii="Times New Roman" w:hAnsi="Times New Roman" w:cs="Times New Roman"/>
        </w:rPr>
        <w:t>organism’s</w:t>
      </w:r>
      <w:r w:rsidR="000C760A">
        <w:rPr>
          <w:rFonts w:ascii="Times New Roman" w:hAnsi="Times New Roman" w:cs="Times New Roman"/>
        </w:rPr>
        <w:t xml:space="preserve"> energetic state, body size or other state variables affect behavior</w:t>
      </w:r>
      <w:r w:rsidR="0059016A">
        <w:rPr>
          <w:rFonts w:ascii="Times New Roman" w:hAnsi="Times New Roman" w:cs="Times New Roman"/>
        </w:rPr>
        <w:t xml:space="preserve">, </w:t>
      </w:r>
      <w:r w:rsidR="004B1FAE">
        <w:rPr>
          <w:rFonts w:ascii="Times New Roman" w:hAnsi="Times New Roman" w:cs="Times New Roman"/>
        </w:rPr>
        <w:t>growth</w:t>
      </w:r>
      <w:r w:rsidR="0059016A">
        <w:rPr>
          <w:rFonts w:ascii="Times New Roman" w:hAnsi="Times New Roman" w:cs="Times New Roman"/>
        </w:rPr>
        <w:t xml:space="preserve"> and </w:t>
      </w:r>
      <w:r w:rsidR="004B1FAE">
        <w:rPr>
          <w:rFonts w:ascii="Times New Roman" w:hAnsi="Times New Roman" w:cs="Times New Roman"/>
        </w:rPr>
        <w:t>reproduction</w:t>
      </w:r>
      <w:r w:rsidR="00863608">
        <w:rPr>
          <w:rFonts w:ascii="Times New Roman" w:hAnsi="Times New Roman" w:cs="Times New Roman"/>
        </w:rPr>
        <w:t xml:space="preserve"> </w:t>
      </w:r>
      <w:r w:rsidR="00863608" w:rsidRPr="00E831C9">
        <w:rPr>
          <w:rFonts w:ascii="Times New Roman" w:hAnsi="Times New Roman" w:cs="Times New Roman"/>
        </w:rPr>
        <w:fldChar w:fldCharType="begin" w:fldLock="1"/>
      </w:r>
      <w:r w:rsidR="00863608">
        <w:rPr>
          <w:rFonts w:ascii="Times New Roman" w:hAnsi="Times New Roman" w:cs="Times New Roman"/>
        </w:rPr>
        <w:instrText>ADDIN CSL_CITATION {"citationItems":[{"id":"ITEM-1","itemData":{"DOI":"10.1139/f05-209","ISSN":"0706-652X","abstract":"&lt;p&gt;Growth and maturation are processes that are tuned to the external environment that an individual is likely to experience, where food availability, the mortality regime, and events necessary to complete the life cycle are of special importance. Understanding what influences life history strategies and how changes in life history in turn influence population dynamics and ecological interactions are crucial to our understanding of marine ecology and contemporary anthropogenic induced change. We present a state-dependent model that optimises life-long energy allocation in iteroparous fish. Energy can be allocated to growth or reproduction and depends in the individual's age, body length, and stored energy and the state of the environment. Allocation and the physiological processes of growth, energy storage, and reproduction are modelled mechanistically. The model is parameterised for Atlantic cod (Gadus morhua), more specifically the Northeast Arctic cod stock. Growth and maturation predicted by the model fit well with field observations, and based on a further investigation of cod reproduction in the model, we conclude that the model has the ability to recapture complex life history phenomena, e.g., indeterminate growth and skipped spawning, and therefore provides an important tool that can improve our understanding of life history strategies in fish.&lt;/p&gt;","author":[{"dropping-particle":"","family":"Jørgensen","given":"Christian","non-dropping-particle":"","parse-names":false,"suffix":""},{"dropping-particle":"","family":"Fiksen","given":"Øyvind","non-dropping-particle":"","parse-names":false,"suffix":""}],"container-title":"Canadian Journal of Fisheries and Aquatic Sciences","id":"ITEM-1","issue":"1","issued":{"date-parts":[["2006","1","1"]]},"page":"186-199","title":"State-dependent energy allocation in cod ( &lt;i&gt;Gadus morhua&lt;/i&gt; )","type":"article-journal","volume":"63"},"uris":["http://www.mendeley.com/documents/?uuid=05543037-526e-3a9e-914b-b27119b0e9f3"]},{"id":"ITEM-2","itemData":{"DOI":"10.1139/f2011-109","ISSN":"0706-652X","abstract":"&lt;p&gt;The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Sciences","editor":[{"dropping-particle":"","family":"Hilborn","given":"Ray","non-dropping-particle":"","parse-names":false,"suffix":""}],"id":"ITEM-2","issue":"11","issued":{"date-parts":[["2011","11"]]},"page":"1934-1951","title":"Atlantic bluefin tuna ( &lt;i&gt;Thunnus thynnus&lt;/i&gt; ): a state-dependent energy allocation model for growth, maturation, and reproductive investment","type":"article-journal","volume":"68"},"uris":["http://www.mendeley.com/documents/?uuid=254a0ec8-16b4-3df1-8cb4-4c47581afe1c"]}],"mendeley":{"formattedCitation":"(Jørgensen and Fiksen 2006, Chapman et al. 2011)","plainTextFormattedCitation":"(Jørgensen and Fiksen 2006, Chapman et al. 2011)","previouslyFormattedCitation":"(Jørgensen and Fiksen 2006, Chapman et al. 2011)"},"properties":{"noteIndex":0},"schema":"https://github.com/citation-style-language/schema/raw/master/csl-citation.json"}</w:instrText>
      </w:r>
      <w:r w:rsidR="00863608" w:rsidRPr="00E831C9">
        <w:rPr>
          <w:rFonts w:ascii="Times New Roman" w:hAnsi="Times New Roman" w:cs="Times New Roman"/>
        </w:rPr>
        <w:fldChar w:fldCharType="separate"/>
      </w:r>
      <w:r w:rsidR="00863608" w:rsidRPr="00E831C9">
        <w:rPr>
          <w:rFonts w:ascii="Times New Roman" w:hAnsi="Times New Roman" w:cs="Times New Roman"/>
          <w:noProof/>
        </w:rPr>
        <w:t>(Jørgensen and Fiksen 2006, Chapman et al. 2011)</w:t>
      </w:r>
      <w:r w:rsidR="00863608" w:rsidRPr="00E831C9">
        <w:rPr>
          <w:rFonts w:ascii="Times New Roman" w:hAnsi="Times New Roman" w:cs="Times New Roman"/>
        </w:rPr>
        <w:fldChar w:fldCharType="end"/>
      </w:r>
      <w:r w:rsidR="000C760A">
        <w:rPr>
          <w:rFonts w:ascii="Times New Roman" w:hAnsi="Times New Roman" w:cs="Times New Roman"/>
        </w:rPr>
        <w:t xml:space="preserve">. </w:t>
      </w:r>
      <w:r w:rsidR="002F54A5">
        <w:rPr>
          <w:rFonts w:ascii="Times New Roman" w:hAnsi="Times New Roman" w:cs="Times New Roman"/>
        </w:rPr>
        <w:t>Unlike other models of energetic allocation (such as Dynamic Energy Budget theory</w:t>
      </w:r>
      <w:r w:rsidR="00595831">
        <w:rPr>
          <w:rFonts w:ascii="Times New Roman" w:hAnsi="Times New Roman" w:cs="Times New Roman"/>
        </w:rPr>
        <w:t xml:space="preserve"> </w:t>
      </w:r>
      <w:r w:rsidR="00595831">
        <w:rPr>
          <w:rFonts w:ascii="Times New Roman" w:hAnsi="Times New Roman" w:cs="Times New Roman"/>
          <w:iCs/>
        </w:rPr>
        <w:fldChar w:fldCharType="begin" w:fldLock="1"/>
      </w:r>
      <w:r w:rsidR="00595831">
        <w:rPr>
          <w:rFonts w:ascii="Times New Roman" w:hAnsi="Times New Roman" w:cs="Times New Roman"/>
          <w:iCs/>
        </w:rPr>
        <w:instrText>ADDIN CSL_CITATION {"citationItems":[{"id":"ITEM-1","itemData":{"DOI":"10.1017/CBO9780511565403","ISBN":"9780521786089","author":[{"dropping-particle":"","family":"Kooijman","given":"S. A. L. M.","non-dropping-particle":"","parse-names":false,"suffix":""}],"id":"ITEM-1","issued":{"date-parts":[["2000","3","23"]]},"publisher":"Cambridge University Press","title":"Dynamic Energy and Mass Budgets in Biological Systems","type":"book"},"uris":["http://www.mendeley.com/documents/?uuid=6ee9cab5-b4a7-371f-bffc-ce2758f25517"]}],"mendeley":{"formattedCitation":"(Kooijman 2000)","plainTextFormattedCitation":"(Kooijman 2000)","previouslyFormattedCitation":"(Kooijman 2000)"},"properties":{"noteIndex":0},"schema":"https://github.com/citation-style-language/schema/raw/master/csl-citation.json"}</w:instrText>
      </w:r>
      <w:r w:rsidR="00595831">
        <w:rPr>
          <w:rFonts w:ascii="Times New Roman" w:hAnsi="Times New Roman" w:cs="Times New Roman"/>
          <w:iCs/>
        </w:rPr>
        <w:fldChar w:fldCharType="separate"/>
      </w:r>
      <w:r w:rsidR="00595831" w:rsidRPr="000C4F22">
        <w:rPr>
          <w:rFonts w:ascii="Times New Roman" w:hAnsi="Times New Roman" w:cs="Times New Roman"/>
          <w:iCs/>
          <w:noProof/>
        </w:rPr>
        <w:t>(Kooijman 2000)</w:t>
      </w:r>
      <w:r w:rsidR="00595831">
        <w:rPr>
          <w:rFonts w:ascii="Times New Roman" w:hAnsi="Times New Roman" w:cs="Times New Roman"/>
          <w:iCs/>
        </w:rPr>
        <w:fldChar w:fldCharType="end"/>
      </w:r>
      <w:r w:rsidR="002F54A5">
        <w:rPr>
          <w:rFonts w:ascii="Times New Roman" w:hAnsi="Times New Roman" w:cs="Times New Roman"/>
        </w:rPr>
        <w:t xml:space="preserve">) this </w:t>
      </w:r>
      <w:r w:rsidR="000C760A">
        <w:rPr>
          <w:rFonts w:ascii="Times New Roman" w:hAnsi="Times New Roman" w:cs="Times New Roman"/>
        </w:rPr>
        <w:t xml:space="preserve">method </w:t>
      </w:r>
      <w:r w:rsidR="0049665D">
        <w:rPr>
          <w:rFonts w:ascii="Times New Roman" w:hAnsi="Times New Roman" w:cs="Times New Roman"/>
        </w:rPr>
        <w:t>incorporates</w:t>
      </w:r>
      <w:r w:rsidR="000C760A">
        <w:rPr>
          <w:rFonts w:ascii="Times New Roman" w:hAnsi="Times New Roman" w:cs="Times New Roman"/>
        </w:rPr>
        <w:t xml:space="preserve"> time-dependent changes in fitness, so that the trade-off between current and future fitness is </w:t>
      </w:r>
      <w:r w:rsidR="00AB79BE">
        <w:rPr>
          <w:rFonts w:ascii="Times New Roman" w:hAnsi="Times New Roman" w:cs="Times New Roman"/>
        </w:rPr>
        <w:t>factored in to</w:t>
      </w:r>
      <w:r w:rsidR="000C760A">
        <w:rPr>
          <w:rFonts w:ascii="Times New Roman" w:hAnsi="Times New Roman" w:cs="Times New Roman"/>
        </w:rPr>
        <w:t xml:space="preserve"> allocation decisions. </w:t>
      </w:r>
      <w:r w:rsidR="00DC66A9">
        <w:rPr>
          <w:rFonts w:ascii="Times New Roman" w:hAnsi="Times New Roman" w:cs="Times New Roman"/>
        </w:rPr>
        <w:t xml:space="preserve">Solving such complex </w:t>
      </w:r>
      <w:r w:rsidR="00DC66A9">
        <w:rPr>
          <w:rFonts w:ascii="Times New Roman" w:hAnsi="Times New Roman" w:cs="Times New Roman"/>
        </w:rPr>
        <w:lastRenderedPageBreak/>
        <w:t>optimization problems is possibl</w:t>
      </w:r>
      <w:r w:rsidR="00626895">
        <w:rPr>
          <w:rFonts w:ascii="Times New Roman" w:hAnsi="Times New Roman" w:cs="Times New Roman"/>
        </w:rPr>
        <w:t>e</w:t>
      </w:r>
      <w:r w:rsidR="00DC66A9">
        <w:rPr>
          <w:rFonts w:ascii="Times New Roman" w:hAnsi="Times New Roman" w:cs="Times New Roman"/>
        </w:rPr>
        <w:t xml:space="preserve"> because the method</w:t>
      </w:r>
      <w:r w:rsidR="000C760A">
        <w:rPr>
          <w:rFonts w:ascii="Times New Roman" w:hAnsi="Times New Roman" w:cs="Times New Roman"/>
        </w:rPr>
        <w:t xml:space="preserve"> uses backward iteration</w:t>
      </w:r>
      <w:r w:rsidR="00DC66A9">
        <w:rPr>
          <w:rFonts w:ascii="Times New Roman" w:hAnsi="Times New Roman" w:cs="Times New Roman"/>
        </w:rPr>
        <w:t xml:space="preserve">s of </w:t>
      </w:r>
      <w:r w:rsidR="00EE50B4">
        <w:rPr>
          <w:rFonts w:ascii="Times New Roman" w:hAnsi="Times New Roman" w:cs="Times New Roman"/>
        </w:rPr>
        <w:t>a numerical search</w:t>
      </w:r>
      <w:r w:rsidR="000C760A">
        <w:rPr>
          <w:rFonts w:ascii="Times New Roman" w:hAnsi="Times New Roman" w:cs="Times New Roman"/>
        </w:rPr>
        <w:t xml:space="preserve"> </w:t>
      </w:r>
      <w:r w:rsidR="004E0D4C">
        <w:rPr>
          <w:rFonts w:ascii="Times New Roman" w:hAnsi="Times New Roman" w:cs="Times New Roman"/>
        </w:rPr>
        <w:t xml:space="preserve">(a process known as stochastic dynamic programming) </w:t>
      </w:r>
      <w:r w:rsidR="000C760A">
        <w:rPr>
          <w:rFonts w:ascii="Times New Roman" w:hAnsi="Times New Roman" w:cs="Times New Roman"/>
        </w:rPr>
        <w:t xml:space="preserve">to </w:t>
      </w:r>
      <w:r w:rsidR="00EE50B4">
        <w:rPr>
          <w:rFonts w:ascii="Times New Roman" w:hAnsi="Times New Roman" w:cs="Times New Roman"/>
        </w:rPr>
        <w:t>find</w:t>
      </w:r>
      <w:r w:rsidR="000C760A">
        <w:rPr>
          <w:rFonts w:ascii="Times New Roman" w:hAnsi="Times New Roman" w:cs="Times New Roman"/>
        </w:rPr>
        <w:t xml:space="preserve"> the allocation </w:t>
      </w:r>
      <w:r w:rsidR="00EE50B4">
        <w:rPr>
          <w:rFonts w:ascii="Times New Roman" w:hAnsi="Times New Roman" w:cs="Times New Roman"/>
        </w:rPr>
        <w:t>decisions</w:t>
      </w:r>
      <w:r w:rsidR="000C760A">
        <w:rPr>
          <w:rFonts w:ascii="Times New Roman" w:hAnsi="Times New Roman" w:cs="Times New Roman"/>
        </w:rPr>
        <w:t xml:space="preserve"> </w:t>
      </w:r>
      <w:r w:rsidR="00B70CC8">
        <w:rPr>
          <w:rFonts w:ascii="Times New Roman" w:hAnsi="Times New Roman" w:cs="Times New Roman"/>
        </w:rPr>
        <w:t>that maximize lifetime fitness at every age</w:t>
      </w:r>
      <w:r w:rsidR="000C760A">
        <w:rPr>
          <w:rFonts w:ascii="Times New Roman" w:hAnsi="Times New Roman" w:cs="Times New Roman"/>
        </w:rPr>
        <w:t xml:space="preserve">, starting from an endpoint when fitness is known. </w:t>
      </w:r>
      <w:r w:rsidR="000D0C15">
        <w:rPr>
          <w:rFonts w:ascii="Times New Roman" w:hAnsi="Times New Roman" w:cs="Times New Roman"/>
        </w:rPr>
        <w:t xml:space="preserve">In other words, </w:t>
      </w:r>
      <w:r w:rsidR="00DC74A6">
        <w:rPr>
          <w:rFonts w:ascii="Times New Roman" w:hAnsi="Times New Roman" w:cs="Times New Roman"/>
        </w:rPr>
        <w:t xml:space="preserve">by assuming </w:t>
      </w:r>
      <w:r w:rsidR="000D0C15">
        <w:rPr>
          <w:rFonts w:ascii="Times New Roman" w:hAnsi="Times New Roman" w:cs="Times New Roman"/>
        </w:rPr>
        <w:t xml:space="preserve">a finite lifespan </w:t>
      </w:r>
      <w:r w:rsidR="00336471">
        <w:rPr>
          <w:rFonts w:ascii="Times New Roman" w:hAnsi="Times New Roman" w:cs="Times New Roman"/>
          <w:i/>
          <w:iCs/>
        </w:rPr>
        <w:t xml:space="preserve">T </w:t>
      </w:r>
      <w:r w:rsidR="000D0C15">
        <w:rPr>
          <w:rFonts w:ascii="Times New Roman" w:hAnsi="Times New Roman" w:cs="Times New Roman"/>
        </w:rPr>
        <w:t>after which there is no opportunity for future reproduction</w:t>
      </w:r>
      <w:r w:rsidR="00DC74A6">
        <w:rPr>
          <w:rFonts w:ascii="Times New Roman" w:hAnsi="Times New Roman" w:cs="Times New Roman"/>
        </w:rPr>
        <w:t>, we can use dynamic programming</w:t>
      </w:r>
      <w:r w:rsidR="00336471">
        <w:rPr>
          <w:rFonts w:ascii="Times New Roman" w:hAnsi="Times New Roman" w:cs="Times New Roman"/>
        </w:rPr>
        <w:t xml:space="preserve"> </w:t>
      </w:r>
      <w:r w:rsidR="00DC74A6">
        <w:rPr>
          <w:rFonts w:ascii="Times New Roman" w:hAnsi="Times New Roman" w:cs="Times New Roman"/>
        </w:rPr>
        <w:t xml:space="preserve">to </w:t>
      </w:r>
      <w:r w:rsidR="007B530A">
        <w:rPr>
          <w:rFonts w:ascii="Times New Roman" w:hAnsi="Times New Roman" w:cs="Times New Roman"/>
        </w:rPr>
        <w:t xml:space="preserve">evaluate the effects of different allocation strategies in light of their effects on </w:t>
      </w:r>
      <w:r w:rsidR="00272F37">
        <w:rPr>
          <w:rFonts w:ascii="Times New Roman" w:hAnsi="Times New Roman" w:cs="Times New Roman"/>
        </w:rPr>
        <w:t xml:space="preserve">expected </w:t>
      </w:r>
      <w:r w:rsidR="007B530A">
        <w:rPr>
          <w:rFonts w:ascii="Times New Roman" w:hAnsi="Times New Roman" w:cs="Times New Roman"/>
        </w:rPr>
        <w:t>lifetime fitness</w:t>
      </w:r>
      <w:r w:rsidR="00DC74A6">
        <w:rPr>
          <w:rFonts w:ascii="Times New Roman" w:hAnsi="Times New Roman" w:cs="Times New Roman"/>
        </w:rPr>
        <w:t xml:space="preserve">. </w:t>
      </w:r>
      <w:r w:rsidR="00336471">
        <w:rPr>
          <w:rFonts w:ascii="Times New Roman" w:hAnsi="Times New Roman" w:cs="Times New Roman"/>
        </w:rPr>
        <w:t xml:space="preserve"> </w:t>
      </w:r>
    </w:p>
    <w:p w14:paraId="12795FCE" w14:textId="1320CEF6" w:rsidR="00F40ECB" w:rsidRPr="0021534E" w:rsidRDefault="00272F37" w:rsidP="00272F37">
      <w:pPr>
        <w:spacing w:line="480" w:lineRule="auto"/>
        <w:ind w:firstLine="720"/>
        <w:jc w:val="both"/>
        <w:outlineLvl w:val="0"/>
        <w:rPr>
          <w:rFonts w:ascii="Times New Roman" w:hAnsi="Times New Roman" w:cs="Times New Roman"/>
        </w:rPr>
      </w:pPr>
      <w:r>
        <w:rPr>
          <w:rFonts w:ascii="Times New Roman" w:hAnsi="Times New Roman" w:cs="Times New Roman"/>
        </w:rPr>
        <w:t>I</w:t>
      </w:r>
      <w:r w:rsidRPr="00B36EED">
        <w:rPr>
          <w:rFonts w:ascii="Times New Roman" w:hAnsi="Times New Roman" w:cs="Times New Roman"/>
        </w:rPr>
        <w:t xml:space="preserve">n each </w:t>
      </w:r>
      <w:r>
        <w:rPr>
          <w:rFonts w:ascii="Times New Roman" w:hAnsi="Times New Roman" w:cs="Times New Roman"/>
        </w:rPr>
        <w:t>month</w:t>
      </w:r>
      <w:r w:rsidRPr="00B36EED">
        <w:rPr>
          <w:rFonts w:ascii="Times New Roman" w:hAnsi="Times New Roman" w:cs="Times New Roman"/>
        </w:rPr>
        <w:t xml:space="preserve"> </w:t>
      </w:r>
      <w:ins w:id="14" w:author="Nicholas Dulvy" w:date="2020-01-23T16:02:00Z">
        <w:del w:id="15" w:author="Nicholas Dulvy" w:date="2020-01-23T16:02:00Z">
          <w:r w:rsidR="001500B1" w:rsidRPr="00C74E92">
            <w:rPr>
              <w:rFonts w:ascii="Times New Roman" w:hAnsi="Times New Roman" w:cs="Times New Roman"/>
              <w:noProof/>
              <w:position w:val="-4"/>
            </w:rPr>
            <w:object w:dxaOrig="540" w:dyaOrig="240" w14:anchorId="4224D479">
              <v:shape id="_x0000_i1046" type="#_x0000_t75" alt="" style="width:26.2pt;height:13.1pt;mso-width-percent:0;mso-height-percent:0;mso-width-percent:0;mso-height-percent:0" o:ole="">
                <v:imagedata r:id="rId15" o:title=""/>
              </v:shape>
              <o:OLEObject Type="Embed" ProgID="Equation.DSMT4" ShapeID="_x0000_i1046" DrawAspect="Content" ObjectID="_1652608557" r:id="rId16"/>
            </w:object>
          </w:r>
        </w:del>
      </w:ins>
      <w:r w:rsidRPr="00B36EED">
        <w:rPr>
          <w:rFonts w:ascii="Times New Roman" w:hAnsi="Times New Roman" w:cs="Times New Roman"/>
        </w:rPr>
        <w:t xml:space="preserve">the individual acquires energy from food, which it can use to grow, allocate to reproduction within the same </w:t>
      </w:r>
      <w:r>
        <w:rPr>
          <w:rFonts w:ascii="Times New Roman" w:hAnsi="Times New Roman" w:cs="Times New Roman"/>
        </w:rPr>
        <w:t>month</w:t>
      </w:r>
      <w:r w:rsidRPr="00B36EED">
        <w:rPr>
          <w:rFonts w:ascii="Times New Roman" w:hAnsi="Times New Roman" w:cs="Times New Roman"/>
        </w:rPr>
        <w:t xml:space="preserve">, or store for future allocation. </w:t>
      </w:r>
      <w:r w:rsidR="00336471">
        <w:rPr>
          <w:rFonts w:ascii="Times New Roman" w:hAnsi="Times New Roman" w:cs="Times New Roman"/>
        </w:rPr>
        <w:t xml:space="preserve">Expected future fitness will decrease as the individual ages, and approaches </w:t>
      </w:r>
      <w:r w:rsidR="00336471">
        <w:rPr>
          <w:rFonts w:ascii="Times New Roman" w:hAnsi="Times New Roman" w:cs="Times New Roman"/>
          <w:i/>
          <w:iCs/>
        </w:rPr>
        <w:t>T.</w:t>
      </w:r>
      <w:r>
        <w:rPr>
          <w:rFonts w:ascii="Times New Roman" w:hAnsi="Times New Roman" w:cs="Times New Roman"/>
          <w:i/>
          <w:iCs/>
        </w:rPr>
        <w:t xml:space="preserve"> </w:t>
      </w:r>
      <w:r w:rsidR="00F40ECB">
        <w:rPr>
          <w:rFonts w:ascii="Times New Roman" w:hAnsi="Times New Roman" w:cs="Times New Roman"/>
        </w:rPr>
        <w:t xml:space="preserve">For all scenarios discussed in the main text, we assume </w:t>
      </w:r>
      <w:r w:rsidR="00336471">
        <w:rPr>
          <w:rFonts w:ascii="Times New Roman" w:hAnsi="Times New Roman" w:cs="Times New Roman"/>
        </w:rPr>
        <w:t xml:space="preserve">the </w:t>
      </w:r>
      <w:r w:rsidR="00F40ECB">
        <w:rPr>
          <w:rFonts w:ascii="Times New Roman" w:hAnsi="Times New Roman" w:cs="Times New Roman"/>
        </w:rPr>
        <w:t xml:space="preserve">maximum lifespan of </w:t>
      </w:r>
      <w:r w:rsidR="00F40ECB">
        <w:rPr>
          <w:rFonts w:ascii="Times New Roman" w:hAnsi="Times New Roman" w:cs="Times New Roman"/>
          <w:i/>
        </w:rPr>
        <w:t xml:space="preserve">T = </w:t>
      </w:r>
      <w:r w:rsidR="00F40ECB">
        <w:rPr>
          <w:rFonts w:ascii="Times New Roman" w:hAnsi="Times New Roman" w:cs="Times New Roman"/>
        </w:rPr>
        <w:t>216 months (18 years)</w:t>
      </w:r>
      <w:r w:rsidR="00336471">
        <w:rPr>
          <w:rFonts w:ascii="Times New Roman" w:hAnsi="Times New Roman" w:cs="Times New Roman"/>
        </w:rPr>
        <w:t xml:space="preserve">. </w:t>
      </w:r>
      <w:r w:rsidR="001C32A1">
        <w:rPr>
          <w:rFonts w:ascii="Times New Roman" w:hAnsi="Times New Roman" w:cs="Times New Roman"/>
        </w:rPr>
        <w:t>W</w:t>
      </w:r>
      <w:r w:rsidR="00F40ECB">
        <w:rPr>
          <w:rFonts w:ascii="Times New Roman" w:hAnsi="Times New Roman" w:cs="Times New Roman"/>
        </w:rPr>
        <w:t xml:space="preserve">e considered alternative values of </w:t>
      </w:r>
      <w:r w:rsidR="00F40ECB">
        <w:rPr>
          <w:rFonts w:ascii="Times New Roman" w:hAnsi="Times New Roman" w:cs="Times New Roman"/>
          <w:i/>
          <w:iCs/>
        </w:rPr>
        <w:t xml:space="preserve">T </w:t>
      </w:r>
      <w:r w:rsidR="00F40ECB">
        <w:rPr>
          <w:rFonts w:ascii="Times New Roman" w:hAnsi="Times New Roman" w:cs="Times New Roman"/>
        </w:rPr>
        <w:t xml:space="preserve">in the supplemental material to determine when </w:t>
      </w:r>
      <w:r w:rsidR="001C32A1">
        <w:rPr>
          <w:rFonts w:ascii="Times New Roman" w:hAnsi="Times New Roman" w:cs="Times New Roman"/>
        </w:rPr>
        <w:t xml:space="preserve">our choice of </w:t>
      </w:r>
      <w:r w:rsidR="001C32A1">
        <w:rPr>
          <w:rFonts w:ascii="Times New Roman" w:hAnsi="Times New Roman" w:cs="Times New Roman"/>
          <w:i/>
          <w:iCs/>
        </w:rPr>
        <w:t>T</w:t>
      </w:r>
      <w:r w:rsidR="00F40ECB">
        <w:rPr>
          <w:rFonts w:ascii="Times New Roman" w:hAnsi="Times New Roman" w:cs="Times New Roman"/>
        </w:rPr>
        <w:t xml:space="preserve"> value has an influence on our results.  </w:t>
      </w:r>
    </w:p>
    <w:p w14:paraId="4B7A02F4" w14:textId="798A9EAE" w:rsidR="000259BB" w:rsidRPr="009C0633" w:rsidRDefault="001C1A3B" w:rsidP="000259BB">
      <w:pPr>
        <w:spacing w:line="480" w:lineRule="auto"/>
        <w:jc w:val="both"/>
        <w:outlineLvl w:val="0"/>
        <w:rPr>
          <w:rFonts w:ascii="Times New Roman" w:hAnsi="Times New Roman" w:cs="Times New Roman"/>
        </w:rPr>
      </w:pPr>
      <w:r>
        <w:rPr>
          <w:rFonts w:ascii="Times New Roman" w:hAnsi="Times New Roman" w:cs="Times New Roman"/>
          <w:iCs/>
        </w:rPr>
        <w:tab/>
      </w:r>
      <w:r w:rsidR="00F40ECB">
        <w:rPr>
          <w:rFonts w:ascii="Times New Roman" w:hAnsi="Times New Roman" w:cs="Times New Roman"/>
        </w:rPr>
        <w:t>We characterize individuals by</w:t>
      </w:r>
      <w:r w:rsidR="00F40ECB" w:rsidRPr="00B36EED">
        <w:rPr>
          <w:rFonts w:ascii="Times New Roman" w:hAnsi="Times New Roman" w:cs="Times New Roman"/>
        </w:rPr>
        <w:t xml:space="preserve"> two dynamic state variables</w:t>
      </w:r>
      <w:r w:rsidR="00F40ECB">
        <w:rPr>
          <w:rFonts w:ascii="Times New Roman" w:hAnsi="Times New Roman" w:cs="Times New Roman"/>
        </w:rPr>
        <w:t>:</w:t>
      </w:r>
      <w:r w:rsidR="00F40ECB" w:rsidRPr="00B36EED">
        <w:rPr>
          <w:rFonts w:ascii="Times New Roman" w:hAnsi="Times New Roman" w:cs="Times New Roman"/>
        </w:rPr>
        <w:t xml:space="preserve"> length </w:t>
      </w:r>
      <w:r w:rsidR="00F40ECB">
        <w:rPr>
          <w:rFonts w:ascii="Times New Roman" w:hAnsi="Times New Roman" w:cs="Times New Roman"/>
          <w:i/>
        </w:rPr>
        <w:t>L(t)</w:t>
      </w:r>
      <w:r w:rsidR="00F40ECB" w:rsidRPr="00B36EED">
        <w:rPr>
          <w:rFonts w:ascii="Times New Roman" w:hAnsi="Times New Roman" w:cs="Times New Roman"/>
          <w:i/>
        </w:rPr>
        <w:t xml:space="preserve"> </w:t>
      </w:r>
      <w:r w:rsidR="00F40ECB" w:rsidRPr="00B36EED">
        <w:rPr>
          <w:rFonts w:ascii="Times New Roman" w:hAnsi="Times New Roman" w:cs="Times New Roman"/>
        </w:rPr>
        <w:t xml:space="preserve">in cm and lipid stores </w:t>
      </w:r>
      <w:r w:rsidR="000259BB">
        <w:rPr>
          <w:rFonts w:ascii="Times New Roman" w:hAnsi="Times New Roman" w:cs="Times New Roman"/>
        </w:rPr>
        <w:t xml:space="preserve"> </w:t>
      </w:r>
      <w:r w:rsidR="00F40ECB">
        <w:rPr>
          <w:rFonts w:ascii="Times New Roman" w:hAnsi="Times New Roman" w:cs="Times New Roman"/>
          <w:i/>
        </w:rPr>
        <w:t>S(t)</w:t>
      </w:r>
      <w:r w:rsidR="00F40ECB" w:rsidRPr="00B36EED">
        <w:rPr>
          <w:rFonts w:ascii="Times New Roman" w:hAnsi="Times New Roman" w:cs="Times New Roman"/>
          <w:i/>
        </w:rPr>
        <w:t xml:space="preserve"> </w:t>
      </w:r>
      <w:r w:rsidR="00F40ECB" w:rsidRPr="00B36EED">
        <w:rPr>
          <w:rFonts w:ascii="Times New Roman" w:hAnsi="Times New Roman" w:cs="Times New Roman"/>
        </w:rPr>
        <w:t>in joules</w:t>
      </w:r>
      <w:r w:rsidR="00F40ECB">
        <w:rPr>
          <w:rFonts w:ascii="Times New Roman" w:hAnsi="Times New Roman" w:cs="Times New Roman"/>
        </w:rPr>
        <w:t xml:space="preserve"> </w:t>
      </w:r>
      <w:r w:rsidR="00F40ECB" w:rsidRPr="00B36EED">
        <w:rPr>
          <w:rFonts w:ascii="Times New Roman" w:hAnsi="Times New Roman" w:cs="Times New Roman"/>
        </w:rPr>
        <w:t>(</w:t>
      </w:r>
      <w:r w:rsidR="00F40ECB">
        <w:rPr>
          <w:rFonts w:ascii="Times New Roman" w:hAnsi="Times New Roman" w:cs="Times New Roman"/>
        </w:rPr>
        <w:t>cf.</w:t>
      </w:r>
      <w:r w:rsidR="00F40ECB" w:rsidRPr="00B36EED">
        <w:rPr>
          <w:rFonts w:ascii="Times New Roman" w:hAnsi="Times New Roman" w:cs="Times New Roman"/>
        </w:rPr>
        <w:t xml:space="preserve"> </w:t>
      </w:r>
      <w:r w:rsidR="00F40ECB">
        <w:rPr>
          <w:rFonts w:ascii="Times New Roman" w:hAnsi="Times New Roman" w:cs="Times New Roman"/>
        </w:rPr>
        <w:fldChar w:fldCharType="begin" w:fldLock="1"/>
      </w:r>
      <w:r w:rsidR="00F40ECB">
        <w:rPr>
          <w:rFonts w:ascii="Times New Roman" w:hAnsi="Times New Roman" w:cs="Times New Roman"/>
        </w:rPr>
        <w:instrText>ADDIN CSL_CITATION {"citationItems":[{"id":"ITEM-1","itemData":{"DOI":"10.1139/f05-209","ISSN":"0706-652X","abstract":"&lt;p&gt;Growth and maturation are processes that are tuned to the external environment that an individual is likely to experience, where food availability, the mortality regime, and events necessary to complete the life cycle are of special importance. Understanding what influences life history strategies and how changes in life history in turn influence population dynamics and ecological interactions are crucial to our understanding of marine ecology and contemporary anthropogenic induced change. We present a state-dependent model that optimises life-long energy allocation in iteroparous fish. Energy can be allocated to growth or reproduction and depends in the individual's age, body length, and stored energy and the state of the environment. Allocation and the physiological processes of growth, energy storage, and reproduction are modelled mechanistically. The model is parameterised for Atlantic cod (Gadus morhua), more specifically the Northeast Arctic cod stock. Growth and maturation predicted by the model fit well with field observations, and based on a further investigation of cod reproduction in the model, we conclude that the model has the ability to recapture complex life history phenomena, e.g., indeterminate growth and skipped spawning, and therefore provides an important tool that can improve our understanding of life history strategies in fish.&lt;/p&gt;","author":[{"dropping-particle":"","family":"Jørgensen","given":"Christian","non-dropping-particle":"","parse-names":false,"suffix":""},{"dropping-particle":"","family":"Fiksen","given":"Øyvind","non-dropping-particle":"","parse-names":false,"suffix":""}],"container-title":"Canadian Journal of Fisheries and Aquatic Sciences","id":"ITEM-1","issue":"1","issued":{"date-parts":[["2006","1","1"]]},"page":"186-199","title":"State-dependent energy allocation in cod ( &lt;i&gt;Gadus morhua&lt;/i&gt; )","type":"article-journal","volume":"63"},"uris":["http://www.mendeley.com/documents/?uuid=05543037-526e-3a9e-914b-b27119b0e9f3"]}],"mendeley":{"formattedCitation":"(Jørgensen and Fiksen 2006)","manualFormatting":"Jørgensen &amp; Fiksen, 2006)","plainTextFormattedCitation":"(Jørgensen and Fiksen 2006)","previouslyFormattedCitation":"(Jørgensen and Fiksen 2006)"},"properties":{"noteIndex":0},"schema":"https://github.com/citation-style-language/schema/raw/master/csl-citation.json"}</w:instrText>
      </w:r>
      <w:r w:rsidR="00F40ECB">
        <w:rPr>
          <w:rFonts w:ascii="Times New Roman" w:hAnsi="Times New Roman" w:cs="Times New Roman"/>
        </w:rPr>
        <w:fldChar w:fldCharType="separate"/>
      </w:r>
      <w:r w:rsidR="00F40ECB" w:rsidRPr="003448D2">
        <w:rPr>
          <w:rFonts w:ascii="Times New Roman" w:hAnsi="Times New Roman" w:cs="Times New Roman"/>
          <w:noProof/>
        </w:rPr>
        <w:t>Jørgensen &amp; Fiksen, 2006)</w:t>
      </w:r>
      <w:r w:rsidR="00F40ECB">
        <w:rPr>
          <w:rFonts w:ascii="Times New Roman" w:hAnsi="Times New Roman" w:cs="Times New Roman"/>
        </w:rPr>
        <w:fldChar w:fldCharType="end"/>
      </w:r>
      <w:r w:rsidR="00F40ECB">
        <w:rPr>
          <w:rFonts w:ascii="Times New Roman" w:hAnsi="Times New Roman" w:cs="Times New Roman"/>
          <w:i/>
        </w:rPr>
        <w:t xml:space="preserve">. </w:t>
      </w:r>
      <w:r w:rsidR="00F40ECB">
        <w:rPr>
          <w:rFonts w:ascii="Times New Roman" w:hAnsi="Times New Roman" w:cs="Times New Roman"/>
          <w:iCs/>
        </w:rPr>
        <w:t xml:space="preserve">These variables correspond to </w:t>
      </w:r>
      <w:r>
        <w:rPr>
          <w:rFonts w:ascii="Times New Roman" w:hAnsi="Times New Roman" w:cs="Times New Roman"/>
          <w:iCs/>
        </w:rPr>
        <w:t xml:space="preserve">the </w:t>
      </w:r>
      <w:r w:rsidRPr="008010D3">
        <w:rPr>
          <w:rFonts w:ascii="Times New Roman" w:hAnsi="Times New Roman" w:cs="Times New Roman"/>
          <w:i/>
        </w:rPr>
        <w:t xml:space="preserve">structural </w:t>
      </w:r>
      <w:r>
        <w:rPr>
          <w:rFonts w:ascii="Times New Roman" w:hAnsi="Times New Roman" w:cs="Times New Roman"/>
          <w:iCs/>
        </w:rPr>
        <w:t xml:space="preserve">mass </w:t>
      </w:r>
      <w:r w:rsidR="00F40ECB">
        <w:rPr>
          <w:rFonts w:ascii="Times New Roman" w:hAnsi="Times New Roman" w:cs="Times New Roman"/>
          <w:iCs/>
        </w:rPr>
        <w:t xml:space="preserve">(which depends on </w:t>
      </w:r>
      <w:r w:rsidR="00F40ECB">
        <w:rPr>
          <w:rFonts w:ascii="Times New Roman" w:hAnsi="Times New Roman" w:cs="Times New Roman"/>
          <w:i/>
        </w:rPr>
        <w:t>L(t)</w:t>
      </w:r>
      <w:r w:rsidR="00F40ECB">
        <w:rPr>
          <w:rFonts w:ascii="Times New Roman" w:hAnsi="Times New Roman" w:cs="Times New Roman"/>
          <w:iCs/>
        </w:rPr>
        <w:t xml:space="preserve">) </w:t>
      </w:r>
      <w:r>
        <w:rPr>
          <w:rFonts w:ascii="Times New Roman" w:hAnsi="Times New Roman" w:cs="Times New Roman"/>
          <w:iCs/>
        </w:rPr>
        <w:t xml:space="preserve">as well as the varying mass of the energy </w:t>
      </w:r>
      <w:r w:rsidRPr="008010D3">
        <w:rPr>
          <w:rFonts w:ascii="Times New Roman" w:hAnsi="Times New Roman" w:cs="Times New Roman"/>
          <w:i/>
        </w:rPr>
        <w:t>storage</w:t>
      </w:r>
      <w:r>
        <w:rPr>
          <w:rFonts w:ascii="Times New Roman" w:hAnsi="Times New Roman" w:cs="Times New Roman"/>
          <w:iCs/>
        </w:rPr>
        <w:t xml:space="preserve"> component. </w:t>
      </w:r>
      <w:r w:rsidR="000259BB">
        <w:rPr>
          <w:rFonts w:ascii="Times New Roman" w:hAnsi="Times New Roman" w:cs="Times New Roman"/>
          <w:iCs/>
        </w:rPr>
        <w:t xml:space="preserve"> </w:t>
      </w:r>
      <w:r w:rsidR="000259BB">
        <w:rPr>
          <w:rFonts w:ascii="Times New Roman" w:hAnsi="Times New Roman" w:cs="Times New Roman"/>
          <w:iCs/>
        </w:rPr>
        <w:fldChar w:fldCharType="begin" w:fldLock="1"/>
      </w:r>
      <w:r w:rsidR="000259BB">
        <w:rPr>
          <w:rFonts w:ascii="Times New Roman" w:hAnsi="Times New Roman" w:cs="Times New Roman"/>
          <w:iCs/>
        </w:rPr>
        <w:instrText>ADDIN CSL_CITATION {"citationItems":[{"id":"ITEM-1","itemData":{"ISBN":"9780521537483","abstract":"Grounded in real biological problems, this book helps readers see the immediate relevance of mathematics. It is written in a friendly style with exercises interspersed throughout the text. Four examples and a metaphor -- Topics from ordinary and partial differential equations -- Probability and some statistics -- The evolutionary ecology of parasitoids -- The population biology of disease -- An introduction to some of the problems of sustainable fisheries -- The basics of stochastic population dynamics -- Applications of stochastic population dynamics to ecology, evolution and biodemography.","author":[{"dropping-particle":"","family":"Mangel","given":"Marc.","non-dropping-particle":"","parse-names":false,"suffix":""}],"id":"ITEM-1","issued":{"date-parts":[["2006"]]},"number-of-pages":"375","publisher":"Cambridge University Press","title":"The theoretical biologist's toolbox : quantitative methods for ecology and evolutionary biology","type":"book"},"uris":["http://www.mendeley.com/documents/?uuid=68c7a649-9283-3830-aefd-c4e79c1a6c07"]}],"mendeley":{"formattedCitation":"(Mangel 2006)","plainTextFormattedCitation":"(Mangel 2006)","previouslyFormattedCitation":"(Mangel 2006)"},"properties":{"noteIndex":0},"schema":"https://github.com/citation-style-language/schema/raw/master/csl-citation.json"}</w:instrText>
      </w:r>
      <w:r w:rsidR="000259BB">
        <w:rPr>
          <w:rFonts w:ascii="Times New Roman" w:hAnsi="Times New Roman" w:cs="Times New Roman"/>
          <w:iCs/>
        </w:rPr>
        <w:fldChar w:fldCharType="separate"/>
      </w:r>
      <w:r w:rsidR="000259BB" w:rsidRPr="00C0141D">
        <w:rPr>
          <w:rFonts w:ascii="Times New Roman" w:hAnsi="Times New Roman" w:cs="Times New Roman"/>
          <w:iCs/>
          <w:noProof/>
        </w:rPr>
        <w:t>(Mangel 2006)</w:t>
      </w:r>
      <w:r w:rsidR="000259BB">
        <w:rPr>
          <w:rFonts w:ascii="Times New Roman" w:hAnsi="Times New Roman" w:cs="Times New Roman"/>
          <w:iCs/>
        </w:rPr>
        <w:fldChar w:fldCharType="end"/>
      </w:r>
      <w:r w:rsidR="000259BB">
        <w:rPr>
          <w:rFonts w:ascii="Times New Roman" w:hAnsi="Times New Roman" w:cs="Times New Roman"/>
          <w:iCs/>
        </w:rPr>
        <w:t xml:space="preserve">. </w:t>
      </w:r>
      <w:r w:rsidR="000259BB">
        <w:rPr>
          <w:rFonts w:ascii="Times New Roman" w:hAnsi="Times New Roman" w:cs="Times New Roman"/>
        </w:rPr>
        <w:t>T</w:t>
      </w:r>
      <w:r w:rsidR="000259BB" w:rsidRPr="00B36EED">
        <w:rPr>
          <w:rFonts w:ascii="Times New Roman" w:hAnsi="Times New Roman" w:cs="Times New Roman"/>
        </w:rPr>
        <w:t xml:space="preserve">he structural mass of </w:t>
      </w:r>
      <w:r w:rsidR="000259BB">
        <w:rPr>
          <w:rFonts w:ascii="Times New Roman" w:hAnsi="Times New Roman" w:cs="Times New Roman"/>
        </w:rPr>
        <w:t>an</w:t>
      </w:r>
      <w:r w:rsidR="000259BB" w:rsidRPr="00B36EED">
        <w:rPr>
          <w:rFonts w:ascii="Times New Roman" w:hAnsi="Times New Roman" w:cs="Times New Roman"/>
        </w:rPr>
        <w:t xml:space="preserve"> individual (in kg) </w:t>
      </w:r>
      <w:r w:rsidR="000259BB">
        <w:rPr>
          <w:rFonts w:ascii="Times New Roman" w:hAnsi="Times New Roman" w:cs="Times New Roman"/>
        </w:rPr>
        <w:t xml:space="preserve">with length </w:t>
      </w:r>
      <w:r w:rsidR="000259BB">
        <w:rPr>
          <w:rFonts w:ascii="Times New Roman" w:hAnsi="Times New Roman" w:cs="Times New Roman"/>
          <w:i/>
        </w:rPr>
        <w:t>L</w:t>
      </w:r>
      <w:r w:rsidR="000259BB">
        <w:rPr>
          <w:rFonts w:ascii="Times New Roman" w:hAnsi="Times New Roman" w:cs="Times New Roman"/>
        </w:rPr>
        <w:t>(</w:t>
      </w:r>
      <w:r w:rsidR="000259BB">
        <w:rPr>
          <w:rFonts w:ascii="Times New Roman" w:hAnsi="Times New Roman" w:cs="Times New Roman"/>
          <w:i/>
        </w:rPr>
        <w:t>t</w:t>
      </w:r>
      <w:r w:rsidR="000259BB">
        <w:rPr>
          <w:rFonts w:ascii="Times New Roman" w:hAnsi="Times New Roman" w:cs="Times New Roman"/>
        </w:rPr>
        <w:t>) is</w:t>
      </w:r>
    </w:p>
    <w:p w14:paraId="22D037D0" w14:textId="77777777" w:rsidR="000259BB" w:rsidRPr="00B36EED" w:rsidRDefault="000259BB" w:rsidP="000259BB">
      <w:pPr>
        <w:pStyle w:val="MTDisplayEquation"/>
        <w:spacing w:line="480" w:lineRule="auto"/>
        <w:jc w:val="both"/>
        <w:outlineLvl w:val="0"/>
      </w:pPr>
      <w:r w:rsidRPr="00B36EED">
        <w:tab/>
      </w:r>
      <w:ins w:id="16" w:author="Holly K" w:date="2020-03-31T09:24:00Z">
        <w:del w:id="17" w:author="Holly K" w:date="2020-03-31T09:24:00Z">
          <w:r w:rsidR="001500B1" w:rsidRPr="00B36EED">
            <w:rPr>
              <w:noProof/>
              <w:position w:val="-12"/>
            </w:rPr>
            <w:object w:dxaOrig="1380" w:dyaOrig="400" w14:anchorId="30EB2870">
              <v:shape id="_x0000_i1045" type="#_x0000_t75" alt="" style="width:1in;height:20.15pt;mso-width-percent:0;mso-height-percent:0;mso-width-percent:0;mso-height-percent:0" o:ole="">
                <v:imagedata r:id="rId17" o:title=""/>
              </v:shape>
              <o:OLEObject Type="Embed" ProgID="Equation.DSMT4" ShapeID="_x0000_i1045" DrawAspect="Content" ObjectID="_1652608558" r:id="rId18"/>
            </w:object>
          </w:r>
        </w:del>
      </w:ins>
      <w:r w:rsidRPr="00B36EED">
        <w:rPr>
          <w:noProof/>
        </w:rPr>
        <w:fldChar w:fldCharType="begin"/>
      </w:r>
      <w:r w:rsidRPr="00B36EED">
        <w:rPr>
          <w:noProof/>
        </w:rPr>
        <w:fldChar w:fldCharType="end"/>
      </w:r>
      <w:r w:rsidRPr="00B36EED">
        <w:t xml:space="preserve"> </w:t>
      </w:r>
      <w:r w:rsidRPr="00B36EED">
        <w:tab/>
      </w:r>
      <w:r>
        <w:t>(5)</w:t>
      </w:r>
    </w:p>
    <w:p w14:paraId="6AA2C18B" w14:textId="005696DA" w:rsidR="00305307" w:rsidRDefault="000259BB" w:rsidP="001C1A3B">
      <w:pPr>
        <w:spacing w:line="480" w:lineRule="auto"/>
        <w:jc w:val="both"/>
        <w:outlineLvl w:val="0"/>
        <w:rPr>
          <w:rFonts w:ascii="Times New Roman" w:hAnsi="Times New Roman" w:cs="Times New Roman"/>
          <w:iCs/>
        </w:rPr>
      </w:pPr>
      <w:r>
        <w:rPr>
          <w:rFonts w:ascii="Times New Roman" w:hAnsi="Times New Roman" w:cs="Times New Roman"/>
        </w:rPr>
        <w:t xml:space="preserve">where the parameter </w:t>
      </w:r>
      <w:r>
        <w:rPr>
          <w:rFonts w:ascii="Times New Roman" w:hAnsi="Times New Roman" w:cs="Times New Roman"/>
          <w:i/>
        </w:rPr>
        <w:t xml:space="preserve">a </w:t>
      </w:r>
      <w:r w:rsidR="007C584A">
        <w:rPr>
          <w:rFonts w:ascii="Times New Roman" w:hAnsi="Times New Roman" w:cs="Times New Roman"/>
        </w:rPr>
        <w:t>was estimated for Atlantic bluefin tuna (Table 1).</w:t>
      </w:r>
      <w:r>
        <w:rPr>
          <w:rFonts w:ascii="Times New Roman" w:hAnsi="Times New Roman" w:cs="Times New Roman"/>
        </w:rPr>
        <w:t>. S</w:t>
      </w:r>
      <w:r w:rsidRPr="00B36EED">
        <w:rPr>
          <w:rFonts w:ascii="Times New Roman" w:hAnsi="Times New Roman" w:cs="Times New Roman"/>
        </w:rPr>
        <w:t>tructural mass in joules</w:t>
      </w:r>
      <w:r>
        <w:rPr>
          <w:rFonts w:ascii="Times New Roman" w:hAnsi="Times New Roman" w:cs="Times New Roman"/>
        </w:rPr>
        <w:t xml:space="preserve"> is</w:t>
      </w:r>
      <w:del w:id="18" w:author="Nicholas Dulvy" w:date="2020-01-23T16:02:00Z">
        <w:r w:rsidR="001500B1" w:rsidRPr="00BA2072">
          <w:rPr>
            <w:rFonts w:ascii="Times New Roman" w:hAnsi="Times New Roman" w:cs="Times New Roman"/>
            <w:noProof/>
            <w:position w:val="-12"/>
          </w:rPr>
          <w:object w:dxaOrig="720" w:dyaOrig="380" w14:anchorId="507B8395">
            <v:shape id="_x0000_i1044" type="#_x0000_t75" alt="" style="width:41.8pt;height:19.15pt;mso-width-percent:0;mso-height-percent:0;mso-width-percent:0;mso-height-percent:0" o:ole="">
              <v:imagedata r:id="rId19" o:title=""/>
            </v:shape>
            <o:OLEObject Type="Embed" ProgID="Equation.DSMT4" ShapeID="_x0000_i1044" DrawAspect="Content" ObjectID="_1652608559" r:id="rId20"/>
          </w:object>
        </w:r>
      </w:del>
      <w:r>
        <w:rPr>
          <w:rFonts w:ascii="Times New Roman" w:hAnsi="Times New Roman" w:cs="Times New Roman"/>
        </w:rPr>
        <w:t xml:space="preserve">. </w:t>
      </w:r>
      <w:r w:rsidRPr="00B36EED">
        <w:rPr>
          <w:rFonts w:ascii="Times New Roman" w:hAnsi="Times New Roman" w:cs="Times New Roman"/>
        </w:rPr>
        <w:t xml:space="preserve">We use </w:t>
      </w:r>
      <w:r>
        <w:rPr>
          <w:rFonts w:ascii="Times New Roman" w:hAnsi="Times New Roman" w:cs="Times New Roman"/>
        </w:rPr>
        <w:t>structural mass</w:t>
      </w:r>
      <w:r w:rsidRPr="00B36EED">
        <w:rPr>
          <w:rFonts w:ascii="Times New Roman" w:hAnsi="Times New Roman" w:cs="Times New Roman"/>
        </w:rPr>
        <w:t xml:space="preserve"> to calculate metabolic requirements</w:t>
      </w:r>
      <w:r>
        <w:rPr>
          <w:rFonts w:ascii="Times New Roman" w:hAnsi="Times New Roman" w:cs="Times New Roman"/>
        </w:rPr>
        <w:t xml:space="preserve"> </w:t>
      </w:r>
      <w:del w:id="19" w:author="Nicholas Dulvy" w:date="2020-01-23T16:02:00Z">
        <w:r w:rsidR="001500B1" w:rsidRPr="00B04BDC">
          <w:rPr>
            <w:noProof/>
            <w:position w:val="-12"/>
          </w:rPr>
          <w:object w:dxaOrig="860" w:dyaOrig="380" w14:anchorId="2BA78CDD">
            <v:shape id="_x0000_i1043" type="#_x0000_t75" alt="" style="width:45.8pt;height:19.15pt;mso-width-percent:0;mso-height-percent:0;mso-width-percent:0;mso-height-percent:0" o:ole="">
              <v:imagedata r:id="rId21" o:title=""/>
            </v:shape>
            <o:OLEObject Type="Embed" ProgID="Equation.DSMT4" ShapeID="_x0000_i1043" DrawAspect="Content" ObjectID="_1652608560" r:id="rId22"/>
          </w:object>
        </w:r>
        <w:r w:rsidR="001500B1" w:rsidRPr="00B04BDC">
          <w:rPr>
            <w:noProof/>
            <w:position w:val="-12"/>
          </w:rPr>
          <w:object w:dxaOrig="860" w:dyaOrig="380" w14:anchorId="52BB9979">
            <v:shape id="_x0000_i1042" type="#_x0000_t75" alt="" style="width:46.85pt;height:20.15pt;mso-width-percent:0;mso-height-percent:0;mso-width-percent:0;mso-height-percent:0" o:ole="">
              <v:imagedata r:id="rId21" o:title=""/>
            </v:shape>
            <o:OLEObject Type="Embed" ProgID="Equation.DSMT4" ShapeID="_x0000_i1042" DrawAspect="Content" ObjectID="_1652608561" r:id="rId23"/>
          </w:object>
        </w:r>
      </w:del>
      <w:r w:rsidRPr="00B36EED">
        <w:rPr>
          <w:rFonts w:ascii="Times New Roman" w:hAnsi="Times New Roman" w:cs="Times New Roman"/>
        </w:rPr>
        <w:t>and income</w:t>
      </w:r>
      <w:del w:id="20" w:author="Nicholas Dulvy" w:date="2020-01-23T16:02:00Z">
        <w:r w:rsidR="001500B1" w:rsidRPr="00B04BDC">
          <w:rPr>
            <w:noProof/>
            <w:position w:val="-16"/>
          </w:rPr>
          <w:object w:dxaOrig="920" w:dyaOrig="420" w14:anchorId="07A9F6B3">
            <v:shape id="_x0000_i1041" type="#_x0000_t75" alt="" style="width:45.8pt;height:20.15pt;mso-width-percent:0;mso-height-percent:0;mso-width-percent:0;mso-height-percent:0" o:ole="">
              <v:imagedata r:id="rId24" o:title=""/>
            </v:shape>
            <o:OLEObject Type="Embed" ProgID="Equation.DSMT4" ShapeID="_x0000_i1041" DrawAspect="Content" ObjectID="_1652608562" r:id="rId25"/>
          </w:object>
        </w:r>
      </w:del>
      <w:r w:rsidRPr="00B36EED">
        <w:rPr>
          <w:rFonts w:ascii="Times New Roman" w:hAnsi="Times New Roman" w:cs="Times New Roman"/>
        </w:rPr>
        <w:t xml:space="preserve">. </w:t>
      </w:r>
      <w:r>
        <w:rPr>
          <w:rFonts w:ascii="Times New Roman" w:hAnsi="Times New Roman" w:cs="Times New Roman"/>
        </w:rPr>
        <w:t xml:space="preserve"> L</w:t>
      </w:r>
      <w:r w:rsidRPr="00B36EED">
        <w:rPr>
          <w:rFonts w:ascii="Times New Roman" w:hAnsi="Times New Roman" w:cs="Times New Roman"/>
        </w:rPr>
        <w:t xml:space="preserve">ipid </w:t>
      </w:r>
      <w:r>
        <w:rPr>
          <w:rFonts w:ascii="Times New Roman" w:hAnsi="Times New Roman" w:cs="Times New Roman"/>
        </w:rPr>
        <w:t xml:space="preserve">mass is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(t)</m:t>
        </m:r>
      </m:oMath>
      <w:r w:rsidRPr="00B36EED">
        <w:rPr>
          <w:rFonts w:ascii="Times New Roman" w:hAnsi="Times New Roman" w:cs="Times New Roman"/>
          <w:noProof/>
        </w:rPr>
        <w:fldChar w:fldCharType="begin"/>
      </w:r>
      <w:r w:rsidRPr="00B36EED">
        <w:rPr>
          <w:rFonts w:ascii="Times New Roman" w:hAnsi="Times New Roman" w:cs="Times New Roman"/>
          <w:noProof/>
        </w:rPr>
        <w:fldChar w:fldCharType="end"/>
      </w:r>
      <w:r w:rsidRPr="00B36EED">
        <w:rPr>
          <w:rFonts w:ascii="Times New Roman" w:hAnsi="Times New Roman" w:cs="Times New Roman"/>
          <w:noProof/>
        </w:rPr>
        <w:fldChar w:fldCharType="begin"/>
      </w:r>
      <w:r w:rsidRPr="00B36EED">
        <w:rPr>
          <w:rFonts w:ascii="Times New Roman" w:hAnsi="Times New Roman" w:cs="Times New Roman"/>
          <w:noProof/>
        </w:rPr>
        <w:fldChar w:fldCharType="end"/>
      </w:r>
      <w:r w:rsidRPr="00B36EED">
        <w:rPr>
          <w:rFonts w:ascii="Times New Roman" w:hAnsi="Times New Roman" w:cs="Times New Roman"/>
        </w:rPr>
        <w:t>.</w:t>
      </w:r>
      <w:r>
        <w:rPr>
          <w:rFonts w:ascii="Times New Roman" w:hAnsi="Times New Roman" w:cs="Times New Roman"/>
        </w:rPr>
        <w:t xml:space="preserve"> These conversions allow us to compare structural mass and stored energy in </w:t>
      </w:r>
      <w:r w:rsidR="00305307">
        <w:rPr>
          <w:rFonts w:ascii="Times New Roman" w:hAnsi="Times New Roman" w:cs="Times New Roman"/>
        </w:rPr>
        <w:t xml:space="preserve">joules, </w:t>
      </w:r>
      <w:r>
        <w:rPr>
          <w:rFonts w:ascii="Times New Roman" w:hAnsi="Times New Roman" w:cs="Times New Roman"/>
          <w:iCs/>
        </w:rPr>
        <w:t>the common currency of every process in the model (temperature-dependent metabolic costs, reproductive output, body length, and lipid stores).</w:t>
      </w:r>
      <w:r w:rsidRPr="00B36EED">
        <w:rPr>
          <w:rFonts w:ascii="Times New Roman" w:hAnsi="Times New Roman" w:cs="Times New Roman"/>
          <w:i/>
        </w:rPr>
        <w:t xml:space="preserve"> </w:t>
      </w:r>
      <w:r>
        <w:rPr>
          <w:rFonts w:ascii="Times New Roman" w:hAnsi="Times New Roman" w:cs="Times New Roman"/>
          <w:iCs/>
        </w:rPr>
        <w:t xml:space="preserve">All reproductive output is quantified in joules, so is comparable to Gonadal Somatic Investment, a common metric of reproductive output. </w:t>
      </w:r>
    </w:p>
    <w:p w14:paraId="2652435B" w14:textId="742B5762" w:rsidR="001C1A3B" w:rsidRDefault="001C1A3B" w:rsidP="00305307">
      <w:pPr>
        <w:spacing w:line="480" w:lineRule="auto"/>
        <w:ind w:firstLine="720"/>
        <w:jc w:val="both"/>
        <w:outlineLvl w:val="0"/>
        <w:rPr>
          <w:rFonts w:ascii="Times New Roman" w:hAnsi="Times New Roman" w:cs="Times New Roman"/>
        </w:rPr>
      </w:pPr>
      <w:r>
        <w:rPr>
          <w:rFonts w:ascii="Times New Roman" w:hAnsi="Times New Roman" w:cs="Times New Roman"/>
          <w:iCs/>
        </w:rPr>
        <w:lastRenderedPageBreak/>
        <w:t xml:space="preserve">Since prey availability, predation risk, physiological constraints, and metabolic costs are all a function of mass, we make the simplifying assumption that predation, </w:t>
      </w:r>
      <w:r w:rsidR="00710593">
        <w:rPr>
          <w:rFonts w:ascii="Times New Roman" w:hAnsi="Times New Roman" w:cs="Times New Roman"/>
          <w:iCs/>
        </w:rPr>
        <w:t>food availability</w:t>
      </w:r>
      <w:r>
        <w:rPr>
          <w:rFonts w:ascii="Times New Roman" w:hAnsi="Times New Roman" w:cs="Times New Roman"/>
          <w:iCs/>
        </w:rPr>
        <w:t xml:space="preserve">, metabolic costs, and physiological constraints (described below) are a function of </w:t>
      </w:r>
      <w:r>
        <w:rPr>
          <w:rFonts w:ascii="Times New Roman" w:hAnsi="Times New Roman" w:cs="Times New Roman"/>
          <w:i/>
        </w:rPr>
        <w:t>structural</w:t>
      </w:r>
      <w:r>
        <w:rPr>
          <w:rFonts w:ascii="Times New Roman" w:hAnsi="Times New Roman" w:cs="Times New Roman"/>
          <w:iCs/>
        </w:rPr>
        <w:t xml:space="preserve"> mass, determined by length</w:t>
      </w:r>
      <w:r w:rsidR="00595831">
        <w:rPr>
          <w:rFonts w:ascii="Times New Roman" w:hAnsi="Times New Roman" w:cs="Times New Roman"/>
          <w:iCs/>
        </w:rPr>
        <w:t xml:space="preserve">. </w:t>
      </w:r>
      <w:r>
        <w:rPr>
          <w:rFonts w:ascii="Times New Roman" w:hAnsi="Times New Roman" w:cs="Times New Roman"/>
        </w:rPr>
        <w:t>T</w:t>
      </w:r>
      <w:r w:rsidRPr="00B36EED">
        <w:rPr>
          <w:rFonts w:ascii="Times New Roman" w:hAnsi="Times New Roman" w:cs="Times New Roman"/>
        </w:rPr>
        <w:t xml:space="preserve">his </w:t>
      </w:r>
      <w:r>
        <w:rPr>
          <w:rFonts w:ascii="Times New Roman" w:hAnsi="Times New Roman" w:cs="Times New Roman"/>
        </w:rPr>
        <w:t>means for individuals of a given length there is no</w:t>
      </w:r>
      <w:r w:rsidRPr="00B36EED">
        <w:rPr>
          <w:rFonts w:ascii="Times New Roman" w:hAnsi="Times New Roman" w:cs="Times New Roman"/>
        </w:rPr>
        <w:t xml:space="preserve"> variation in</w:t>
      </w:r>
      <w:r>
        <w:rPr>
          <w:rFonts w:ascii="Times New Roman" w:hAnsi="Times New Roman" w:cs="Times New Roman"/>
        </w:rPr>
        <w:t xml:space="preserve"> </w:t>
      </w:r>
      <w:r w:rsidRPr="00B36EED">
        <w:rPr>
          <w:rFonts w:ascii="Times New Roman" w:hAnsi="Times New Roman" w:cs="Times New Roman"/>
        </w:rPr>
        <w:t>predatio</w:t>
      </w:r>
      <w:r>
        <w:rPr>
          <w:rFonts w:ascii="Times New Roman" w:hAnsi="Times New Roman" w:cs="Times New Roman"/>
        </w:rPr>
        <w:t>n risk</w:t>
      </w:r>
      <w:r w:rsidRPr="00B36EED">
        <w:rPr>
          <w:rFonts w:ascii="Times New Roman" w:hAnsi="Times New Roman" w:cs="Times New Roman"/>
        </w:rPr>
        <w:t xml:space="preserve"> </w:t>
      </w:r>
      <w:r>
        <w:rPr>
          <w:rFonts w:ascii="Times New Roman" w:hAnsi="Times New Roman" w:cs="Times New Roman"/>
        </w:rPr>
        <w:t>arising from</w:t>
      </w:r>
      <w:r w:rsidRPr="00B36EED">
        <w:rPr>
          <w:rFonts w:ascii="Times New Roman" w:hAnsi="Times New Roman" w:cs="Times New Roman"/>
        </w:rPr>
        <w:t xml:space="preserve"> differences in stored lipid mass</w:t>
      </w:r>
      <w:r>
        <w:rPr>
          <w:rFonts w:ascii="Times New Roman" w:hAnsi="Times New Roman" w:cs="Times New Roman"/>
        </w:rPr>
        <w:t>.</w:t>
      </w:r>
      <w:r w:rsidRPr="00B36EED">
        <w:rPr>
          <w:rFonts w:ascii="Times New Roman" w:hAnsi="Times New Roman" w:cs="Times New Roman"/>
        </w:rPr>
        <w:t xml:space="preserve"> In practice</w:t>
      </w:r>
      <w:r>
        <w:rPr>
          <w:rFonts w:ascii="Times New Roman" w:hAnsi="Times New Roman" w:cs="Times New Roman"/>
        </w:rPr>
        <w:t>,</w:t>
      </w:r>
      <w:r w:rsidRPr="00B36EED">
        <w:rPr>
          <w:rFonts w:ascii="Times New Roman" w:hAnsi="Times New Roman" w:cs="Times New Roman"/>
        </w:rPr>
        <w:t xml:space="preserve"> this assumption did not have a large effect on our result</w:t>
      </w:r>
      <w:r>
        <w:rPr>
          <w:rFonts w:ascii="Times New Roman" w:hAnsi="Times New Roman" w:cs="Times New Roman"/>
        </w:rPr>
        <w:t xml:space="preserve">s because we allowed individuals to reproduce every month (and they did), so the mass of stored lipids was generally small relative to structural mass. </w:t>
      </w:r>
    </w:p>
    <w:p w14:paraId="6E220CA1" w14:textId="044C7FDC" w:rsidR="001C1A3B" w:rsidRDefault="001C1A3B" w:rsidP="001C1A3B">
      <w:pPr>
        <w:spacing w:line="480" w:lineRule="auto"/>
        <w:jc w:val="both"/>
        <w:outlineLvl w:val="0"/>
        <w:rPr>
          <w:rFonts w:ascii="Times New Roman" w:hAnsi="Times New Roman" w:cs="Times New Roman"/>
        </w:rPr>
      </w:pPr>
      <w:r>
        <w:rPr>
          <w:rFonts w:ascii="Times New Roman" w:hAnsi="Times New Roman" w:cs="Times New Roman"/>
        </w:rPr>
        <w:tab/>
      </w:r>
      <w:r w:rsidR="000259BB">
        <w:rPr>
          <w:rFonts w:ascii="Times New Roman" w:hAnsi="Times New Roman" w:cs="Times New Roman"/>
        </w:rPr>
        <w:t xml:space="preserve">The state variables (energy stores and body length) vary dynamically over time. </w:t>
      </w:r>
      <w:r w:rsidRPr="00B36EED">
        <w:rPr>
          <w:rFonts w:ascii="Times New Roman" w:hAnsi="Times New Roman" w:cs="Times New Roman"/>
        </w:rPr>
        <w:t xml:space="preserve">In each </w:t>
      </w:r>
      <w:r>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richness of the ecosystem</w:t>
      </w:r>
      <w:r>
        <w:rPr>
          <w:rFonts w:ascii="Times New Roman" w:hAnsi="Times New Roman" w:cs="Times New Roman"/>
          <w:i/>
          <w:noProof/>
        </w:rPr>
        <w:t xml:space="preserve"> </w:t>
      </w:r>
      <m:oMath>
        <m:sSub>
          <m:sSubPr>
            <m:ctrlPr>
              <w:rPr>
                <w:rFonts w:ascii="Cambria Math" w:hAnsi="Cambria Math" w:cs="Times New Roman"/>
                <w:i/>
                <w:noProof/>
              </w:rPr>
            </m:ctrlPr>
          </m:sSubPr>
          <m:e>
            <m:r>
              <w:rPr>
                <w:rFonts w:ascii="Cambria Math" w:hAnsi="Cambria Math" w:cs="Times New Roman"/>
                <w:noProof/>
              </w:rPr>
              <m:t>Κ</m:t>
            </m:r>
          </m:e>
          <m:sub>
            <m:r>
              <w:rPr>
                <w:rFonts w:ascii="Cambria Math" w:hAnsi="Cambria Math" w:cs="Times New Roman"/>
                <w:noProof/>
              </w:rPr>
              <m:t>c</m:t>
            </m:r>
          </m:sub>
        </m:sSub>
      </m:oMath>
      <w:r w:rsidRPr="00B36EED">
        <w:rPr>
          <w:rFonts w:ascii="Times New Roman" w:hAnsi="Times New Roman" w:cs="Times New Roman"/>
          <w:noProof/>
        </w:rPr>
        <w:t xml:space="preserve">. </w:t>
      </w:r>
      <w:r>
        <w:rPr>
          <w:rFonts w:ascii="Times New Roman" w:hAnsi="Times New Roman" w:cs="Times New Roman"/>
          <w:noProof/>
        </w:rPr>
        <w:t>L</w:t>
      </w:r>
      <w:proofErr w:type="spellStart"/>
      <w:r w:rsidRPr="00B36EED">
        <w:rPr>
          <w:rFonts w:ascii="Times New Roman" w:hAnsi="Times New Roman" w:cs="Times New Roman"/>
        </w:rPr>
        <w:t>ipid</w:t>
      </w:r>
      <w:proofErr w:type="spellEnd"/>
      <w:r w:rsidRPr="00B36EED">
        <w:rPr>
          <w:rFonts w:ascii="Times New Roman" w:hAnsi="Times New Roman" w:cs="Times New Roman"/>
        </w:rPr>
        <w:t xml:space="preserve"> sto</w:t>
      </w:r>
      <w:r>
        <w:rPr>
          <w:rFonts w:ascii="Times New Roman" w:hAnsi="Times New Roman" w:cs="Times New Roman"/>
        </w:rPr>
        <w:t>r</w:t>
      </w:r>
      <w:r w:rsidRPr="00B36EED">
        <w:rPr>
          <w:rFonts w:ascii="Times New Roman" w:hAnsi="Times New Roman" w:cs="Times New Roman"/>
        </w:rPr>
        <w:t xml:space="preserve">es </w:t>
      </w:r>
      <w:r>
        <w:rPr>
          <w:rFonts w:ascii="Times New Roman" w:hAnsi="Times New Roman" w:cs="Times New Roman"/>
          <w:i/>
        </w:rPr>
        <w:t xml:space="preserve">S(t) </w:t>
      </w:r>
      <w:r w:rsidRPr="00B36EED">
        <w:rPr>
          <w:rFonts w:ascii="Times New Roman" w:hAnsi="Times New Roman" w:cs="Times New Roman"/>
        </w:rPr>
        <w:t>are mobilized to meet metabolic requirements, allocated to reproduction or growth, or saved for the future</w:t>
      </w:r>
      <w:r>
        <w:rPr>
          <w:rFonts w:ascii="Times New Roman" w:hAnsi="Times New Roman" w:cs="Times New Roman"/>
        </w:rPr>
        <w:t>. If</w:t>
      </w:r>
      <w:r w:rsidRPr="00B36EED">
        <w:rPr>
          <w:rFonts w:ascii="Times New Roman" w:hAnsi="Times New Roman" w:cs="Times New Roman"/>
        </w:rPr>
        <w:t xml:space="preserve"> an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Pr="00B36EED">
        <w:rPr>
          <w:rFonts w:ascii="Times New Roman" w:hAnsi="Times New Roman" w:cs="Times New Roman"/>
        </w:rPr>
        <w:t xml:space="preserve"> </w:t>
      </w:r>
      <w:r>
        <w:rPr>
          <w:rFonts w:ascii="Times New Roman" w:hAnsi="Times New Roman" w:cs="Times New Roman"/>
        </w:rPr>
        <w:t>allocates a fraction</w:t>
      </w:r>
      <w:r w:rsidRPr="00B36EED">
        <w:rPr>
          <w:rFonts w:ascii="Times New Roman" w:hAnsi="Times New Roman" w:cs="Times New Roman"/>
        </w:rPr>
        <w:t xml:space="preserve"> </w:t>
      </w:r>
      <w:r w:rsidRPr="00B36EED">
        <w:rPr>
          <w:rFonts w:ascii="Times New Roman" w:hAnsi="Times New Roman" w:cs="Times New Roman"/>
          <w:i/>
        </w:rPr>
        <w:t xml:space="preserve">r </w:t>
      </w:r>
      <w:r w:rsidRPr="00B36EED">
        <w:rPr>
          <w:rFonts w:ascii="Times New Roman" w:hAnsi="Times New Roman" w:cs="Times New Roman"/>
        </w:rPr>
        <w:t xml:space="preserve">of its energy stores to reproduction, and </w:t>
      </w:r>
      <w:r>
        <w:rPr>
          <w:rFonts w:ascii="Times New Roman" w:hAnsi="Times New Roman" w:cs="Times New Roman"/>
        </w:rPr>
        <w:t xml:space="preserve">a </w:t>
      </w:r>
      <w:r w:rsidRPr="00B36EED">
        <w:rPr>
          <w:rFonts w:ascii="Times New Roman" w:hAnsi="Times New Roman" w:cs="Times New Roman"/>
        </w:rPr>
        <w:t xml:space="preserve">fraction </w:t>
      </w:r>
      <w:r>
        <w:rPr>
          <w:rFonts w:ascii="Times New Roman" w:hAnsi="Times New Roman" w:cs="Times New Roman"/>
          <w:i/>
          <w:iCs/>
        </w:rPr>
        <w:t xml:space="preserve">g </w:t>
      </w:r>
      <w:r w:rsidRPr="00B36EED">
        <w:rPr>
          <w:rFonts w:ascii="Times New Roman" w:hAnsi="Times New Roman" w:cs="Times New Roman"/>
        </w:rPr>
        <w:t>of stores to growth</w:t>
      </w:r>
      <w:r>
        <w:rPr>
          <w:rFonts w:ascii="Times New Roman" w:hAnsi="Times New Roman" w:cs="Times New Roman"/>
        </w:rPr>
        <w:t xml:space="preserve">, where </w:t>
      </w:r>
      <w:r w:rsidRPr="00BD0AA4">
        <w:rPr>
          <w:rFonts w:ascii="Times New Roman" w:hAnsi="Times New Roman" w:cs="Times New Roman"/>
          <w:i/>
          <w:iCs/>
        </w:rPr>
        <w:t>g</w:t>
      </w:r>
      <m:oMath>
        <m:r>
          <w:rPr>
            <w:rFonts w:ascii="Cambria Math" w:hAnsi="Cambria Math" w:cs="Times New Roman"/>
          </w:rPr>
          <m:t>+r≤1</m:t>
        </m:r>
      </m:oMath>
      <w:r>
        <w:rPr>
          <w:rFonts w:ascii="Times New Roman" w:hAnsi="Times New Roman" w:cs="Times New Roman"/>
        </w:rPr>
        <w:t>, it will grow by</w:t>
      </w:r>
    </w:p>
    <w:p w14:paraId="2B4B743A" w14:textId="77777777" w:rsidR="001C1A3B" w:rsidRDefault="001C1A3B" w:rsidP="001C1A3B">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rPr>
          <m:t>∆L</m:t>
        </m:r>
        <m:d>
          <m:dPr>
            <m:ctrlPr>
              <w:rPr>
                <w:rFonts w:ascii="Cambria Math" w:hAnsi="Cambria Math" w:cs="Times New Roman"/>
                <w:i/>
              </w:rPr>
            </m:ctrlPr>
          </m:dPr>
          <m:e>
            <m:r>
              <w:rPr>
                <w:rFonts w:ascii="Cambria Math" w:hAnsi="Cambria Math" w:cs="Times New Roman"/>
              </w:rPr>
              <m:t>L(t),S(t),g</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gS(t)</m:t>
                    </m:r>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r>
          <w:rPr>
            <w:rFonts w:ascii="Cambria Math" w:hAnsi="Cambria Math" w:cs="Times New Roman"/>
          </w:rPr>
          <m:t>-L(t)</m:t>
        </m:r>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(6)</w:t>
      </w:r>
    </w:p>
    <w:p w14:paraId="08B692BD" w14:textId="77777777" w:rsidR="001C1A3B" w:rsidRPr="00B36EED" w:rsidRDefault="001C1A3B" w:rsidP="001C1A3B">
      <w:pPr>
        <w:spacing w:line="480" w:lineRule="auto"/>
        <w:jc w:val="both"/>
        <w:outlineLvl w:val="0"/>
        <w:rPr>
          <w:rFonts w:ascii="Times New Roman" w:hAnsi="Times New Roman" w:cs="Times New Roman"/>
        </w:rPr>
      </w:pPr>
      <w:r w:rsidRPr="00D6094B">
        <w:rPr>
          <w:rFonts w:ascii="Times New Roman" w:hAnsi="Times New Roman" w:cs="Times New Roman"/>
        </w:rPr>
        <w:t xml:space="preserve">The derivation for Eq. 6 is in </w:t>
      </w:r>
      <w:r>
        <w:rPr>
          <w:rFonts w:ascii="Times New Roman" w:hAnsi="Times New Roman" w:cs="Times New Roman"/>
        </w:rPr>
        <w:t>Appendix 1. Consequently, the dynamics from one month to the next are</w:t>
      </w:r>
    </w:p>
    <w:p w14:paraId="5F2822F1" w14:textId="77777777" w:rsidR="001C1A3B" w:rsidRPr="00B36EED" w:rsidRDefault="001C1A3B" w:rsidP="001C1A3B">
      <w:pPr>
        <w:pStyle w:val="MTDisplayEquation"/>
        <w:spacing w:line="480" w:lineRule="auto"/>
        <w:jc w:val="both"/>
        <w:outlineLvl w:val="0"/>
      </w:pPr>
      <w:r w:rsidRPr="00B36EED">
        <w:tab/>
      </w:r>
      <w:ins w:id="21" w:author="Nicholas Dulvy" w:date="2020-01-23T16:02:00Z">
        <w:del w:id="22" w:author="Nicholas Dulvy" w:date="2020-01-23T16:02:00Z">
          <w:r w:rsidR="001500B1" w:rsidRPr="00B36EED">
            <w:rPr>
              <w:noProof/>
              <w:position w:val="-32"/>
            </w:rPr>
            <w:object w:dxaOrig="4680" w:dyaOrig="780" w14:anchorId="4243A6F6">
              <v:shape id="_x0000_i1040" type="#_x0000_t75" alt="" style="width:235.15pt;height:39.8pt;mso-width-percent:0;mso-height-percent:0;mso-width-percent:0;mso-height-percent:0" o:ole="">
                <v:imagedata r:id="rId26" o:title=""/>
              </v:shape>
              <o:OLEObject Type="Embed" ProgID="Equation.DSMT4" ShapeID="_x0000_i1040" DrawAspect="Content" ObjectID="_1652608563" r:id="rId27"/>
            </w:object>
          </w:r>
        </w:del>
      </w:ins>
      <w:r w:rsidRPr="00B36EED">
        <w:t xml:space="preserve"> </w:t>
      </w:r>
      <w:r w:rsidRPr="00B36EED">
        <w:tab/>
      </w:r>
      <w:r>
        <w:t>(</w:t>
      </w:r>
      <w:commentRangeStart w:id="23"/>
      <w:r>
        <w:t>7</w:t>
      </w:r>
      <w:commentRangeEnd w:id="23"/>
      <w:r w:rsidR="00FD7FF0">
        <w:rPr>
          <w:rStyle w:val="CommentReference"/>
          <w:rFonts w:asciiTheme="minorHAnsi" w:hAnsiTheme="minorHAnsi" w:cstheme="minorBidi"/>
        </w:rPr>
        <w:commentReference w:id="23"/>
      </w:r>
      <w:r>
        <w:t>)</w:t>
      </w:r>
    </w:p>
    <w:p w14:paraId="21D15FEE" w14:textId="57512D27" w:rsidR="001C1A3B" w:rsidRDefault="001C1A3B" w:rsidP="001C1A3B">
      <w:pPr>
        <w:spacing w:line="480" w:lineRule="auto"/>
        <w:jc w:val="both"/>
        <w:outlineLvl w:val="0"/>
        <w:rPr>
          <w:rFonts w:ascii="Times New Roman" w:hAnsi="Times New Roman" w:cs="Times New Roman"/>
        </w:rPr>
      </w:pPr>
      <w:r>
        <w:rPr>
          <w:rFonts w:ascii="Times New Roman" w:hAnsi="Times New Roman" w:cs="Times New Roman"/>
        </w:rPr>
        <w:tab/>
        <w:t xml:space="preserve">There are several physiological constraints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+ 1. Lipid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m:oMath>
        <m:r>
          <w:rPr>
            <w:rFonts w:ascii="Cambria Math" w:hAnsi="Cambria Math"/>
            <w:noProof/>
          </w:rPr>
          <m:t>υ</m:t>
        </m:r>
      </m:oMath>
      <w:r>
        <w:rPr>
          <w:rFonts w:ascii="Times New Roman" w:hAnsi="Times New Roman" w:cs="Times New Roman"/>
        </w:rPr>
        <w:t xml:space="preserve"> of</w:t>
      </w:r>
      <w:r w:rsidRPr="00B36EED">
        <w:rPr>
          <w:rFonts w:ascii="Times New Roman" w:hAnsi="Times New Roman" w:cs="Times New Roman"/>
        </w:rPr>
        <w:t xml:space="preserve"> structural mass</w:t>
      </w:r>
      <w:r>
        <w:rPr>
          <w:rFonts w:ascii="Times New Roman" w:hAnsi="Times New Roman" w:cs="Times New Roman"/>
        </w:rPr>
        <w:t xml:space="preserve"> (in joules), so that</w:t>
      </w:r>
      <w:r w:rsidR="00082B7C">
        <w:rPr>
          <w:rFonts w:ascii="Times New Roman" w:hAnsi="Times New Roman" w:cs="Times New Roman"/>
        </w:rPr>
        <w:t xml:space="preserve"> </w:t>
      </w:r>
      <w:ins w:id="24" w:author="Nicholas Dulvy" w:date="2020-01-23T16:02:00Z">
        <w:del w:id="25" w:author="Nicholas Dulvy" w:date="2020-01-23T16:02:00Z">
          <w:r w:rsidR="001500B1" w:rsidRPr="00B41843">
            <w:rPr>
              <w:rFonts w:ascii="Times New Roman" w:hAnsi="Times New Roman" w:cs="Times New Roman"/>
              <w:noProof/>
              <w:position w:val="-12"/>
            </w:rPr>
            <w:object w:dxaOrig="2060" w:dyaOrig="380" w14:anchorId="458C006D">
              <v:shape id="_x0000_i1039" type="#_x0000_t75" alt="" style="width:104.2pt;height:20.15pt;mso-width-percent:0;mso-height-percent:0;mso-width-percent:0;mso-height-percent:0" o:ole="">
                <v:imagedata r:id="rId28" o:title=""/>
              </v:shape>
              <o:OLEObject Type="Embed" ProgID="Equation.DSMT4" ShapeID="_x0000_i1039" DrawAspect="Content" ObjectID="_1652608564" r:id="rId29"/>
            </w:object>
          </w:r>
        </w:del>
      </w:ins>
      <w:ins w:id="26" w:author="Holly K" w:date="2020-03-31T09:24:00Z">
        <w:r w:rsidRPr="00B36EED">
          <w:rPr>
            <w:rFonts w:ascii="Times New Roman" w:hAnsi="Times New Roman" w:cs="Times New Roman"/>
          </w:rPr>
          <w:t>.</w:t>
        </w:r>
      </w:ins>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w:t>
      </w:r>
      <w:r>
        <w:rPr>
          <w:rFonts w:ascii="Times New Roman" w:hAnsi="Times New Roman" w:cs="Times New Roman"/>
        </w:rPr>
        <w:lastRenderedPageBreak/>
        <w:t xml:space="preserve">excess of this are not carried over. If, after allocation to growth and reproduction, an individual’s expected future stores </w:t>
      </w:r>
      <w:r>
        <w:rPr>
          <w:rFonts w:ascii="Times New Roman" w:hAnsi="Times New Roman" w:cs="Times New Roman"/>
          <w:i/>
          <w:iCs/>
        </w:rPr>
        <w:t>S</w:t>
      </w:r>
      <w:r w:rsidRPr="0088133D">
        <w:rPr>
          <w:rFonts w:ascii="Times New Roman" w:hAnsi="Times New Roman" w:cs="Times New Roman"/>
        </w:rPr>
        <w:t>(</w:t>
      </w:r>
      <w:r>
        <w:rPr>
          <w:rFonts w:ascii="Times New Roman" w:hAnsi="Times New Roman" w:cs="Times New Roman"/>
          <w:i/>
          <w:iCs/>
        </w:rPr>
        <w:t>t+1</w:t>
      </w:r>
      <w:r w:rsidRPr="0088133D">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do not exceed the critical threshold for its future structural mass </w:t>
      </w:r>
      <w:r>
        <w:rPr>
          <w:rFonts w:ascii="Times New Roman" w:hAnsi="Times New Roman" w:cs="Times New Roman"/>
          <w:i/>
          <w:iCs/>
        </w:rPr>
        <w:t>W</w:t>
      </w:r>
      <w:r>
        <w:rPr>
          <w:rFonts w:ascii="Times New Roman" w:hAnsi="Times New Roman" w:cs="Times New Roman"/>
          <w:i/>
          <w:iCs/>
          <w:vertAlign w:val="subscript"/>
        </w:rPr>
        <w:t>1</w:t>
      </w:r>
      <w:r w:rsidRPr="002A4890">
        <w:rPr>
          <w:rFonts w:ascii="Times New Roman" w:hAnsi="Times New Roman" w:cs="Times New Roman"/>
        </w:rPr>
        <w:t>(</w:t>
      </w:r>
      <w:r>
        <w:rPr>
          <w:rFonts w:ascii="Times New Roman" w:hAnsi="Times New Roman" w:cs="Times New Roman"/>
          <w:i/>
          <w:iCs/>
        </w:rPr>
        <w:t>t+</w:t>
      </w:r>
      <w:r w:rsidRPr="007628E8">
        <w:rPr>
          <w:rFonts w:ascii="Times New Roman" w:hAnsi="Times New Roman" w:cs="Times New Roman"/>
        </w:rPr>
        <w:t>1</w:t>
      </w:r>
      <w:r w:rsidRPr="002A4890">
        <w:rPr>
          <w:rFonts w:ascii="Times New Roman" w:hAnsi="Times New Roman" w:cs="Times New Roman"/>
        </w:rPr>
        <w:t>)</w:t>
      </w:r>
      <w:r>
        <w:rPr>
          <w:rFonts w:ascii="Times New Roman" w:hAnsi="Times New Roman" w:cs="Times New Roman"/>
        </w:rPr>
        <w:t xml:space="preserve">, then the individual has no future fitness (i.e., it starves). </w:t>
      </w:r>
      <w:r w:rsidRPr="00B36EED">
        <w:rPr>
          <w:rFonts w:ascii="Times New Roman" w:hAnsi="Times New Roman" w:cs="Times New Roman"/>
        </w:rPr>
        <w:t xml:space="preserve">If </w:t>
      </w:r>
      <w:r>
        <w:rPr>
          <w:rFonts w:ascii="Times New Roman" w:hAnsi="Times New Roman" w:cs="Times New Roman"/>
        </w:rPr>
        <w:t>the physiological</w:t>
      </w:r>
      <w:r w:rsidRPr="00B36EED">
        <w:rPr>
          <w:rFonts w:ascii="Times New Roman" w:hAnsi="Times New Roman" w:cs="Times New Roman"/>
        </w:rPr>
        <w:t xml:space="preserve"> </w:t>
      </w:r>
      <w:r>
        <w:rPr>
          <w:rFonts w:ascii="Times New Roman" w:hAnsi="Times New Roman" w:cs="Times New Roman"/>
        </w:rPr>
        <w:t xml:space="preserve">constraints are </w:t>
      </w:r>
      <w:r w:rsidRPr="00B36EED">
        <w:rPr>
          <w:rFonts w:ascii="Times New Roman" w:hAnsi="Times New Roman" w:cs="Times New Roman"/>
        </w:rPr>
        <w:t xml:space="preserve">satisfied, then the individual will survive </w:t>
      </w:r>
      <w:r>
        <w:rPr>
          <w:rFonts w:ascii="Times New Roman" w:hAnsi="Times New Roman" w:cs="Times New Roman"/>
        </w:rPr>
        <w:t xml:space="preserve">to the next time </w:t>
      </w:r>
      <w:r w:rsidRPr="00B36EED">
        <w:rPr>
          <w:rFonts w:ascii="Times New Roman" w:hAnsi="Times New Roman" w:cs="Times New Roman"/>
        </w:rPr>
        <w:t xml:space="preserve">according to the mortality risk given by Eq. </w:t>
      </w:r>
      <w:r>
        <w:rPr>
          <w:rFonts w:ascii="Times New Roman" w:hAnsi="Times New Roman" w:cs="Times New Roman"/>
        </w:rPr>
        <w:t>3</w:t>
      </w:r>
      <w:r w:rsidRPr="00B36EED">
        <w:rPr>
          <w:rFonts w:ascii="Times New Roman" w:hAnsi="Times New Roman" w:cs="Times New Roman"/>
        </w:rPr>
        <w:t xml:space="preserve"> for its structural mass</w:t>
      </w:r>
      <w:r>
        <w:rPr>
          <w:rFonts w:ascii="Times New Roman" w:hAnsi="Times New Roman" w:cs="Times New Roman"/>
        </w:rPr>
        <w:t xml:space="preserve"> in the current time </w:t>
      </w:r>
      <w:ins w:id="27" w:author="Nicholas Dulvy" w:date="2020-01-23T16:02:00Z">
        <w:del w:id="28" w:author="Nicholas Dulvy" w:date="2020-01-23T16:02:00Z">
          <w:r w:rsidR="001500B1" w:rsidRPr="00145C60">
            <w:rPr>
              <w:rFonts w:ascii="Times New Roman" w:hAnsi="Times New Roman" w:cs="Times New Roman"/>
              <w:noProof/>
              <w:position w:val="-12"/>
            </w:rPr>
            <w:object w:dxaOrig="560" w:dyaOrig="380" w14:anchorId="6F1E2BD2">
              <v:shape id="_x0000_i1038" type="#_x0000_t75" alt="" style="width:27.2pt;height:19.15pt;mso-width-percent:0;mso-height-percent:0;mso-width-percent:0;mso-height-percent:0" o:ole="">
                <v:imagedata r:id="rId30" o:title=""/>
              </v:shape>
              <o:OLEObject Type="Embed" ProgID="Equation.DSMT4" ShapeID="_x0000_i1038" DrawAspect="Content" ObjectID="_1652608565" r:id="rId31"/>
            </w:object>
          </w:r>
        </w:del>
      </w:ins>
      <w:r w:rsidRPr="00B36EED">
        <w:rPr>
          <w:rFonts w:ascii="Times New Roman" w:hAnsi="Times New Roman" w:cs="Times New Roman"/>
          <w:i/>
          <w:noProof/>
        </w:rPr>
        <w:t>.</w:t>
      </w:r>
      <w:r w:rsidR="00FA109F">
        <w:rPr>
          <w:rFonts w:ascii="Times New Roman" w:hAnsi="Times New Roman" w:cs="Times New Roman"/>
          <w:i/>
          <w:noProof/>
        </w:rPr>
        <w:t xml:space="preserve"> </w:t>
      </w:r>
      <w:r w:rsidRPr="00B36EED">
        <w:rPr>
          <w:rFonts w:ascii="Times New Roman" w:hAnsi="Times New Roman" w:cs="Times New Roman"/>
          <w:i/>
        </w:rPr>
        <w:t xml:space="preserve"> </w:t>
      </w:r>
      <w:r>
        <w:rPr>
          <w:rFonts w:ascii="Times New Roman" w:hAnsi="Times New Roman" w:cs="Times New Roman"/>
        </w:rPr>
        <w:t>We convert the r</w:t>
      </w:r>
      <w:r w:rsidRPr="00B36EED">
        <w:rPr>
          <w:rFonts w:ascii="Times New Roman" w:hAnsi="Times New Roman" w:cs="Times New Roman"/>
        </w:rPr>
        <w:t xml:space="preserve">isk of predation to </w:t>
      </w:r>
      <w:r>
        <w:rPr>
          <w:rFonts w:ascii="Times New Roman" w:hAnsi="Times New Roman" w:cs="Times New Roman"/>
        </w:rPr>
        <w:t xml:space="preserve">the probability of </w:t>
      </w:r>
      <w:r w:rsidRPr="00B36EED">
        <w:rPr>
          <w:rFonts w:ascii="Times New Roman" w:hAnsi="Times New Roman" w:cs="Times New Roman"/>
        </w:rPr>
        <w:t xml:space="preserve">survival </w:t>
      </w:r>
      <w:r w:rsidRPr="00A217D2">
        <w:rPr>
          <w:rFonts w:ascii="Times New Roman" w:hAnsi="Times New Roman" w:cs="Times New Roman"/>
          <w:i/>
          <w:iCs/>
        </w:rPr>
        <w:t>γ</w:t>
      </w:r>
      <w:r w:rsidRPr="00B36EED">
        <w:rPr>
          <w:rFonts w:ascii="Times New Roman" w:hAnsi="Times New Roman" w:cs="Times New Roman"/>
        </w:rPr>
        <w:t xml:space="preserve"> </w:t>
      </w:r>
      <w:r>
        <w:rPr>
          <w:rFonts w:ascii="Times New Roman" w:hAnsi="Times New Roman" w:cs="Times New Roman"/>
        </w:rPr>
        <w:t>by</w:t>
      </w:r>
      <w:ins w:id="29" w:author="Nicholas Dulvy" w:date="2020-01-23T16:02:00Z">
        <w:del w:id="30" w:author="Nicholas Dulvy" w:date="2020-01-23T16:02:00Z">
          <w:r w:rsidR="001500B1" w:rsidRPr="00B36EED">
            <w:rPr>
              <w:rFonts w:ascii="Times New Roman" w:hAnsi="Times New Roman" w:cs="Times New Roman"/>
              <w:noProof/>
              <w:position w:val="-16"/>
            </w:rPr>
            <w:object w:dxaOrig="2660" w:dyaOrig="420" w14:anchorId="75382D8A">
              <v:shape id="_x0000_i1037" type="#_x0000_t75" alt="" style="width:130.9pt;height:20.15pt;mso-width-percent:0;mso-height-percent:0;mso-width-percent:0;mso-height-percent:0" o:ole="">
                <v:imagedata r:id="rId32" o:title=""/>
              </v:shape>
              <o:OLEObject Type="Embed" ProgID="Equation.DSMT4" ShapeID="_x0000_i1037" DrawAspect="Content" ObjectID="_1652608566" r:id="rId33"/>
            </w:object>
          </w:r>
        </w:del>
      </w:ins>
      <w:r w:rsidRPr="00B36EED">
        <w:rPr>
          <w:rFonts w:ascii="Times New Roman" w:hAnsi="Times New Roman" w:cs="Times New Roman"/>
        </w:rPr>
        <w:t>.</w:t>
      </w:r>
      <w:commentRangeStart w:id="31"/>
      <w:commentRangeStart w:id="32"/>
      <w:commentRangeEnd w:id="31"/>
      <w:r>
        <w:rPr>
          <w:rStyle w:val="CommentReference"/>
        </w:rPr>
        <w:commentReference w:id="31"/>
      </w:r>
      <w:commentRangeEnd w:id="32"/>
      <w:r w:rsidR="008A1C51">
        <w:rPr>
          <w:rStyle w:val="CommentReference"/>
          <w:rFonts w:eastAsiaTheme="minorEastAsia"/>
        </w:rPr>
        <w:commentReference w:id="32"/>
      </w:r>
      <w:r w:rsidR="00FA109F">
        <w:rPr>
          <w:rFonts w:ascii="Times New Roman" w:hAnsi="Times New Roman" w:cs="Times New Roman"/>
        </w:rPr>
        <w:t xml:space="preserve"> </w:t>
      </w:r>
      <w:r w:rsidRPr="00B36EED">
        <w:rPr>
          <w:rFonts w:ascii="Times New Roman" w:hAnsi="Times New Roman" w:cs="Times New Roman"/>
        </w:rPr>
        <w:t xml:space="preserve"> </w:t>
      </w:r>
      <w:r>
        <w:rPr>
          <w:rFonts w:ascii="Times New Roman" w:hAnsi="Times New Roman" w:cs="Times New Roman"/>
        </w:rPr>
        <w:t>Reproductive output in each month is limited to be a fraction of structural mass (in joules), so that</w:t>
      </w:r>
      <w:r>
        <w:rPr>
          <w:rFonts w:ascii="Times New Roman" w:hAnsi="Times New Roman" w:cs="Times New Roman"/>
          <w:noProof/>
        </w:rPr>
        <w:t xml:space="preserve"> </w:t>
      </w:r>
      <w:ins w:id="33" w:author="Nicholas Dulvy" w:date="2020-01-23T16:02:00Z">
        <w:del w:id="34" w:author="Nicholas Dulvy" w:date="2020-01-23T16:02:00Z">
          <w:r w:rsidR="001500B1" w:rsidRPr="00343941">
            <w:rPr>
              <w:rFonts w:ascii="Times New Roman" w:hAnsi="Times New Roman" w:cs="Times New Roman"/>
              <w:noProof/>
              <w:position w:val="-12"/>
            </w:rPr>
            <w:object w:dxaOrig="1560" w:dyaOrig="380" w14:anchorId="6AFA9789">
              <v:shape id="_x0000_i1036" type="#_x0000_t75" alt="" style="width:79.05pt;height:19.15pt;mso-width-percent:0;mso-height-percent:0;mso-width-percent:0;mso-height-percent:0" o:ole="">
                <v:imagedata r:id="rId34" o:title=""/>
              </v:shape>
              <o:OLEObject Type="Embed" ProgID="Equation.DSMT4" ShapeID="_x0000_i1036" DrawAspect="Content" ObjectID="_1652608567" r:id="rId35"/>
            </w:object>
          </w:r>
        </w:del>
      </w:ins>
      <w:r>
        <w:rPr>
          <w:rFonts w:ascii="Times New Roman" w:hAnsi="Times New Roman" w:cs="Times New Roman"/>
          <w:noProof/>
        </w:rPr>
        <w:t xml:space="preserve">. This represents a constraint on allocation to gonads imposed by the size of the body cavity </w:t>
      </w:r>
      <w:r w:rsidRPr="00BD5814">
        <w:rPr>
          <w:rFonts w:ascii="Times New Roman" w:hAnsi="Times New Roman" w:cs="Times New Roman"/>
          <w:noProof/>
        </w:rPr>
        <w:fldChar w:fldCharType="begin" w:fldLock="1"/>
      </w:r>
      <w:r>
        <w:rPr>
          <w:rFonts w:ascii="Times New Roman" w:hAnsi="Times New Roman" w:cs="Times New Roman"/>
          <w:noProof/>
        </w:rPr>
        <w:instrText>ADDIN CSL_CITATION {"citationItems":[{"id":"ITEM-1","itemData":{"DOI":"10.1007/bf00043394","ISSN":"0960-3166","abstract":"Birth, growth, reproduction and death, these components of the life history of an organism are the fundamentals of biological existence. The exquisite details of molecular biology, biochemistry, physiology, development and behaviour are simply the mechanisms by which life histories are achieved. But why, when we survey the range of living organisms, do we see such a diversity of life histories? How does this diversity relate to the environments in which the life histories are played out? How will life history patterns chdnge as the environmental conditions change? From the pioneering studies of R.A. Fisher, Lamont Cole and G.C. Williams, life history theory has developed as biologists have sought to answer these questions. The theory assumes that natural selection operates on life history traits, tending to maximize some measure of fitness. But this process takes place against a background of trade-offs and constraints which restrict what combinations of traits are biologically possible. Professor Roff has been an important contributor to the development of this theory, and particularly its application to insects and fishes. With life history theory coming of age, Roff reviews its present state of development in this book of 535","author":[{"dropping-particle":"","family":"Wootton","given":"R. J.","non-dropping-particle":"","parse-names":false,"suffix":""}],"container-title":"Reviews in Fish Biology and Fisheries","id":"ITEM-1","issued":{"date-parts":[["1993"]]},"title":"The evolution of life histories: Theory and analysis","type":"article-journal"},"uris":["http://www.mendeley.com/documents/?uuid=3dbac32f-aa3b-4813-b37a-e822b23a2475"]}],"mendeley":{"formattedCitation":"(Wootton 1993)","plainTextFormattedCitation":"(Wootton 1993)","previouslyFormattedCitation":"(Wootton 1993)"},"properties":{"noteIndex":0},"schema":"https://github.com/citation-style-language/schema/raw/master/csl-citation.json"}</w:instrText>
      </w:r>
      <w:r w:rsidRPr="00BD5814">
        <w:rPr>
          <w:rFonts w:ascii="Times New Roman" w:hAnsi="Times New Roman" w:cs="Times New Roman"/>
          <w:noProof/>
        </w:rPr>
        <w:fldChar w:fldCharType="separate"/>
      </w:r>
      <w:r w:rsidRPr="00BD5814">
        <w:rPr>
          <w:rFonts w:ascii="Times New Roman" w:hAnsi="Times New Roman" w:cs="Times New Roman"/>
          <w:noProof/>
        </w:rPr>
        <w:t>(Wootton 1993)</w:t>
      </w:r>
      <w:r w:rsidRPr="00BD5814">
        <w:rPr>
          <w:rFonts w:ascii="Times New Roman" w:hAnsi="Times New Roman" w:cs="Times New Roman"/>
          <w:noProof/>
        </w:rPr>
        <w:fldChar w:fldCharType="end"/>
      </w:r>
      <w:r w:rsidRPr="00BD5814">
        <w:rPr>
          <w:rFonts w:ascii="Times New Roman" w:hAnsi="Times New Roman" w:cs="Times New Roman"/>
          <w:noProof/>
        </w:rPr>
        <w:t>.</w:t>
      </w:r>
    </w:p>
    <w:p w14:paraId="4C1AB9F7" w14:textId="38AB01D9" w:rsidR="001C1A3B" w:rsidRDefault="00F1566F" w:rsidP="001C1A3B">
      <w:pPr>
        <w:spacing w:line="480" w:lineRule="auto"/>
        <w:jc w:val="both"/>
        <w:outlineLvl w:val="0"/>
        <w:rPr>
          <w:rFonts w:ascii="Times New Roman" w:hAnsi="Times New Roman" w:cs="Times New Roman"/>
          <w:b/>
          <w:i/>
          <w:iCs/>
        </w:rPr>
      </w:pPr>
      <w:r>
        <w:rPr>
          <w:rFonts w:ascii="Times New Roman" w:hAnsi="Times New Roman" w:cs="Times New Roman"/>
          <w:b/>
        </w:rPr>
        <w:t xml:space="preserve"> </w:t>
      </w:r>
    </w:p>
    <w:p w14:paraId="385D12CC" w14:textId="77777777" w:rsidR="001C1A3B" w:rsidRPr="00216A04" w:rsidRDefault="001C1A3B" w:rsidP="001C1A3B">
      <w:pPr>
        <w:spacing w:line="480" w:lineRule="auto"/>
        <w:jc w:val="both"/>
        <w:outlineLvl w:val="0"/>
        <w:rPr>
          <w:rFonts w:ascii="Times New Roman" w:hAnsi="Times New Roman" w:cs="Times New Roman"/>
          <w:i/>
          <w:iCs/>
        </w:rPr>
      </w:pPr>
      <w:r w:rsidRPr="00216A04">
        <w:rPr>
          <w:rFonts w:ascii="Times New Roman" w:hAnsi="Times New Roman" w:cs="Times New Roman"/>
          <w:b/>
          <w:i/>
          <w:iCs/>
        </w:rPr>
        <w:t>Fitness and the Stochastic Dynamic Programming Equation</w:t>
      </w:r>
      <w:r w:rsidRPr="00216A04">
        <w:rPr>
          <w:rFonts w:ascii="Times New Roman" w:hAnsi="Times New Roman" w:cs="Times New Roman"/>
          <w:i/>
          <w:iCs/>
        </w:rPr>
        <w:t xml:space="preserve"> </w:t>
      </w:r>
    </w:p>
    <w:p w14:paraId="65A6DC52" w14:textId="16A9D596" w:rsidR="001C1A3B" w:rsidRPr="00BE0032" w:rsidRDefault="001C1A3B" w:rsidP="001C1A3B">
      <w:pPr>
        <w:spacing w:line="480" w:lineRule="auto"/>
        <w:jc w:val="both"/>
        <w:outlineLvl w:val="0"/>
        <w:rPr>
          <w:rFonts w:ascii="Times New Roman" w:hAnsi="Times New Roman" w:cs="Times New Roman"/>
        </w:rPr>
      </w:pPr>
      <w:r>
        <w:rPr>
          <w:rFonts w:ascii="Times New Roman" w:hAnsi="Times New Roman" w:cs="Times New Roman"/>
        </w:rPr>
        <w:tab/>
      </w:r>
      <w:r w:rsidRPr="00B36EED">
        <w:rPr>
          <w:rFonts w:ascii="Times New Roman" w:hAnsi="Times New Roman" w:cs="Times New Roman"/>
        </w:rPr>
        <w:t xml:space="preserve"> </w:t>
      </w:r>
      <w:r>
        <w:rPr>
          <w:rFonts w:ascii="Times New Roman" w:hAnsi="Times New Roman" w:cs="Times New Roman"/>
        </w:rPr>
        <w:t>We define</w:t>
      </w:r>
      <w:r>
        <w:rPr>
          <w:rFonts w:ascii="Times New Roman" w:hAnsi="Times New Roman" w:cs="Times New Roman"/>
          <w:noProof/>
        </w:rPr>
        <w:t xml:space="preserve"> </w:t>
      </w:r>
      <w:ins w:id="35" w:author="Nicholas Dulvy" w:date="2020-01-23T16:02:00Z">
        <w:del w:id="36" w:author="Nicholas Dulvy" w:date="2020-01-23T16:02:00Z">
          <w:r w:rsidR="001500B1" w:rsidRPr="00B36EED">
            <w:rPr>
              <w:rFonts w:ascii="Times New Roman" w:hAnsi="Times New Roman" w:cs="Times New Roman"/>
              <w:noProof/>
              <w:position w:val="-10"/>
            </w:rPr>
            <w:object w:dxaOrig="820" w:dyaOrig="320" w14:anchorId="50E1CAC1">
              <v:shape id="_x0000_i1035" type="#_x0000_t75" alt="" style="width:39.8pt;height:12.1pt;mso-width-percent:0;mso-height-percent:0;mso-width-percent:0;mso-height-percent:0" o:ole="">
                <v:imagedata r:id="rId36" o:title=""/>
              </v:shape>
              <o:OLEObject Type="Embed" ProgID="Equation.DSMT4" ShapeID="_x0000_i1035" DrawAspect="Content" ObjectID="_1652608568" r:id="rId37"/>
            </w:object>
          </w:r>
        </w:del>
      </w:ins>
      <w:r>
        <w:rPr>
          <w:rFonts w:ascii="Times New Roman" w:hAnsi="Times New Roman" w:cs="Times New Roman"/>
          <w:noProof/>
        </w:rPr>
        <w:t xml:space="preserve">, the fitness function, </w:t>
      </w:r>
      <w:r>
        <w:rPr>
          <w:rFonts w:ascii="Times New Roman" w:hAnsi="Times New Roman" w:cs="Times New Roman"/>
        </w:rPr>
        <w:t>to be</w:t>
      </w:r>
      <w:r w:rsidRPr="00B36EED">
        <w:rPr>
          <w:rFonts w:ascii="Times New Roman" w:hAnsi="Times New Roman" w:cs="Times New Roman"/>
        </w:rPr>
        <w:t xml:space="preserve"> the maximum expected </w:t>
      </w:r>
      <w:r>
        <w:rPr>
          <w:rFonts w:ascii="Times New Roman" w:hAnsi="Times New Roman" w:cs="Times New Roman"/>
        </w:rPr>
        <w:t>accumulated reproduction</w:t>
      </w:r>
      <w:r w:rsidRPr="00B36EED">
        <w:rPr>
          <w:rFonts w:ascii="Times New Roman" w:hAnsi="Times New Roman" w:cs="Times New Roman"/>
        </w:rPr>
        <w:t xml:space="preserve"> between time </w:t>
      </w:r>
      <w:r w:rsidRPr="00B36EED">
        <w:rPr>
          <w:rFonts w:ascii="Times New Roman" w:hAnsi="Times New Roman" w:cs="Times New Roman"/>
          <w:i/>
        </w:rPr>
        <w:t xml:space="preserve">t </w:t>
      </w:r>
      <w:r w:rsidRPr="00B36EED">
        <w:rPr>
          <w:rFonts w:ascii="Times New Roman" w:hAnsi="Times New Roman" w:cs="Times New Roman"/>
        </w:rPr>
        <w:t xml:space="preserve">and </w:t>
      </w:r>
      <w:ins w:id="37" w:author="Nicholas Dulvy" w:date="2020-01-23T16:02:00Z">
        <w:del w:id="38" w:author="Nicholas Dulvy" w:date="2020-01-23T16:02:00Z">
          <w:r w:rsidR="001500B1" w:rsidRPr="00AD2734">
            <w:rPr>
              <w:rFonts w:ascii="Times New Roman" w:hAnsi="Times New Roman" w:cs="Times New Roman"/>
              <w:noProof/>
              <w:position w:val="-4"/>
            </w:rPr>
            <w:object w:dxaOrig="220" w:dyaOrig="240" w14:anchorId="757E69F9">
              <v:shape id="_x0000_i1034" type="#_x0000_t75" alt="" style="width:13.1pt;height:13.1pt;mso-width-percent:0;mso-height-percent:0;mso-width-percent:0;mso-height-percent:0" o:ole="">
                <v:imagedata r:id="rId38" o:title=""/>
              </v:shape>
              <o:OLEObject Type="Embed" ProgID="Equation.DSMT4" ShapeID="_x0000_i1034" DrawAspect="Content" ObjectID="_1652608569" r:id="rId39"/>
            </w:object>
          </w:r>
        </w:del>
      </w:ins>
      <w:r w:rsidRPr="00B36EED">
        <w:rPr>
          <w:rFonts w:ascii="Times New Roman" w:hAnsi="Times New Roman" w:cs="Times New Roman"/>
        </w:rPr>
        <w:t xml:space="preserve"> </w:t>
      </w:r>
      <w:r>
        <w:rPr>
          <w:rFonts w:ascii="Times New Roman" w:hAnsi="Times New Roman" w:cs="Times New Roman"/>
        </w:rPr>
        <w:t>given</w:t>
      </w:r>
      <w:r w:rsidRPr="00B36EED">
        <w:rPr>
          <w:rFonts w:ascii="Times New Roman" w:hAnsi="Times New Roman" w:cs="Times New Roman"/>
        </w:rPr>
        <w:t xml:space="preserve"> size </w:t>
      </w:r>
      <w:ins w:id="39" w:author="Nicholas Dulvy" w:date="2020-01-23T16:02:00Z">
        <w:del w:id="40" w:author="Nicholas Dulvy" w:date="2020-01-23T16:02:00Z">
          <w:r w:rsidR="001500B1" w:rsidRPr="00C3638F">
            <w:rPr>
              <w:rFonts w:ascii="Times New Roman" w:hAnsi="Times New Roman" w:cs="Times New Roman"/>
              <w:noProof/>
              <w:position w:val="-10"/>
            </w:rPr>
            <w:object w:dxaOrig="780" w:dyaOrig="320" w14:anchorId="4D3CE6E3">
              <v:shape id="_x0000_i1033" type="#_x0000_t75" alt="" style="width:39.8pt;height:12.1pt;mso-width-percent:0;mso-height-percent:0;mso-width-percent:0;mso-height-percent:0" o:ole="">
                <v:imagedata r:id="rId40" o:title=""/>
              </v:shape>
              <o:OLEObject Type="Embed" ProgID="Equation.DSMT4" ShapeID="_x0000_i1033" DrawAspect="Content" ObjectID="_1652608570" r:id="rId41"/>
            </w:object>
          </w:r>
        </w:del>
      </w:ins>
      <w:r>
        <w:rPr>
          <w:rFonts w:ascii="Times New Roman" w:hAnsi="Times New Roman" w:cs="Times New Roman"/>
        </w:rPr>
        <w:t xml:space="preserve"> and</w:t>
      </w:r>
      <w:r w:rsidRPr="00B36EED">
        <w:rPr>
          <w:rFonts w:ascii="Times New Roman" w:hAnsi="Times New Roman" w:cs="Times New Roman"/>
        </w:rPr>
        <w:t xml:space="preserve"> lipid stores of </w:t>
      </w:r>
      <w:ins w:id="41" w:author="Nicholas Dulvy" w:date="2020-01-23T16:02:00Z">
        <w:del w:id="42" w:author="Nicholas Dulvy" w:date="2020-01-23T16:02:00Z">
          <w:r w:rsidR="001500B1" w:rsidRPr="00C3638F">
            <w:rPr>
              <w:rFonts w:ascii="Times New Roman" w:hAnsi="Times New Roman" w:cs="Times New Roman"/>
              <w:noProof/>
              <w:position w:val="-10"/>
            </w:rPr>
            <w:object w:dxaOrig="800" w:dyaOrig="320" w14:anchorId="6F787515">
              <v:shape id="_x0000_i1032" type="#_x0000_t75" alt="" style="width:41.8pt;height:13.1pt;mso-width-percent:0;mso-height-percent:0;mso-width-percent:0;mso-height-percent:0" o:ole="">
                <v:imagedata r:id="rId42" o:title=""/>
              </v:shape>
              <o:OLEObject Type="Embed" ProgID="Equation.DSMT4" ShapeID="_x0000_i1032" DrawAspect="Content" ObjectID="_1652608571" r:id="rId43"/>
            </w:object>
          </w:r>
        </w:del>
      </w:ins>
      <w:r w:rsidRPr="00B36EED">
        <w:rPr>
          <w:rFonts w:ascii="Times New Roman" w:hAnsi="Times New Roman" w:cs="Times New Roman"/>
        </w:rPr>
        <w:t xml:space="preserve">. </w:t>
      </w:r>
      <w:r w:rsidR="0045186C">
        <w:rPr>
          <w:rFonts w:ascii="Times New Roman" w:hAnsi="Times New Roman" w:cs="Times New Roman"/>
        </w:rPr>
        <w:t xml:space="preserve">The </w:t>
      </w:r>
      <w:r w:rsidR="007041AC">
        <w:rPr>
          <w:rFonts w:ascii="Times New Roman" w:hAnsi="Times New Roman" w:cs="Times New Roman"/>
        </w:rPr>
        <w:t>consequences</w:t>
      </w:r>
      <w:r w:rsidR="0045186C">
        <w:rPr>
          <w:rFonts w:ascii="Times New Roman" w:hAnsi="Times New Roman" w:cs="Times New Roman"/>
        </w:rPr>
        <w:t xml:space="preserve"> of allocation </w:t>
      </w:r>
      <w:r w:rsidR="0045186C" w:rsidRPr="00E50BA7">
        <w:rPr>
          <w:rFonts w:ascii="Times" w:hAnsi="Times" w:cs="Times New Roman"/>
        </w:rPr>
        <w:t xml:space="preserve">to growth </w:t>
      </w:r>
      <w:r w:rsidR="0045186C" w:rsidRPr="00E50BA7">
        <w:rPr>
          <w:rFonts w:ascii="Times" w:hAnsi="Times" w:cs="Times New Roman"/>
          <w:i/>
        </w:rPr>
        <w:t>g</w:t>
      </w:r>
      <w:r w:rsidR="0045186C" w:rsidRPr="00E50BA7">
        <w:rPr>
          <w:rFonts w:ascii="Times" w:hAnsi="Times" w:cs="Times New Roman"/>
        </w:rPr>
        <w:t xml:space="preserve"> and reproduction </w:t>
      </w:r>
      <w:r w:rsidR="0045186C" w:rsidRPr="00E50BA7">
        <w:rPr>
          <w:rFonts w:ascii="Times" w:hAnsi="Times" w:cs="Times New Roman"/>
          <w:i/>
        </w:rPr>
        <w:t>r</w:t>
      </w:r>
      <w:r w:rsidR="0045186C">
        <w:rPr>
          <w:rFonts w:ascii="Times" w:hAnsi="Times" w:cs="Times New Roman"/>
        </w:rPr>
        <w:t xml:space="preserve"> affect both current fitness (current reproduction and survival) and the potential size and lipid stores in the next time step (future states).  </w:t>
      </w:r>
      <w:r w:rsidR="00736FE9">
        <w:rPr>
          <w:rFonts w:ascii="Times New Roman" w:hAnsi="Times New Roman" w:cs="Times New Roman"/>
        </w:rPr>
        <w:t xml:space="preserve">We denote </w:t>
      </w:r>
      <w:r w:rsidR="00557B26">
        <w:rPr>
          <w:rFonts w:ascii="Times New Roman" w:hAnsi="Times New Roman" w:cs="Times New Roman"/>
        </w:rPr>
        <w:t>potential</w:t>
      </w:r>
      <w:r w:rsidR="0045186C">
        <w:rPr>
          <w:rFonts w:ascii="Times New Roman" w:hAnsi="Times New Roman" w:cs="Times New Roman"/>
        </w:rPr>
        <w:t xml:space="preserve"> future</w:t>
      </w:r>
      <w:r w:rsidR="00736FE9">
        <w:rPr>
          <w:rFonts w:ascii="Times New Roman" w:hAnsi="Times New Roman" w:cs="Times New Roman"/>
        </w:rPr>
        <w:t xml:space="preserve"> states as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m:t>
            </m:r>
          </m:sup>
        </m:sSup>
      </m:oMath>
      <w:r w:rsidR="00736FE9">
        <w:rPr>
          <w:rFonts w:ascii="Times New Roman" w:eastAsiaTheme="minorEastAsia" w:hAnsi="Times New Roman" w:cs="Times New Roman"/>
        </w:rPr>
        <w:t xml:space="preserve">and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oMath>
      <w:r w:rsidR="0045186C">
        <w:rPr>
          <w:rFonts w:ascii="Times New Roman" w:eastAsiaTheme="minorEastAsia" w:hAnsi="Times New Roman" w:cs="Times New Roman"/>
        </w:rPr>
        <w:t xml:space="preserve">, and use these values to calculate the expected future fitness of every combination of </w:t>
      </w:r>
      <w:r w:rsidR="0045186C">
        <w:rPr>
          <w:rFonts w:ascii="Times New Roman" w:eastAsiaTheme="minorEastAsia" w:hAnsi="Times New Roman" w:cs="Times New Roman"/>
          <w:i/>
          <w:iCs/>
        </w:rPr>
        <w:t xml:space="preserve">g </w:t>
      </w:r>
      <w:r w:rsidR="0045186C">
        <w:rPr>
          <w:rFonts w:ascii="Times New Roman" w:eastAsiaTheme="minorEastAsia" w:hAnsi="Times New Roman" w:cs="Times New Roman"/>
        </w:rPr>
        <w:t xml:space="preserve">and </w:t>
      </w:r>
      <w:r w:rsidR="0045186C">
        <w:rPr>
          <w:rFonts w:ascii="Times New Roman" w:eastAsiaTheme="minorEastAsia" w:hAnsi="Times New Roman" w:cs="Times New Roman"/>
          <w:i/>
          <w:iCs/>
        </w:rPr>
        <w:t>r</w:t>
      </w:r>
      <w:r w:rsidR="00736FE9">
        <w:rPr>
          <w:rFonts w:ascii="Times New Roman" w:eastAsiaTheme="minorEastAsia" w:hAnsi="Times New Roman" w:cs="Times New Roman"/>
        </w:rPr>
        <w:t xml:space="preserve">.  </w:t>
      </w:r>
      <w:r>
        <w:rPr>
          <w:rFonts w:ascii="Times New Roman" w:hAnsi="Times New Roman" w:cs="Times New Roman"/>
        </w:rPr>
        <w:t xml:space="preserve">Because there is no reproduction at or after </w:t>
      </w:r>
      <w:r>
        <w:rPr>
          <w:rFonts w:ascii="Times New Roman" w:hAnsi="Times New Roman" w:cs="Times New Roman"/>
          <w:i/>
        </w:rPr>
        <w:t>T,</w:t>
      </w:r>
      <w:r>
        <w:rPr>
          <w:rFonts w:ascii="Times New Roman" w:hAnsi="Times New Roman" w:cs="Times New Roman"/>
        </w:rPr>
        <w:t xml:space="preserve"> </w:t>
      </w:r>
      <w:bookmarkStart w:id="43" w:name="PasteStart"/>
      <w:bookmarkStart w:id="44" w:name="MTBlankEqn"/>
      <w:bookmarkEnd w:id="43"/>
      <w:ins w:id="45" w:author="HK" w:date="2020-03-31T09:24:00Z">
        <w:del w:id="46" w:author="HK" w:date="2020-03-31T09:24:00Z">
          <w:r w:rsidR="001500B1" w:rsidRPr="00113CE9">
            <w:rPr>
              <w:noProof/>
              <w:position w:val="-10"/>
            </w:rPr>
            <w:object w:dxaOrig="1240" w:dyaOrig="320" w14:anchorId="6323E422">
              <v:shape id="_x0000_i1031" type="#_x0000_t75" alt="" style="width:58.9pt;height:13.1pt;mso-width-percent:0;mso-height-percent:0;mso-width-percent:0;mso-height-percent:0" o:ole="">
                <v:imagedata r:id="rId44" o:title=""/>
              </v:shape>
              <o:OLEObject Type="Embed" ProgID="Equation.DSMT4" ShapeID="_x0000_i1031" DrawAspect="Content" ObjectID="_1652608572" r:id="rId45"/>
            </w:object>
          </w:r>
        </w:del>
      </w:ins>
      <w:bookmarkStart w:id="47" w:name="PasteEnd"/>
      <w:bookmarkEnd w:id="44"/>
      <w:bookmarkEnd w:id="47"/>
      <w:r w:rsidR="003578A0">
        <w:rPr>
          <w:noProof/>
        </w:rPr>
        <w:t>.</w:t>
      </w:r>
      <w:r>
        <w:rPr>
          <w:rFonts w:ascii="Times New Roman" w:hAnsi="Times New Roman" w:cs="Times New Roman"/>
        </w:rPr>
        <w:t xml:space="preserve"> </w:t>
      </w:r>
      <w:proofErr w:type="spellStart"/>
      <w:r>
        <w:rPr>
          <w:rFonts w:ascii="Times New Roman" w:hAnsi="Times New Roman" w:cs="Times New Roman"/>
        </w:rPr>
        <w:t xml:space="preserve">For </w:t>
      </w:r>
      <w:proofErr w:type="spellEnd"/>
      <w:r>
        <w:rPr>
          <w:rFonts w:ascii="Times New Roman" w:hAnsi="Times New Roman" w:cs="Times New Roman"/>
          <w:i/>
        </w:rPr>
        <w:t>t &lt; T</w:t>
      </w:r>
      <w:r>
        <w:rPr>
          <w:rFonts w:ascii="Times New Roman" w:hAnsi="Times New Roman" w:cs="Times New Roman"/>
        </w:rPr>
        <w:t xml:space="preserve">, </w:t>
      </w:r>
      <w:r w:rsidR="003578A0">
        <w:rPr>
          <w:rFonts w:ascii="Times New Roman" w:hAnsi="Times New Roman" w:cs="Times New Roman"/>
          <w:i/>
        </w:rPr>
        <w:t>V</w:t>
      </w:r>
      <w:r w:rsidR="00AB20B3" w:rsidRPr="00AB20B3">
        <w:rPr>
          <w:rFonts w:ascii="Times New Roman" w:hAnsi="Times New Roman" w:cs="Times New Roman"/>
        </w:rPr>
        <w:t>(</w:t>
      </w:r>
      <w:proofErr w:type="spellStart"/>
      <w:r w:rsidR="00AB20B3">
        <w:rPr>
          <w:rFonts w:ascii="Times New Roman" w:hAnsi="Times New Roman" w:cs="Times New Roman"/>
          <w:i/>
        </w:rPr>
        <w:t>l,s,t</w:t>
      </w:r>
      <w:proofErr w:type="spellEnd"/>
      <w:r w:rsidR="00AB20B3">
        <w:rPr>
          <w:rFonts w:ascii="Times New Roman" w:hAnsi="Times New Roman" w:cs="Times New Roman"/>
        </w:rPr>
        <w:t>)</w:t>
      </w:r>
      <w:r w:rsidR="003578A0">
        <w:rPr>
          <w:rFonts w:ascii="Times New Roman" w:hAnsi="Times New Roman" w:cs="Times New Roman"/>
          <w:i/>
        </w:rPr>
        <w:t xml:space="preserve"> </w:t>
      </w:r>
      <w:r>
        <w:rPr>
          <w:rFonts w:ascii="Times New Roman" w:hAnsi="Times New Roman" w:cs="Times New Roman"/>
          <w:noProof/>
        </w:rPr>
        <w:t xml:space="preserve">satisfies the dynamic programming equation </w:t>
      </w:r>
      <w:r>
        <w:rPr>
          <w:rFonts w:ascii="Times New Roman" w:hAnsi="Times New Roman" w:cs="Times New Roman"/>
          <w:noProof/>
        </w:rPr>
        <w:fldChar w:fldCharType="begin" w:fldLock="1"/>
      </w:r>
      <w:r>
        <w:rPr>
          <w:rFonts w:ascii="Times New Roman" w:hAnsi="Times New Roman" w:cs="Times New Roman"/>
          <w:noProof/>
        </w:rPr>
        <w:instrText>ADDIN CSL_CITATION {"citationItems":[{"id":"ITEM-1","itemData":{"DOI":"10.1007/s11538-014-9973-3","ISBN":"0092-8240","ISSN":"15229602","PMID":"25033778","abstract":"I describe how stochastic dynamic programming (SDP), a method for stochastic optimization that evolved from the work of Hamilton and Jacobi on variational problems, allows us to connect the physiological state of organisms, the environment in which they live, and how evolution by natural selection acts on trade-offs that all organisms face. I first derive the two canonical equations of SDP. These are valuable because although they apply to no system in particular, they share commonalities with many systems (as do frictionless springs). After that, I show how we used SDP in insect behavioral ecology. I describe the puzzles that needed to be solved, the SDP equations we used to solve the puzzles, and the experiments that we used to test the predictions of the models. I then briefly describe two other applications of SDP in biology: first, understanding the developmental pathways followed by steelhead trout in California and second skipped spawning by Norwegian cod. In both cases, modeling and empirical work were closely connected. I close with lessons learned and advice for the young mathematical biologists.","author":[{"dropping-particle":"","family":"Mangel","given":"Marc","non-dropping-particle":"","parse-names":false,"suffix":""}],"container-title":"Bulletin of Mathematical Biology","id":"ITEM-1","issue":"5","issued":{"date-parts":[["2015"]]},"page":"857-877","publisher":"Springer US","title":"Stochastic Dynamic Programming Illuminates the Link Between Environment, Physiology, and Evolution","type":"article-journal","volume":"77"},"uris":["http://www.mendeley.com/documents/?uuid=44945c5b-5840-4d9d-8ed8-f58a694be9c9"]}],"mendeley":{"formattedCitation":"(Mangel 2015)","plainTextFormattedCitation":"(Mangel 2015)","previouslyFormattedCitation":"(Mangel 2015)"},"properties":{"noteIndex":0},"schema":"https://github.com/citation-style-language/schema/raw/master/csl-citation.json"}</w:instrText>
      </w:r>
      <w:r>
        <w:rPr>
          <w:rFonts w:ascii="Times New Roman" w:hAnsi="Times New Roman" w:cs="Times New Roman"/>
          <w:noProof/>
        </w:rPr>
        <w:fldChar w:fldCharType="separate"/>
      </w:r>
      <w:r w:rsidRPr="003B737C">
        <w:rPr>
          <w:rFonts w:ascii="Times New Roman" w:hAnsi="Times New Roman" w:cs="Times New Roman"/>
          <w:noProof/>
        </w:rPr>
        <w:t>(Mangel 2015)</w:t>
      </w:r>
      <w:r>
        <w:rPr>
          <w:rFonts w:ascii="Times New Roman" w:hAnsi="Times New Roman" w:cs="Times New Roman"/>
          <w:noProof/>
        </w:rPr>
        <w:fldChar w:fldCharType="end"/>
      </w:r>
      <w:r>
        <w:rPr>
          <w:rFonts w:ascii="Times New Roman" w:hAnsi="Times New Roman" w:cs="Times New Roman"/>
          <w:noProof/>
        </w:rPr>
        <w:t xml:space="preserve">. </w:t>
      </w:r>
    </w:p>
    <w:p w14:paraId="4D5F292E" w14:textId="77777777" w:rsidR="001C1A3B" w:rsidRPr="00B36EED" w:rsidRDefault="001C1A3B" w:rsidP="001C1A3B">
      <w:pPr>
        <w:spacing w:line="480" w:lineRule="auto"/>
        <w:jc w:val="right"/>
        <w:outlineLvl w:val="0"/>
      </w:pPr>
      <m:oMath>
        <m:r>
          <w:rPr>
            <w:rFonts w:ascii="Cambria Math" w:hAnsi="Cambria Math" w:cs="Times New Roman"/>
            <w:vertAlign w:val="subscript"/>
          </w:rPr>
          <m:t>V</m:t>
        </m:r>
        <m:d>
          <m:dPr>
            <m:ctrlPr>
              <w:rPr>
                <w:rFonts w:ascii="Cambria Math" w:hAnsi="Cambria Math" w:cs="Times New Roman"/>
                <w:i/>
                <w:vertAlign w:val="subscript"/>
              </w:rPr>
            </m:ctrlPr>
          </m:dPr>
          <m:e>
            <m:r>
              <w:rPr>
                <w:rFonts w:ascii="Cambria Math" w:hAnsi="Cambria Math" w:cs="Times New Roman"/>
                <w:vertAlign w:val="subscript"/>
              </w:rPr>
              <m:t>l,s,t</m:t>
            </m:r>
          </m:e>
        </m:d>
        <m:r>
          <w:rPr>
            <w:rFonts w:ascii="Cambria Math" w:hAnsi="Cambria Math" w:cs="Times New Roman"/>
            <w:vertAlign w:val="subscript"/>
          </w:rPr>
          <m:t>=</m:t>
        </m:r>
        <m:func>
          <m:funcPr>
            <m:ctrlPr>
              <w:rPr>
                <w:rFonts w:ascii="Cambria Math" w:hAnsi="Cambria Math" w:cs="Times New Roman"/>
                <w:i/>
                <w:vertAlign w:val="subscript"/>
              </w:rPr>
            </m:ctrlPr>
          </m:funcPr>
          <m:fName>
            <m:limLow>
              <m:limLowPr>
                <m:ctrlPr>
                  <w:rPr>
                    <w:rFonts w:ascii="Cambria Math" w:hAnsi="Cambria Math" w:cs="Times New Roman"/>
                    <w:i/>
                    <w:vertAlign w:val="subscript"/>
                  </w:rPr>
                </m:ctrlPr>
              </m:limLowPr>
              <m:e>
                <m:r>
                  <m:rPr>
                    <m:sty m:val="p"/>
                  </m:rPr>
                  <w:rPr>
                    <w:rFonts w:ascii="Cambria Math" w:hAnsi="Cambria Math" w:cs="Times New Roman"/>
                    <w:vertAlign w:val="subscript"/>
                  </w:rPr>
                  <m:t>max</m:t>
                </m:r>
              </m:e>
              <m:lim>
                <m:r>
                  <w:rPr>
                    <w:rFonts w:ascii="Cambria Math" w:hAnsi="Cambria Math" w:cs="Times New Roman"/>
                    <w:vertAlign w:val="subscript"/>
                  </w:rPr>
                  <m:t>g,r</m:t>
                </m:r>
              </m:lim>
            </m:limLow>
          </m:fName>
          <m:e>
            <m:d>
              <m:dPr>
                <m:begChr m:val="["/>
                <m:endChr m:val="]"/>
                <m:ctrlPr>
                  <w:rPr>
                    <w:rFonts w:ascii="Cambria Math" w:hAnsi="Cambria Math" w:cs="Times New Roman"/>
                    <w:i/>
                    <w:vertAlign w:val="subscript"/>
                  </w:rPr>
                </m:ctrlPr>
              </m:dPr>
              <m:e>
                <m:r>
                  <w:rPr>
                    <w:rFonts w:ascii="Cambria Math" w:hAnsi="Cambria Math" w:cs="Times New Roman"/>
                    <w:vertAlign w:val="subscript"/>
                  </w:rPr>
                  <m:t>r∙s+γ</m:t>
                </m:r>
                <m:d>
                  <m:dPr>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w</m:t>
                        </m:r>
                      </m:e>
                      <m:sub>
                        <m:r>
                          <w:rPr>
                            <w:rFonts w:ascii="Cambria Math" w:hAnsi="Cambria Math" w:cs="Times New Roman"/>
                            <w:vertAlign w:val="subscript"/>
                          </w:rPr>
                          <m:t>1</m:t>
                        </m:r>
                      </m:sub>
                    </m:sSub>
                  </m:e>
                </m:d>
                <m:r>
                  <w:rPr>
                    <w:rFonts w:ascii="Cambria Math" w:hAnsi="Cambria Math" w:cs="Times New Roman"/>
                    <w:vertAlign w:val="subscript"/>
                  </w:rPr>
                  <m:t>∙V</m:t>
                </m:r>
                <m:d>
                  <m:dPr>
                    <m:ctrlPr>
                      <w:rPr>
                        <w:rFonts w:ascii="Cambria Math" w:hAnsi="Cambria Math" w:cs="Times New Roman"/>
                        <w:i/>
                        <w:vertAlign w:val="subscript"/>
                      </w:rPr>
                    </m:ctrlPr>
                  </m:dPr>
                  <m:e>
                    <m:d>
                      <m:dPr>
                        <m:ctrlPr>
                          <w:rPr>
                            <w:rFonts w:ascii="Cambria Math" w:hAnsi="Cambria Math" w:cs="Times New Roman"/>
                            <w:i/>
                            <w:vertAlign w:val="subscript"/>
                          </w:rPr>
                        </m:ctrlPr>
                      </m:dPr>
                      <m:e>
                        <m:r>
                          <w:rPr>
                            <w:rFonts w:ascii="Cambria Math" w:hAnsi="Cambria Math" w:cs="Times New Roman"/>
                            <w:vertAlign w:val="subscript"/>
                          </w:rPr>
                          <m:t>l'(l,s,g</m:t>
                        </m:r>
                      </m:e>
                    </m:d>
                    <m:r>
                      <w:rPr>
                        <w:rFonts w:ascii="Cambria Math" w:hAnsi="Cambria Math" w:cs="Times New Roman"/>
                        <w:vertAlign w:val="subscript"/>
                      </w:rPr>
                      <m:t>,s'(l,s,r,g)</m:t>
                    </m:r>
                  </m:e>
                </m:d>
              </m:e>
            </m:d>
          </m:e>
        </m:func>
      </m:oMath>
      <w:r w:rsidRPr="00B36EED">
        <w:tab/>
      </w:r>
      <w:r w:rsidRPr="00B36EED">
        <w:tab/>
      </w:r>
      <w:r>
        <w:tab/>
      </w:r>
      <w:commentRangeStart w:id="48"/>
      <w:commentRangeStart w:id="49"/>
      <w:r>
        <w:t xml:space="preserve"> (8)</w:t>
      </w:r>
      <w:commentRangeEnd w:id="48"/>
      <w:r>
        <w:rPr>
          <w:rStyle w:val="CommentReference"/>
        </w:rPr>
        <w:commentReference w:id="48"/>
      </w:r>
      <w:commentRangeEnd w:id="49"/>
      <w:r w:rsidR="007041AC">
        <w:rPr>
          <w:rStyle w:val="CommentReference"/>
          <w:rFonts w:eastAsiaTheme="minorEastAsia"/>
        </w:rPr>
        <w:commentReference w:id="49"/>
      </w:r>
    </w:p>
    <w:p w14:paraId="56BB990F" w14:textId="77777777" w:rsidR="001C1A3B" w:rsidRDefault="001C1A3B" w:rsidP="001C1A3B">
      <w:pPr>
        <w:spacing w:line="480" w:lineRule="auto"/>
        <w:jc w:val="both"/>
        <w:outlineLvl w:val="0"/>
        <w:rPr>
          <w:rFonts w:ascii="Times" w:hAnsi="Times" w:cs="Times New Roman"/>
          <w:i/>
        </w:rPr>
      </w:pPr>
      <w:r>
        <w:rPr>
          <w:rFonts w:ascii="Times New Roman" w:hAnsi="Times New Roman" w:cs="Times New Roman"/>
        </w:rPr>
        <w:t>Changes in length depend on allocation of lipid stores to growth, so that</w:t>
      </w:r>
      <w:r>
        <w:rPr>
          <w:rFonts w:ascii="Times New Roman" w:hAnsi="Times New Roman" w:cs="Times New Roman"/>
          <w:noProof/>
        </w:rPr>
        <w:t xml:space="preserve"> </w:t>
      </w:r>
      <w:ins w:id="50" w:author="Nicholas Dulvy" w:date="2020-01-23T16:02:00Z">
        <w:del w:id="51" w:author="Nicholas Dulvy" w:date="2020-01-23T16:02:00Z">
          <w:r w:rsidR="001500B1" w:rsidRPr="00925778">
            <w:rPr>
              <w:rFonts w:ascii="Times New Roman" w:hAnsi="Times New Roman" w:cs="Times New Roman"/>
              <w:noProof/>
              <w:position w:val="-10"/>
            </w:rPr>
            <w:object w:dxaOrig="2180" w:dyaOrig="320" w14:anchorId="02B4D647">
              <v:shape id="_x0000_i1030" type="#_x0000_t75" alt="" style="width:112.3pt;height:13.1pt;mso-width-percent:0;mso-height-percent:0;mso-width-percent:0;mso-height-percent:0" o:ole="">
                <v:imagedata r:id="rId46" o:title=""/>
              </v:shape>
              <o:OLEObject Type="Embed" ProgID="Equation.DSMT4" ShapeID="_x0000_i1030" DrawAspect="Content" ObjectID="_1652608573" r:id="rId47"/>
            </w:object>
          </w:r>
        </w:del>
      </w:ins>
      <w:r>
        <w:rPr>
          <w:rFonts w:ascii="Times New Roman" w:hAnsi="Times New Roman" w:cs="Times New Roman"/>
          <w:noProof/>
        </w:rPr>
        <w:t>, where the growth component is given by Eq. 6</w:t>
      </w:r>
      <w:r>
        <w:rPr>
          <w:rFonts w:ascii="Times New Roman" w:hAnsi="Times New Roman" w:cs="Times New Roman"/>
        </w:rPr>
        <w:t xml:space="preserve">. </w:t>
      </w:r>
      <w:r w:rsidRPr="00E50BA7">
        <w:rPr>
          <w:rFonts w:ascii="Times" w:hAnsi="Times" w:cs="Times New Roman"/>
        </w:rPr>
        <w:t xml:space="preserve">Changes in lipid stores depend on allocation to growth </w:t>
      </w:r>
      <w:r w:rsidRPr="00E50BA7">
        <w:rPr>
          <w:rFonts w:ascii="Times" w:hAnsi="Times" w:cs="Times New Roman"/>
          <w:i/>
        </w:rPr>
        <w:t>g</w:t>
      </w:r>
      <w:r w:rsidRPr="00E50BA7">
        <w:rPr>
          <w:rFonts w:ascii="Times" w:hAnsi="Times" w:cs="Times New Roman"/>
        </w:rPr>
        <w:t xml:space="preserve"> and reproduction </w:t>
      </w:r>
      <w:r w:rsidRPr="00E50BA7">
        <w:rPr>
          <w:rFonts w:ascii="Times" w:hAnsi="Times" w:cs="Times New Roman"/>
          <w:i/>
        </w:rPr>
        <w:t>r</w:t>
      </w:r>
      <w:r w:rsidRPr="00E50BA7">
        <w:rPr>
          <w:rFonts w:ascii="Times" w:hAnsi="Times" w:cs="Times New Roman"/>
        </w:rPr>
        <w:t>, in addition to income and costs</w:t>
      </w:r>
      <w:r>
        <w:rPr>
          <w:rFonts w:ascii="Times" w:hAnsi="Times" w:cs="Times New Roman"/>
        </w:rPr>
        <w:t xml:space="preserve">, so that </w:t>
      </w:r>
      <w:ins w:id="52" w:author="Nicholas Dulvy" w:date="2020-01-23T16:02:00Z">
        <w:del w:id="53" w:author="Nicholas Dulvy" w:date="2020-01-23T16:02:00Z">
          <w:r w:rsidR="001500B1" w:rsidRPr="00925778">
            <w:rPr>
              <w:rFonts w:ascii="Times" w:hAnsi="Times" w:cs="Times New Roman"/>
              <w:noProof/>
              <w:position w:val="-16"/>
            </w:rPr>
            <w:object w:dxaOrig="4560" w:dyaOrig="420" w14:anchorId="281C7AB1">
              <v:shape id="_x0000_i1029" type="#_x0000_t75" alt="" style="width:229.1pt;height:20.15pt;mso-width-percent:0;mso-height-percent:0;mso-width-percent:0;mso-height-percent:0" o:ole="">
                <v:imagedata r:id="rId48" o:title=""/>
              </v:shape>
              <o:OLEObject Type="Embed" ProgID="Equation.DSMT4" ShapeID="_x0000_i1029" DrawAspect="Content" ObjectID="_1652608574" r:id="rId49"/>
            </w:object>
          </w:r>
        </w:del>
      </w:ins>
      <w:r>
        <w:rPr>
          <w:rFonts w:ascii="Times" w:hAnsi="Times" w:cs="Times New Roman"/>
        </w:rPr>
        <w:t xml:space="preserve">, where </w:t>
      </w:r>
      <w:ins w:id="54" w:author="Nicholas Dulvy" w:date="2020-01-23T16:02:00Z">
        <w:del w:id="55" w:author="Nicholas Dulvy" w:date="2020-01-23T16:02:00Z">
          <w:r w:rsidR="001500B1" w:rsidRPr="00291FDE">
            <w:rPr>
              <w:noProof/>
              <w:position w:val="-12"/>
            </w:rPr>
            <w:object w:dxaOrig="560" w:dyaOrig="380" w14:anchorId="79B9D9A5">
              <v:shape id="_x0000_i1028" type="#_x0000_t75" alt="" style="width:27.2pt;height:19.15pt;mso-width-percent:0;mso-height-percent:0;mso-width-percent:0;mso-height-percent:0" o:ole="">
                <v:imagedata r:id="rId50" o:title=""/>
              </v:shape>
              <o:OLEObject Type="Embed" ProgID="Equation.DSMT4" ShapeID="_x0000_i1028" DrawAspect="Content" ObjectID="_1652608575" r:id="rId51"/>
            </w:object>
          </w:r>
        </w:del>
      </w:ins>
      <w:r>
        <w:rPr>
          <w:rFonts w:ascii="Times" w:hAnsi="Times" w:cs="Times New Roman"/>
        </w:rPr>
        <w:t xml:space="preserve"> is the structural mass of an individual of length </w:t>
      </w:r>
      <w:r>
        <w:rPr>
          <w:rFonts w:ascii="Times" w:hAnsi="Times" w:cs="Times New Roman"/>
          <w:i/>
        </w:rPr>
        <w:t>l.</w:t>
      </w:r>
    </w:p>
    <w:p w14:paraId="75EBBBFF" w14:textId="77777777" w:rsidR="001C1A3B" w:rsidRDefault="001C1A3B" w:rsidP="001C1A3B">
      <w:pPr>
        <w:spacing w:line="480" w:lineRule="auto"/>
        <w:jc w:val="both"/>
        <w:outlineLvl w:val="0"/>
        <w:rPr>
          <w:rFonts w:ascii="Times" w:hAnsi="Times" w:cs="Times New Roman"/>
        </w:rPr>
      </w:pPr>
    </w:p>
    <w:p w14:paraId="6F9826E3" w14:textId="28D1AA12" w:rsidR="001C1A3B" w:rsidRPr="00B36EED" w:rsidRDefault="001C1A3B" w:rsidP="001C1A3B">
      <w:pPr>
        <w:spacing w:line="480" w:lineRule="auto"/>
        <w:jc w:val="both"/>
        <w:outlineLvl w:val="0"/>
        <w:rPr>
          <w:rFonts w:ascii="Times New Roman" w:hAnsi="Times New Roman" w:cs="Times New Roman"/>
        </w:rPr>
      </w:pPr>
      <w:r>
        <w:rPr>
          <w:rFonts w:ascii="Times" w:hAnsi="Times" w:cs="Times New Roman"/>
        </w:rPr>
        <w:tab/>
      </w:r>
      <w:r w:rsidRPr="00E50BA7">
        <w:rPr>
          <w:rFonts w:ascii="Times" w:hAnsi="Times" w:cs="Times New Roman"/>
        </w:rPr>
        <w:t xml:space="preserve">The solution of Eq. </w:t>
      </w:r>
      <w:r>
        <w:rPr>
          <w:rFonts w:ascii="Times" w:hAnsi="Times"/>
        </w:rPr>
        <w:t>8</w:t>
      </w:r>
      <w:r w:rsidRPr="00E50BA7">
        <w:rPr>
          <w:rFonts w:ascii="Times" w:hAnsi="Times"/>
        </w:rPr>
        <w:t xml:space="preserve"> generates both a fitness landscape and an optimal allocation </w:t>
      </w:r>
      <w:r>
        <w:rPr>
          <w:rFonts w:ascii="Times" w:hAnsi="Times"/>
        </w:rPr>
        <w:t xml:space="preserve">rule </w:t>
      </w:r>
      <w:ins w:id="56" w:author="Nicholas Dulvy" w:date="2020-01-23T16:02:00Z">
        <w:del w:id="57" w:author="Nicholas Dulvy" w:date="2020-01-23T16:02:00Z">
          <w:r w:rsidR="001500B1" w:rsidRPr="00DC649E">
            <w:rPr>
              <w:rFonts w:ascii="Times" w:hAnsi="Times"/>
              <w:noProof/>
              <w:position w:val="-10"/>
            </w:rPr>
            <w:object w:dxaOrig="940" w:dyaOrig="320" w14:anchorId="0BA8C551">
              <v:shape id="_x0000_i1027" type="#_x0000_t75" alt="" style="width:45.8pt;height:13.1pt;mso-width-percent:0;mso-height-percent:0;mso-width-percent:0;mso-height-percent:0" o:ole="">
                <v:imagedata r:id="rId52" o:title=""/>
              </v:shape>
              <o:OLEObject Type="Embed" ProgID="Equation.DSMT4" ShapeID="_x0000_i1027" DrawAspect="Content" ObjectID="_1652608576" r:id="rId53"/>
            </w:object>
          </w:r>
        </w:del>
      </w:ins>
      <w:r w:rsidRPr="00E50BA7">
        <w:rPr>
          <w:rFonts w:ascii="Times" w:hAnsi="Times"/>
        </w:rPr>
        <w:t>, and</w:t>
      </w:r>
      <w:ins w:id="58" w:author="Nicholas Dulvy" w:date="2020-01-23T16:02:00Z">
        <w:del w:id="59" w:author="Nicholas Dulvy" w:date="2020-01-23T16:02:00Z">
          <w:r w:rsidR="001500B1" w:rsidRPr="00DC649E">
            <w:rPr>
              <w:rFonts w:ascii="Times" w:hAnsi="Times"/>
              <w:noProof/>
              <w:position w:val="-10"/>
            </w:rPr>
            <w:object w:dxaOrig="960" w:dyaOrig="320" w14:anchorId="4D1C0D7F">
              <v:shape id="_x0000_i1026" type="#_x0000_t75" alt="" style="width:45.8pt;height:13.1pt;mso-width-percent:0;mso-height-percent:0;mso-width-percent:0;mso-height-percent:0" o:ole="">
                <v:imagedata r:id="rId54" o:title=""/>
              </v:shape>
              <o:OLEObject Type="Embed" ProgID="Equation.DSMT4" ShapeID="_x0000_i1026" DrawAspect="Content" ObjectID="_1652608577" r:id="rId55"/>
            </w:object>
          </w:r>
        </w:del>
      </w:ins>
      <w:r w:rsidRPr="00E50BA7">
        <w:rPr>
          <w:rFonts w:ascii="Times" w:hAnsi="Times"/>
        </w:rPr>
        <w:t xml:space="preserve"> for every </w:t>
      </w:r>
      <w:r>
        <w:rPr>
          <w:rFonts w:ascii="Times" w:hAnsi="Times"/>
        </w:rPr>
        <w:t xml:space="preserve">possible </w:t>
      </w:r>
      <w:r w:rsidRPr="00E50BA7">
        <w:rPr>
          <w:rFonts w:ascii="Times" w:hAnsi="Times"/>
        </w:rPr>
        <w:t xml:space="preserve">combination of </w:t>
      </w:r>
      <w:r>
        <w:rPr>
          <w:rFonts w:ascii="Times" w:hAnsi="Times"/>
        </w:rPr>
        <w:t>length, lipid stores,</w:t>
      </w:r>
      <w:r w:rsidRPr="00E50BA7">
        <w:rPr>
          <w:rFonts w:ascii="Times" w:hAnsi="Times"/>
        </w:rPr>
        <w:t xml:space="preserve"> and age</w:t>
      </w:r>
      <w:r>
        <w:rPr>
          <w:rFonts w:ascii="Times" w:hAnsi="Times"/>
        </w:rPr>
        <w:t xml:space="preserve"> (Fig. 2b), given the food, </w:t>
      </w:r>
      <w:r w:rsidR="00E37CA8">
        <w:rPr>
          <w:rFonts w:ascii="Times" w:hAnsi="Times"/>
        </w:rPr>
        <w:t>risk of predation</w:t>
      </w:r>
      <w:r w:rsidR="00B65722">
        <w:rPr>
          <w:rFonts w:ascii="Times" w:hAnsi="Times"/>
        </w:rPr>
        <w:t>,</w:t>
      </w:r>
      <w:r>
        <w:rPr>
          <w:rFonts w:ascii="Times" w:hAnsi="Times"/>
        </w:rPr>
        <w:t xml:space="preserve"> and metabolic cost functions (Fig. </w:t>
      </w:r>
      <w:r w:rsidR="00901319">
        <w:rPr>
          <w:rFonts w:ascii="Times" w:hAnsi="Times"/>
        </w:rPr>
        <w:t>2</w:t>
      </w:r>
      <w:r>
        <w:rPr>
          <w:rFonts w:ascii="Times" w:hAnsi="Times"/>
        </w:rPr>
        <w:t>c)</w:t>
      </w:r>
      <w:r w:rsidRPr="00E50BA7">
        <w:rPr>
          <w:rFonts w:ascii="Times" w:hAnsi="Times" w:cs="Times New Roman"/>
        </w:rPr>
        <w:t>. We used linear interpolation</w:t>
      </w:r>
      <w:r>
        <w:rPr>
          <w:rFonts w:ascii="Times" w:hAnsi="Times" w:cs="Times New Roman"/>
        </w:rPr>
        <w:t xml:space="preserve"> when computing future fitness in Eq. </w:t>
      </w:r>
      <w:r>
        <w:rPr>
          <w:rFonts w:ascii="Times New Roman" w:hAnsi="Times New Roman" w:cs="Times New Roman"/>
        </w:rPr>
        <w:t>8</w:t>
      </w:r>
      <w:r w:rsidRPr="00F00973">
        <w:rPr>
          <w:rFonts w:ascii="Times" w:hAnsi="Times"/>
        </w:rPr>
        <w:t xml:space="preserve"> </w:t>
      </w:r>
      <w:r>
        <w:rPr>
          <w:rFonts w:ascii="Times New Roman" w:hAnsi="Times New Roman" w:cs="Times New Roman"/>
        </w:rPr>
        <w:t xml:space="preserve">to minimize the effects of discontinuities on the fitness landscape arising from the step size of the proportional allocation decisions in our model, which varied in increments of 0.1 </w:t>
      </w:r>
      <w:r>
        <w:rPr>
          <w:rFonts w:ascii="Times New Roman" w:hAnsi="Times New Roman" w:cs="Times New Roman"/>
        </w:rPr>
        <w:fldChar w:fldCharType="begin" w:fldLock="1"/>
      </w:r>
      <w:r>
        <w:rPr>
          <w:rFonts w:ascii="Times New Roman" w:hAnsi="Times New Roman" w:cs="Times New Roman"/>
        </w:rPr>
        <w:instrText>ADDIN CSL_CITATION {"citationItems":[{"id":"ITEM-1","itemData":{"ISBN":"9780195122671","abstract":"1.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 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Index.","author":[{"dropping-particle":"","family":"Clark","given":"Colin Whitcomb","non-dropping-particle":"","parse-names":false,"suffix":""},{"dropping-particle":"","family":"Mangel","given":"Marc.","non-dropping-particle":"","parse-names":false,"suffix":""}],"id":"ITEM-1","issued":{"date-parts":[["2000"]]},"number-of-pages":"289","publisher":"Oxford University Press","title":"Dynamic state variable models in ecology : methods and applications","type":"book"},"uris":["http://www.mendeley.com/documents/?uuid=886a6e02-83e0-3ec3-8c5e-de00ba21458e"]}],"mendeley":{"formattedCitation":"(Clark and Mangel 2000)","plainTextFormattedCitation":"(Clark and Mangel 2000)","previouslyFormattedCitation":"(Clark and Mangel 2000)"},"properties":{"noteIndex":0},"schema":"https://github.com/citation-style-language/schema/raw/master/csl-citation.json"}</w:instrText>
      </w:r>
      <w:r>
        <w:rPr>
          <w:rFonts w:ascii="Times New Roman" w:hAnsi="Times New Roman" w:cs="Times New Roman"/>
        </w:rPr>
        <w:fldChar w:fldCharType="separate"/>
      </w:r>
      <w:r w:rsidRPr="00157340">
        <w:rPr>
          <w:rFonts w:ascii="Times New Roman" w:hAnsi="Times New Roman" w:cs="Times New Roman"/>
          <w:noProof/>
        </w:rPr>
        <w:t>(Clark and Mangel 2000)</w:t>
      </w:r>
      <w:r>
        <w:rPr>
          <w:rFonts w:ascii="Times New Roman" w:hAnsi="Times New Roman" w:cs="Times New Roman"/>
        </w:rPr>
        <w:fldChar w:fldCharType="end"/>
      </w:r>
      <w:r w:rsidRPr="00B36EED">
        <w:rPr>
          <w:rFonts w:ascii="Times New Roman" w:hAnsi="Times New Roman" w:cs="Times New Roman"/>
        </w:rPr>
        <w:t>. We did not interpolate length</w:t>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since</w:t>
      </w:r>
      <w:r w:rsidRPr="00B36EED">
        <w:rPr>
          <w:rFonts w:ascii="Times New Roman" w:hAnsi="Times New Roman" w:cs="Times New Roman"/>
        </w:rPr>
        <w:t xml:space="preserve"> its unit (centimeter</w:t>
      </w:r>
      <w:r>
        <w:rPr>
          <w:rFonts w:ascii="Times New Roman" w:hAnsi="Times New Roman" w:cs="Times New Roman"/>
        </w:rPr>
        <w:t>s</w:t>
      </w:r>
      <w:r w:rsidRPr="00B36EED">
        <w:rPr>
          <w:rFonts w:ascii="Times New Roman" w:hAnsi="Times New Roman" w:cs="Times New Roman"/>
        </w:rPr>
        <w:t>) w</w:t>
      </w:r>
      <w:r>
        <w:rPr>
          <w:rFonts w:ascii="Times New Roman" w:hAnsi="Times New Roman" w:cs="Times New Roman"/>
        </w:rPr>
        <w:t>as</w:t>
      </w:r>
      <w:r w:rsidRPr="00B36EED">
        <w:rPr>
          <w:rFonts w:ascii="Times New Roman" w:hAnsi="Times New Roman" w:cs="Times New Roman"/>
        </w:rPr>
        <w:t xml:space="preserve"> sufficiently fine-grained that there were minimal effects of discontinuities. When</w:t>
      </w:r>
      <w:r>
        <w:rPr>
          <w:rFonts w:ascii="Times New Roman" w:hAnsi="Times New Roman" w:cs="Times New Roman"/>
        </w:rPr>
        <w:t xml:space="preserve">, in rare cases, </w:t>
      </w:r>
      <w:r w:rsidRPr="00B36EED">
        <w:rPr>
          <w:rFonts w:ascii="Times New Roman" w:hAnsi="Times New Roman" w:cs="Times New Roman"/>
        </w:rPr>
        <w:t xml:space="preserve">the fitness of more than one allocation </w:t>
      </w:r>
      <w:r>
        <w:rPr>
          <w:rFonts w:ascii="Times New Roman" w:hAnsi="Times New Roman" w:cs="Times New Roman"/>
        </w:rPr>
        <w:t>decision</w:t>
      </w:r>
      <w:r w:rsidRPr="00B36EED">
        <w:rPr>
          <w:rFonts w:ascii="Times New Roman" w:hAnsi="Times New Roman" w:cs="Times New Roman"/>
        </w:rPr>
        <w:t xml:space="preserve"> was tied, we recorded the </w:t>
      </w:r>
      <w:r>
        <w:rPr>
          <w:rFonts w:ascii="Times New Roman" w:hAnsi="Times New Roman" w:cs="Times New Roman"/>
        </w:rPr>
        <w:t>minimum</w:t>
      </w:r>
      <w:r w:rsidRPr="00B36EED">
        <w:rPr>
          <w:rFonts w:ascii="Times New Roman" w:hAnsi="Times New Roman" w:cs="Times New Roman"/>
        </w:rPr>
        <w:t xml:space="preserve"> allocation as the </w:t>
      </w:r>
      <w:r>
        <w:rPr>
          <w:rFonts w:ascii="Times New Roman" w:hAnsi="Times New Roman" w:cs="Times New Roman"/>
        </w:rPr>
        <w:t>optimum</w:t>
      </w:r>
      <w:r w:rsidRPr="00B36EED">
        <w:rPr>
          <w:rFonts w:ascii="Times New Roman" w:hAnsi="Times New Roman" w:cs="Times New Roman"/>
        </w:rPr>
        <w:t xml:space="preserve">. </w:t>
      </w:r>
      <w:r>
        <w:rPr>
          <w:rFonts w:ascii="Times New Roman" w:hAnsi="Times New Roman" w:cs="Times New Roman"/>
        </w:rPr>
        <w:t xml:space="preserve">For example, this occurred when the size-based constraints we imposed on reproductive effort or lipid stores led to identical fitness outcomes from more than one allocation level. </w:t>
      </w:r>
    </w:p>
    <w:p w14:paraId="3B18B90B" w14:textId="77777777" w:rsidR="001C1A3B" w:rsidRDefault="001C1A3B" w:rsidP="001C1A3B">
      <w:pPr>
        <w:spacing w:line="480" w:lineRule="auto"/>
        <w:jc w:val="both"/>
        <w:rPr>
          <w:rFonts w:ascii="Times New Roman" w:hAnsi="Times New Roman" w:cs="Times New Roman"/>
        </w:rPr>
      </w:pPr>
      <w:r w:rsidRPr="00B36EED">
        <w:rPr>
          <w:rFonts w:ascii="Times New Roman" w:hAnsi="Times New Roman" w:cs="Times New Roman"/>
        </w:rPr>
        <w:t xml:space="preserve"> </w:t>
      </w:r>
    </w:p>
    <w:p w14:paraId="3E7FA819" w14:textId="77777777" w:rsidR="001C1A3B" w:rsidRPr="005E27FE" w:rsidRDefault="001C1A3B" w:rsidP="001C1A3B">
      <w:pPr>
        <w:spacing w:line="480" w:lineRule="auto"/>
        <w:jc w:val="both"/>
        <w:rPr>
          <w:rFonts w:ascii="Times New Roman" w:hAnsi="Times New Roman" w:cs="Times New Roman"/>
          <w:b/>
          <w:i/>
        </w:rPr>
      </w:pPr>
      <w:r w:rsidRPr="005E27FE">
        <w:rPr>
          <w:rFonts w:ascii="Times New Roman" w:hAnsi="Times New Roman" w:cs="Times New Roman"/>
          <w:b/>
          <w:i/>
        </w:rPr>
        <w:t xml:space="preserve">Forward </w:t>
      </w:r>
      <w:commentRangeStart w:id="60"/>
      <w:r w:rsidRPr="005E27FE">
        <w:rPr>
          <w:rFonts w:ascii="Times New Roman" w:hAnsi="Times New Roman" w:cs="Times New Roman"/>
          <w:b/>
          <w:i/>
        </w:rPr>
        <w:t>simulation</w:t>
      </w:r>
      <w:commentRangeEnd w:id="60"/>
      <w:r w:rsidR="0025211D">
        <w:rPr>
          <w:rStyle w:val="CommentReference"/>
          <w:rFonts w:eastAsiaTheme="minorEastAsia"/>
        </w:rPr>
        <w:commentReference w:id="60"/>
      </w:r>
    </w:p>
    <w:p w14:paraId="42609D66" w14:textId="515C85AA" w:rsidR="001C1A3B" w:rsidRDefault="001C1A3B" w:rsidP="00144B8E">
      <w:pPr>
        <w:spacing w:line="480" w:lineRule="auto"/>
        <w:jc w:val="both"/>
        <w:outlineLvl w:val="0"/>
        <w:rPr>
          <w:rFonts w:ascii="Times New Roman" w:hAnsi="Times New Roman" w:cs="Times New Roman"/>
        </w:rPr>
      </w:pPr>
      <w:r>
        <w:rPr>
          <w:rFonts w:ascii="Times New Roman" w:hAnsi="Times New Roman" w:cs="Times New Roman"/>
        </w:rPr>
        <w:tab/>
      </w:r>
      <w:r w:rsidR="00C30958">
        <w:rPr>
          <w:rFonts w:ascii="Times New Roman" w:hAnsi="Times New Roman" w:cs="Times New Roman"/>
        </w:rPr>
        <w:t xml:space="preserve">The solution of Eq. 8 provides the optimal allocation for all possible combinations of size, lipid stores, and age, but some combination </w:t>
      </w:r>
      <w:r w:rsidR="00C30958" w:rsidRPr="00B36EED">
        <w:rPr>
          <w:rFonts w:ascii="Times New Roman" w:hAnsi="Times New Roman" w:cs="Times New Roman"/>
        </w:rPr>
        <w:t xml:space="preserve">will </w:t>
      </w:r>
      <w:r w:rsidR="00C30958">
        <w:rPr>
          <w:rFonts w:ascii="Times New Roman" w:hAnsi="Times New Roman" w:cs="Times New Roman"/>
        </w:rPr>
        <w:t xml:space="preserve">not occur naturally </w:t>
      </w:r>
      <w:r w:rsidR="00C30958" w:rsidRPr="00B36EED">
        <w:rPr>
          <w:rFonts w:ascii="Times New Roman" w:hAnsi="Times New Roman" w:cs="Times New Roman"/>
        </w:rPr>
        <w:t xml:space="preserve">(for example, </w:t>
      </w:r>
      <w:r w:rsidR="00C30958">
        <w:rPr>
          <w:rFonts w:ascii="Times New Roman" w:hAnsi="Times New Roman" w:cs="Times New Roman"/>
        </w:rPr>
        <w:t>individuals are unlikely</w:t>
      </w:r>
      <w:r w:rsidR="00C30958" w:rsidRPr="00B36EED">
        <w:rPr>
          <w:rFonts w:ascii="Times New Roman" w:hAnsi="Times New Roman" w:cs="Times New Roman"/>
        </w:rPr>
        <w:t xml:space="preserve"> to be both old and small) and some will be inviable</w:t>
      </w:r>
      <w:r w:rsidR="00144B8E">
        <w:rPr>
          <w:rFonts w:ascii="Times New Roman" w:hAnsi="Times New Roman" w:cs="Times New Roman"/>
        </w:rPr>
        <w:t xml:space="preserve">. For example, </w:t>
      </w:r>
      <w:r w:rsidR="00C30958" w:rsidRPr="00B36EED">
        <w:rPr>
          <w:rFonts w:ascii="Times New Roman" w:hAnsi="Times New Roman" w:cs="Times New Roman"/>
        </w:rPr>
        <w:t>some states will not be viable with some sizes, given the energetic requirements of large individuals.</w:t>
      </w:r>
      <w:r w:rsidR="00C30958">
        <w:rPr>
          <w:rFonts w:ascii="Times New Roman" w:hAnsi="Times New Roman" w:cs="Times New Roman"/>
        </w:rPr>
        <w:t xml:space="preserve"> Therefore, to predict combinations of states and ages that will be observed in nature, we </w:t>
      </w:r>
      <w:r w:rsidR="00144B8E">
        <w:rPr>
          <w:rFonts w:ascii="Times New Roman" w:hAnsi="Times New Roman" w:cs="Times New Roman"/>
        </w:rPr>
        <w:t xml:space="preserve">use the </w:t>
      </w:r>
      <w:r w:rsidR="009C63F8">
        <w:rPr>
          <w:rFonts w:ascii="Times New Roman" w:hAnsi="Times New Roman" w:cs="Times New Roman"/>
        </w:rPr>
        <w:t>solution</w:t>
      </w:r>
      <w:r w:rsidR="00144B8E">
        <w:rPr>
          <w:rFonts w:ascii="Times New Roman" w:hAnsi="Times New Roman" w:cs="Times New Roman"/>
        </w:rPr>
        <w:t xml:space="preserve"> of Eq. 8 to</w:t>
      </w:r>
      <w:r w:rsidR="00C30958">
        <w:rPr>
          <w:rFonts w:ascii="Times New Roman" w:hAnsi="Times New Roman" w:cs="Times New Roman"/>
        </w:rPr>
        <w:t xml:space="preserve"> the expected fates of individuals that recruit to the population after their first year of life</w:t>
      </w:r>
      <w:r w:rsidR="00144B8E">
        <w:rPr>
          <w:rFonts w:ascii="Times New Roman" w:hAnsi="Times New Roman" w:cs="Times New Roman"/>
        </w:rPr>
        <w:t>, given an arbitrary initial size and lipid stores</w:t>
      </w:r>
      <w:r w:rsidR="00C30958">
        <w:rPr>
          <w:rFonts w:ascii="Times New Roman" w:hAnsi="Times New Roman" w:cs="Times New Roman"/>
        </w:rPr>
        <w:t>.</w:t>
      </w:r>
      <w:r w:rsidR="00144B8E">
        <w:rPr>
          <w:rFonts w:ascii="Times New Roman" w:hAnsi="Times New Roman" w:cs="Times New Roman"/>
        </w:rPr>
        <w:t xml:space="preserve"> </w:t>
      </w:r>
      <w:r>
        <w:rPr>
          <w:rFonts w:ascii="Times New Roman" w:hAnsi="Times New Roman" w:cs="Times New Roman"/>
        </w:rPr>
        <w:t>W</w:t>
      </w:r>
      <w:r w:rsidRPr="00B36EED">
        <w:rPr>
          <w:rFonts w:ascii="Times New Roman" w:hAnsi="Times New Roman" w:cs="Times New Roman"/>
        </w:rPr>
        <w:t xml:space="preserve">e simulated </w:t>
      </w:r>
      <w:r>
        <w:rPr>
          <w:rFonts w:ascii="Times New Roman" w:hAnsi="Times New Roman" w:cs="Times New Roman"/>
        </w:rPr>
        <w:t>the life history of an individual that</w:t>
      </w:r>
      <w:r w:rsidRPr="00B36EED">
        <w:rPr>
          <w:rFonts w:ascii="Times New Roman" w:hAnsi="Times New Roman" w:cs="Times New Roman"/>
        </w:rPr>
        <w:t xml:space="preserve"> start</w:t>
      </w:r>
      <w:r>
        <w:rPr>
          <w:rFonts w:ascii="Times New Roman" w:hAnsi="Times New Roman" w:cs="Times New Roman"/>
        </w:rPr>
        <w:t>s</w:t>
      </w:r>
      <w:r w:rsidRPr="00B36EED">
        <w:rPr>
          <w:rFonts w:ascii="Times New Roman" w:hAnsi="Times New Roman" w:cs="Times New Roman"/>
        </w:rPr>
        <w:t xml:space="preserve"> </w:t>
      </w:r>
      <w:r>
        <w:rPr>
          <w:rFonts w:ascii="Times New Roman" w:hAnsi="Times New Roman" w:cs="Times New Roman"/>
        </w:rPr>
        <w:t xml:space="preserve">its </w:t>
      </w:r>
      <w:r>
        <w:rPr>
          <w:rFonts w:ascii="Times New Roman" w:hAnsi="Times New Roman" w:cs="Times New Roman"/>
        </w:rPr>
        <w:lastRenderedPageBreak/>
        <w:t>second</w:t>
      </w:r>
      <w:r w:rsidRPr="00B36EED">
        <w:rPr>
          <w:rFonts w:ascii="Times New Roman" w:hAnsi="Times New Roman" w:cs="Times New Roman"/>
        </w:rPr>
        <w:t xml:space="preserve"> year </w:t>
      </w:r>
      <w:r>
        <w:rPr>
          <w:rFonts w:ascii="Times New Roman" w:hAnsi="Times New Roman" w:cs="Times New Roman"/>
        </w:rPr>
        <w:t xml:space="preserve">at 50 cm in length, with </w:t>
      </w:r>
      <w:r w:rsidRPr="007A67D8">
        <w:rPr>
          <w:rFonts w:ascii="Times New Roman" w:hAnsi="Times New Roman" w:cs="Times New Roman"/>
        </w:rPr>
        <w:t>3</w:t>
      </w:r>
      <w:r>
        <w:rPr>
          <w:rFonts w:ascii="Times New Roman" w:hAnsi="Times New Roman" w:cs="Times New Roman"/>
        </w:rPr>
        <w:t>.</w:t>
      </w:r>
      <w:r w:rsidRPr="007A67D8">
        <w:rPr>
          <w:rFonts w:ascii="Times New Roman" w:hAnsi="Times New Roman" w:cs="Times New Roman"/>
        </w:rPr>
        <w:t>675</w:t>
      </w:r>
      <w:r>
        <w:rPr>
          <w:rFonts w:ascii="Times New Roman" w:hAnsi="Times New Roman" w:cs="Times New Roman"/>
        </w:rPr>
        <w:t xml:space="preserve"> MJ of stores (equivalent </w:t>
      </w:r>
      <w:r w:rsidRPr="00E357EC">
        <w:rPr>
          <w:rFonts w:ascii="Times New Roman" w:hAnsi="Times New Roman"/>
        </w:rPr>
        <w:t>to 70%</w:t>
      </w:r>
      <w:r>
        <w:rPr>
          <w:rFonts w:ascii="Times New Roman" w:hAnsi="Times New Roman" w:cs="Times New Roman"/>
        </w:rPr>
        <w:t xml:space="preserve"> of the structural mass of a 50 cm individual). </w:t>
      </w:r>
      <w:r w:rsidR="009A17DC">
        <w:rPr>
          <w:rFonts w:ascii="Times New Roman" w:hAnsi="Times New Roman" w:cs="Times New Roman"/>
        </w:rPr>
        <w:t xml:space="preserve">This </w:t>
      </w:r>
      <w:r>
        <w:rPr>
          <w:rFonts w:ascii="Times New Roman" w:hAnsi="Times New Roman" w:cs="Times New Roman"/>
        </w:rPr>
        <w:t xml:space="preserve">individual allocated proportions of its energy stores to growth and reproduction according to the decision rules that emerged from the solution of Eq. 8 for each environmental scenario. We </w:t>
      </w:r>
      <w:r w:rsidR="00F61977">
        <w:rPr>
          <w:rFonts w:ascii="Times New Roman" w:hAnsi="Times New Roman" w:cs="Times New Roman"/>
        </w:rPr>
        <w:t xml:space="preserve">recorded </w:t>
      </w:r>
      <w:r>
        <w:rPr>
          <w:rFonts w:ascii="Times New Roman" w:hAnsi="Times New Roman" w:cs="Times New Roman"/>
        </w:rPr>
        <w:t xml:space="preserve">the body length and </w:t>
      </w:r>
      <w:r w:rsidRPr="00B36EED">
        <w:rPr>
          <w:rFonts w:ascii="Times New Roman" w:hAnsi="Times New Roman" w:cs="Times New Roman"/>
        </w:rPr>
        <w:t xml:space="preserve">reproductive </w:t>
      </w:r>
      <w:r>
        <w:rPr>
          <w:rFonts w:ascii="Times New Roman" w:hAnsi="Times New Roman" w:cs="Times New Roman"/>
        </w:rPr>
        <w:t>output in each subsequent month of the focal individual’s life.</w:t>
      </w:r>
      <w:r w:rsidR="00F61977">
        <w:rPr>
          <w:rFonts w:ascii="Times New Roman" w:hAnsi="Times New Roman" w:cs="Times New Roman"/>
        </w:rPr>
        <w:t xml:space="preserve"> We also calculated the size-dependent risk of predation, given the indiv</w:t>
      </w:r>
      <w:r w:rsidR="00327AFA">
        <w:rPr>
          <w:rFonts w:ascii="Times New Roman" w:hAnsi="Times New Roman" w:cs="Times New Roman"/>
        </w:rPr>
        <w:t>i</w:t>
      </w:r>
      <w:r w:rsidR="00F61977">
        <w:rPr>
          <w:rFonts w:ascii="Times New Roman" w:hAnsi="Times New Roman" w:cs="Times New Roman"/>
        </w:rPr>
        <w:t>dual’s growth trajectory. This chance of mortality was computed each month after reproduction, but before the individual grew to the next size. We then plotted the indiv</w:t>
      </w:r>
      <w:r w:rsidR="004C725E">
        <w:rPr>
          <w:rFonts w:ascii="Times New Roman" w:hAnsi="Times New Roman" w:cs="Times New Roman"/>
        </w:rPr>
        <w:t>i</w:t>
      </w:r>
      <w:r w:rsidR="00F61977">
        <w:rPr>
          <w:rFonts w:ascii="Times New Roman" w:hAnsi="Times New Roman" w:cs="Times New Roman"/>
        </w:rPr>
        <w:t>dual’s</w:t>
      </w:r>
      <w:r>
        <w:rPr>
          <w:rFonts w:ascii="Times New Roman" w:hAnsi="Times New Roman" w:cs="Times New Roman"/>
        </w:rPr>
        <w:t xml:space="preserve"> probability of survival to</w:t>
      </w:r>
      <w:r w:rsidR="00F61977">
        <w:rPr>
          <w:rFonts w:ascii="Times New Roman" w:hAnsi="Times New Roman" w:cs="Times New Roman"/>
        </w:rPr>
        <w:t xml:space="preserve"> each</w:t>
      </w:r>
      <w:r>
        <w:rPr>
          <w:rFonts w:ascii="Times New Roman" w:hAnsi="Times New Roman" w:cs="Times New Roman"/>
        </w:rPr>
        <w:t xml:space="preserve"> age. We fit a linear model to the logarithm of survival probability. </w:t>
      </w:r>
      <w:r w:rsidR="009E3F63">
        <w:rPr>
          <w:rFonts w:ascii="Times New Roman" w:hAnsi="Times New Roman" w:cs="Times New Roman"/>
        </w:rPr>
        <w:t>Following conventions for mortality rates in fisheries science, we used the</w:t>
      </w:r>
      <w:r>
        <w:rPr>
          <w:rFonts w:ascii="Times New Roman" w:hAnsi="Times New Roman" w:cs="Times New Roman"/>
        </w:rPr>
        <w:t xml:space="preserve"> absolute value of the slope is an approximation of the monthly mortality rate </w:t>
      </w:r>
      <w:proofErr w:type="spellStart"/>
      <w:r>
        <w:rPr>
          <w:rFonts w:ascii="Times New Roman" w:hAnsi="Times New Roman" w:cs="Times New Roman"/>
          <w:i/>
          <w:iCs/>
        </w:rPr>
        <w:t>M</w:t>
      </w:r>
      <w:r>
        <w:rPr>
          <w:rFonts w:ascii="Times New Roman" w:hAnsi="Times New Roman" w:cs="Times New Roman"/>
          <w:i/>
          <w:iCs/>
          <w:vertAlign w:val="subscript"/>
        </w:rPr>
        <w:t>monthly</w:t>
      </w:r>
      <w:proofErr w:type="spellEnd"/>
      <w:r>
        <w:rPr>
          <w:rFonts w:ascii="Times New Roman" w:hAnsi="Times New Roman" w:cs="Times New Roman"/>
        </w:rPr>
        <w:t xml:space="preserve">. We then calculated the annual mortality rate </w:t>
      </w:r>
      <w:r>
        <w:rPr>
          <w:rFonts w:ascii="Times New Roman" w:hAnsi="Times New Roman" w:cs="Times New Roman"/>
          <w:i/>
          <w:iCs/>
        </w:rPr>
        <w:t xml:space="preserve">M </w:t>
      </w:r>
      <w:r>
        <w:rPr>
          <w:rFonts w:ascii="Times New Roman" w:hAnsi="Times New Roman" w:cs="Times New Roman"/>
        </w:rPr>
        <w:t xml:space="preserve">as </w:t>
      </w:r>
    </w:p>
    <w:p w14:paraId="0F83357D" w14:textId="77777777" w:rsidR="001C1A3B" w:rsidRPr="00E64F35" w:rsidRDefault="001C1A3B" w:rsidP="001C1A3B">
      <w:pPr>
        <w:spacing w:line="480" w:lineRule="auto"/>
        <w:jc w:val="right"/>
        <w:rPr>
          <w:rFonts w:ascii="Times New Roman" w:hAnsi="Times New Roman" w:cs="Times New Roman"/>
        </w:rPr>
      </w:pPr>
    </w:p>
    <w:p w14:paraId="37A7B14F" w14:textId="77777777" w:rsidR="001C1A3B" w:rsidRPr="006E521F" w:rsidRDefault="001C1A3B" w:rsidP="001C1A3B">
      <w:pPr>
        <w:spacing w:line="480" w:lineRule="auto"/>
        <w:jc w:val="right"/>
        <w:rPr>
          <w:rFonts w:ascii="Times New Roman" w:hAnsi="Times New Roman" w:cs="Times New Roman"/>
        </w:rPr>
      </w:pPr>
      <m:oMath>
        <m:r>
          <w:rPr>
            <w:rFonts w:ascii="Cambria Math" w:hAnsi="Cambria Math" w:cs="Times New Roman"/>
          </w:rPr>
          <m:t>M=1-</m:t>
        </m:r>
        <m:r>
          <m:rPr>
            <m:sty m:val="p"/>
          </m:rPr>
          <w:rPr>
            <w:rFonts w:ascii="Cambria Math" w:hAnsi="Cambria Math" w:cs="Times New Roman"/>
          </w:rPr>
          <m:t>exp⁡</m:t>
        </m:r>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monthly</m:t>
            </m:r>
          </m:sub>
        </m:sSub>
        <m:r>
          <w:rPr>
            <w:rFonts w:ascii="Cambria Math" w:hAnsi="Cambria Math" w:cs="Times New Roman"/>
          </w:rPr>
          <m:t>)</m:t>
        </m:r>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374A06AE" w14:textId="77777777" w:rsidR="001C1A3B" w:rsidRDefault="001C1A3B" w:rsidP="001C1A3B">
      <w:pPr>
        <w:spacing w:line="480" w:lineRule="auto"/>
        <w:jc w:val="both"/>
        <w:rPr>
          <w:rFonts w:ascii="Times New Roman" w:hAnsi="Times New Roman" w:cs="Times New Roman"/>
        </w:rPr>
      </w:pPr>
    </w:p>
    <w:p w14:paraId="2DEF1907" w14:textId="242C2E5B" w:rsidR="001C1A3B" w:rsidRDefault="001C1A3B" w:rsidP="001C1A3B">
      <w:pPr>
        <w:spacing w:line="480" w:lineRule="auto"/>
        <w:jc w:val="both"/>
        <w:rPr>
          <w:rFonts w:ascii="Times New Roman" w:hAnsi="Times New Roman" w:cs="Times New Roman"/>
        </w:rPr>
      </w:pPr>
      <w:r>
        <w:rPr>
          <w:rFonts w:ascii="Times New Roman" w:hAnsi="Times New Roman" w:cs="Times New Roman"/>
        </w:rPr>
        <w:tab/>
      </w:r>
      <w:r w:rsidR="00337912">
        <w:rPr>
          <w:rFonts w:ascii="Times New Roman" w:hAnsi="Times New Roman" w:cs="Times New Roman"/>
        </w:rPr>
        <w:t xml:space="preserve">This realized mortality emerges from individual decisions to allocate to growth at every age, which varies according to the prey availability in the ecosystem and the size-dependent decrease in predation. </w:t>
      </w:r>
    </w:p>
    <w:p w14:paraId="0C146350" w14:textId="2BCADCE5" w:rsidR="00314113" w:rsidRPr="00314113" w:rsidRDefault="001C1A3B" w:rsidP="00F1566F">
      <w:pPr>
        <w:spacing w:line="480" w:lineRule="auto"/>
        <w:jc w:val="both"/>
        <w:rPr>
          <w:rFonts w:ascii="Times New Roman" w:hAnsi="Times New Roman" w:cs="Times New Roman"/>
          <w:b/>
          <w:bCs/>
          <w:i/>
          <w:iCs/>
        </w:rPr>
      </w:pPr>
      <w:r>
        <w:rPr>
          <w:rFonts w:ascii="Times New Roman" w:hAnsi="Times New Roman" w:cs="Times New Roman"/>
        </w:rPr>
        <w:t xml:space="preserve"> </w:t>
      </w:r>
      <w:r w:rsidR="00F1566F">
        <w:rPr>
          <w:rFonts w:ascii="Times New Roman" w:hAnsi="Times New Roman" w:cs="Times New Roman"/>
        </w:rPr>
        <w:t xml:space="preserve"> </w:t>
      </w:r>
    </w:p>
    <w:p w14:paraId="3CB70908" w14:textId="77777777" w:rsidR="003C1A9B" w:rsidRPr="00AF1ADE" w:rsidRDefault="003C1A9B" w:rsidP="003C1A9B">
      <w:pPr>
        <w:spacing w:line="480" w:lineRule="auto"/>
        <w:jc w:val="both"/>
        <w:outlineLvl w:val="0"/>
        <w:rPr>
          <w:rFonts w:ascii="Times New Roman" w:hAnsi="Times New Roman" w:cs="Times New Roman"/>
          <w:b/>
          <w:bCs/>
          <w:i/>
          <w:iCs/>
        </w:rPr>
      </w:pPr>
      <w:r w:rsidRPr="00AF1ADE">
        <w:rPr>
          <w:rFonts w:ascii="Times New Roman" w:hAnsi="Times New Roman" w:cs="Times New Roman"/>
          <w:b/>
          <w:bCs/>
          <w:i/>
          <w:iCs/>
        </w:rPr>
        <w:t>Environmental scenarios</w:t>
      </w:r>
    </w:p>
    <w:p w14:paraId="0FCB6448" w14:textId="7CC1D6B5" w:rsidR="00C92527" w:rsidRDefault="003C1A9B" w:rsidP="003C1A9B">
      <w:pPr>
        <w:spacing w:line="480" w:lineRule="auto"/>
        <w:jc w:val="both"/>
        <w:rPr>
          <w:rFonts w:ascii="Times New Roman" w:hAnsi="Times New Roman" w:cs="Times New Roman"/>
          <w:noProof/>
        </w:rPr>
      </w:pPr>
      <w:r>
        <w:rPr>
          <w:rFonts w:ascii="Times New Roman" w:hAnsi="Times New Roman" w:cs="Times New Roman"/>
        </w:rPr>
        <w:tab/>
        <w:t xml:space="preserve">We modeled the optimal life history in 16 different environmental scenarios, to include a spectrum of past, present, and potential future environments in Earth’s oceans. </w:t>
      </w:r>
      <w:r w:rsidR="00F1566F">
        <w:rPr>
          <w:rFonts w:ascii="Times New Roman" w:hAnsi="Times New Roman" w:cs="Times New Roman"/>
        </w:rPr>
        <w:t>W</w:t>
      </w:r>
      <w:r>
        <w:rPr>
          <w:rFonts w:ascii="Times New Roman" w:hAnsi="Times New Roman" w:cs="Times New Roman"/>
        </w:rPr>
        <w:t xml:space="preserve">e considered environmental scenarios that varied in </w:t>
      </w:r>
      <w:r w:rsidR="00042071">
        <w:rPr>
          <w:rFonts w:ascii="Times New Roman" w:hAnsi="Times New Roman" w:cs="Times New Roman"/>
        </w:rPr>
        <w:t xml:space="preserve">temperature, </w:t>
      </w:r>
      <w:r w:rsidR="005C70CA">
        <w:rPr>
          <w:rFonts w:ascii="Times New Roman" w:hAnsi="Times New Roman" w:cs="Times New Roman"/>
        </w:rPr>
        <w:t>food availability,</w:t>
      </w:r>
      <w:r>
        <w:rPr>
          <w:rFonts w:ascii="Times New Roman" w:hAnsi="Times New Roman" w:cs="Times New Roman"/>
        </w:rPr>
        <w:t xml:space="preserve"> predation risk, and metabolic costs</w:t>
      </w:r>
      <w:r w:rsidR="00E10538">
        <w:rPr>
          <w:rFonts w:ascii="Times New Roman" w:hAnsi="Times New Roman" w:cs="Times New Roman"/>
        </w:rPr>
        <w:t xml:space="preserve">. </w:t>
      </w:r>
      <w:r>
        <w:rPr>
          <w:rFonts w:ascii="Times New Roman" w:hAnsi="Times New Roman" w:cs="Times New Roman"/>
        </w:rPr>
        <w:t xml:space="preserve">We modeled two constant environments with different average temperatures, </w:t>
      </w:r>
      <w:commentRangeStart w:id="61"/>
      <w:r>
        <w:rPr>
          <w:rFonts w:ascii="Times New Roman" w:hAnsi="Times New Roman" w:cs="Times New Roman"/>
        </w:rPr>
        <w:t xml:space="preserve">290 K and 295 </w:t>
      </w:r>
      <w:r>
        <w:rPr>
          <w:rFonts w:ascii="Times New Roman" w:hAnsi="Times New Roman" w:cs="Times New Roman"/>
        </w:rPr>
        <w:lastRenderedPageBreak/>
        <w:t>K</w:t>
      </w:r>
      <w:commentRangeEnd w:id="61"/>
      <w:r>
        <w:rPr>
          <w:rStyle w:val="CommentReference"/>
        </w:rPr>
        <w:commentReference w:id="61"/>
      </w:r>
      <w:r>
        <w:rPr>
          <w:rFonts w:ascii="Times New Roman" w:hAnsi="Times New Roman" w:cs="Times New Roman"/>
        </w:rPr>
        <w:t xml:space="preserve">, which we will call the </w:t>
      </w:r>
      <w:r w:rsidR="00092D22">
        <w:rPr>
          <w:rFonts w:ascii="Times New Roman" w:hAnsi="Times New Roman" w:cs="Times New Roman"/>
        </w:rPr>
        <w:t>cool</w:t>
      </w:r>
      <w:r>
        <w:rPr>
          <w:rFonts w:ascii="Times New Roman" w:hAnsi="Times New Roman" w:cs="Times New Roman"/>
        </w:rPr>
        <w:t xml:space="preserve"> and </w:t>
      </w:r>
      <w:r w:rsidR="00092D22">
        <w:rPr>
          <w:rFonts w:ascii="Times New Roman" w:hAnsi="Times New Roman" w:cs="Times New Roman"/>
        </w:rPr>
        <w:t>warm</w:t>
      </w:r>
      <w:r>
        <w:rPr>
          <w:rFonts w:ascii="Times New Roman" w:hAnsi="Times New Roman" w:cs="Times New Roman"/>
        </w:rPr>
        <w:t xml:space="preserve"> scenarios. In both </w:t>
      </w:r>
      <w:r w:rsidR="003074DE">
        <w:rPr>
          <w:rFonts w:ascii="Times New Roman" w:hAnsi="Times New Roman" w:cs="Times New Roman"/>
        </w:rPr>
        <w:t xml:space="preserve">temperature </w:t>
      </w:r>
      <w:r>
        <w:rPr>
          <w:rFonts w:ascii="Times New Roman" w:hAnsi="Times New Roman" w:cs="Times New Roman"/>
        </w:rPr>
        <w:t xml:space="preserve">scenarios, we considered four factorial combinations of high and low food richness </w:t>
      </w:r>
      <w:r w:rsidRPr="00E06E59">
        <w:rPr>
          <w:rFonts w:ascii="Times New Roman" w:hAnsi="Times New Roman" w:cs="Times New Roman"/>
        </w:rPr>
        <w:t>(</w:t>
      </w:r>
      <w:r w:rsidRPr="00E06E59">
        <w:rPr>
          <w:rFonts w:ascii="Symbol" w:hAnsi="Symbol" w:cs="Times New Roman"/>
          <w:i/>
          <w:iCs/>
        </w:rPr>
        <w:t></w:t>
      </w:r>
      <w:r w:rsidRPr="00E06E59">
        <w:rPr>
          <w:rFonts w:ascii="Times New Roman" w:hAnsi="Times New Roman" w:cs="Times New Roman"/>
          <w:i/>
          <w:iCs/>
          <w:vertAlign w:val="subscript"/>
        </w:rPr>
        <w:t>c</w:t>
      </w:r>
      <w:r w:rsidRPr="00E06E59">
        <w:rPr>
          <w:rFonts w:ascii="Times New Roman" w:hAnsi="Times New Roman" w:cs="Times New Roman"/>
        </w:rPr>
        <w:t xml:space="preserve"> = 10</w:t>
      </w:r>
      <w:r w:rsidR="008C1A34">
        <w:rPr>
          <w:rFonts w:ascii="Times New Roman" w:hAnsi="Times New Roman" w:cs="Times New Roman"/>
        </w:rPr>
        <w:t xml:space="preserve"> and</w:t>
      </w:r>
      <w:r w:rsidRPr="00E06E59">
        <w:rPr>
          <w:rFonts w:ascii="Times New Roman" w:hAnsi="Times New Roman" w:cs="Times New Roman"/>
        </w:rPr>
        <w:t xml:space="preserve"> 5 respectively)</w:t>
      </w:r>
      <w:r w:rsidR="00F1566F">
        <w:rPr>
          <w:rFonts w:ascii="Times New Roman" w:hAnsi="Times New Roman" w:cs="Times New Roman"/>
        </w:rPr>
        <w:t xml:space="preserve">, </w:t>
      </w:r>
      <w:r w:rsidR="00E10538">
        <w:rPr>
          <w:rFonts w:ascii="Times New Roman" w:hAnsi="Times New Roman" w:cs="Times New Roman"/>
        </w:rPr>
        <w:t>and different values of the predator effic</w:t>
      </w:r>
      <w:r w:rsidR="005D5765">
        <w:rPr>
          <w:rFonts w:ascii="Times New Roman" w:hAnsi="Times New Roman" w:cs="Times New Roman"/>
        </w:rPr>
        <w:t>ac</w:t>
      </w:r>
      <w:r w:rsidR="00E10538">
        <w:rPr>
          <w:rFonts w:ascii="Times New Roman" w:hAnsi="Times New Roman" w:cs="Times New Roman"/>
        </w:rPr>
        <w:t xml:space="preserve">y parameter </w:t>
      </w:r>
      <w:r w:rsidR="00E10538">
        <w:rPr>
          <w:rFonts w:ascii="Times New Roman" w:hAnsi="Times New Roman" w:cs="Times New Roman"/>
          <w:i/>
          <w:iCs/>
        </w:rPr>
        <w:t xml:space="preserve">h </w:t>
      </w:r>
      <w:r w:rsidR="00E10538">
        <w:rPr>
          <w:rFonts w:ascii="Times New Roman" w:hAnsi="Times New Roman" w:cs="Times New Roman"/>
        </w:rPr>
        <w:t xml:space="preserve">in Eq. </w:t>
      </w:r>
      <w:r w:rsidR="00C92527">
        <w:rPr>
          <w:rFonts w:ascii="Times New Roman" w:hAnsi="Times New Roman" w:cs="Times New Roman"/>
        </w:rPr>
        <w:t>3 (</w:t>
      </w:r>
      <w:r w:rsidR="00C92527">
        <w:rPr>
          <w:rFonts w:ascii="Times New Roman" w:hAnsi="Times New Roman" w:cs="Times New Roman"/>
          <w:i/>
          <w:iCs/>
        </w:rPr>
        <w:t xml:space="preserve">h </w:t>
      </w:r>
      <w:r w:rsidR="00C92527" w:rsidRPr="00C92527">
        <w:rPr>
          <w:rFonts w:ascii="Times New Roman" w:hAnsi="Times New Roman" w:cs="Times New Roman"/>
        </w:rPr>
        <w:t>= 20 and 15, respectively)</w:t>
      </w:r>
      <w:r w:rsidR="00E10538">
        <w:rPr>
          <w:rFonts w:ascii="Times New Roman" w:hAnsi="Times New Roman" w:cs="Times New Roman"/>
        </w:rPr>
        <w:t xml:space="preserve"> which </w:t>
      </w:r>
      <w:r w:rsidR="00D84DA4">
        <w:rPr>
          <w:rFonts w:ascii="Times New Roman" w:hAnsi="Times New Roman" w:cs="Times New Roman"/>
        </w:rPr>
        <w:t>represent differences</w:t>
      </w:r>
      <w:r w:rsidR="00E10538">
        <w:rPr>
          <w:rFonts w:ascii="Times New Roman" w:hAnsi="Times New Roman" w:cs="Times New Roman"/>
        </w:rPr>
        <w:t xml:space="preserve"> in overall predation risk.</w:t>
      </w:r>
      <w:r w:rsidR="00C92527">
        <w:rPr>
          <w:rFonts w:ascii="Times New Roman" w:hAnsi="Times New Roman" w:cs="Times New Roman"/>
        </w:rPr>
        <w:t xml:space="preserve"> </w:t>
      </w:r>
      <w:r>
        <w:rPr>
          <w:rFonts w:ascii="Times New Roman" w:hAnsi="Times New Roman" w:cs="Times New Roman"/>
        </w:rPr>
        <w:t xml:space="preserve">We also considered </w:t>
      </w:r>
      <w:r w:rsidR="00C92527">
        <w:rPr>
          <w:rFonts w:ascii="Times New Roman" w:hAnsi="Times New Roman" w:cs="Times New Roman"/>
        </w:rPr>
        <w:t xml:space="preserve">these </w:t>
      </w:r>
      <w:r>
        <w:rPr>
          <w:rFonts w:ascii="Times New Roman" w:hAnsi="Times New Roman" w:cs="Times New Roman"/>
        </w:rPr>
        <w:t>four food and risk combinations in two seasonal environments</w:t>
      </w:r>
      <w:r w:rsidR="006F435E">
        <w:rPr>
          <w:rFonts w:ascii="Times New Roman" w:hAnsi="Times New Roman" w:cs="Times New Roman"/>
        </w:rPr>
        <w:t xml:space="preserve"> which varied in both seasonal temperature and food</w:t>
      </w:r>
      <w:r w:rsidR="004F0F9D">
        <w:rPr>
          <w:rFonts w:ascii="Times New Roman" w:hAnsi="Times New Roman" w:cs="Times New Roman"/>
        </w:rPr>
        <w:t xml:space="preserve"> availability. In summer, </w:t>
      </w:r>
      <w:r>
        <w:rPr>
          <w:rFonts w:ascii="Times New Roman" w:hAnsi="Times New Roman" w:cs="Times New Roman"/>
          <w:noProof/>
        </w:rPr>
        <w:t xml:space="preserve">the water temperature </w:t>
      </w:r>
      <w:r w:rsidRPr="00B36EED">
        <w:rPr>
          <w:rFonts w:ascii="Cambria Math" w:hAnsi="Cambria Math" w:cs="Cambria Math"/>
        </w:rPr>
        <w:t>𝜏</w:t>
      </w:r>
      <w:r>
        <w:rPr>
          <w:rFonts w:ascii="Times New Roman" w:hAnsi="Times New Roman" w:cs="Times New Roman"/>
          <w:noProof/>
        </w:rPr>
        <w:t xml:space="preserve"> increases by 4 degrees above the base temperature for six months of the year</w:t>
      </w:r>
      <w:r w:rsidR="004F0F9D">
        <w:rPr>
          <w:rFonts w:ascii="Times New Roman" w:hAnsi="Times New Roman" w:cs="Times New Roman"/>
          <w:noProof/>
        </w:rPr>
        <w:t xml:space="preserve"> </w:t>
      </w:r>
      <w:r>
        <w:rPr>
          <w:rFonts w:ascii="Times New Roman" w:hAnsi="Times New Roman" w:cs="Times New Roman"/>
          <w:noProof/>
        </w:rPr>
        <w:t xml:space="preserve">(from </w:t>
      </w:r>
      <w:commentRangeStart w:id="62"/>
      <w:r>
        <w:rPr>
          <w:rFonts w:ascii="Times New Roman" w:hAnsi="Times New Roman" w:cs="Times New Roman"/>
          <w:noProof/>
        </w:rPr>
        <w:t xml:space="preserve">290 to 294 K </w:t>
      </w:r>
      <w:commentRangeEnd w:id="62"/>
      <w:r>
        <w:rPr>
          <w:rStyle w:val="CommentReference"/>
        </w:rPr>
        <w:commentReference w:id="62"/>
      </w:r>
      <w:r>
        <w:rPr>
          <w:rFonts w:ascii="Times New Roman" w:hAnsi="Times New Roman" w:cs="Times New Roman"/>
          <w:noProof/>
        </w:rPr>
        <w:t xml:space="preserve">in the </w:t>
      </w:r>
      <w:r w:rsidR="002D0370">
        <w:rPr>
          <w:rFonts w:ascii="Times New Roman" w:hAnsi="Times New Roman" w:cs="Times New Roman"/>
          <w:noProof/>
        </w:rPr>
        <w:t>cool</w:t>
      </w:r>
      <w:r>
        <w:rPr>
          <w:rFonts w:ascii="Times New Roman" w:hAnsi="Times New Roman" w:cs="Times New Roman"/>
          <w:noProof/>
        </w:rPr>
        <w:t xml:space="preserve"> scenario,  and from </w:t>
      </w:r>
      <w:commentRangeStart w:id="63"/>
      <w:r>
        <w:rPr>
          <w:rFonts w:ascii="Times New Roman" w:hAnsi="Times New Roman" w:cs="Times New Roman"/>
          <w:noProof/>
        </w:rPr>
        <w:t xml:space="preserve">295 to 299 K </w:t>
      </w:r>
      <w:commentRangeEnd w:id="63"/>
      <w:r>
        <w:rPr>
          <w:rStyle w:val="CommentReference"/>
        </w:rPr>
        <w:commentReference w:id="63"/>
      </w:r>
      <w:r>
        <w:rPr>
          <w:rFonts w:ascii="Times New Roman" w:hAnsi="Times New Roman" w:cs="Times New Roman"/>
          <w:noProof/>
        </w:rPr>
        <w:t xml:space="preserve">in the </w:t>
      </w:r>
      <w:r w:rsidR="002D0370">
        <w:rPr>
          <w:rFonts w:ascii="Times New Roman" w:hAnsi="Times New Roman" w:cs="Times New Roman"/>
          <w:noProof/>
        </w:rPr>
        <w:t>warm</w:t>
      </w:r>
      <w:r>
        <w:rPr>
          <w:rFonts w:ascii="Times New Roman" w:hAnsi="Times New Roman" w:cs="Times New Roman"/>
          <w:noProof/>
        </w:rPr>
        <w:t xml:space="preserve"> scenario). </w:t>
      </w:r>
      <w:r>
        <w:rPr>
          <w:rFonts w:ascii="Times New Roman" w:hAnsi="Times New Roman" w:cs="Times New Roman"/>
        </w:rPr>
        <w:t xml:space="preserve">In </w:t>
      </w:r>
      <w:r w:rsidR="004F0F9D">
        <w:rPr>
          <w:rFonts w:ascii="Times New Roman" w:hAnsi="Times New Roman" w:cs="Times New Roman"/>
        </w:rPr>
        <w:t xml:space="preserve">these </w:t>
      </w:r>
      <w:r w:rsidR="0009417B">
        <w:rPr>
          <w:rFonts w:ascii="Times New Roman" w:hAnsi="Times New Roman" w:cs="Times New Roman"/>
        </w:rPr>
        <w:t xml:space="preserve">seasonal environments, </w:t>
      </w:r>
      <w:r w:rsidR="00BA60DC">
        <w:rPr>
          <w:rFonts w:ascii="Times New Roman" w:hAnsi="Times New Roman" w:cs="Times New Roman"/>
        </w:rPr>
        <w:t>during winter the</w:t>
      </w:r>
      <w:r w:rsidR="00BA60DC" w:rsidRPr="00BA60DC">
        <w:rPr>
          <w:rFonts w:ascii="Times New Roman" w:hAnsi="Times New Roman" w:cs="Times New Roman"/>
        </w:rPr>
        <w:t xml:space="preserve"> </w:t>
      </w:r>
      <w:r w:rsidR="00BA60DC">
        <w:rPr>
          <w:rFonts w:ascii="Times New Roman" w:hAnsi="Times New Roman" w:cs="Times New Roman"/>
        </w:rPr>
        <w:t>food available in the ecosystem (</w:t>
      </w:r>
      <w:r w:rsidR="00BA60DC" w:rsidRPr="00E06E59">
        <w:rPr>
          <w:rFonts w:ascii="Symbol" w:hAnsi="Symbol" w:cs="Times New Roman"/>
          <w:i/>
          <w:iCs/>
        </w:rPr>
        <w:t></w:t>
      </w:r>
      <w:r w:rsidR="00BA60DC" w:rsidRPr="00E06E59">
        <w:rPr>
          <w:rFonts w:ascii="Times New Roman" w:hAnsi="Times New Roman" w:cs="Times New Roman"/>
          <w:i/>
          <w:iCs/>
          <w:vertAlign w:val="subscript"/>
        </w:rPr>
        <w:t>c</w:t>
      </w:r>
      <w:r w:rsidR="00BA60DC">
        <w:rPr>
          <w:rFonts w:ascii="Times New Roman" w:hAnsi="Times New Roman" w:cs="Times New Roman"/>
        </w:rPr>
        <w:t xml:space="preserve">) </w:t>
      </w:r>
      <w:r w:rsidR="00BA60DC">
        <w:rPr>
          <w:rFonts w:ascii="Times New Roman" w:hAnsi="Times New Roman" w:cs="Times New Roman"/>
          <w:noProof/>
        </w:rPr>
        <w:t>doubles</w:t>
      </w:r>
      <w:r w:rsidR="00BA60DC">
        <w:rPr>
          <w:rStyle w:val="CommentReference"/>
        </w:rPr>
        <w:commentReference w:id="64"/>
      </w:r>
      <w:r w:rsidR="00BA60DC">
        <w:rPr>
          <w:rStyle w:val="CommentReference"/>
          <w:rFonts w:eastAsiaTheme="minorEastAsia"/>
        </w:rPr>
        <w:commentReference w:id="65"/>
      </w:r>
      <w:r w:rsidR="00BA60DC">
        <w:rPr>
          <w:rFonts w:ascii="Times New Roman" w:hAnsi="Times New Roman" w:cs="Times New Roman"/>
        </w:rPr>
        <w:t xml:space="preserve"> but the</w:t>
      </w:r>
      <w:r w:rsidR="006B5B39">
        <w:rPr>
          <w:rFonts w:ascii="Times New Roman" w:hAnsi="Times New Roman" w:cs="Times New Roman"/>
        </w:rPr>
        <w:t xml:space="preserve"> temperature</w:t>
      </w:r>
      <w:r>
        <w:rPr>
          <w:rFonts w:ascii="Times New Roman" w:hAnsi="Times New Roman" w:cs="Times New Roman"/>
        </w:rPr>
        <w:t xml:space="preserve"> is identical to the constant environments </w:t>
      </w:r>
      <w:r w:rsidR="003500BA">
        <w:rPr>
          <w:rFonts w:ascii="Times New Roman" w:hAnsi="Times New Roman" w:cs="Times New Roman"/>
          <w:noProof/>
        </w:rPr>
        <w:t>(</w:t>
      </w:r>
      <w:r w:rsidRPr="001811A0">
        <w:rPr>
          <w:rFonts w:ascii="Times New Roman" w:hAnsi="Times New Roman" w:cs="Times New Roman"/>
          <w:noProof/>
        </w:rPr>
        <w:t>Figure 1</w:t>
      </w:r>
      <w:r w:rsidR="003500BA">
        <w:rPr>
          <w:rFonts w:ascii="Times New Roman" w:hAnsi="Times New Roman" w:cs="Times New Roman"/>
          <w:noProof/>
        </w:rPr>
        <w:t xml:space="preserve">) </w:t>
      </w:r>
      <w:r w:rsidR="00C92527">
        <w:rPr>
          <w:rFonts w:ascii="Times New Roman" w:hAnsi="Times New Roman" w:cs="Times New Roman"/>
        </w:rPr>
        <w:t xml:space="preserve">An individual in the </w:t>
      </w:r>
      <w:r w:rsidR="006B5B39">
        <w:rPr>
          <w:rFonts w:ascii="Times New Roman" w:hAnsi="Times New Roman" w:cs="Times New Roman"/>
        </w:rPr>
        <w:t xml:space="preserve">cool </w:t>
      </w:r>
      <w:r w:rsidR="00FE1085">
        <w:rPr>
          <w:rFonts w:ascii="Times New Roman" w:hAnsi="Times New Roman" w:cs="Times New Roman"/>
        </w:rPr>
        <w:t>seasonal</w:t>
      </w:r>
      <w:r w:rsidR="00C92527">
        <w:rPr>
          <w:rFonts w:ascii="Times New Roman" w:hAnsi="Times New Roman" w:cs="Times New Roman"/>
        </w:rPr>
        <w:t xml:space="preserve"> scenario experience</w:t>
      </w:r>
      <w:r w:rsidR="006B5B39">
        <w:rPr>
          <w:rFonts w:ascii="Times New Roman" w:hAnsi="Times New Roman" w:cs="Times New Roman"/>
        </w:rPr>
        <w:t>s</w:t>
      </w:r>
      <w:r w:rsidR="00C92527">
        <w:rPr>
          <w:rFonts w:ascii="Times New Roman" w:hAnsi="Times New Roman" w:cs="Times New Roman"/>
        </w:rPr>
        <w:t xml:space="preserve"> </w:t>
      </w:r>
      <w:r w:rsidR="006B5B39">
        <w:rPr>
          <w:rFonts w:ascii="Times New Roman" w:hAnsi="Times New Roman" w:cs="Times New Roman"/>
        </w:rPr>
        <w:t>summer</w:t>
      </w:r>
      <w:r w:rsidR="00C92527">
        <w:rPr>
          <w:rFonts w:ascii="Times New Roman" w:hAnsi="Times New Roman" w:cs="Times New Roman"/>
        </w:rPr>
        <w:t xml:space="preserve"> temperatures that approach the </w:t>
      </w:r>
      <w:r w:rsidR="00C02EDE">
        <w:rPr>
          <w:rFonts w:ascii="Times New Roman" w:hAnsi="Times New Roman" w:cs="Times New Roman"/>
        </w:rPr>
        <w:t xml:space="preserve">constant </w:t>
      </w:r>
      <w:r w:rsidR="006B5B39">
        <w:rPr>
          <w:rFonts w:ascii="Times New Roman" w:hAnsi="Times New Roman" w:cs="Times New Roman"/>
        </w:rPr>
        <w:t>warm</w:t>
      </w:r>
      <w:r w:rsidR="00C92527">
        <w:rPr>
          <w:rFonts w:ascii="Times New Roman" w:hAnsi="Times New Roman" w:cs="Times New Roman"/>
        </w:rPr>
        <w:t xml:space="preserve"> scenario (Figure 1b; Table 1). </w:t>
      </w:r>
      <w:r w:rsidR="00C92527">
        <w:rPr>
          <w:rFonts w:ascii="Times New Roman" w:hAnsi="Times New Roman" w:cs="Times New Roman"/>
          <w:noProof/>
        </w:rPr>
        <w:t xml:space="preserve"> </w:t>
      </w:r>
    </w:p>
    <w:p w14:paraId="703098C7" w14:textId="4761A478" w:rsidR="00C92527" w:rsidRDefault="00C92527" w:rsidP="003C1A9B">
      <w:pPr>
        <w:spacing w:line="480" w:lineRule="auto"/>
        <w:jc w:val="both"/>
        <w:rPr>
          <w:rFonts w:ascii="Times New Roman" w:hAnsi="Times New Roman" w:cs="Times New Roman"/>
          <w:noProof/>
        </w:rPr>
      </w:pPr>
      <w:r>
        <w:rPr>
          <w:rFonts w:ascii="Times New Roman" w:hAnsi="Times New Roman" w:cs="Times New Roman"/>
          <w:noProof/>
        </w:rPr>
        <w:tab/>
        <w:t xml:space="preserve">The inclusion of seasonality </w:t>
      </w:r>
      <w:r w:rsidR="00092D22">
        <w:rPr>
          <w:rFonts w:ascii="Times New Roman" w:hAnsi="Times New Roman" w:cs="Times New Roman"/>
          <w:noProof/>
        </w:rPr>
        <w:t xml:space="preserve"> </w:t>
      </w:r>
      <w:r w:rsidR="00376344">
        <w:rPr>
          <w:rFonts w:ascii="Times New Roman" w:hAnsi="Times New Roman" w:cs="Times New Roman"/>
          <w:noProof/>
        </w:rPr>
        <w:t>in our factorial combinations means that we can compare warm “tropical” scenarios (which may be constant  or vary seasonally i</w:t>
      </w:r>
      <w:r>
        <w:rPr>
          <w:rFonts w:ascii="Times New Roman" w:hAnsi="Times New Roman" w:cs="Times New Roman"/>
          <w:noProof/>
        </w:rPr>
        <w:t>n coastal upwelling zones in the tropics</w:t>
      </w:r>
      <w:r w:rsidR="00376344">
        <w:rPr>
          <w:rFonts w:ascii="Times New Roman" w:hAnsi="Times New Roman" w:cs="Times New Roman"/>
          <w:noProof/>
        </w:rPr>
        <w:t>) with seasonal cool “temperate” scenarios</w:t>
      </w:r>
      <w:r>
        <w:rPr>
          <w:rFonts w:ascii="Times New Roman" w:hAnsi="Times New Roman" w:cs="Times New Roman"/>
          <w:noProof/>
        </w:rPr>
        <w:t xml:space="preserve">. </w:t>
      </w:r>
      <w:r w:rsidR="00376344">
        <w:rPr>
          <w:rFonts w:ascii="Times New Roman" w:hAnsi="Times New Roman" w:cs="Times New Roman"/>
          <w:noProof/>
        </w:rPr>
        <w:t xml:space="preserve">The constant cool scenario could represent </w:t>
      </w:r>
      <w:r w:rsidR="00547530">
        <w:rPr>
          <w:rFonts w:ascii="Times New Roman" w:hAnsi="Times New Roman" w:cs="Times New Roman"/>
          <w:noProof/>
        </w:rPr>
        <w:t>“</w:t>
      </w:r>
      <w:r w:rsidR="00376344">
        <w:rPr>
          <w:rFonts w:ascii="Times New Roman" w:hAnsi="Times New Roman" w:cs="Times New Roman"/>
          <w:noProof/>
        </w:rPr>
        <w:t>deep ocean</w:t>
      </w:r>
      <w:r w:rsidR="00547530">
        <w:rPr>
          <w:rFonts w:ascii="Times New Roman" w:hAnsi="Times New Roman" w:cs="Times New Roman"/>
          <w:noProof/>
        </w:rPr>
        <w:t>”</w:t>
      </w:r>
      <w:r w:rsidR="00376344">
        <w:rPr>
          <w:rFonts w:ascii="Times New Roman" w:hAnsi="Times New Roman" w:cs="Times New Roman"/>
          <w:noProof/>
        </w:rPr>
        <w:t xml:space="preserve"> conditions</w:t>
      </w:r>
      <w:r>
        <w:rPr>
          <w:rFonts w:ascii="Times New Roman" w:hAnsi="Times New Roman" w:cs="Times New Roman"/>
          <w:noProof/>
        </w:rPr>
        <w:t xml:space="preserve">. </w:t>
      </w:r>
      <w:r w:rsidR="008673C2">
        <w:rPr>
          <w:rFonts w:ascii="Times New Roman" w:hAnsi="Times New Roman" w:cs="Times New Roman"/>
          <w:noProof/>
        </w:rPr>
        <w:t>The facto</w:t>
      </w:r>
      <w:r w:rsidR="00183E8A">
        <w:rPr>
          <w:rFonts w:ascii="Times New Roman" w:hAnsi="Times New Roman" w:cs="Times New Roman"/>
          <w:noProof/>
        </w:rPr>
        <w:t>ri</w:t>
      </w:r>
      <w:r w:rsidR="008673C2">
        <w:rPr>
          <w:rFonts w:ascii="Times New Roman" w:hAnsi="Times New Roman" w:cs="Times New Roman"/>
          <w:noProof/>
        </w:rPr>
        <w:t xml:space="preserve">al combinations are designed to </w:t>
      </w:r>
      <w:r>
        <w:rPr>
          <w:rFonts w:ascii="Times New Roman" w:hAnsi="Times New Roman" w:cs="Times New Roman"/>
          <w:noProof/>
        </w:rPr>
        <w:t xml:space="preserve">reveal  the interacting affects of seasonality in metabolic demands and food availability on top of the interacting effects of the foodscape and fearscape. </w:t>
      </w:r>
    </w:p>
    <w:p w14:paraId="75606090" w14:textId="77777777" w:rsidR="00C92527" w:rsidRDefault="00C92527" w:rsidP="003C1A9B">
      <w:pPr>
        <w:spacing w:line="480" w:lineRule="auto"/>
        <w:jc w:val="both"/>
        <w:rPr>
          <w:rFonts w:ascii="Times New Roman" w:hAnsi="Times New Roman" w:cs="Times New Roman"/>
          <w:noProof/>
        </w:rPr>
      </w:pPr>
    </w:p>
    <w:p w14:paraId="08E583E2" w14:textId="53DDB58B" w:rsidR="003C1A9B" w:rsidRPr="00B36EED" w:rsidRDefault="003C1A9B" w:rsidP="003C1A9B">
      <w:pPr>
        <w:spacing w:line="480" w:lineRule="auto"/>
        <w:jc w:val="both"/>
        <w:rPr>
          <w:rFonts w:ascii="Times New Roman" w:hAnsi="Times New Roman" w:cs="Times New Roman"/>
        </w:rPr>
      </w:pPr>
      <w:r>
        <w:rPr>
          <w:rFonts w:ascii="Times New Roman" w:hAnsi="Times New Roman" w:cs="Times New Roman"/>
          <w:noProof/>
        </w:rPr>
        <w:t xml:space="preserve"> </w:t>
      </w:r>
    </w:p>
    <w:p w14:paraId="3BCF3809" w14:textId="77777777" w:rsidR="001C1A3B" w:rsidRDefault="001C1A3B" w:rsidP="001C1A3B">
      <w:pPr>
        <w:spacing w:line="480" w:lineRule="auto"/>
        <w:jc w:val="both"/>
        <w:rPr>
          <w:rFonts w:ascii="Times New Roman" w:hAnsi="Times New Roman" w:cs="Times New Roman"/>
          <w:b/>
          <w:bCs/>
        </w:rPr>
      </w:pPr>
    </w:p>
    <w:p w14:paraId="17A57562" w14:textId="77777777" w:rsidR="001C1A3B" w:rsidRDefault="001C1A3B" w:rsidP="001C1A3B">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4194E859" w14:textId="77777777" w:rsidR="001C1A3B" w:rsidRDefault="001C1A3B" w:rsidP="001C1A3B">
      <w:pPr>
        <w:spacing w:line="480" w:lineRule="auto"/>
        <w:jc w:val="both"/>
        <w:rPr>
          <w:rFonts w:ascii="Times New Roman" w:hAnsi="Times New Roman" w:cs="Times New Roman"/>
          <w:i/>
          <w:iCs/>
        </w:rPr>
      </w:pPr>
      <w:r>
        <w:rPr>
          <w:rFonts w:ascii="Times New Roman" w:hAnsi="Times New Roman" w:cs="Times New Roman"/>
          <w:i/>
          <w:iCs/>
        </w:rPr>
        <w:t>Body size and growth patterns</w:t>
      </w:r>
    </w:p>
    <w:p w14:paraId="08A27D92" w14:textId="5B6C5937" w:rsidR="001C1A3B" w:rsidRPr="0074453D" w:rsidRDefault="001C1A3B" w:rsidP="001C1A3B">
      <w:pPr>
        <w:spacing w:line="480" w:lineRule="auto"/>
        <w:jc w:val="both"/>
        <w:rPr>
          <w:rFonts w:ascii="Times New Roman" w:hAnsi="Times New Roman" w:cs="Times New Roman"/>
        </w:rPr>
      </w:pPr>
      <w:r>
        <w:rPr>
          <w:rFonts w:ascii="Times New Roman" w:hAnsi="Times New Roman" w:cs="Times New Roman"/>
        </w:rPr>
        <w:lastRenderedPageBreak/>
        <w:tab/>
      </w:r>
      <w:r w:rsidR="008F498C" w:rsidRPr="008010D3">
        <w:rPr>
          <w:rFonts w:ascii="Times New Roman" w:hAnsi="Times New Roman" w:cs="Times New Roman"/>
        </w:rPr>
        <w:t xml:space="preserve">In </w:t>
      </w:r>
      <w:r w:rsidR="008F498C">
        <w:rPr>
          <w:rFonts w:ascii="Times New Roman" w:hAnsi="Times New Roman" w:cs="Times New Roman"/>
        </w:rPr>
        <w:t>most of the environmental scenarios that we considered, individuals allocated to growth early in life, and shifted to reproduction later, so that an asymptotic growth pattern naturally emerged from the model</w:t>
      </w:r>
      <w:r>
        <w:rPr>
          <w:rFonts w:ascii="Times New Roman" w:hAnsi="Times New Roman" w:cs="Times New Roman"/>
        </w:rPr>
        <w:t xml:space="preserve"> (Figure </w:t>
      </w:r>
      <w:r w:rsidR="00F174D0">
        <w:rPr>
          <w:rFonts w:ascii="Times New Roman" w:hAnsi="Times New Roman" w:cs="Times New Roman"/>
        </w:rPr>
        <w:t>3</w:t>
      </w:r>
      <w:r>
        <w:rPr>
          <w:rFonts w:ascii="Times New Roman" w:hAnsi="Times New Roman" w:cs="Times New Roman"/>
        </w:rPr>
        <w:t>)</w:t>
      </w:r>
      <w:r w:rsidR="008F498C">
        <w:rPr>
          <w:rFonts w:ascii="Times New Roman" w:hAnsi="Times New Roman" w:cs="Times New Roman"/>
        </w:rPr>
        <w:t>.</w:t>
      </w:r>
      <w:r>
        <w:rPr>
          <w:rFonts w:ascii="Times New Roman" w:hAnsi="Times New Roman" w:cs="Times New Roman"/>
        </w:rPr>
        <w:t xml:space="preserve"> For purposes of illustration, we plot the growth pattern emerging for an individual that survives until the final time, </w:t>
      </w:r>
      <w:r>
        <w:rPr>
          <w:rFonts w:ascii="Times New Roman" w:hAnsi="Times New Roman" w:cs="Times New Roman"/>
          <w:i/>
          <w:iCs/>
        </w:rPr>
        <w:t xml:space="preserve">T, </w:t>
      </w:r>
      <w:r>
        <w:rPr>
          <w:rFonts w:ascii="Times New Roman" w:hAnsi="Times New Roman" w:cs="Times New Roman"/>
        </w:rPr>
        <w:t xml:space="preserve">even though the chances of an individual living this long are essentially zero. There were some exceptions to </w:t>
      </w:r>
      <w:r w:rsidR="00EF07AD">
        <w:rPr>
          <w:rFonts w:ascii="Times New Roman" w:hAnsi="Times New Roman" w:cs="Times New Roman"/>
        </w:rPr>
        <w:t>the</w:t>
      </w:r>
      <w:r>
        <w:rPr>
          <w:rFonts w:ascii="Times New Roman" w:hAnsi="Times New Roman" w:cs="Times New Roman"/>
        </w:rPr>
        <w:t xml:space="preserve"> asymptotic growth pattern. </w:t>
      </w:r>
      <w:r w:rsidR="00704C8B">
        <w:rPr>
          <w:rFonts w:ascii="Times New Roman" w:hAnsi="Times New Roman" w:cs="Times New Roman"/>
        </w:rPr>
        <w:t>Individuals delayed growth initially, and grew to larger sizes at later ages in</w:t>
      </w:r>
      <w:r>
        <w:rPr>
          <w:rFonts w:ascii="Times New Roman" w:hAnsi="Times New Roman" w:cs="Times New Roman"/>
        </w:rPr>
        <w:t xml:space="preserve"> scenarios with high food and low predation risk</w:t>
      </w:r>
      <w:r w:rsidR="00704C8B">
        <w:rPr>
          <w:rFonts w:ascii="Times New Roman" w:hAnsi="Times New Roman" w:cs="Times New Roman"/>
        </w:rPr>
        <w:t xml:space="preserve"> (Figure </w:t>
      </w:r>
      <w:r w:rsidR="00AD7E14">
        <w:rPr>
          <w:rFonts w:ascii="Times New Roman" w:hAnsi="Times New Roman" w:cs="Times New Roman"/>
        </w:rPr>
        <w:t>3</w:t>
      </w:r>
      <w:r w:rsidR="00704C8B" w:rsidRPr="00704C8B">
        <w:rPr>
          <w:rFonts w:ascii="Times New Roman" w:hAnsi="Times New Roman" w:cs="Times New Roman"/>
        </w:rPr>
        <w:t xml:space="preserve"> panel </w:t>
      </w:r>
      <w:r w:rsidR="00704C8B" w:rsidRPr="00704C8B">
        <w:rPr>
          <w:rFonts w:ascii="Times New Roman" w:hAnsi="Times New Roman" w:cs="Times New Roman"/>
          <w:highlight w:val="yellow"/>
        </w:rPr>
        <w:t xml:space="preserve">with </w:t>
      </w:r>
      <w:proofErr w:type="spellStart"/>
      <w:r w:rsidR="00704C8B" w:rsidRPr="00704C8B">
        <w:rPr>
          <w:rFonts w:ascii="Times New Roman" w:hAnsi="Times New Roman" w:cs="Times New Roman"/>
          <w:highlight w:val="yellow"/>
        </w:rPr>
        <w:t>hf</w:t>
      </w:r>
      <w:proofErr w:type="spellEnd"/>
      <w:r w:rsidR="00704C8B" w:rsidRPr="00704C8B">
        <w:rPr>
          <w:rFonts w:ascii="Times New Roman" w:hAnsi="Times New Roman" w:cs="Times New Roman"/>
          <w:highlight w:val="yellow"/>
        </w:rPr>
        <w:t>/</w:t>
      </w:r>
      <w:proofErr w:type="spellStart"/>
      <w:r w:rsidR="00704C8B" w:rsidRPr="00704C8B">
        <w:rPr>
          <w:rFonts w:ascii="Times New Roman" w:hAnsi="Times New Roman" w:cs="Times New Roman"/>
          <w:highlight w:val="yellow"/>
        </w:rPr>
        <w:t>lp</w:t>
      </w:r>
      <w:proofErr w:type="spellEnd"/>
      <w:r w:rsidR="00704C8B">
        <w:rPr>
          <w:rFonts w:ascii="Times New Roman" w:hAnsi="Times New Roman" w:cs="Times New Roman"/>
        </w:rPr>
        <w:t>)</w:t>
      </w:r>
      <w:r>
        <w:rPr>
          <w:rFonts w:ascii="Times New Roman" w:hAnsi="Times New Roman" w:cs="Times New Roman"/>
        </w:rPr>
        <w:t xml:space="preserve">, and in seasonal </w:t>
      </w:r>
      <w:r w:rsidR="007C0DD1">
        <w:rPr>
          <w:rFonts w:ascii="Times New Roman" w:hAnsi="Times New Roman" w:cs="Times New Roman"/>
        </w:rPr>
        <w:t>warm</w:t>
      </w:r>
      <w:r>
        <w:rPr>
          <w:rFonts w:ascii="Times New Roman" w:hAnsi="Times New Roman" w:cs="Times New Roman"/>
        </w:rPr>
        <w:t xml:space="preserve"> environments with low food</w:t>
      </w:r>
      <w:r w:rsidR="00704C8B">
        <w:rPr>
          <w:rFonts w:ascii="Times New Roman" w:hAnsi="Times New Roman" w:cs="Times New Roman"/>
        </w:rPr>
        <w:t xml:space="preserve"> (figure </w:t>
      </w:r>
      <w:r w:rsidR="00AD7E14">
        <w:rPr>
          <w:rFonts w:ascii="Times New Roman" w:hAnsi="Times New Roman" w:cs="Times New Roman"/>
        </w:rPr>
        <w:t>3</w:t>
      </w:r>
      <w:r w:rsidR="00704C8B">
        <w:rPr>
          <w:rFonts w:ascii="Times New Roman" w:hAnsi="Times New Roman" w:cs="Times New Roman"/>
        </w:rPr>
        <w:t xml:space="preserve"> </w:t>
      </w:r>
      <w:r w:rsidR="00704C8B" w:rsidRPr="00704C8B">
        <w:rPr>
          <w:rFonts w:ascii="Times New Roman" w:hAnsi="Times New Roman" w:cs="Times New Roman"/>
          <w:highlight w:val="yellow"/>
        </w:rPr>
        <w:t>panel</w:t>
      </w:r>
      <w:r w:rsidR="00704C8B">
        <w:rPr>
          <w:rFonts w:ascii="Times New Roman" w:hAnsi="Times New Roman" w:cs="Times New Roman"/>
        </w:rPr>
        <w:t>)</w:t>
      </w:r>
      <w:r>
        <w:rPr>
          <w:rFonts w:ascii="Times New Roman" w:hAnsi="Times New Roman" w:cs="Times New Roman"/>
        </w:rPr>
        <w:t xml:space="preserve">. In these specific scenarios, sensitivity analyses revealed that in high-food environments, </w:t>
      </w:r>
      <w:r w:rsidR="0002113A">
        <w:rPr>
          <w:rFonts w:ascii="Times New Roman" w:hAnsi="Times New Roman" w:cs="Times New Roman"/>
        </w:rPr>
        <w:t>the period of</w:t>
      </w:r>
      <w:r>
        <w:rPr>
          <w:rFonts w:ascii="Times New Roman" w:hAnsi="Times New Roman" w:cs="Times New Roman"/>
        </w:rPr>
        <w:t xml:space="preserve"> deferred growth varied with </w:t>
      </w:r>
      <w:r>
        <w:rPr>
          <w:rFonts w:ascii="Times New Roman" w:hAnsi="Times New Roman" w:cs="Times New Roman"/>
          <w:i/>
          <w:iCs/>
        </w:rPr>
        <w:t xml:space="preserve">T </w:t>
      </w:r>
      <w:r>
        <w:rPr>
          <w:rFonts w:ascii="Times New Roman" w:hAnsi="Times New Roman" w:cs="Times New Roman"/>
        </w:rPr>
        <w:t>(the maximum lifespan possible) (</w:t>
      </w:r>
      <w:r w:rsidRPr="002D55BA">
        <w:rPr>
          <w:rFonts w:ascii="Times New Roman" w:hAnsi="Times New Roman" w:cs="Times New Roman"/>
        </w:rPr>
        <w:t>Supplemental Figure 1</w:t>
      </w:r>
      <w:r>
        <w:rPr>
          <w:rFonts w:ascii="Times New Roman" w:hAnsi="Times New Roman" w:cs="Times New Roman"/>
        </w:rPr>
        <w:t>).  The pattern disappeared as predation risk (</w:t>
      </w:r>
      <w:r w:rsidRPr="00727B06">
        <w:rPr>
          <w:rFonts w:ascii="Times New Roman" w:hAnsi="Times New Roman" w:cs="Times New Roman"/>
          <w:i/>
          <w:iCs/>
        </w:rPr>
        <w:t>h</w:t>
      </w:r>
      <w:r>
        <w:rPr>
          <w:rFonts w:ascii="Times New Roman" w:hAnsi="Times New Roman" w:cs="Times New Roman"/>
          <w:i/>
          <w:iCs/>
        </w:rPr>
        <w:t xml:space="preserve">) </w:t>
      </w:r>
      <w:r>
        <w:rPr>
          <w:rFonts w:ascii="Times New Roman" w:hAnsi="Times New Roman" w:cs="Times New Roman"/>
        </w:rPr>
        <w:t>increased (</w:t>
      </w:r>
      <w:r w:rsidRPr="00480B39">
        <w:rPr>
          <w:rFonts w:ascii="Times New Roman" w:hAnsi="Times New Roman" w:cs="Times New Roman"/>
          <w:highlight w:val="yellow"/>
        </w:rPr>
        <w:t>Figure 2a,b</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 </w:t>
      </w:r>
      <w:r w:rsidRPr="001A4453">
        <w:rPr>
          <w:rFonts w:ascii="Times New Roman" w:hAnsi="Times New Roman"/>
          <w:highlight w:val="yellow"/>
        </w:rPr>
        <w:t>We interpret this secondary growth pattern as an effect of changing reproductive value due to senescence (and predation risk). When extrinsic (predation) and intrinsic (starvation) mortality are low, large body sizes and early reproductive investment are less advantageous (food is abundant and survival is high, even for mid-size individuals).</w:t>
      </w:r>
      <w:r>
        <w:rPr>
          <w:rFonts w:ascii="Times New Roman" w:hAnsi="Times New Roman" w:cs="Times New Roman"/>
        </w:rPr>
        <w:t xml:space="preserve"> In other scenarios, the optimal patterns of growth and maturation did not vary with </w:t>
      </w:r>
      <w:r w:rsidR="00374A46">
        <w:rPr>
          <w:rFonts w:ascii="Times New Roman" w:hAnsi="Times New Roman" w:cs="Times New Roman"/>
        </w:rPr>
        <w:t xml:space="preserve">lifespan </w:t>
      </w:r>
      <w:r>
        <w:rPr>
          <w:rFonts w:ascii="Times New Roman" w:hAnsi="Times New Roman" w:cs="Times New Roman"/>
          <w:i/>
          <w:iCs/>
        </w:rPr>
        <w:t>T</w:t>
      </w:r>
      <w:r>
        <w:rPr>
          <w:rFonts w:ascii="Times New Roman" w:hAnsi="Times New Roman" w:cs="Times New Roman"/>
        </w:rPr>
        <w:t xml:space="preserve">. This remained true in sensitivity analyses where the normalization coefficient </w:t>
      </w:r>
      <w:r>
        <w:rPr>
          <w:rFonts w:ascii="Times New Roman" w:hAnsi="Times New Roman" w:cs="Times New Roman"/>
          <w:i/>
          <w:iCs/>
        </w:rPr>
        <w:t xml:space="preserve">c </w:t>
      </w:r>
      <w:r w:rsidRPr="00480B39">
        <w:rPr>
          <w:rFonts w:ascii="Times New Roman" w:hAnsi="Times New Roman" w:cs="Times New Roman"/>
        </w:rPr>
        <w:t>(</w:t>
      </w:r>
      <w:r w:rsidR="00480B39" w:rsidRPr="00480B39">
        <w:rPr>
          <w:rFonts w:ascii="Times New Roman" w:hAnsi="Times New Roman" w:cs="Times New Roman"/>
        </w:rPr>
        <w:t xml:space="preserve">which determined </w:t>
      </w:r>
      <w:r w:rsidRPr="00480B39">
        <w:rPr>
          <w:rFonts w:ascii="Times New Roman" w:hAnsi="Times New Roman" w:cs="Times New Roman"/>
        </w:rPr>
        <w:t>metabolic costs)</w:t>
      </w:r>
      <w:r>
        <w:rPr>
          <w:rFonts w:ascii="Times New Roman" w:hAnsi="Times New Roman" w:cs="Times New Roman"/>
          <w:i/>
          <w:iCs/>
        </w:rPr>
        <w:t xml:space="preserve"> </w:t>
      </w:r>
      <w:r>
        <w:rPr>
          <w:rFonts w:ascii="Times New Roman" w:hAnsi="Times New Roman" w:cs="Times New Roman"/>
        </w:rPr>
        <w:t xml:space="preserve">varied by a factor of more than two (Supplemental Figure 2). </w:t>
      </w:r>
    </w:p>
    <w:p w14:paraId="5CB7F858" w14:textId="77777777" w:rsidR="001C1A3B" w:rsidRDefault="001C1A3B" w:rsidP="001C1A3B">
      <w:pPr>
        <w:spacing w:line="480" w:lineRule="auto"/>
        <w:jc w:val="both"/>
        <w:rPr>
          <w:rFonts w:ascii="Times New Roman" w:hAnsi="Times New Roman" w:cs="Times New Roman"/>
        </w:rPr>
      </w:pPr>
    </w:p>
    <w:p w14:paraId="703C6C20" w14:textId="29750FE6" w:rsidR="001274AE" w:rsidRDefault="001C1A3B" w:rsidP="001C1A3B">
      <w:pPr>
        <w:spacing w:line="480" w:lineRule="auto"/>
        <w:jc w:val="both"/>
        <w:rPr>
          <w:rFonts w:ascii="Times New Roman" w:hAnsi="Times New Roman" w:cs="Times New Roman"/>
        </w:rPr>
      </w:pPr>
      <w:r>
        <w:rPr>
          <w:rFonts w:ascii="Times New Roman" w:hAnsi="Times New Roman" w:cs="Times New Roman"/>
        </w:rPr>
        <w:tab/>
        <w:t xml:space="preserve">We </w:t>
      </w:r>
      <w:r w:rsidR="002014C9">
        <w:rPr>
          <w:rFonts w:ascii="Times New Roman" w:hAnsi="Times New Roman" w:cs="Times New Roman"/>
        </w:rPr>
        <w:t xml:space="preserve">consistently </w:t>
      </w:r>
      <w:r>
        <w:rPr>
          <w:rFonts w:ascii="Times New Roman" w:hAnsi="Times New Roman" w:cs="Times New Roman"/>
        </w:rPr>
        <w:t>observed t</w:t>
      </w:r>
      <w:r w:rsidRPr="000E4CDA">
        <w:rPr>
          <w:rFonts w:ascii="Times New Roman" w:hAnsi="Times New Roman" w:cs="Times New Roman"/>
        </w:rPr>
        <w:t xml:space="preserve">he evolution of </w:t>
      </w:r>
      <w:r>
        <w:rPr>
          <w:rFonts w:ascii="Times New Roman" w:hAnsi="Times New Roman" w:cs="Times New Roman"/>
        </w:rPr>
        <w:t>larger</w:t>
      </w:r>
      <w:r w:rsidRPr="000E4CDA">
        <w:rPr>
          <w:rFonts w:ascii="Times New Roman" w:hAnsi="Times New Roman" w:cs="Times New Roman"/>
        </w:rPr>
        <w:t xml:space="preserve"> body sizes </w:t>
      </w:r>
      <w:r w:rsidR="00200427">
        <w:rPr>
          <w:rFonts w:ascii="Times New Roman" w:hAnsi="Times New Roman" w:cs="Times New Roman"/>
        </w:rPr>
        <w:t>in seasonally varying</w:t>
      </w:r>
      <w:r>
        <w:rPr>
          <w:rFonts w:ascii="Times New Roman" w:hAnsi="Times New Roman" w:cs="Times New Roman"/>
        </w:rPr>
        <w:t xml:space="preserve"> environments, especially </w:t>
      </w:r>
      <w:r w:rsidR="00D21B26">
        <w:rPr>
          <w:rFonts w:ascii="Times New Roman" w:hAnsi="Times New Roman" w:cs="Times New Roman"/>
        </w:rPr>
        <w:t xml:space="preserve">in </w:t>
      </w:r>
      <w:r w:rsidR="00374A46">
        <w:rPr>
          <w:rFonts w:ascii="Times New Roman" w:hAnsi="Times New Roman" w:cs="Times New Roman"/>
        </w:rPr>
        <w:t>cool</w:t>
      </w:r>
      <w:r>
        <w:rPr>
          <w:rFonts w:ascii="Times New Roman" w:hAnsi="Times New Roman" w:cs="Times New Roman"/>
        </w:rPr>
        <w:t xml:space="preserve"> scenarios </w:t>
      </w:r>
      <w:r w:rsidRPr="000E4CDA">
        <w:rPr>
          <w:rFonts w:ascii="Times New Roman" w:hAnsi="Times New Roman" w:cs="Times New Roman"/>
        </w:rPr>
        <w:t xml:space="preserve">(Figure </w:t>
      </w:r>
      <w:r w:rsidR="00AD7E14">
        <w:rPr>
          <w:rFonts w:ascii="Times New Roman" w:hAnsi="Times New Roman" w:cs="Times New Roman"/>
        </w:rPr>
        <w:t>3</w:t>
      </w:r>
      <w:r>
        <w:rPr>
          <w:rFonts w:ascii="Times New Roman" w:hAnsi="Times New Roman" w:cs="Times New Roman"/>
        </w:rPr>
        <w:t xml:space="preserve">, all panels). </w:t>
      </w:r>
      <w:r w:rsidR="001274AE">
        <w:rPr>
          <w:rFonts w:ascii="Times New Roman" w:hAnsi="Times New Roman" w:cs="Times New Roman"/>
        </w:rPr>
        <w:t>The lone</w:t>
      </w:r>
      <w:r>
        <w:rPr>
          <w:rFonts w:ascii="Times New Roman" w:hAnsi="Times New Roman" w:cs="Times New Roman"/>
        </w:rPr>
        <w:t xml:space="preserve"> exception was the seasonal </w:t>
      </w:r>
      <w:r w:rsidR="00F81C0B">
        <w:rPr>
          <w:rFonts w:ascii="Times New Roman" w:hAnsi="Times New Roman" w:cs="Times New Roman"/>
        </w:rPr>
        <w:t>warm</w:t>
      </w:r>
      <w:r>
        <w:rPr>
          <w:rFonts w:ascii="Times New Roman" w:hAnsi="Times New Roman" w:cs="Times New Roman"/>
        </w:rPr>
        <w:t xml:space="preserve"> scenario with</w:t>
      </w:r>
      <w:r w:rsidRPr="000E4CDA">
        <w:rPr>
          <w:rFonts w:ascii="Times New Roman" w:hAnsi="Times New Roman" w:cs="Times New Roman"/>
        </w:rPr>
        <w:t xml:space="preserve"> low food levels and low predation risk</w:t>
      </w:r>
      <w:r>
        <w:rPr>
          <w:rFonts w:ascii="Times New Roman" w:hAnsi="Times New Roman" w:cs="Times New Roman"/>
        </w:rPr>
        <w:t>, in which</w:t>
      </w:r>
      <w:r w:rsidRPr="000E4CDA">
        <w:rPr>
          <w:rFonts w:ascii="Times New Roman" w:hAnsi="Times New Roman" w:cs="Times New Roman"/>
        </w:rPr>
        <w:t xml:space="preserve"> </w:t>
      </w:r>
      <w:r>
        <w:rPr>
          <w:rFonts w:ascii="Times New Roman" w:hAnsi="Times New Roman" w:cs="Times New Roman"/>
        </w:rPr>
        <w:t xml:space="preserve">the focal </w:t>
      </w:r>
      <w:r w:rsidRPr="000E4CDA">
        <w:rPr>
          <w:rFonts w:ascii="Times New Roman" w:hAnsi="Times New Roman" w:cs="Times New Roman"/>
        </w:rPr>
        <w:t>individual delayed growth</w:t>
      </w:r>
      <w:r>
        <w:rPr>
          <w:rFonts w:ascii="Times New Roman" w:hAnsi="Times New Roman" w:cs="Times New Roman"/>
        </w:rPr>
        <w:t>, and spent most of its life at a small body size</w:t>
      </w:r>
      <w:r w:rsidRPr="000E4CDA">
        <w:rPr>
          <w:rFonts w:ascii="Times New Roman" w:hAnsi="Times New Roman" w:cs="Times New Roman"/>
        </w:rPr>
        <w:t xml:space="preserve"> (described above)</w:t>
      </w:r>
      <w:r>
        <w:rPr>
          <w:rFonts w:ascii="Times New Roman" w:hAnsi="Times New Roman" w:cs="Times New Roman"/>
        </w:rPr>
        <w:t>, only growing large late in life</w:t>
      </w:r>
      <w:r w:rsidRPr="000E4CDA">
        <w:rPr>
          <w:rFonts w:ascii="Times New Roman" w:hAnsi="Times New Roman" w:cs="Times New Roman"/>
        </w:rPr>
        <w:t>.</w:t>
      </w:r>
      <w:r w:rsidR="001274AE">
        <w:rPr>
          <w:rFonts w:ascii="Times New Roman" w:hAnsi="Times New Roman" w:cs="Times New Roman"/>
        </w:rPr>
        <w:t xml:space="preserve"> </w:t>
      </w:r>
      <w:r w:rsidR="00831712">
        <w:rPr>
          <w:rFonts w:ascii="Times New Roman" w:hAnsi="Times New Roman" w:cs="Times New Roman"/>
        </w:rPr>
        <w:t>In the environment with high food and low predation risk</w:t>
      </w:r>
      <w:r w:rsidR="001274AE">
        <w:rPr>
          <w:rFonts w:ascii="Times New Roman" w:hAnsi="Times New Roman" w:cs="Times New Roman"/>
        </w:rPr>
        <w:t xml:space="preserve"> model also predicted </w:t>
      </w:r>
      <w:r w:rsidR="001274AE">
        <w:rPr>
          <w:rFonts w:ascii="Times New Roman" w:hAnsi="Times New Roman" w:cs="Times New Roman"/>
        </w:rPr>
        <w:lastRenderedPageBreak/>
        <w:t xml:space="preserve">the evolution of </w:t>
      </w:r>
      <w:r w:rsidR="00831712">
        <w:rPr>
          <w:rFonts w:ascii="Times New Roman" w:hAnsi="Times New Roman" w:cs="Times New Roman"/>
        </w:rPr>
        <w:t>delayed growth</w:t>
      </w:r>
      <w:r w:rsidR="001274AE">
        <w:rPr>
          <w:rFonts w:ascii="Times New Roman" w:hAnsi="Times New Roman" w:cs="Times New Roman"/>
        </w:rPr>
        <w:t xml:space="preserve">, where individuals only grew larger than 110 cm very late in </w:t>
      </w:r>
      <w:r w:rsidR="00901767">
        <w:rPr>
          <w:rFonts w:ascii="Times New Roman" w:hAnsi="Times New Roman" w:cs="Times New Roman"/>
        </w:rPr>
        <w:t>life.</w:t>
      </w:r>
      <w:r w:rsidR="001274AE">
        <w:rPr>
          <w:rFonts w:ascii="Times New Roman" w:hAnsi="Times New Roman" w:cs="Times New Roman"/>
        </w:rPr>
        <w:t xml:space="preserve"> This environment is unlikely in natural environments, but </w:t>
      </w:r>
      <w:r w:rsidR="001B4252">
        <w:rPr>
          <w:rFonts w:ascii="Times New Roman" w:hAnsi="Times New Roman" w:cs="Times New Roman"/>
        </w:rPr>
        <w:t xml:space="preserve">the delayed onset of growth </w:t>
      </w:r>
      <w:r w:rsidR="001274AE">
        <w:rPr>
          <w:rFonts w:ascii="Times New Roman" w:hAnsi="Times New Roman" w:cs="Times New Roman"/>
        </w:rPr>
        <w:t xml:space="preserve">is consistent with </w:t>
      </w:r>
      <w:r w:rsidR="001B4252">
        <w:rPr>
          <w:rFonts w:ascii="Times New Roman" w:hAnsi="Times New Roman" w:cs="Times New Roman"/>
        </w:rPr>
        <w:t xml:space="preserve">growth </w:t>
      </w:r>
      <w:r w:rsidR="001274AE">
        <w:rPr>
          <w:rFonts w:ascii="Times New Roman" w:hAnsi="Times New Roman" w:cs="Times New Roman"/>
        </w:rPr>
        <w:t xml:space="preserve">conditions </w:t>
      </w:r>
      <w:r w:rsidR="001B4252">
        <w:rPr>
          <w:rFonts w:ascii="Times New Roman" w:hAnsi="Times New Roman" w:cs="Times New Roman"/>
        </w:rPr>
        <w:t xml:space="preserve">observed </w:t>
      </w:r>
      <w:r w:rsidR="001274AE">
        <w:rPr>
          <w:rFonts w:ascii="Times New Roman" w:hAnsi="Times New Roman" w:cs="Times New Roman"/>
        </w:rPr>
        <w:t xml:space="preserve">in captivity </w:t>
      </w:r>
      <w:r w:rsidR="00BE069E">
        <w:rPr>
          <w:rFonts w:ascii="Times New Roman" w:hAnsi="Times New Roman" w:cs="Times New Roman"/>
        </w:rPr>
        <w:t>(Wilson</w:t>
      </w:r>
      <w:r w:rsidR="002E3064">
        <w:rPr>
          <w:rFonts w:ascii="Times New Roman" w:hAnsi="Times New Roman" w:cs="Times New Roman"/>
        </w:rPr>
        <w:t xml:space="preserve"> et al. 2018</w:t>
      </w:r>
      <w:r w:rsidR="00BE069E">
        <w:rPr>
          <w:rFonts w:ascii="Times New Roman" w:hAnsi="Times New Roman" w:cs="Times New Roman"/>
        </w:rPr>
        <w:t>)</w:t>
      </w:r>
      <w:r w:rsidR="00901767">
        <w:rPr>
          <w:rFonts w:ascii="Times New Roman" w:hAnsi="Times New Roman" w:cs="Times New Roman"/>
        </w:rPr>
        <w:t xml:space="preserve">. </w:t>
      </w:r>
    </w:p>
    <w:p w14:paraId="18BF2B8D" w14:textId="29F784A0" w:rsidR="001C1A3B" w:rsidRDefault="001C1A3B" w:rsidP="001C1A3B">
      <w:pPr>
        <w:spacing w:line="480" w:lineRule="auto"/>
        <w:jc w:val="both"/>
        <w:rPr>
          <w:rFonts w:ascii="Times New Roman" w:hAnsi="Times New Roman" w:cs="Times New Roman"/>
        </w:rPr>
      </w:pPr>
      <w:r w:rsidRPr="000E4CDA">
        <w:rPr>
          <w:rFonts w:ascii="Times New Roman" w:hAnsi="Times New Roman" w:cs="Times New Roman"/>
        </w:rPr>
        <w:t xml:space="preserve"> </w:t>
      </w:r>
      <w:commentRangeStart w:id="66"/>
      <w:commentRangeStart w:id="67"/>
      <w:r w:rsidRPr="00901767">
        <w:rPr>
          <w:rFonts w:ascii="Times New Roman" w:hAnsi="Times New Roman"/>
          <w:highlight w:val="yellow"/>
        </w:rPr>
        <w:t xml:space="preserve">From the general pattern of larger body sizes in </w:t>
      </w:r>
      <w:r w:rsidR="00313E94">
        <w:rPr>
          <w:rFonts w:ascii="Times New Roman" w:hAnsi="Times New Roman"/>
          <w:highlight w:val="yellow"/>
        </w:rPr>
        <w:t xml:space="preserve">our </w:t>
      </w:r>
      <w:r w:rsidRPr="00901767">
        <w:rPr>
          <w:rFonts w:ascii="Times New Roman" w:hAnsi="Times New Roman"/>
          <w:highlight w:val="yellow"/>
        </w:rPr>
        <w:t xml:space="preserve">seasonal </w:t>
      </w:r>
      <w:r w:rsidR="00313E94">
        <w:rPr>
          <w:rFonts w:ascii="Times New Roman" w:hAnsi="Times New Roman"/>
          <w:highlight w:val="yellow"/>
        </w:rPr>
        <w:t>scenarios</w:t>
      </w:r>
      <w:r w:rsidRPr="00901767">
        <w:rPr>
          <w:rFonts w:ascii="Times New Roman" w:hAnsi="Times New Roman"/>
          <w:highlight w:val="yellow"/>
        </w:rPr>
        <w:t xml:space="preserve">, we can infer that seasonality itself contributed to the evolution of </w:t>
      </w:r>
      <w:r w:rsidRPr="00F56FEF">
        <w:rPr>
          <w:rFonts w:ascii="Times New Roman" w:hAnsi="Times New Roman" w:cs="Times New Roman"/>
        </w:rPr>
        <w:t>gigantism</w:t>
      </w:r>
      <w:commentRangeEnd w:id="66"/>
      <w:r>
        <w:rPr>
          <w:rStyle w:val="CommentReference"/>
        </w:rPr>
        <w:commentReference w:id="66"/>
      </w:r>
      <w:commentRangeEnd w:id="67"/>
      <w:r w:rsidR="006E6A8F">
        <w:rPr>
          <w:rStyle w:val="CommentReference"/>
          <w:rFonts w:eastAsiaTheme="minorEastAsia"/>
        </w:rPr>
        <w:commentReference w:id="67"/>
      </w:r>
      <w:r w:rsidRPr="00F56FEF">
        <w:rPr>
          <w:rFonts w:ascii="Times New Roman" w:hAnsi="Times New Roman" w:cs="Times New Roman"/>
        </w:rPr>
        <w:t>, because the maximum body size in the low-food seasonal environments (Figure 3b, d) was larger than the maximum body size in the high-food constant environment</w:t>
      </w:r>
      <w:r w:rsidR="00133071">
        <w:rPr>
          <w:rFonts w:ascii="Times New Roman" w:hAnsi="Times New Roman" w:cs="Times New Roman"/>
        </w:rPr>
        <w:t>s</w:t>
      </w:r>
      <w:r w:rsidRPr="00F56FEF">
        <w:rPr>
          <w:rFonts w:ascii="Times New Roman" w:hAnsi="Times New Roman" w:cs="Times New Roman"/>
        </w:rPr>
        <w:t xml:space="preserve">, especially in </w:t>
      </w:r>
      <w:r w:rsidR="00133071">
        <w:rPr>
          <w:rFonts w:ascii="Times New Roman" w:hAnsi="Times New Roman" w:cs="Times New Roman"/>
        </w:rPr>
        <w:t>cool</w:t>
      </w:r>
      <w:r w:rsidRPr="00F56FEF">
        <w:rPr>
          <w:rFonts w:ascii="Times New Roman" w:hAnsi="Times New Roman" w:cs="Times New Roman"/>
        </w:rPr>
        <w:t xml:space="preserve"> scenarios (Figure 3a,c).</w:t>
      </w:r>
      <w:r>
        <w:rPr>
          <w:rFonts w:ascii="Times New Roman" w:hAnsi="Times New Roman" w:cs="Times New Roman"/>
        </w:rPr>
        <w:t xml:space="preserve"> </w:t>
      </w:r>
      <w:r w:rsidR="00EA5C9B">
        <w:rPr>
          <w:rFonts w:ascii="Times New Roman" w:hAnsi="Times New Roman" w:cs="Times New Roman"/>
        </w:rPr>
        <w:t>G</w:t>
      </w:r>
      <w:r>
        <w:rPr>
          <w:rFonts w:ascii="Times New Roman" w:hAnsi="Times New Roman" w:cs="Times New Roman"/>
        </w:rPr>
        <w:t xml:space="preserve">igantism driven by seasonality emerged </w:t>
      </w:r>
      <w:r w:rsidR="00EA5C9B">
        <w:rPr>
          <w:rFonts w:ascii="Times New Roman" w:hAnsi="Times New Roman" w:cs="Times New Roman"/>
        </w:rPr>
        <w:t xml:space="preserve">in the low-food scenarios (Figure 1a, thin dashed lines), where it was optimal to grow larger despite having less food than individuals in the constant environments with greater </w:t>
      </w:r>
      <w:r>
        <w:rPr>
          <w:rFonts w:ascii="Times New Roman" w:hAnsi="Times New Roman" w:cs="Times New Roman"/>
        </w:rPr>
        <w:t xml:space="preserve">food availability at every body size </w:t>
      </w:r>
      <w:r w:rsidR="00EA5C9B">
        <w:rPr>
          <w:rFonts w:ascii="Times New Roman" w:hAnsi="Times New Roman" w:cs="Times New Roman"/>
        </w:rPr>
        <w:t xml:space="preserve">(Figure 1a, thick red line) </w:t>
      </w:r>
      <w:r>
        <w:rPr>
          <w:rFonts w:ascii="Times New Roman" w:hAnsi="Times New Roman" w:cs="Times New Roman"/>
        </w:rPr>
        <w:t>and despite higher (or comparable) size-dependent metabolic costs in the seasonal environment (Figure 1b, dashed red lines are higher or comparable to solid blue lines)</w:t>
      </w:r>
      <w:r w:rsidRPr="00762509">
        <w:rPr>
          <w:rFonts w:ascii="Times New Roman" w:hAnsi="Times New Roman" w:cs="Times New Roman"/>
        </w:rPr>
        <w:t>.</w:t>
      </w:r>
      <w:r>
        <w:rPr>
          <w:rFonts w:ascii="Times New Roman" w:hAnsi="Times New Roman" w:cs="Times New Roman"/>
        </w:rPr>
        <w:t xml:space="preserve">     </w:t>
      </w:r>
    </w:p>
    <w:p w14:paraId="4D16E855" w14:textId="77777777" w:rsidR="00280063" w:rsidRPr="009E6169" w:rsidRDefault="00280063" w:rsidP="001C1A3B">
      <w:pPr>
        <w:spacing w:line="480" w:lineRule="auto"/>
        <w:jc w:val="both"/>
        <w:rPr>
          <w:rFonts w:ascii="Times New Roman" w:hAnsi="Times New Roman" w:cs="Times New Roman"/>
        </w:rPr>
      </w:pPr>
    </w:p>
    <w:p w14:paraId="62B05713" w14:textId="77777777" w:rsidR="001C1A3B" w:rsidRPr="00947957" w:rsidRDefault="001C1A3B" w:rsidP="001C1A3B">
      <w:pPr>
        <w:spacing w:line="480" w:lineRule="auto"/>
        <w:jc w:val="both"/>
        <w:rPr>
          <w:rFonts w:ascii="Times New Roman" w:hAnsi="Times New Roman" w:cs="Times New Roman"/>
          <w:i/>
          <w:iCs/>
        </w:rPr>
      </w:pPr>
      <w:r>
        <w:rPr>
          <w:rFonts w:ascii="Times New Roman" w:hAnsi="Times New Roman" w:cs="Times New Roman"/>
          <w:i/>
          <w:iCs/>
        </w:rPr>
        <w:t>Age and size of maturation</w:t>
      </w:r>
      <w:r w:rsidRPr="00D65012" w:rsidDel="00654C30">
        <w:rPr>
          <w:rFonts w:ascii="Times New Roman" w:hAnsi="Times New Roman" w:cs="Times New Roman"/>
        </w:rPr>
        <w:t xml:space="preserve"> </w:t>
      </w:r>
    </w:p>
    <w:p w14:paraId="2F21CC95" w14:textId="65869776" w:rsidR="00795699" w:rsidRDefault="001C1A3B" w:rsidP="001C1A3B">
      <w:pPr>
        <w:spacing w:line="480" w:lineRule="auto"/>
        <w:jc w:val="both"/>
        <w:rPr>
          <w:rFonts w:ascii="Times New Roman" w:hAnsi="Times New Roman" w:cs="Times New Roman"/>
        </w:rPr>
      </w:pPr>
      <w:r>
        <w:rPr>
          <w:rFonts w:ascii="Times New Roman" w:hAnsi="Times New Roman" w:cs="Times New Roman"/>
        </w:rPr>
        <w:tab/>
        <w:t xml:space="preserve">We defined the age of maturation in each scenario to be the youngest age that individuals produce at least 50% of their maximum reproductive output (Figure 4b). Age at maturation varied with predation, seasonality, food, and, to a lesser extent, between </w:t>
      </w:r>
      <w:r w:rsidR="00203D09">
        <w:rPr>
          <w:rFonts w:ascii="Times New Roman" w:hAnsi="Times New Roman" w:cs="Times New Roman"/>
        </w:rPr>
        <w:t>warm and cool</w:t>
      </w:r>
      <w:r>
        <w:rPr>
          <w:rFonts w:ascii="Times New Roman" w:hAnsi="Times New Roman" w:cs="Times New Roman"/>
        </w:rPr>
        <w:t xml:space="preserve"> scenarios</w:t>
      </w:r>
      <w:r w:rsidRPr="00614AC3">
        <w:rPr>
          <w:rFonts w:ascii="Times New Roman" w:hAnsi="Times New Roman" w:cs="Times New Roman"/>
        </w:rPr>
        <w:t xml:space="preserve">. </w:t>
      </w:r>
      <w:r w:rsidR="001C4856">
        <w:rPr>
          <w:rFonts w:ascii="Times New Roman" w:hAnsi="Times New Roman" w:cs="Times New Roman"/>
        </w:rPr>
        <w:t>M</w:t>
      </w:r>
      <w:r w:rsidRPr="00614AC3">
        <w:rPr>
          <w:rFonts w:ascii="Times New Roman" w:hAnsi="Times New Roman" w:cs="Times New Roman"/>
        </w:rPr>
        <w:t>aturation age</w:t>
      </w:r>
      <w:r>
        <w:rPr>
          <w:rFonts w:ascii="Times New Roman" w:hAnsi="Times New Roman" w:cs="Times New Roman"/>
        </w:rPr>
        <w:t>s</w:t>
      </w:r>
      <w:r w:rsidRPr="00614AC3">
        <w:rPr>
          <w:rFonts w:ascii="Times New Roman" w:hAnsi="Times New Roman" w:cs="Times New Roman"/>
        </w:rPr>
        <w:t xml:space="preserve"> </w:t>
      </w:r>
      <w:r>
        <w:rPr>
          <w:rFonts w:ascii="Times New Roman" w:hAnsi="Times New Roman" w:cs="Times New Roman"/>
        </w:rPr>
        <w:t>ranged from</w:t>
      </w:r>
      <w:r w:rsidRPr="00614AC3">
        <w:rPr>
          <w:rFonts w:ascii="Times New Roman" w:hAnsi="Times New Roman" w:cs="Times New Roman"/>
        </w:rPr>
        <w:t xml:space="preserve"> 1.9 </w:t>
      </w:r>
      <w:r>
        <w:rPr>
          <w:rFonts w:ascii="Times New Roman" w:hAnsi="Times New Roman" w:cs="Times New Roman"/>
        </w:rPr>
        <w:t>to</w:t>
      </w:r>
      <w:r w:rsidRPr="00614AC3">
        <w:rPr>
          <w:rFonts w:ascii="Times New Roman" w:hAnsi="Times New Roman" w:cs="Times New Roman"/>
        </w:rPr>
        <w:t xml:space="preserve"> 16.2 years. </w:t>
      </w:r>
      <w:r w:rsidR="001C4856">
        <w:rPr>
          <w:rFonts w:ascii="Times New Roman" w:hAnsi="Times New Roman" w:cs="Times New Roman"/>
        </w:rPr>
        <w:t>With</w:t>
      </w:r>
      <w:r>
        <w:rPr>
          <w:rFonts w:ascii="Times New Roman" w:hAnsi="Times New Roman" w:cs="Times New Roman"/>
        </w:rPr>
        <w:t xml:space="preserve"> </w:t>
      </w:r>
      <w:r w:rsidRPr="00614AC3">
        <w:rPr>
          <w:rFonts w:ascii="Times New Roman" w:hAnsi="Times New Roman" w:cs="Times New Roman"/>
        </w:rPr>
        <w:t>high food</w:t>
      </w:r>
      <w:r>
        <w:rPr>
          <w:rFonts w:ascii="Times New Roman" w:hAnsi="Times New Roman" w:cs="Times New Roman"/>
        </w:rPr>
        <w:t>,</w:t>
      </w:r>
      <w:r w:rsidRPr="00614AC3">
        <w:rPr>
          <w:rFonts w:ascii="Times New Roman" w:hAnsi="Times New Roman" w:cs="Times New Roman"/>
        </w:rPr>
        <w:t xml:space="preserve"> individuals matured later (</w:t>
      </w:r>
      <w:r w:rsidRPr="001C4856">
        <w:rPr>
          <w:rFonts w:ascii="Times New Roman" w:hAnsi="Times New Roman" w:cs="Times New Roman"/>
          <w:highlight w:val="yellow"/>
        </w:rPr>
        <w:t>Figure 4b</w:t>
      </w:r>
      <w:r w:rsidRPr="00614AC3">
        <w:rPr>
          <w:rFonts w:ascii="Times New Roman" w:hAnsi="Times New Roman" w:cs="Times New Roman"/>
        </w:rPr>
        <w:t>),</w:t>
      </w:r>
      <w:r w:rsidR="00BB2844">
        <w:rPr>
          <w:rFonts w:ascii="Times New Roman" w:hAnsi="Times New Roman" w:cs="Times New Roman"/>
        </w:rPr>
        <w:t xml:space="preserve"> but </w:t>
      </w:r>
      <w:r w:rsidR="009D0F5A">
        <w:rPr>
          <w:rFonts w:ascii="Times New Roman" w:hAnsi="Times New Roman" w:cs="Times New Roman"/>
        </w:rPr>
        <w:t xml:space="preserve">low </w:t>
      </w:r>
      <w:r w:rsidR="00BB2844">
        <w:rPr>
          <w:rFonts w:ascii="Times New Roman" w:hAnsi="Times New Roman" w:cs="Times New Roman"/>
        </w:rPr>
        <w:t>predation</w:t>
      </w:r>
      <w:r w:rsidR="009F4585">
        <w:rPr>
          <w:rFonts w:ascii="Times New Roman" w:hAnsi="Times New Roman" w:cs="Times New Roman"/>
        </w:rPr>
        <w:t xml:space="preserve"> was the primary factor </w:t>
      </w:r>
      <w:r w:rsidR="009D0F5A">
        <w:rPr>
          <w:rFonts w:ascii="Times New Roman" w:hAnsi="Times New Roman" w:cs="Times New Roman"/>
        </w:rPr>
        <w:t>leading to variation</w:t>
      </w:r>
      <w:r w:rsidR="009F4585">
        <w:rPr>
          <w:rFonts w:ascii="Times New Roman" w:hAnsi="Times New Roman" w:cs="Times New Roman"/>
        </w:rPr>
        <w:t xml:space="preserve"> in maturation</w:t>
      </w:r>
      <w:r w:rsidR="00BB2844">
        <w:rPr>
          <w:rFonts w:ascii="Times New Roman" w:hAnsi="Times New Roman" w:cs="Times New Roman"/>
        </w:rPr>
        <w:t xml:space="preserve">.  </w:t>
      </w:r>
      <w:r w:rsidR="009F4585">
        <w:rPr>
          <w:rFonts w:ascii="Times New Roman" w:hAnsi="Times New Roman" w:cs="Times New Roman"/>
        </w:rPr>
        <w:t>In</w:t>
      </w:r>
      <w:r w:rsidR="00BB2844">
        <w:rPr>
          <w:rFonts w:ascii="Times New Roman" w:hAnsi="Times New Roman" w:cs="Times New Roman"/>
        </w:rPr>
        <w:t xml:space="preserve"> the </w:t>
      </w:r>
      <w:r w:rsidR="00190741">
        <w:rPr>
          <w:rFonts w:ascii="Times New Roman" w:hAnsi="Times New Roman" w:cs="Times New Roman"/>
        </w:rPr>
        <w:t>warm</w:t>
      </w:r>
      <w:r>
        <w:rPr>
          <w:rFonts w:ascii="Times New Roman" w:hAnsi="Times New Roman" w:cs="Times New Roman"/>
        </w:rPr>
        <w:t xml:space="preserve"> seasonal,</w:t>
      </w:r>
      <w:r w:rsidRPr="00614AC3">
        <w:rPr>
          <w:rFonts w:ascii="Times New Roman" w:hAnsi="Times New Roman" w:cs="Times New Roman"/>
        </w:rPr>
        <w:t xml:space="preserve"> low-food </w:t>
      </w:r>
      <w:r w:rsidR="00951CA2">
        <w:rPr>
          <w:rFonts w:ascii="Times New Roman" w:hAnsi="Times New Roman" w:cs="Times New Roman"/>
        </w:rPr>
        <w:t xml:space="preserve">low-risk </w:t>
      </w:r>
      <w:r>
        <w:rPr>
          <w:rFonts w:ascii="Times New Roman" w:hAnsi="Times New Roman" w:cs="Times New Roman"/>
        </w:rPr>
        <w:t>environment</w:t>
      </w:r>
      <w:r w:rsidRPr="00614AC3">
        <w:rPr>
          <w:rFonts w:ascii="Times New Roman" w:hAnsi="Times New Roman" w:cs="Times New Roman"/>
        </w:rPr>
        <w:t xml:space="preserve"> </w:t>
      </w:r>
      <w:r w:rsidR="00BB2844">
        <w:rPr>
          <w:rFonts w:ascii="Times New Roman" w:hAnsi="Times New Roman" w:cs="Times New Roman"/>
        </w:rPr>
        <w:t xml:space="preserve">– which </w:t>
      </w:r>
      <w:r w:rsidR="007A3C1C">
        <w:rPr>
          <w:rFonts w:ascii="Times New Roman" w:hAnsi="Times New Roman" w:cs="Times New Roman"/>
        </w:rPr>
        <w:t>could correspond to coastal upwelling zones in tropical oceans</w:t>
      </w:r>
      <w:r w:rsidR="00BB2844">
        <w:rPr>
          <w:rFonts w:ascii="Times New Roman" w:hAnsi="Times New Roman" w:cs="Times New Roman"/>
        </w:rPr>
        <w:t xml:space="preserve"> </w:t>
      </w:r>
      <w:r w:rsidR="007A3C1C">
        <w:rPr>
          <w:rFonts w:ascii="Times New Roman" w:hAnsi="Times New Roman" w:cs="Times New Roman"/>
        </w:rPr>
        <w:t>–</w:t>
      </w:r>
      <w:r w:rsidR="00BB2844">
        <w:rPr>
          <w:rFonts w:ascii="Times New Roman" w:hAnsi="Times New Roman" w:cs="Times New Roman"/>
        </w:rPr>
        <w:t xml:space="preserve"> </w:t>
      </w:r>
      <w:r w:rsidR="001C4856">
        <w:rPr>
          <w:rFonts w:ascii="Times New Roman" w:hAnsi="Times New Roman" w:cs="Times New Roman"/>
        </w:rPr>
        <w:t>a completely different life history evolved, with delayed growth and late maturation</w:t>
      </w:r>
      <w:r>
        <w:rPr>
          <w:rFonts w:ascii="Times New Roman" w:hAnsi="Times New Roman" w:cs="Times New Roman"/>
        </w:rPr>
        <w:t xml:space="preserve"> </w:t>
      </w:r>
      <w:r w:rsidR="00F06285">
        <w:rPr>
          <w:rFonts w:ascii="Times New Roman" w:hAnsi="Times New Roman" w:cs="Times New Roman"/>
        </w:rPr>
        <w:t xml:space="preserve">after </w:t>
      </w:r>
      <w:r>
        <w:rPr>
          <w:rFonts w:ascii="Times New Roman" w:hAnsi="Times New Roman" w:cs="Times New Roman"/>
        </w:rPr>
        <w:t>16.2 years</w:t>
      </w:r>
      <w:r w:rsidR="00F06285">
        <w:rPr>
          <w:rFonts w:ascii="Times New Roman" w:hAnsi="Times New Roman" w:cs="Times New Roman"/>
        </w:rPr>
        <w:t xml:space="preserve"> </w:t>
      </w:r>
      <w:r w:rsidRPr="00614AC3">
        <w:rPr>
          <w:rFonts w:ascii="Times New Roman" w:hAnsi="Times New Roman" w:cs="Times New Roman"/>
        </w:rPr>
        <w:t>(</w:t>
      </w:r>
      <w:r w:rsidRPr="005D2F42">
        <w:rPr>
          <w:rFonts w:ascii="Times New Roman" w:hAnsi="Times New Roman" w:cs="Times New Roman"/>
          <w:highlight w:val="yellow"/>
        </w:rPr>
        <w:t>Figure 4b, Supplemental Figures 4-5).</w:t>
      </w:r>
      <w:r>
        <w:rPr>
          <w:rFonts w:ascii="Times New Roman" w:hAnsi="Times New Roman" w:cs="Times New Roman"/>
        </w:rPr>
        <w:t xml:space="preserve"> </w:t>
      </w:r>
      <w:r w:rsidR="002801DA">
        <w:rPr>
          <w:rFonts w:ascii="Times New Roman" w:hAnsi="Times New Roman" w:cs="Times New Roman"/>
        </w:rPr>
        <w:t xml:space="preserve">A similar pattern </w:t>
      </w:r>
      <w:r w:rsidR="002F7DDB">
        <w:rPr>
          <w:rFonts w:ascii="Times New Roman" w:hAnsi="Times New Roman" w:cs="Times New Roman"/>
        </w:rPr>
        <w:t xml:space="preserve">was optimal </w:t>
      </w:r>
      <w:r w:rsidR="009F4585">
        <w:rPr>
          <w:rFonts w:ascii="Times New Roman" w:hAnsi="Times New Roman" w:cs="Times New Roman"/>
        </w:rPr>
        <w:t>in the other</w:t>
      </w:r>
      <w:r w:rsidR="002801DA">
        <w:rPr>
          <w:rFonts w:ascii="Times New Roman" w:hAnsi="Times New Roman" w:cs="Times New Roman"/>
        </w:rPr>
        <w:t xml:space="preserve"> low risk </w:t>
      </w:r>
      <w:r w:rsidR="009F4585">
        <w:rPr>
          <w:rFonts w:ascii="Times New Roman" w:hAnsi="Times New Roman" w:cs="Times New Roman"/>
        </w:rPr>
        <w:t xml:space="preserve">scenarios but high </w:t>
      </w:r>
      <w:r w:rsidR="002F7DDB">
        <w:rPr>
          <w:rFonts w:ascii="Times New Roman" w:hAnsi="Times New Roman" w:cs="Times New Roman"/>
        </w:rPr>
        <w:t xml:space="preserve">food availability </w:t>
      </w:r>
      <w:r w:rsidR="009F4585">
        <w:rPr>
          <w:rFonts w:ascii="Times New Roman" w:hAnsi="Times New Roman" w:cs="Times New Roman"/>
        </w:rPr>
        <w:t xml:space="preserve">minimized differences among strategies </w:t>
      </w:r>
      <w:r w:rsidR="009F4585">
        <w:rPr>
          <w:rFonts w:ascii="Times New Roman" w:hAnsi="Times New Roman" w:cs="Times New Roman"/>
        </w:rPr>
        <w:lastRenderedPageBreak/>
        <w:t>early in life</w:t>
      </w:r>
      <w:r w:rsidR="006C6E90">
        <w:rPr>
          <w:rFonts w:ascii="Times New Roman" w:hAnsi="Times New Roman" w:cs="Times New Roman"/>
        </w:rPr>
        <w:t xml:space="preserve"> (</w:t>
      </w:r>
      <w:r w:rsidR="006C6E90" w:rsidRPr="005D2F42">
        <w:rPr>
          <w:rFonts w:ascii="Times New Roman" w:hAnsi="Times New Roman" w:cs="Times New Roman"/>
          <w:highlight w:val="yellow"/>
        </w:rPr>
        <w:t>Figure 3c</w:t>
      </w:r>
      <w:r w:rsidR="006C6E90">
        <w:rPr>
          <w:rFonts w:ascii="Times New Roman" w:hAnsi="Times New Roman" w:cs="Times New Roman"/>
        </w:rPr>
        <w:t>)</w:t>
      </w:r>
      <w:r w:rsidR="002801DA">
        <w:rPr>
          <w:rFonts w:ascii="Times New Roman" w:hAnsi="Times New Roman" w:cs="Times New Roman"/>
        </w:rPr>
        <w:t>. In these scenarios,</w:t>
      </w:r>
      <w:r w:rsidR="00F06285">
        <w:rPr>
          <w:rFonts w:ascii="Times New Roman" w:hAnsi="Times New Roman" w:cs="Times New Roman"/>
        </w:rPr>
        <w:t xml:space="preserve"> the</w:t>
      </w:r>
      <w:r w:rsidRPr="00CF3B96">
        <w:rPr>
          <w:rFonts w:ascii="Times New Roman" w:hAnsi="Times New Roman" w:cs="Times New Roman"/>
        </w:rPr>
        <w:t xml:space="preserve"> timing </w:t>
      </w:r>
      <w:r>
        <w:rPr>
          <w:rFonts w:ascii="Times New Roman" w:hAnsi="Times New Roman" w:cs="Times New Roman"/>
        </w:rPr>
        <w:t xml:space="preserve">of maturation </w:t>
      </w:r>
      <w:r w:rsidRPr="00CF3B96">
        <w:rPr>
          <w:rFonts w:ascii="Times New Roman" w:hAnsi="Times New Roman" w:cs="Times New Roman"/>
        </w:rPr>
        <w:t>coincided with the onset of secondary growth (</w:t>
      </w:r>
      <w:r w:rsidRPr="002801DA">
        <w:rPr>
          <w:rFonts w:ascii="Times New Roman" w:hAnsi="Times New Roman" w:cs="Times New Roman"/>
          <w:highlight w:val="yellow"/>
        </w:rPr>
        <w:t>Figure 3c</w:t>
      </w:r>
      <w:r w:rsidRPr="00CF3B96">
        <w:rPr>
          <w:rFonts w:ascii="Times New Roman" w:hAnsi="Times New Roman" w:cs="Times New Roman"/>
        </w:rPr>
        <w:t>).</w:t>
      </w:r>
      <w:r w:rsidR="00631A30">
        <w:rPr>
          <w:rFonts w:ascii="Times New Roman" w:hAnsi="Times New Roman" w:cs="Times New Roman"/>
        </w:rPr>
        <w:t xml:space="preserve"> </w:t>
      </w:r>
      <w:r w:rsidR="00E260E9">
        <w:rPr>
          <w:rFonts w:ascii="Times New Roman" w:hAnsi="Times New Roman" w:cs="Times New Roman"/>
        </w:rPr>
        <w:t>T</w:t>
      </w:r>
      <w:r w:rsidR="00795699">
        <w:rPr>
          <w:rFonts w:ascii="Times New Roman" w:hAnsi="Times New Roman" w:cs="Times New Roman"/>
        </w:rPr>
        <w:t xml:space="preserve">his pattern </w:t>
      </w:r>
      <w:r w:rsidR="00E751F0">
        <w:rPr>
          <w:rFonts w:ascii="Times New Roman" w:hAnsi="Times New Roman" w:cs="Times New Roman"/>
        </w:rPr>
        <w:t>may</w:t>
      </w:r>
      <w:r w:rsidR="00BB2844">
        <w:rPr>
          <w:rFonts w:ascii="Times New Roman" w:hAnsi="Times New Roman" w:cs="Times New Roman"/>
        </w:rPr>
        <w:t xml:space="preserve"> be optimal</w:t>
      </w:r>
      <w:r w:rsidR="00795699">
        <w:rPr>
          <w:rFonts w:ascii="Times New Roman" w:hAnsi="Times New Roman" w:cs="Times New Roman"/>
        </w:rPr>
        <w:t xml:space="preserve"> because</w:t>
      </w:r>
      <w:r w:rsidR="00795699" w:rsidRPr="00614AC3">
        <w:rPr>
          <w:rFonts w:ascii="Times New Roman" w:hAnsi="Times New Roman" w:cs="Times New Roman"/>
        </w:rPr>
        <w:t xml:space="preserve"> individuals were able to reproduce at very low levels before</w:t>
      </w:r>
      <w:r w:rsidR="00795699">
        <w:rPr>
          <w:rFonts w:ascii="Times New Roman" w:hAnsi="Times New Roman" w:cs="Times New Roman"/>
        </w:rPr>
        <w:t xml:space="preserve"> reaching</w:t>
      </w:r>
      <w:r w:rsidR="00795699" w:rsidRPr="00614AC3">
        <w:rPr>
          <w:rFonts w:ascii="Times New Roman" w:hAnsi="Times New Roman" w:cs="Times New Roman"/>
        </w:rPr>
        <w:t xml:space="preserve"> the age of maturation </w:t>
      </w:r>
      <w:r w:rsidR="00B17021">
        <w:rPr>
          <w:rFonts w:ascii="Times New Roman" w:hAnsi="Times New Roman" w:cs="Times New Roman"/>
        </w:rPr>
        <w:t>(according to</w:t>
      </w:r>
      <w:r w:rsidR="00795699" w:rsidRPr="00614AC3">
        <w:rPr>
          <w:rFonts w:ascii="Times New Roman" w:hAnsi="Times New Roman" w:cs="Times New Roman"/>
        </w:rPr>
        <w:t xml:space="preserve"> our method</w:t>
      </w:r>
      <w:r w:rsidR="0018783B">
        <w:rPr>
          <w:rFonts w:ascii="Times New Roman" w:hAnsi="Times New Roman" w:cs="Times New Roman"/>
        </w:rPr>
        <w:t>)</w:t>
      </w:r>
      <w:r w:rsidR="00BB2844">
        <w:rPr>
          <w:rFonts w:ascii="Times New Roman" w:hAnsi="Times New Roman" w:cs="Times New Roman"/>
        </w:rPr>
        <w:t xml:space="preserve"> (</w:t>
      </w:r>
      <w:r w:rsidR="00BB2844" w:rsidRPr="00BB2844">
        <w:rPr>
          <w:rFonts w:ascii="Times New Roman" w:hAnsi="Times New Roman" w:cs="Times New Roman"/>
          <w:highlight w:val="yellow"/>
        </w:rPr>
        <w:t>Figure 4</w:t>
      </w:r>
      <w:r w:rsidR="00BB2844">
        <w:rPr>
          <w:rFonts w:ascii="Times New Roman" w:hAnsi="Times New Roman" w:cs="Times New Roman"/>
        </w:rPr>
        <w:t>)</w:t>
      </w:r>
      <w:r w:rsidR="00795699">
        <w:rPr>
          <w:rFonts w:ascii="Times New Roman" w:hAnsi="Times New Roman" w:cs="Times New Roman"/>
        </w:rPr>
        <w:t xml:space="preserve">. </w:t>
      </w:r>
      <w:r w:rsidR="00CD30A2">
        <w:rPr>
          <w:rFonts w:ascii="Times New Roman" w:hAnsi="Times New Roman" w:cs="Times New Roman"/>
        </w:rPr>
        <w:t>This is because we</w:t>
      </w:r>
      <w:r w:rsidR="00795699">
        <w:rPr>
          <w:rFonts w:ascii="Times New Roman" w:hAnsi="Times New Roman" w:cs="Times New Roman"/>
        </w:rPr>
        <w:t xml:space="preserve"> did not model physiological constraints or costs preventing low levels of spawning </w:t>
      </w:r>
      <w:r w:rsidR="00795699">
        <w:rPr>
          <w:rFonts w:ascii="Times New Roman" w:hAnsi="Times New Roman" w:cs="Times New Roman"/>
          <w:i/>
          <w:iCs/>
        </w:rPr>
        <w:t xml:space="preserve">per se, </w:t>
      </w:r>
      <w:r w:rsidR="00795699">
        <w:rPr>
          <w:rFonts w:ascii="Times New Roman" w:hAnsi="Times New Roman" w:cs="Times New Roman"/>
        </w:rPr>
        <w:t>and small fish were also limited in how many resources they could store to use for growth (so any excess energ</w:t>
      </w:r>
      <w:r w:rsidR="00BB2844">
        <w:rPr>
          <w:rFonts w:ascii="Times New Roman" w:hAnsi="Times New Roman" w:cs="Times New Roman"/>
        </w:rPr>
        <w:t>y from food</w:t>
      </w:r>
      <w:r w:rsidR="00795699">
        <w:rPr>
          <w:rFonts w:ascii="Times New Roman" w:hAnsi="Times New Roman" w:cs="Times New Roman"/>
        </w:rPr>
        <w:t xml:space="preserve"> could be devoted to reproduction without trading off with somatic growth). </w:t>
      </w:r>
    </w:p>
    <w:p w14:paraId="6A5669BE" w14:textId="6C6DFAA1" w:rsidR="001C1A3B" w:rsidRDefault="00B86246" w:rsidP="001C1A3B">
      <w:pPr>
        <w:spacing w:line="480" w:lineRule="auto"/>
        <w:jc w:val="both"/>
        <w:rPr>
          <w:rFonts w:ascii="Times New Roman" w:hAnsi="Times New Roman" w:cs="Times New Roman"/>
        </w:rPr>
      </w:pPr>
      <w:r>
        <w:rPr>
          <w:rFonts w:ascii="Times New Roman" w:hAnsi="Times New Roman" w:cs="Times New Roman"/>
        </w:rPr>
        <w:tab/>
      </w:r>
      <w:r w:rsidR="00BB2844">
        <w:rPr>
          <w:rFonts w:ascii="Times New Roman" w:hAnsi="Times New Roman" w:cs="Times New Roman"/>
        </w:rPr>
        <w:t>M</w:t>
      </w:r>
      <w:r w:rsidR="001C1A3B">
        <w:rPr>
          <w:rFonts w:ascii="Times New Roman" w:hAnsi="Times New Roman" w:cs="Times New Roman"/>
        </w:rPr>
        <w:t>aturation was slightly delayed in seasonal environments, relative to corresponding constant environments</w:t>
      </w:r>
      <w:r w:rsidR="00FD0FAA">
        <w:rPr>
          <w:rFonts w:ascii="Times New Roman" w:hAnsi="Times New Roman" w:cs="Times New Roman"/>
        </w:rPr>
        <w:t xml:space="preserve"> </w:t>
      </w:r>
      <w:r w:rsidR="001C1A3B" w:rsidRPr="00614AC3">
        <w:rPr>
          <w:rFonts w:ascii="Times New Roman" w:hAnsi="Times New Roman" w:cs="Times New Roman"/>
        </w:rPr>
        <w:t xml:space="preserve">(Figure </w:t>
      </w:r>
      <w:r w:rsidR="001C1A3B">
        <w:rPr>
          <w:rFonts w:ascii="Times New Roman" w:hAnsi="Times New Roman" w:cs="Times New Roman"/>
        </w:rPr>
        <w:t>4</w:t>
      </w:r>
      <w:r w:rsidR="001C1A3B" w:rsidRPr="00614AC3">
        <w:rPr>
          <w:rFonts w:ascii="Times New Roman" w:hAnsi="Times New Roman" w:cs="Times New Roman"/>
        </w:rPr>
        <w:t xml:space="preserve">b), but these effects were small relative to the interacting effects of food and predation. </w:t>
      </w:r>
      <w:r>
        <w:rPr>
          <w:rFonts w:ascii="Times New Roman" w:hAnsi="Times New Roman" w:cs="Times New Roman"/>
        </w:rPr>
        <w:t>As with</w:t>
      </w:r>
      <w:r w:rsidR="001C1A3B" w:rsidRPr="00614AC3">
        <w:rPr>
          <w:rFonts w:ascii="Times New Roman" w:hAnsi="Times New Roman" w:cs="Times New Roman"/>
        </w:rPr>
        <w:t xml:space="preserve"> body size, the size of maturation was also larger in seasonal environments and in high food environments, and did not vary strongly with predation </w:t>
      </w:r>
      <w:r w:rsidR="001C1A3B" w:rsidRPr="00894E1C">
        <w:rPr>
          <w:rFonts w:ascii="Times New Roman" w:hAnsi="Times New Roman" w:cs="Times New Roman"/>
        </w:rPr>
        <w:t>(</w:t>
      </w:r>
      <w:r w:rsidR="00120085">
        <w:rPr>
          <w:rFonts w:ascii="Times New Roman" w:hAnsi="Times New Roman" w:cs="Times New Roman"/>
        </w:rPr>
        <w:t>Figure 4</w:t>
      </w:r>
      <w:r w:rsidR="001C1A3B" w:rsidRPr="00894E1C">
        <w:rPr>
          <w:rFonts w:ascii="Times New Roman" w:hAnsi="Times New Roman" w:cs="Times New Roman"/>
        </w:rPr>
        <w:t>).</w:t>
      </w:r>
      <w:r w:rsidR="001C1A3B">
        <w:rPr>
          <w:rFonts w:ascii="Times New Roman" w:hAnsi="Times New Roman" w:cs="Times New Roman"/>
        </w:rPr>
        <w:t xml:space="preserve"> Sensitivity analyses showed that with low food, maturation was</w:t>
      </w:r>
      <w:r w:rsidR="001C1A3B" w:rsidRPr="003423F2">
        <w:rPr>
          <w:rFonts w:ascii="Times New Roman" w:hAnsi="Times New Roman" w:cs="Times New Roman"/>
        </w:rPr>
        <w:t xml:space="preserve"> </w:t>
      </w:r>
      <w:r w:rsidR="001C1A3B">
        <w:rPr>
          <w:rFonts w:ascii="Times New Roman" w:hAnsi="Times New Roman" w:cs="Times New Roman"/>
        </w:rPr>
        <w:t xml:space="preserve">predictably earlier with earlier onset of senescence (lower </w:t>
      </w:r>
      <w:r w:rsidR="001C1A3B" w:rsidRPr="00331188">
        <w:rPr>
          <w:rFonts w:ascii="Times New Roman" w:hAnsi="Times New Roman" w:cs="Times New Roman"/>
          <w:i/>
          <w:iCs/>
        </w:rPr>
        <w:t>T</w:t>
      </w:r>
      <w:r w:rsidR="001C1A3B">
        <w:rPr>
          <w:rFonts w:ascii="Times New Roman" w:hAnsi="Times New Roman" w:cs="Times New Roman"/>
        </w:rPr>
        <w:t xml:space="preserve">, following the growth trends in </w:t>
      </w:r>
      <w:r w:rsidR="001C1A3B" w:rsidRPr="00E7159C">
        <w:rPr>
          <w:rFonts w:ascii="Times New Roman" w:hAnsi="Times New Roman" w:cs="Times New Roman"/>
        </w:rPr>
        <w:t>Supplemental Figure 1)</w:t>
      </w:r>
      <w:commentRangeStart w:id="68"/>
      <w:commentRangeStart w:id="69"/>
      <w:r w:rsidR="001C1A3B" w:rsidRPr="00E7159C">
        <w:rPr>
          <w:rFonts w:ascii="Times New Roman" w:hAnsi="Times New Roman" w:cs="Times New Roman"/>
        </w:rPr>
        <w:t>.</w:t>
      </w:r>
      <w:commentRangeEnd w:id="68"/>
      <w:r w:rsidR="001C1A3B">
        <w:rPr>
          <w:rStyle w:val="CommentReference"/>
        </w:rPr>
        <w:commentReference w:id="68"/>
      </w:r>
      <w:commentRangeEnd w:id="69"/>
      <w:r w:rsidR="00FD0FAA">
        <w:rPr>
          <w:rStyle w:val="CommentReference"/>
          <w:rFonts w:eastAsiaTheme="minorEastAsia"/>
        </w:rPr>
        <w:commentReference w:id="69"/>
      </w:r>
    </w:p>
    <w:p w14:paraId="10237BC3" w14:textId="77777777" w:rsidR="001C1A3B" w:rsidRDefault="001C1A3B" w:rsidP="001C1A3B">
      <w:pPr>
        <w:spacing w:line="480" w:lineRule="auto"/>
        <w:jc w:val="both"/>
        <w:rPr>
          <w:rFonts w:ascii="Times New Roman" w:hAnsi="Times New Roman" w:cs="Times New Roman"/>
        </w:rPr>
      </w:pPr>
    </w:p>
    <w:p w14:paraId="3C4FA43C" w14:textId="52CB85F3" w:rsidR="001C1A3B" w:rsidRPr="0076034A" w:rsidRDefault="004C2F6C" w:rsidP="001C1A3B">
      <w:pPr>
        <w:spacing w:line="480" w:lineRule="auto"/>
        <w:jc w:val="both"/>
        <w:rPr>
          <w:rFonts w:ascii="Times New Roman" w:hAnsi="Times New Roman" w:cs="Times New Roman"/>
          <w:i/>
          <w:iCs/>
        </w:rPr>
      </w:pPr>
      <w:r>
        <w:rPr>
          <w:rFonts w:ascii="Times New Roman" w:hAnsi="Times New Roman" w:cs="Times New Roman"/>
          <w:i/>
          <w:iCs/>
        </w:rPr>
        <w:t>Reproductive output</w:t>
      </w:r>
    </w:p>
    <w:p w14:paraId="1AAB76C2" w14:textId="728A1BEB" w:rsidR="004C2F6C" w:rsidRDefault="001C1A3B" w:rsidP="004C2F6C">
      <w:pPr>
        <w:spacing w:line="480" w:lineRule="auto"/>
        <w:jc w:val="both"/>
        <w:rPr>
          <w:rFonts w:ascii="Times New Roman" w:hAnsi="Times New Roman" w:cs="Times New Roman"/>
        </w:rPr>
      </w:pPr>
      <w:r>
        <w:rPr>
          <w:rFonts w:ascii="Times New Roman" w:hAnsi="Times New Roman" w:cs="Times New Roman"/>
        </w:rPr>
        <w:tab/>
        <w:t xml:space="preserve">Our model allowed the timing of maturation to vary independently of </w:t>
      </w:r>
      <w:r w:rsidR="005A09CB">
        <w:rPr>
          <w:rFonts w:ascii="Times New Roman" w:hAnsi="Times New Roman" w:cs="Times New Roman"/>
        </w:rPr>
        <w:t xml:space="preserve">monthly </w:t>
      </w:r>
      <w:r>
        <w:rPr>
          <w:rFonts w:ascii="Times New Roman" w:hAnsi="Times New Roman" w:cs="Times New Roman"/>
        </w:rPr>
        <w:t xml:space="preserve">reproductive output (i.e., total batch fecundity and oocyte size), although total reproductive output was constrained by body length. </w:t>
      </w:r>
      <w:r w:rsidR="004C2F6C">
        <w:rPr>
          <w:rFonts w:ascii="Times New Roman" w:hAnsi="Times New Roman" w:cs="Times New Roman"/>
        </w:rPr>
        <w:t xml:space="preserve">We specified that reproductive output was limited to a proportion of structural mass. </w:t>
      </w:r>
      <w:r w:rsidR="004C2F6C" w:rsidRPr="00FD11C2">
        <w:rPr>
          <w:rFonts w:ascii="Times New Roman" w:hAnsi="Times New Roman" w:cs="Times New Roman"/>
        </w:rPr>
        <w:t xml:space="preserve"> </w:t>
      </w:r>
      <w:r w:rsidR="004C2F6C">
        <w:rPr>
          <w:rFonts w:ascii="Times New Roman" w:hAnsi="Times New Roman" w:cs="Times New Roman"/>
        </w:rPr>
        <w:t>W</w:t>
      </w:r>
      <w:r w:rsidR="004C2F6C" w:rsidRPr="00FD11C2">
        <w:rPr>
          <w:rFonts w:ascii="Times New Roman" w:hAnsi="Times New Roman" w:cs="Times New Roman"/>
        </w:rPr>
        <w:t xml:space="preserve">e chose to limit reproductive effort to a maximum of 20% of structural mass </w:t>
      </w:r>
      <w:r w:rsidR="004C2F6C">
        <w:rPr>
          <w:rFonts w:ascii="Times New Roman" w:hAnsi="Times New Roman" w:cs="Times New Roman"/>
        </w:rPr>
        <w:t>(</w:t>
      </w:r>
      <w:ins w:id="70" w:author="Nicholas Dulvy" w:date="2020-01-23T16:02:00Z">
        <w:r w:rsidR="001500B1" w:rsidRPr="0070283A">
          <w:rPr>
            <w:noProof/>
            <w:position w:val="-6"/>
            <w:sz w:val="20"/>
            <w:szCs w:val="20"/>
          </w:rPr>
          <w:object w:dxaOrig="220" w:dyaOrig="260" w14:anchorId="754F700F">
            <v:shape id="_x0000_i1025" type="#_x0000_t75" alt="" style="width:13.1pt;height:13.1pt;mso-width-percent:0;mso-height-percent:0;mso-width-percent:0;mso-height-percent:0" o:ole="">
              <v:imagedata r:id="rId56" o:title=""/>
            </v:shape>
            <o:OLEObject Type="Embed" ProgID="Equation.DSMT4" ShapeID="_x0000_i1025" DrawAspect="Content" ObjectID="_1652608578" r:id="rId57"/>
          </w:object>
        </w:r>
      </w:ins>
      <w:r w:rsidR="004C2F6C" w:rsidRPr="00FD11C2">
        <w:rPr>
          <w:rFonts w:ascii="Times New Roman" w:hAnsi="Times New Roman" w:cs="Times New Roman"/>
          <w:noProof/>
        </w:rPr>
        <w:t>= 0.2</w:t>
      </w:r>
      <w:r w:rsidR="004C2F6C" w:rsidRPr="00FD11C2">
        <w:rPr>
          <w:rFonts w:ascii="Times New Roman" w:hAnsi="Times New Roman" w:cs="Times New Roman"/>
        </w:rPr>
        <w:t>)</w:t>
      </w:r>
      <w:r w:rsidR="004C2F6C">
        <w:rPr>
          <w:rFonts w:ascii="Times New Roman" w:hAnsi="Times New Roman" w:cs="Times New Roman"/>
        </w:rPr>
        <w:t xml:space="preserve"> for all other scenarios.</w:t>
      </w:r>
      <w:r w:rsidR="004C2F6C" w:rsidRPr="00FD11C2">
        <w:rPr>
          <w:rFonts w:ascii="Times New Roman" w:hAnsi="Times New Roman" w:cs="Times New Roman"/>
        </w:rPr>
        <w:t xml:space="preserve"> </w:t>
      </w:r>
      <w:r w:rsidR="004C2F6C">
        <w:rPr>
          <w:rFonts w:ascii="Times New Roman" w:hAnsi="Times New Roman" w:cs="Times New Roman"/>
        </w:rPr>
        <w:t>Sensitivity analyses revealed this choice affected allocation to growth as well as body size (</w:t>
      </w:r>
      <w:r w:rsidR="004C2F6C" w:rsidRPr="00CA04E0">
        <w:rPr>
          <w:rFonts w:ascii="Times New Roman" w:hAnsi="Times New Roman" w:cs="Times New Roman"/>
          <w:highlight w:val="yellow"/>
        </w:rPr>
        <w:t>FIGURE)</w:t>
      </w:r>
      <w:r w:rsidR="004C2F6C">
        <w:rPr>
          <w:rFonts w:ascii="Times New Roman" w:hAnsi="Times New Roman" w:cs="Times New Roman"/>
        </w:rPr>
        <w:t xml:space="preserve">, but it does not affect the general conclusions of our model.  </w:t>
      </w:r>
      <w:r w:rsidR="000943D0">
        <w:rPr>
          <w:rFonts w:ascii="Times New Roman" w:hAnsi="Times New Roman" w:cs="Times New Roman"/>
        </w:rPr>
        <w:t>Reproductive output</w:t>
      </w:r>
      <w:r w:rsidR="00543476">
        <w:rPr>
          <w:rFonts w:ascii="Times New Roman" w:hAnsi="Times New Roman" w:cs="Times New Roman"/>
        </w:rPr>
        <w:t xml:space="preserve"> </w:t>
      </w:r>
      <w:r>
        <w:rPr>
          <w:rFonts w:ascii="Times New Roman" w:hAnsi="Times New Roman" w:cs="Times New Roman"/>
        </w:rPr>
        <w:t xml:space="preserve">varied over the lifetime of mature individuals according to the growth pattern, seasonality, and temperature-dependent metabolic costs of each environmental scenario (An </w:t>
      </w:r>
      <w:r>
        <w:rPr>
          <w:rFonts w:ascii="Times New Roman" w:hAnsi="Times New Roman" w:cs="Times New Roman"/>
        </w:rPr>
        <w:lastRenderedPageBreak/>
        <w:t xml:space="preserve">example </w:t>
      </w:r>
      <w:r w:rsidR="000943D0">
        <w:rPr>
          <w:rFonts w:ascii="Times New Roman" w:hAnsi="Times New Roman" w:cs="Times New Roman"/>
        </w:rPr>
        <w:t xml:space="preserve">for all warm seasonal environments </w:t>
      </w:r>
      <w:r>
        <w:rPr>
          <w:rFonts w:ascii="Times New Roman" w:hAnsi="Times New Roman" w:cs="Times New Roman"/>
        </w:rPr>
        <w:t xml:space="preserve">is plotted in </w:t>
      </w:r>
      <w:r w:rsidR="007744EB">
        <w:rPr>
          <w:rFonts w:ascii="Times New Roman" w:hAnsi="Times New Roman" w:cs="Times New Roman"/>
        </w:rPr>
        <w:t xml:space="preserve">Figure </w:t>
      </w:r>
      <w:r w:rsidR="000943D0">
        <w:rPr>
          <w:rFonts w:ascii="Times New Roman" w:hAnsi="Times New Roman" w:cs="Times New Roman"/>
        </w:rPr>
        <w:t>4</w:t>
      </w:r>
      <w:r>
        <w:rPr>
          <w:rFonts w:ascii="Times New Roman" w:hAnsi="Times New Roman" w:cs="Times New Roman"/>
        </w:rPr>
        <w:t xml:space="preserve">). </w:t>
      </w:r>
      <w:commentRangeStart w:id="71"/>
      <w:commentRangeStart w:id="72"/>
      <w:r>
        <w:rPr>
          <w:rFonts w:ascii="Times New Roman" w:hAnsi="Times New Roman" w:cs="Times New Roman"/>
        </w:rPr>
        <w:t>In seasonal environments, reproduction occurred in both seasons, but increased</w:t>
      </w:r>
      <w:r w:rsidR="002F0A5D">
        <w:rPr>
          <w:rFonts w:ascii="Times New Roman" w:hAnsi="Times New Roman" w:cs="Times New Roman"/>
        </w:rPr>
        <w:t xml:space="preserve"> during</w:t>
      </w:r>
      <w:r>
        <w:rPr>
          <w:rFonts w:ascii="Times New Roman" w:hAnsi="Times New Roman" w:cs="Times New Roman"/>
        </w:rPr>
        <w:t xml:space="preserve"> </w:t>
      </w:r>
      <w:r w:rsidR="00543476">
        <w:rPr>
          <w:rFonts w:ascii="Times New Roman" w:hAnsi="Times New Roman" w:cs="Times New Roman"/>
        </w:rPr>
        <w:t>winter</w:t>
      </w:r>
      <w:r>
        <w:rPr>
          <w:rFonts w:ascii="Times New Roman" w:hAnsi="Times New Roman" w:cs="Times New Roman"/>
        </w:rPr>
        <w:t xml:space="preserve"> (when food was abundant and metabolic costs lower than in the </w:t>
      </w:r>
      <w:r w:rsidR="000261C8">
        <w:rPr>
          <w:rFonts w:ascii="Times New Roman" w:hAnsi="Times New Roman" w:cs="Times New Roman"/>
        </w:rPr>
        <w:t>summer</w:t>
      </w:r>
      <w:r>
        <w:rPr>
          <w:rFonts w:ascii="Times New Roman" w:hAnsi="Times New Roman" w:cs="Times New Roman"/>
        </w:rPr>
        <w:t xml:space="preserve">). </w:t>
      </w:r>
      <w:commentRangeEnd w:id="71"/>
      <w:r>
        <w:rPr>
          <w:rStyle w:val="CommentReference"/>
        </w:rPr>
        <w:commentReference w:id="71"/>
      </w:r>
      <w:commentRangeEnd w:id="72"/>
      <w:r w:rsidR="00A53B5D">
        <w:rPr>
          <w:rStyle w:val="CommentReference"/>
          <w:rFonts w:eastAsiaTheme="minorEastAsia"/>
        </w:rPr>
        <w:commentReference w:id="72"/>
      </w:r>
      <w:r>
        <w:rPr>
          <w:rFonts w:ascii="Times New Roman" w:hAnsi="Times New Roman" w:cs="Times New Roman"/>
        </w:rPr>
        <w:t>This seasonal variation in reproductive output was much greater in high food than low food environments</w:t>
      </w:r>
      <w:r w:rsidR="00843C62">
        <w:rPr>
          <w:rFonts w:ascii="Times New Roman" w:hAnsi="Times New Roman" w:cs="Times New Roman"/>
        </w:rPr>
        <w:t xml:space="preserve"> (e.g., Figure 4)</w:t>
      </w:r>
      <w:bookmarkStart w:id="73" w:name="_GoBack"/>
      <w:bookmarkEnd w:id="73"/>
      <w:r w:rsidR="004C2F6C">
        <w:rPr>
          <w:rFonts w:ascii="Times New Roman" w:hAnsi="Times New Roman" w:cs="Times New Roman"/>
        </w:rPr>
        <w:t xml:space="preserve">. </w:t>
      </w:r>
      <w:r w:rsidR="000943D0">
        <w:rPr>
          <w:rFonts w:ascii="Times New Roman" w:hAnsi="Times New Roman" w:cs="Times New Roman"/>
        </w:rPr>
        <w:t xml:space="preserve"> </w:t>
      </w:r>
    </w:p>
    <w:p w14:paraId="2433CFBD" w14:textId="1610174B" w:rsidR="001C1A3B" w:rsidRDefault="001C1A3B" w:rsidP="00CA04E0">
      <w:pPr>
        <w:spacing w:line="480" w:lineRule="auto"/>
        <w:jc w:val="both"/>
        <w:rPr>
          <w:rFonts w:ascii="Times New Roman" w:hAnsi="Times New Roman" w:cs="Times New Roman"/>
        </w:rPr>
      </w:pPr>
      <w:r>
        <w:rPr>
          <w:rFonts w:ascii="Times New Roman" w:hAnsi="Times New Roman" w:cs="Times New Roman"/>
        </w:rPr>
        <w:t xml:space="preserve"> </w:t>
      </w:r>
      <w:r w:rsidR="005F31F3">
        <w:rPr>
          <w:rFonts w:ascii="Times New Roman" w:hAnsi="Times New Roman" w:cs="Times New Roman"/>
        </w:rPr>
        <w:t xml:space="preserve"> </w:t>
      </w:r>
    </w:p>
    <w:p w14:paraId="07DFDE2E" w14:textId="77777777" w:rsidR="00B0344C" w:rsidRDefault="00B0344C" w:rsidP="00CA04E0">
      <w:pPr>
        <w:spacing w:line="480" w:lineRule="auto"/>
        <w:jc w:val="both"/>
        <w:rPr>
          <w:rFonts w:ascii="Times New Roman" w:hAnsi="Times New Roman" w:cs="Times New Roman"/>
        </w:rPr>
      </w:pPr>
    </w:p>
    <w:p w14:paraId="72B554DB" w14:textId="77777777" w:rsidR="001C1A3B" w:rsidRDefault="001C1A3B" w:rsidP="001C1A3B">
      <w:pPr>
        <w:spacing w:line="480" w:lineRule="auto"/>
        <w:jc w:val="both"/>
        <w:rPr>
          <w:rFonts w:ascii="Times New Roman" w:hAnsi="Times New Roman" w:cs="Times New Roman"/>
          <w:i/>
          <w:iCs/>
        </w:rPr>
      </w:pPr>
      <w:r w:rsidRPr="003F4C76">
        <w:rPr>
          <w:rFonts w:ascii="Times New Roman" w:hAnsi="Times New Roman"/>
        </w:rPr>
        <w:t xml:space="preserve"> </w:t>
      </w:r>
      <w:r w:rsidRPr="00847E05">
        <w:rPr>
          <w:rFonts w:ascii="Times New Roman" w:hAnsi="Times New Roman" w:cs="Times New Roman"/>
          <w:i/>
          <w:iCs/>
        </w:rPr>
        <w:t>Mortality rate</w:t>
      </w:r>
      <w:r>
        <w:rPr>
          <w:rFonts w:ascii="Times New Roman" w:hAnsi="Times New Roman" w:cs="Times New Roman"/>
          <w:i/>
          <w:iCs/>
        </w:rPr>
        <w:t xml:space="preserve"> </w:t>
      </w:r>
    </w:p>
    <w:p w14:paraId="632F4BE6" w14:textId="5CA489AD" w:rsidR="001C1A3B" w:rsidRDefault="001C1A3B" w:rsidP="001C1A3B">
      <w:pPr>
        <w:spacing w:line="480" w:lineRule="auto"/>
        <w:jc w:val="both"/>
        <w:rPr>
          <w:rFonts w:ascii="Times New Roman" w:hAnsi="Times New Roman" w:cs="Times New Roman"/>
        </w:rPr>
      </w:pPr>
      <w:r>
        <w:rPr>
          <w:rFonts w:ascii="Times New Roman" w:hAnsi="Times New Roman" w:cs="Times New Roman"/>
        </w:rPr>
        <w:tab/>
        <w:t xml:space="preserve">Annual rates of mortality were strongly affected by food and varied between </w:t>
      </w:r>
      <w:r w:rsidR="008B176A">
        <w:rPr>
          <w:rFonts w:ascii="Times New Roman" w:hAnsi="Times New Roman" w:cs="Times New Roman"/>
        </w:rPr>
        <w:t>warm and cool</w:t>
      </w:r>
      <w:r>
        <w:rPr>
          <w:rFonts w:ascii="Times New Roman" w:hAnsi="Times New Roman" w:cs="Times New Roman"/>
        </w:rPr>
        <w:t xml:space="preserve"> environments (Figure 4d). Variation in natural mortality emerged through predation, not starvation</w:t>
      </w:r>
      <w:r w:rsidR="000E2759">
        <w:rPr>
          <w:rFonts w:ascii="Times New Roman" w:hAnsi="Times New Roman" w:cs="Times New Roman"/>
        </w:rPr>
        <w:t xml:space="preserve">, because the optimal </w:t>
      </w:r>
      <w:r w:rsidR="00481F00">
        <w:rPr>
          <w:rFonts w:ascii="Times New Roman" w:hAnsi="Times New Roman" w:cs="Times New Roman"/>
        </w:rPr>
        <w:t>allocation</w:t>
      </w:r>
      <w:r>
        <w:rPr>
          <w:rFonts w:ascii="Times New Roman" w:hAnsi="Times New Roman" w:cs="Times New Roman"/>
        </w:rPr>
        <w:t xml:space="preserve"> strategies </w:t>
      </w:r>
      <w:r w:rsidR="000E2759">
        <w:rPr>
          <w:rFonts w:ascii="Times New Roman" w:hAnsi="Times New Roman" w:cs="Times New Roman"/>
        </w:rPr>
        <w:t xml:space="preserve">ensured </w:t>
      </w:r>
      <w:r>
        <w:rPr>
          <w:rFonts w:ascii="Times New Roman" w:hAnsi="Times New Roman" w:cs="Times New Roman"/>
        </w:rPr>
        <w:t xml:space="preserve">individual energy stores were above the critical threshold and were sufficient to meet the size-based metabolic costs. Therefore, we can think of the mortality rates discussed here as </w:t>
      </w:r>
      <w:r>
        <w:rPr>
          <w:rFonts w:ascii="Times New Roman" w:hAnsi="Times New Roman" w:cs="Times New Roman"/>
          <w:i/>
          <w:iCs/>
        </w:rPr>
        <w:t>extrinsic</w:t>
      </w:r>
      <w:r>
        <w:rPr>
          <w:rFonts w:ascii="Times New Roman" w:hAnsi="Times New Roman" w:cs="Times New Roman"/>
        </w:rPr>
        <w:t xml:space="preserve"> mortality.</w:t>
      </w:r>
    </w:p>
    <w:p w14:paraId="287F9C4F" w14:textId="1663617B" w:rsidR="001C1A3B" w:rsidRDefault="001C1A3B" w:rsidP="001C1A3B">
      <w:pPr>
        <w:spacing w:line="480" w:lineRule="auto"/>
        <w:jc w:val="both"/>
        <w:rPr>
          <w:rFonts w:ascii="Times New Roman" w:hAnsi="Times New Roman" w:cs="Times New Roman"/>
        </w:rPr>
      </w:pPr>
      <w:r>
        <w:rPr>
          <w:rFonts w:ascii="Times New Roman" w:hAnsi="Times New Roman" w:cs="Times New Roman"/>
        </w:rPr>
        <w:tab/>
      </w:r>
      <w:r w:rsidR="00560BE5">
        <w:rPr>
          <w:rFonts w:ascii="Times New Roman" w:hAnsi="Times New Roman" w:cs="Times New Roman"/>
        </w:rPr>
        <w:t>Due to their body size, t</w:t>
      </w:r>
      <w:r w:rsidRPr="00275FF3">
        <w:rPr>
          <w:rFonts w:ascii="Times New Roman" w:hAnsi="Times New Roman" w:cs="Times New Roman"/>
        </w:rPr>
        <w:t xml:space="preserve">he individuals in seasonal environments had, in general, lower mortality rates than those in constant environments with similar food and predation risk (Figure </w:t>
      </w:r>
      <w:r>
        <w:rPr>
          <w:rFonts w:ascii="Times New Roman" w:hAnsi="Times New Roman" w:cs="Times New Roman"/>
        </w:rPr>
        <w:t>4</w:t>
      </w:r>
      <w:r w:rsidRPr="00275FF3">
        <w:rPr>
          <w:rFonts w:ascii="Times New Roman" w:hAnsi="Times New Roman" w:cs="Times New Roman"/>
        </w:rPr>
        <w:t xml:space="preserve">d). </w:t>
      </w:r>
      <w:r>
        <w:rPr>
          <w:rFonts w:ascii="Times New Roman" w:hAnsi="Times New Roman" w:cs="Times New Roman"/>
        </w:rPr>
        <w:t>I</w:t>
      </w:r>
      <w:r w:rsidRPr="00275FF3">
        <w:rPr>
          <w:rFonts w:ascii="Times New Roman" w:hAnsi="Times New Roman" w:cs="Times New Roman"/>
        </w:rPr>
        <w:t>ndividuals</w:t>
      </w:r>
      <w:r>
        <w:rPr>
          <w:rFonts w:ascii="Times New Roman" w:hAnsi="Times New Roman" w:cs="Times New Roman"/>
        </w:rPr>
        <w:t xml:space="preserve"> in high food environments</w:t>
      </w:r>
      <w:r w:rsidRPr="00275FF3">
        <w:rPr>
          <w:rFonts w:ascii="Times New Roman" w:hAnsi="Times New Roman" w:cs="Times New Roman"/>
        </w:rPr>
        <w:t xml:space="preserve"> </w:t>
      </w:r>
      <w:r>
        <w:rPr>
          <w:rFonts w:ascii="Times New Roman" w:hAnsi="Times New Roman" w:cs="Times New Roman"/>
        </w:rPr>
        <w:t xml:space="preserve">were </w:t>
      </w:r>
      <w:r w:rsidR="0015172C">
        <w:rPr>
          <w:rFonts w:ascii="Times New Roman" w:hAnsi="Times New Roman" w:cs="Times New Roman"/>
        </w:rPr>
        <w:t xml:space="preserve">also </w:t>
      </w:r>
      <w:r>
        <w:rPr>
          <w:rFonts w:ascii="Times New Roman" w:hAnsi="Times New Roman" w:cs="Times New Roman"/>
        </w:rPr>
        <w:t xml:space="preserve">larger and </w:t>
      </w:r>
      <w:r w:rsidRPr="00275FF3">
        <w:rPr>
          <w:rFonts w:ascii="Times New Roman" w:hAnsi="Times New Roman" w:cs="Times New Roman"/>
        </w:rPr>
        <w:t>had lower mortality than individuals</w:t>
      </w:r>
      <w:r>
        <w:rPr>
          <w:rFonts w:ascii="Times New Roman" w:hAnsi="Times New Roman" w:cs="Times New Roman"/>
        </w:rPr>
        <w:t xml:space="preserve"> in low-food environments. An exception occurred</w:t>
      </w:r>
      <w:r w:rsidRPr="00275FF3">
        <w:rPr>
          <w:rFonts w:ascii="Times New Roman" w:hAnsi="Times New Roman" w:cs="Times New Roman"/>
        </w:rPr>
        <w:t xml:space="preserve"> in low-predation environments, where</w:t>
      </w:r>
      <w:r>
        <w:rPr>
          <w:rFonts w:ascii="Times New Roman" w:hAnsi="Times New Roman" w:cs="Times New Roman"/>
        </w:rPr>
        <w:t xml:space="preserve"> a </w:t>
      </w:r>
      <w:r w:rsidRPr="00275FF3">
        <w:rPr>
          <w:rFonts w:ascii="Times New Roman" w:hAnsi="Times New Roman" w:cs="Times New Roman"/>
        </w:rPr>
        <w:t xml:space="preserve">high-food individual had higher mortality, on average, than </w:t>
      </w:r>
      <w:r>
        <w:rPr>
          <w:rFonts w:ascii="Times New Roman" w:hAnsi="Times New Roman" w:cs="Times New Roman"/>
        </w:rPr>
        <w:t xml:space="preserve">a </w:t>
      </w:r>
      <w:r w:rsidRPr="00275FF3">
        <w:rPr>
          <w:rFonts w:ascii="Times New Roman" w:hAnsi="Times New Roman" w:cs="Times New Roman"/>
        </w:rPr>
        <w:t xml:space="preserve">low-food individual, because </w:t>
      </w:r>
      <w:r>
        <w:rPr>
          <w:rFonts w:ascii="Times New Roman" w:hAnsi="Times New Roman" w:cs="Times New Roman"/>
        </w:rPr>
        <w:t>it</w:t>
      </w:r>
      <w:r w:rsidRPr="00275FF3">
        <w:rPr>
          <w:rFonts w:ascii="Times New Roman" w:hAnsi="Times New Roman" w:cs="Times New Roman"/>
        </w:rPr>
        <w:t xml:space="preserve"> remained small for a significant proportion of </w:t>
      </w:r>
      <w:r>
        <w:rPr>
          <w:rFonts w:ascii="Times New Roman" w:hAnsi="Times New Roman" w:cs="Times New Roman"/>
        </w:rPr>
        <w:t>its</w:t>
      </w:r>
      <w:r w:rsidRPr="00275FF3">
        <w:rPr>
          <w:rFonts w:ascii="Times New Roman" w:hAnsi="Times New Roman" w:cs="Times New Roman"/>
        </w:rPr>
        <w:t xml:space="preserve"> life before the onset of secondary growth (</w:t>
      </w:r>
      <w:r>
        <w:rPr>
          <w:rFonts w:ascii="Times New Roman" w:hAnsi="Times New Roman" w:cs="Times New Roman"/>
        </w:rPr>
        <w:t xml:space="preserve">in </w:t>
      </w:r>
      <w:r w:rsidRPr="00275FF3">
        <w:rPr>
          <w:rFonts w:ascii="Times New Roman" w:hAnsi="Times New Roman" w:cs="Times New Roman"/>
        </w:rPr>
        <w:t xml:space="preserve">the one case where secondary growth was also advantageous </w:t>
      </w:r>
      <w:r>
        <w:rPr>
          <w:rFonts w:ascii="Times New Roman" w:hAnsi="Times New Roman" w:cs="Times New Roman"/>
        </w:rPr>
        <w:t>with</w:t>
      </w:r>
      <w:r w:rsidRPr="00275FF3">
        <w:rPr>
          <w:rFonts w:ascii="Times New Roman" w:hAnsi="Times New Roman" w:cs="Times New Roman"/>
        </w:rPr>
        <w:t xml:space="preserve"> low food</w:t>
      </w:r>
      <w:r>
        <w:rPr>
          <w:rFonts w:ascii="Times New Roman" w:hAnsi="Times New Roman" w:cs="Times New Roman"/>
        </w:rPr>
        <w:t xml:space="preserve"> – the </w:t>
      </w:r>
      <w:r w:rsidR="00AE05E3">
        <w:rPr>
          <w:rFonts w:ascii="Times New Roman" w:hAnsi="Times New Roman" w:cs="Times New Roman"/>
        </w:rPr>
        <w:t>warm</w:t>
      </w:r>
      <w:r>
        <w:rPr>
          <w:rFonts w:ascii="Times New Roman" w:hAnsi="Times New Roman" w:cs="Times New Roman"/>
        </w:rPr>
        <w:t xml:space="preserve"> seasonal environment (</w:t>
      </w:r>
      <w:r w:rsidRPr="00AE05E3">
        <w:rPr>
          <w:rFonts w:ascii="Times New Roman" w:hAnsi="Times New Roman" w:cs="Times New Roman"/>
          <w:highlight w:val="yellow"/>
        </w:rPr>
        <w:t>Supplemental Figure 4d</w:t>
      </w:r>
      <w:r>
        <w:rPr>
          <w:rFonts w:ascii="Times New Roman" w:hAnsi="Times New Roman" w:cs="Times New Roman"/>
        </w:rPr>
        <w:t>) –</w:t>
      </w:r>
      <w:r w:rsidRPr="00275FF3">
        <w:rPr>
          <w:rFonts w:ascii="Times New Roman" w:hAnsi="Times New Roman" w:cs="Times New Roman"/>
        </w:rPr>
        <w:t xml:space="preserve"> </w:t>
      </w:r>
      <w:r>
        <w:rPr>
          <w:rFonts w:ascii="Times New Roman" w:hAnsi="Times New Roman" w:cs="Times New Roman"/>
        </w:rPr>
        <w:t xml:space="preserve">the focal individual </w:t>
      </w:r>
      <w:r w:rsidRPr="00275FF3">
        <w:rPr>
          <w:rFonts w:ascii="Times New Roman" w:hAnsi="Times New Roman" w:cs="Times New Roman"/>
        </w:rPr>
        <w:t xml:space="preserve">also had higher mortality). </w:t>
      </w:r>
      <w:r w:rsidR="00AE05E3">
        <w:rPr>
          <w:rFonts w:ascii="Times New Roman" w:hAnsi="Times New Roman" w:cs="Times New Roman"/>
        </w:rPr>
        <w:t>Warm and cool</w:t>
      </w:r>
      <w:r>
        <w:rPr>
          <w:rFonts w:ascii="Times New Roman" w:hAnsi="Times New Roman" w:cs="Times New Roman"/>
        </w:rPr>
        <w:t xml:space="preserve"> environments did not have a consistent directional effect on</w:t>
      </w:r>
      <w:r w:rsidRPr="00275FF3">
        <w:rPr>
          <w:rFonts w:ascii="Times New Roman" w:hAnsi="Times New Roman" w:cs="Times New Roman"/>
        </w:rPr>
        <w:t xml:space="preserve"> mortality</w:t>
      </w:r>
      <w:r>
        <w:rPr>
          <w:rFonts w:ascii="Times New Roman" w:hAnsi="Times New Roman" w:cs="Times New Roman"/>
        </w:rPr>
        <w:t xml:space="preserve"> </w:t>
      </w:r>
      <w:r w:rsidRPr="00275FF3">
        <w:rPr>
          <w:rFonts w:ascii="Times New Roman" w:hAnsi="Times New Roman" w:cs="Times New Roman"/>
        </w:rPr>
        <w:t xml:space="preserve">(Figure </w:t>
      </w:r>
      <w:r>
        <w:rPr>
          <w:rFonts w:ascii="Times New Roman" w:hAnsi="Times New Roman" w:cs="Times New Roman"/>
        </w:rPr>
        <w:t>4</w:t>
      </w:r>
      <w:r w:rsidRPr="00275FF3">
        <w:rPr>
          <w:rFonts w:ascii="Times New Roman" w:hAnsi="Times New Roman" w:cs="Times New Roman"/>
        </w:rPr>
        <w:t>d).  However, the highest mortality rate</w:t>
      </w:r>
      <w:r>
        <w:rPr>
          <w:rFonts w:ascii="Times New Roman" w:hAnsi="Times New Roman" w:cs="Times New Roman"/>
        </w:rPr>
        <w:t>s</w:t>
      </w:r>
      <w:r w:rsidRPr="00275FF3">
        <w:rPr>
          <w:rFonts w:ascii="Times New Roman" w:hAnsi="Times New Roman" w:cs="Times New Roman"/>
        </w:rPr>
        <w:t xml:space="preserve"> emerging from our analyses</w:t>
      </w:r>
      <w:r>
        <w:rPr>
          <w:rFonts w:ascii="Times New Roman" w:hAnsi="Times New Roman" w:cs="Times New Roman"/>
        </w:rPr>
        <w:t xml:space="preserve"> came from constant</w:t>
      </w:r>
      <w:r w:rsidRPr="00275FF3">
        <w:rPr>
          <w:rFonts w:ascii="Times New Roman" w:hAnsi="Times New Roman" w:cs="Times New Roman"/>
        </w:rPr>
        <w:t xml:space="preserve"> low-food, </w:t>
      </w:r>
      <w:r w:rsidRPr="00275FF3">
        <w:rPr>
          <w:rFonts w:ascii="Times New Roman" w:hAnsi="Times New Roman" w:cs="Times New Roman"/>
        </w:rPr>
        <w:lastRenderedPageBreak/>
        <w:t>high-</w:t>
      </w:r>
      <w:r>
        <w:rPr>
          <w:rFonts w:ascii="Times New Roman" w:hAnsi="Times New Roman" w:cs="Times New Roman"/>
        </w:rPr>
        <w:t>risk</w:t>
      </w:r>
      <w:r w:rsidRPr="00275FF3">
        <w:rPr>
          <w:rFonts w:ascii="Times New Roman" w:hAnsi="Times New Roman" w:cs="Times New Roman"/>
        </w:rPr>
        <w:t xml:space="preserve"> </w:t>
      </w:r>
      <w:r>
        <w:rPr>
          <w:rFonts w:ascii="Times New Roman" w:hAnsi="Times New Roman" w:cs="Times New Roman"/>
        </w:rPr>
        <w:t xml:space="preserve">environments, and the </w:t>
      </w:r>
      <w:r w:rsidR="00787B82">
        <w:rPr>
          <w:rFonts w:ascii="Times New Roman" w:hAnsi="Times New Roman" w:cs="Times New Roman"/>
        </w:rPr>
        <w:t>warm</w:t>
      </w:r>
      <w:r>
        <w:rPr>
          <w:rFonts w:ascii="Times New Roman" w:hAnsi="Times New Roman" w:cs="Times New Roman"/>
        </w:rPr>
        <w:t xml:space="preserve"> seasonal low-food environment, since these</w:t>
      </w:r>
      <w:r w:rsidRPr="00275FF3">
        <w:rPr>
          <w:rFonts w:ascii="Times New Roman" w:hAnsi="Times New Roman" w:cs="Times New Roman"/>
        </w:rPr>
        <w:t xml:space="preserve"> </w:t>
      </w:r>
      <w:r>
        <w:rPr>
          <w:rFonts w:ascii="Times New Roman" w:hAnsi="Times New Roman" w:cs="Times New Roman"/>
        </w:rPr>
        <w:t>conditions all favored the evolution of</w:t>
      </w:r>
      <w:r w:rsidRPr="00275FF3">
        <w:rPr>
          <w:rFonts w:ascii="Times New Roman" w:hAnsi="Times New Roman" w:cs="Times New Roman"/>
        </w:rPr>
        <w:t xml:space="preserve"> the small </w:t>
      </w:r>
      <w:r>
        <w:rPr>
          <w:rFonts w:ascii="Times New Roman" w:hAnsi="Times New Roman" w:cs="Times New Roman"/>
        </w:rPr>
        <w:t>maximum body sizes</w:t>
      </w:r>
      <w:r w:rsidRPr="00275FF3">
        <w:rPr>
          <w:rFonts w:ascii="Times New Roman" w:hAnsi="Times New Roman" w:cs="Times New Roman"/>
        </w:rPr>
        <w:t>.</w:t>
      </w:r>
    </w:p>
    <w:p w14:paraId="429C4FCD" w14:textId="77777777" w:rsidR="001C1A3B" w:rsidRPr="00847E05" w:rsidRDefault="001C1A3B" w:rsidP="001C1A3B">
      <w:pPr>
        <w:spacing w:line="480" w:lineRule="auto"/>
        <w:jc w:val="both"/>
        <w:rPr>
          <w:rFonts w:ascii="Times New Roman" w:hAnsi="Times New Roman" w:cs="Times New Roman"/>
          <w:i/>
          <w:iCs/>
        </w:rPr>
      </w:pPr>
    </w:p>
    <w:p w14:paraId="01AE41CB" w14:textId="0784D071" w:rsidR="001C1A3B" w:rsidRDefault="000F6ECE" w:rsidP="001C1A3B">
      <w:pPr>
        <w:spacing w:line="480" w:lineRule="auto"/>
        <w:jc w:val="both"/>
        <w:rPr>
          <w:rFonts w:ascii="Times New Roman" w:hAnsi="Times New Roman" w:cs="Times New Roman"/>
        </w:rPr>
      </w:pPr>
      <w:r>
        <w:rPr>
          <w:rFonts w:ascii="Times New Roman" w:hAnsi="Times New Roman" w:cs="Times New Roman"/>
          <w:i/>
          <w:iCs/>
        </w:rPr>
        <w:t>Warm vs. cool</w:t>
      </w:r>
      <w:r w:rsidR="001C1A3B">
        <w:rPr>
          <w:rFonts w:ascii="Times New Roman" w:hAnsi="Times New Roman" w:cs="Times New Roman"/>
          <w:i/>
          <w:iCs/>
        </w:rPr>
        <w:t xml:space="preserve"> environments</w:t>
      </w:r>
    </w:p>
    <w:p w14:paraId="151EC5D1" w14:textId="5C7D6D8F" w:rsidR="001C1A3B" w:rsidRDefault="001C1A3B" w:rsidP="001C1A3B">
      <w:pPr>
        <w:spacing w:line="480" w:lineRule="auto"/>
        <w:jc w:val="both"/>
        <w:rPr>
          <w:rFonts w:ascii="Times New Roman" w:hAnsi="Times New Roman" w:cs="Times New Roman"/>
        </w:rPr>
      </w:pPr>
      <w:r>
        <w:rPr>
          <w:rFonts w:ascii="Times New Roman" w:hAnsi="Times New Roman" w:cs="Times New Roman"/>
        </w:rPr>
        <w:tab/>
        <w:t>Comparing the blue and red lines and symbols in Figures 3 and 4 shows that the response to the increased metabolic requirements of warmer environments differed in several ways, with the result that extrinsic mortality rates did not vary consistently with temperature, because multiple factors drove the evolution of body size (seasonality, food, and fear</w:t>
      </w:r>
      <w:r w:rsidRPr="0057680C">
        <w:rPr>
          <w:rFonts w:ascii="Times New Roman" w:hAnsi="Times New Roman" w:cs="Times New Roman"/>
        </w:rPr>
        <w:t xml:space="preserve">). </w:t>
      </w:r>
      <w:r>
        <w:rPr>
          <w:rFonts w:ascii="Times New Roman" w:hAnsi="Times New Roman" w:cs="Times New Roman"/>
        </w:rPr>
        <w:t>With seasonality in food and temperature</w:t>
      </w:r>
      <w:r w:rsidRPr="0057680C">
        <w:rPr>
          <w:rFonts w:ascii="Times New Roman" w:hAnsi="Times New Roman" w:cs="Times New Roman"/>
        </w:rPr>
        <w:t>,</w:t>
      </w:r>
      <w:r>
        <w:rPr>
          <w:rFonts w:ascii="Times New Roman" w:hAnsi="Times New Roman" w:cs="Times New Roman"/>
        </w:rPr>
        <w:t xml:space="preserve"> </w:t>
      </w:r>
      <w:r w:rsidRPr="0057680C">
        <w:rPr>
          <w:rFonts w:ascii="Times New Roman" w:hAnsi="Times New Roman" w:cs="Times New Roman"/>
        </w:rPr>
        <w:t>body sizes</w:t>
      </w:r>
      <w:r>
        <w:rPr>
          <w:rFonts w:ascii="Times New Roman" w:hAnsi="Times New Roman" w:cs="Times New Roman"/>
        </w:rPr>
        <w:t xml:space="preserve"> were smaller in the </w:t>
      </w:r>
      <w:r w:rsidR="0045059F">
        <w:rPr>
          <w:rFonts w:ascii="Times New Roman" w:hAnsi="Times New Roman" w:cs="Times New Roman"/>
        </w:rPr>
        <w:t>warm</w:t>
      </w:r>
      <w:r>
        <w:rPr>
          <w:rFonts w:ascii="Times New Roman" w:hAnsi="Times New Roman" w:cs="Times New Roman"/>
        </w:rPr>
        <w:t xml:space="preserve"> environment</w:t>
      </w:r>
      <w:r w:rsidRPr="0057680C">
        <w:rPr>
          <w:rFonts w:ascii="Times New Roman" w:hAnsi="Times New Roman" w:cs="Times New Roman"/>
        </w:rPr>
        <w:t xml:space="preserve"> (Figure </w:t>
      </w:r>
      <w:r>
        <w:rPr>
          <w:rFonts w:ascii="Times New Roman" w:hAnsi="Times New Roman" w:cs="Times New Roman"/>
        </w:rPr>
        <w:t>3</w:t>
      </w:r>
      <w:r w:rsidRPr="0057680C">
        <w:rPr>
          <w:rFonts w:ascii="Times New Roman" w:hAnsi="Times New Roman" w:cs="Times New Roman"/>
        </w:rPr>
        <w:t xml:space="preserve">). In constant </w:t>
      </w:r>
      <w:r w:rsidR="00AF003C">
        <w:rPr>
          <w:rFonts w:ascii="Times New Roman" w:hAnsi="Times New Roman" w:cs="Times New Roman"/>
        </w:rPr>
        <w:t xml:space="preserve">warm </w:t>
      </w:r>
      <w:r w:rsidRPr="0057680C">
        <w:rPr>
          <w:rFonts w:ascii="Times New Roman" w:hAnsi="Times New Roman" w:cs="Times New Roman"/>
        </w:rPr>
        <w:t>environments, individuals were similar in size or even slightly larger than individuals in</w:t>
      </w:r>
      <w:r w:rsidR="00F76E47">
        <w:rPr>
          <w:rFonts w:ascii="Times New Roman" w:hAnsi="Times New Roman" w:cs="Times New Roman"/>
        </w:rPr>
        <w:t xml:space="preserve"> constant</w:t>
      </w:r>
      <w:r w:rsidRPr="0057680C">
        <w:rPr>
          <w:rFonts w:ascii="Times New Roman" w:hAnsi="Times New Roman" w:cs="Times New Roman"/>
        </w:rPr>
        <w:t xml:space="preserve"> </w:t>
      </w:r>
      <w:r w:rsidR="00AF003C">
        <w:rPr>
          <w:rFonts w:ascii="Times New Roman" w:hAnsi="Times New Roman" w:cs="Times New Roman"/>
        </w:rPr>
        <w:t>cool</w:t>
      </w:r>
      <w:r w:rsidRPr="0057680C">
        <w:rPr>
          <w:rFonts w:ascii="Times New Roman" w:hAnsi="Times New Roman" w:cs="Times New Roman"/>
        </w:rPr>
        <w:t xml:space="preserve"> environments</w:t>
      </w:r>
      <w:r w:rsidR="00F76E47">
        <w:rPr>
          <w:rFonts w:ascii="Times New Roman" w:hAnsi="Times New Roman" w:cs="Times New Roman"/>
        </w:rPr>
        <w:t xml:space="preserve">, </w:t>
      </w:r>
      <w:r w:rsidR="00613CA6">
        <w:rPr>
          <w:rFonts w:ascii="Times New Roman" w:hAnsi="Times New Roman" w:cs="Times New Roman"/>
        </w:rPr>
        <w:t>highlighting</w:t>
      </w:r>
      <w:r w:rsidR="00F76E47">
        <w:rPr>
          <w:rFonts w:ascii="Times New Roman" w:hAnsi="Times New Roman" w:cs="Times New Roman"/>
        </w:rPr>
        <w:t xml:space="preserve"> that </w:t>
      </w:r>
      <w:r w:rsidR="00613CA6">
        <w:rPr>
          <w:rFonts w:ascii="Times New Roman" w:hAnsi="Times New Roman" w:cs="Times New Roman"/>
        </w:rPr>
        <w:t xml:space="preserve">it is the </w:t>
      </w:r>
      <w:r w:rsidR="00F76E47">
        <w:rPr>
          <w:rFonts w:ascii="Times New Roman" w:hAnsi="Times New Roman" w:cs="Times New Roman"/>
        </w:rPr>
        <w:t xml:space="preserve">seasonality </w:t>
      </w:r>
      <w:r w:rsidR="00613CA6">
        <w:rPr>
          <w:rFonts w:ascii="Times New Roman" w:hAnsi="Times New Roman" w:cs="Times New Roman"/>
        </w:rPr>
        <w:t xml:space="preserve">more than temperature that </w:t>
      </w:r>
      <w:r w:rsidR="00F76E47">
        <w:rPr>
          <w:rFonts w:ascii="Times New Roman" w:hAnsi="Times New Roman" w:cs="Times New Roman"/>
        </w:rPr>
        <w:t>drives the evolution of body size</w:t>
      </w:r>
      <w:r w:rsidR="00587A7D">
        <w:rPr>
          <w:rFonts w:ascii="Times New Roman" w:hAnsi="Times New Roman" w:cs="Times New Roman"/>
        </w:rPr>
        <w:t xml:space="preserve"> in our model</w:t>
      </w:r>
      <w:r w:rsidRPr="0057680C">
        <w:rPr>
          <w:rFonts w:ascii="Times New Roman" w:hAnsi="Times New Roman" w:cs="Times New Roman"/>
        </w:rPr>
        <w:t xml:space="preserve">. </w:t>
      </w:r>
      <w:r>
        <w:rPr>
          <w:rFonts w:ascii="Times New Roman" w:hAnsi="Times New Roman" w:cs="Times New Roman"/>
        </w:rPr>
        <w:t>S</w:t>
      </w:r>
      <w:r w:rsidRPr="0057680C">
        <w:rPr>
          <w:rFonts w:ascii="Times New Roman" w:hAnsi="Times New Roman" w:cs="Times New Roman"/>
        </w:rPr>
        <w:t xml:space="preserve">ize and age at maturation </w:t>
      </w:r>
      <w:r>
        <w:rPr>
          <w:rFonts w:ascii="Times New Roman" w:hAnsi="Times New Roman" w:cs="Times New Roman"/>
        </w:rPr>
        <w:t xml:space="preserve">differed </w:t>
      </w:r>
      <w:r w:rsidRPr="0057680C">
        <w:rPr>
          <w:rFonts w:ascii="Times New Roman" w:hAnsi="Times New Roman" w:cs="Times New Roman"/>
        </w:rPr>
        <w:t xml:space="preserve">most </w:t>
      </w:r>
      <w:r>
        <w:rPr>
          <w:rFonts w:ascii="Times New Roman" w:hAnsi="Times New Roman" w:cs="Times New Roman"/>
        </w:rPr>
        <w:t xml:space="preserve">between </w:t>
      </w:r>
      <w:r w:rsidRPr="0057680C">
        <w:rPr>
          <w:rFonts w:ascii="Times New Roman" w:hAnsi="Times New Roman" w:cs="Times New Roman"/>
        </w:rPr>
        <w:t>seasonal environment</w:t>
      </w:r>
      <w:r>
        <w:rPr>
          <w:rFonts w:ascii="Times New Roman" w:hAnsi="Times New Roman" w:cs="Times New Roman"/>
        </w:rPr>
        <w:t>s</w:t>
      </w:r>
      <w:r w:rsidR="00B101D9">
        <w:rPr>
          <w:rFonts w:ascii="Times New Roman" w:hAnsi="Times New Roman" w:cs="Times New Roman"/>
        </w:rPr>
        <w:t xml:space="preserve"> </w:t>
      </w:r>
      <w:r w:rsidR="001E5CA3">
        <w:rPr>
          <w:rFonts w:ascii="Times New Roman" w:hAnsi="Times New Roman" w:cs="Times New Roman"/>
        </w:rPr>
        <w:t>due to th</w:t>
      </w:r>
      <w:r w:rsidR="00C76D0D">
        <w:rPr>
          <w:rFonts w:ascii="Times New Roman" w:hAnsi="Times New Roman" w:cs="Times New Roman"/>
        </w:rPr>
        <w:t>is</w:t>
      </w:r>
      <w:r w:rsidR="001E5CA3">
        <w:rPr>
          <w:rFonts w:ascii="Times New Roman" w:hAnsi="Times New Roman" w:cs="Times New Roman"/>
        </w:rPr>
        <w:t xml:space="preserve"> effect of seasonality on growth rate</w:t>
      </w:r>
      <w:r w:rsidRPr="0057680C">
        <w:rPr>
          <w:rFonts w:ascii="Times New Roman" w:hAnsi="Times New Roman" w:cs="Times New Roman"/>
        </w:rPr>
        <w:t xml:space="preserve">. </w:t>
      </w:r>
      <w:r w:rsidR="00C76D0D">
        <w:rPr>
          <w:rFonts w:ascii="Times New Roman" w:hAnsi="Times New Roman" w:cs="Times New Roman"/>
        </w:rPr>
        <w:t>In constant environments, size at maturation showed little variation with temperature.</w:t>
      </w:r>
      <w:r w:rsidRPr="0057680C">
        <w:rPr>
          <w:rFonts w:ascii="Times New Roman" w:hAnsi="Times New Roman" w:cs="Times New Roman"/>
        </w:rPr>
        <w:t xml:space="preserve"> </w:t>
      </w:r>
      <w:r w:rsidR="005A0D63">
        <w:rPr>
          <w:rFonts w:ascii="Times New Roman" w:hAnsi="Times New Roman" w:cs="Times New Roman"/>
        </w:rPr>
        <w:t xml:space="preserve">In </w:t>
      </w:r>
      <w:r w:rsidR="0070670F">
        <w:rPr>
          <w:rFonts w:ascii="Times New Roman" w:hAnsi="Times New Roman" w:cs="Times New Roman"/>
        </w:rPr>
        <w:t>warm</w:t>
      </w:r>
      <w:r w:rsidRPr="0057680C">
        <w:rPr>
          <w:rFonts w:ascii="Times New Roman" w:hAnsi="Times New Roman" w:cs="Times New Roman"/>
        </w:rPr>
        <w:t xml:space="preserve"> </w:t>
      </w:r>
      <w:r w:rsidR="00A7085A">
        <w:rPr>
          <w:rFonts w:ascii="Times New Roman" w:hAnsi="Times New Roman" w:cs="Times New Roman"/>
        </w:rPr>
        <w:t xml:space="preserve">seasonal </w:t>
      </w:r>
      <w:r w:rsidRPr="0057680C">
        <w:rPr>
          <w:rFonts w:ascii="Times New Roman" w:hAnsi="Times New Roman" w:cs="Times New Roman"/>
        </w:rPr>
        <w:t xml:space="preserve">environments, size at maturation increased relative to </w:t>
      </w:r>
      <w:r w:rsidR="0070670F">
        <w:rPr>
          <w:rFonts w:ascii="Times New Roman" w:hAnsi="Times New Roman" w:cs="Times New Roman"/>
        </w:rPr>
        <w:t>cool</w:t>
      </w:r>
      <w:r>
        <w:rPr>
          <w:rFonts w:ascii="Times New Roman" w:hAnsi="Times New Roman" w:cs="Times New Roman"/>
        </w:rPr>
        <w:t xml:space="preserve"> </w:t>
      </w:r>
      <w:r w:rsidR="00A7085A">
        <w:rPr>
          <w:rFonts w:ascii="Times New Roman" w:hAnsi="Times New Roman" w:cs="Times New Roman"/>
        </w:rPr>
        <w:t xml:space="preserve">seasonal </w:t>
      </w:r>
      <w:r>
        <w:rPr>
          <w:rFonts w:ascii="Times New Roman" w:hAnsi="Times New Roman" w:cs="Times New Roman"/>
        </w:rPr>
        <w:t xml:space="preserve">environments </w:t>
      </w:r>
      <w:r w:rsidRPr="0057680C">
        <w:rPr>
          <w:rFonts w:ascii="Times New Roman" w:hAnsi="Times New Roman" w:cs="Times New Roman"/>
        </w:rPr>
        <w:t xml:space="preserve">with high food and low </w:t>
      </w:r>
      <w:r>
        <w:rPr>
          <w:rFonts w:ascii="Times New Roman" w:hAnsi="Times New Roman" w:cs="Times New Roman"/>
        </w:rPr>
        <w:t>risk</w:t>
      </w:r>
      <w:r w:rsidRPr="0057680C">
        <w:rPr>
          <w:rFonts w:ascii="Times New Roman" w:hAnsi="Times New Roman" w:cs="Times New Roman"/>
        </w:rPr>
        <w:t xml:space="preserve">, </w:t>
      </w:r>
      <w:r>
        <w:rPr>
          <w:rFonts w:ascii="Times New Roman" w:hAnsi="Times New Roman" w:cs="Times New Roman"/>
        </w:rPr>
        <w:t>but</w:t>
      </w:r>
      <w:r w:rsidRPr="0057680C">
        <w:rPr>
          <w:rFonts w:ascii="Times New Roman" w:hAnsi="Times New Roman" w:cs="Times New Roman"/>
        </w:rPr>
        <w:t xml:space="preserve"> decreased with low food </w:t>
      </w:r>
      <w:r>
        <w:rPr>
          <w:rFonts w:ascii="Times New Roman" w:hAnsi="Times New Roman" w:cs="Times New Roman"/>
        </w:rPr>
        <w:t>at</w:t>
      </w:r>
      <w:r w:rsidRPr="0057680C">
        <w:rPr>
          <w:rFonts w:ascii="Times New Roman" w:hAnsi="Times New Roman" w:cs="Times New Roman"/>
        </w:rPr>
        <w:t xml:space="preserve"> both levels of </w:t>
      </w:r>
      <w:r>
        <w:rPr>
          <w:rFonts w:ascii="Times New Roman" w:hAnsi="Times New Roman" w:cs="Times New Roman"/>
        </w:rPr>
        <w:t>risk</w:t>
      </w:r>
      <w:r w:rsidR="00BB1F59">
        <w:rPr>
          <w:rFonts w:ascii="Times New Roman" w:hAnsi="Times New Roman" w:cs="Times New Roman"/>
        </w:rPr>
        <w:t xml:space="preserve"> </w:t>
      </w:r>
      <w:r w:rsidR="00BB1F59">
        <w:rPr>
          <w:rFonts w:ascii="Times New Roman" w:hAnsi="Times New Roman" w:cs="Times New Roman"/>
        </w:rPr>
        <w:t>(Supplemental Figure 1)</w:t>
      </w:r>
      <w:r w:rsidRPr="0057680C">
        <w:rPr>
          <w:rFonts w:ascii="Times New Roman" w:hAnsi="Times New Roman" w:cs="Times New Roman"/>
        </w:rPr>
        <w:t>.</w:t>
      </w:r>
      <w:r>
        <w:rPr>
          <w:rFonts w:ascii="Times New Roman" w:hAnsi="Times New Roman" w:cs="Times New Roman"/>
        </w:rPr>
        <w:t xml:space="preserve"> </w:t>
      </w:r>
    </w:p>
    <w:p w14:paraId="589797D4" w14:textId="77777777" w:rsidR="001C1A3B" w:rsidRDefault="001C1A3B" w:rsidP="001C1A3B">
      <w:pPr>
        <w:spacing w:line="480" w:lineRule="auto"/>
        <w:jc w:val="both"/>
        <w:rPr>
          <w:rFonts w:ascii="Times New Roman" w:hAnsi="Times New Roman" w:cs="Times New Roman"/>
        </w:rPr>
      </w:pPr>
    </w:p>
    <w:p w14:paraId="4AA873A3" w14:textId="77777777" w:rsidR="001C1A3B" w:rsidRDefault="001C1A3B" w:rsidP="001C1A3B">
      <w:pPr>
        <w:spacing w:line="480" w:lineRule="auto"/>
        <w:jc w:val="both"/>
        <w:rPr>
          <w:rFonts w:ascii="Times New Roman" w:hAnsi="Times New Roman" w:cs="Times New Roman"/>
          <w:b/>
          <w:bCs/>
        </w:rPr>
      </w:pPr>
      <w:r>
        <w:rPr>
          <w:rFonts w:ascii="Times New Roman" w:hAnsi="Times New Roman" w:cs="Times New Roman"/>
          <w:b/>
          <w:bCs/>
        </w:rPr>
        <w:t>Discussion</w:t>
      </w:r>
    </w:p>
    <w:p w14:paraId="3B6902F7" w14:textId="199C1BA9" w:rsidR="001C1A3B" w:rsidRDefault="001C1A3B" w:rsidP="001C1A3B">
      <w:pPr>
        <w:spacing w:line="480" w:lineRule="auto"/>
        <w:jc w:val="both"/>
        <w:rPr>
          <w:rFonts w:ascii="Times New Roman" w:hAnsi="Times New Roman" w:cs="Times New Roman"/>
        </w:rPr>
      </w:pPr>
      <w:r>
        <w:rPr>
          <w:rFonts w:ascii="Times New Roman" w:hAnsi="Times New Roman" w:cs="Times New Roman"/>
        </w:rPr>
        <w:tab/>
        <w:t xml:space="preserve">Our primary motivation was to develop a model of energetic allocation to life-history traits. We embedded the life history model within a realistic ecosystem context to explain potential mechanism for a range of macroecological phenomena pertinent to understanding global change, such as the temperature-size rule. We </w:t>
      </w:r>
      <w:r w:rsidR="003337DE">
        <w:rPr>
          <w:rFonts w:ascii="Times New Roman" w:hAnsi="Times New Roman" w:cs="Times New Roman"/>
        </w:rPr>
        <w:t>focus on</w:t>
      </w:r>
      <w:r>
        <w:rPr>
          <w:rFonts w:ascii="Times New Roman" w:hAnsi="Times New Roman" w:cs="Times New Roman"/>
        </w:rPr>
        <w:t xml:space="preserve"> the diversity of life histories of </w:t>
      </w:r>
      <w:proofErr w:type="spellStart"/>
      <w:r w:rsidR="003337DE">
        <w:rPr>
          <w:rFonts w:ascii="Times New Roman" w:hAnsi="Times New Roman" w:cs="Times New Roman"/>
        </w:rPr>
        <w:t>s</w:t>
      </w:r>
      <w:r>
        <w:rPr>
          <w:rFonts w:ascii="Times New Roman" w:hAnsi="Times New Roman" w:cs="Times New Roman"/>
        </w:rPr>
        <w:t>tunas</w:t>
      </w:r>
      <w:proofErr w:type="spellEnd"/>
      <w:r>
        <w:rPr>
          <w:rFonts w:ascii="Times New Roman" w:hAnsi="Times New Roman" w:cs="Times New Roman"/>
        </w:rPr>
        <w:t xml:space="preserve"> as a key group representative of the fundamental challenge to understand the diversity of life body sizes </w:t>
      </w:r>
      <w:r>
        <w:rPr>
          <w:rFonts w:ascii="Times New Roman" w:hAnsi="Times New Roman" w:cs="Times New Roman"/>
        </w:rPr>
        <w:lastRenderedPageBreak/>
        <w:t xml:space="preserve">and life histories on earth. We developed a model for the evolution of body size, maturation, and reproductive output from which schedules of mortality and the length-fecundity relationship also emerge. We used size spectra theory to embed mechanistic functions describing the relationship between body size, prey availability (food), predation, and metabolic costs, which also varied between ecosystems </w:t>
      </w:r>
      <w:r w:rsidR="0035679F">
        <w:rPr>
          <w:rFonts w:ascii="Times New Roman" w:hAnsi="Times New Roman" w:cs="Times New Roman"/>
        </w:rPr>
        <w:t xml:space="preserve">that </w:t>
      </w:r>
      <w:r>
        <w:rPr>
          <w:rFonts w:ascii="Times New Roman" w:hAnsi="Times New Roman" w:cs="Times New Roman"/>
        </w:rPr>
        <w:t xml:space="preserve">differed in average temperature. Finally, we considered seasonal variation in food and temperature. This allowed us to determine how life history traits are shaped by environmental conditions. </w:t>
      </w:r>
    </w:p>
    <w:p w14:paraId="46A393E6" w14:textId="77777777" w:rsidR="001C1A3B" w:rsidRDefault="001C1A3B" w:rsidP="001C1A3B">
      <w:pPr>
        <w:spacing w:line="480" w:lineRule="auto"/>
        <w:jc w:val="both"/>
        <w:rPr>
          <w:rFonts w:ascii="Times New Roman" w:hAnsi="Times New Roman" w:cs="Times New Roman"/>
        </w:rPr>
      </w:pPr>
    </w:p>
    <w:p w14:paraId="0C6DB40D" w14:textId="2909C1BF" w:rsidR="001C1A3B" w:rsidRDefault="001C1A3B" w:rsidP="001C1A3B">
      <w:pPr>
        <w:spacing w:line="480" w:lineRule="auto"/>
        <w:jc w:val="both"/>
        <w:rPr>
          <w:rFonts w:ascii="Times New Roman" w:hAnsi="Times New Roman" w:cs="Times New Roman"/>
        </w:rPr>
      </w:pPr>
      <w:r>
        <w:rPr>
          <w:rFonts w:ascii="Times New Roman" w:hAnsi="Times New Roman" w:cs="Times New Roman"/>
        </w:rPr>
        <w:tab/>
        <w:t>We found that the forces shaping body size and reproductive patterns interact in complex ways. One of the most unexpected results of the model is the finding</w:t>
      </w:r>
      <w:r w:rsidRPr="003A24DA">
        <w:rPr>
          <w:rFonts w:ascii="Times New Roman" w:hAnsi="Times New Roman" w:cs="Times New Roman"/>
        </w:rPr>
        <w:t xml:space="preserve"> that </w:t>
      </w:r>
      <w:commentRangeStart w:id="74"/>
      <w:commentRangeStart w:id="75"/>
      <w:r w:rsidRPr="003A24DA">
        <w:rPr>
          <w:rFonts w:ascii="Times New Roman" w:hAnsi="Times New Roman" w:cs="Times New Roman"/>
        </w:rPr>
        <w:t xml:space="preserve">seasonality in food </w:t>
      </w:r>
      <w:commentRangeEnd w:id="74"/>
      <w:r>
        <w:rPr>
          <w:rStyle w:val="CommentReference"/>
        </w:rPr>
        <w:commentReference w:id="74"/>
      </w:r>
      <w:commentRangeEnd w:id="75"/>
      <w:r w:rsidR="00B3632C">
        <w:rPr>
          <w:rStyle w:val="CommentReference"/>
          <w:rFonts w:eastAsiaTheme="minorEastAsia"/>
        </w:rPr>
        <w:commentReference w:id="75"/>
      </w:r>
      <w:r w:rsidRPr="003A24DA">
        <w:rPr>
          <w:rFonts w:ascii="Times New Roman" w:hAnsi="Times New Roman" w:cs="Times New Roman"/>
        </w:rPr>
        <w:t xml:space="preserve">availability favors larger body sizes, despite increased metabolic costs during </w:t>
      </w:r>
      <w:r w:rsidR="00544C0F">
        <w:rPr>
          <w:rFonts w:ascii="Times New Roman" w:hAnsi="Times New Roman" w:cs="Times New Roman"/>
        </w:rPr>
        <w:t>summer</w:t>
      </w:r>
      <w:r w:rsidRPr="003A24DA">
        <w:rPr>
          <w:rFonts w:ascii="Times New Roman" w:hAnsi="Times New Roman" w:cs="Times New Roman"/>
        </w:rPr>
        <w:t xml:space="preserve">. We infer </w:t>
      </w:r>
      <w:r w:rsidRPr="00DC6C44">
        <w:rPr>
          <w:rFonts w:ascii="Times New Roman" w:hAnsi="Times New Roman" w:cs="Times New Roman"/>
        </w:rPr>
        <w:t>this because larger individuals can better take advantage of high food conditions during the co</w:t>
      </w:r>
      <w:r>
        <w:rPr>
          <w:rFonts w:ascii="Times New Roman" w:hAnsi="Times New Roman" w:cs="Times New Roman"/>
        </w:rPr>
        <w:t>ol</w:t>
      </w:r>
      <w:r w:rsidRPr="00DC6C44">
        <w:rPr>
          <w:rFonts w:ascii="Times New Roman" w:hAnsi="Times New Roman" w:cs="Times New Roman"/>
        </w:rPr>
        <w:t xml:space="preserve"> season. Furthermore, our comparison of </w:t>
      </w:r>
      <w:r w:rsidR="004A043B">
        <w:rPr>
          <w:rFonts w:ascii="Times New Roman" w:hAnsi="Times New Roman" w:cs="Times New Roman"/>
        </w:rPr>
        <w:t>warm and cool</w:t>
      </w:r>
      <w:r>
        <w:rPr>
          <w:rFonts w:ascii="Times New Roman" w:hAnsi="Times New Roman" w:cs="Times New Roman"/>
        </w:rPr>
        <w:t xml:space="preserve"> environments</w:t>
      </w:r>
      <w:r w:rsidRPr="00DC6C44">
        <w:rPr>
          <w:rFonts w:ascii="Times New Roman" w:hAnsi="Times New Roman" w:cs="Times New Roman"/>
        </w:rPr>
        <w:t xml:space="preserve"> suggest that the increased metabolic costs associated </w:t>
      </w:r>
      <w:r>
        <w:rPr>
          <w:rFonts w:ascii="Times New Roman" w:hAnsi="Times New Roman" w:cs="Times New Roman"/>
        </w:rPr>
        <w:t xml:space="preserve">in with the tropics do lead to the evolution of smaller body sizes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ecosystems","type":"article-journal","volume":"106"},"uris":["http://www.mendeley.com/documents/?uuid=968c95ab-1416-3daa-bae4-5a6f15e2dedb"]}],"mendeley":{"formattedCitation":"(Daufresne et al. 2009)","plainTextFormattedCitation":"(Daufresne et al. 2009)","previouslyFormattedCitation":"(Daufresne et al. 2009)"},"properties":{"noteIndex":0},"schema":"https://github.com/citation-style-language/schema/raw/master/csl-citation.json"}</w:instrText>
      </w:r>
      <w:r>
        <w:rPr>
          <w:rFonts w:ascii="Times New Roman" w:hAnsi="Times New Roman" w:cs="Times New Roman"/>
        </w:rPr>
        <w:fldChar w:fldCharType="separate"/>
      </w:r>
      <w:r w:rsidRPr="00707E71">
        <w:rPr>
          <w:rFonts w:ascii="Times New Roman" w:hAnsi="Times New Roman" w:cs="Times New Roman"/>
          <w:noProof/>
        </w:rPr>
        <w:t>(Daufresne et al. 2009)</w:t>
      </w:r>
      <w:r>
        <w:rPr>
          <w:rFonts w:ascii="Times New Roman" w:hAnsi="Times New Roman" w:cs="Times New Roman"/>
        </w:rPr>
        <w:fldChar w:fldCharType="end"/>
      </w:r>
      <w:r>
        <w:rPr>
          <w:rFonts w:ascii="Times New Roman" w:hAnsi="Times New Roman" w:cs="Times New Roman"/>
        </w:rPr>
        <w:t xml:space="preserve">. However, this difference only occurred when food was seasonally abundant. In constant environments, body sizes could be slightly larger than in temperate scenarios, but smaller body sizes were favored overall. </w:t>
      </w:r>
    </w:p>
    <w:p w14:paraId="67A113DD" w14:textId="77777777" w:rsidR="001C1A3B" w:rsidRDefault="001C1A3B" w:rsidP="001C1A3B">
      <w:pPr>
        <w:spacing w:line="480" w:lineRule="auto"/>
        <w:jc w:val="both"/>
        <w:rPr>
          <w:rFonts w:ascii="Times New Roman" w:hAnsi="Times New Roman" w:cs="Times New Roman"/>
        </w:rPr>
      </w:pPr>
    </w:p>
    <w:p w14:paraId="2983E785" w14:textId="55BD39EB" w:rsidR="001C1A3B" w:rsidRDefault="001C1A3B" w:rsidP="001C1A3B">
      <w:pPr>
        <w:spacing w:line="480" w:lineRule="auto"/>
        <w:jc w:val="both"/>
        <w:rPr>
          <w:rFonts w:ascii="Times New Roman" w:hAnsi="Times New Roman" w:cs="Times New Roman"/>
        </w:rPr>
      </w:pPr>
      <w:commentRangeStart w:id="76"/>
      <w:r>
        <w:rPr>
          <w:rFonts w:ascii="Times New Roman" w:hAnsi="Times New Roman" w:cs="Times New Roman"/>
        </w:rPr>
        <w:t>These results address the diversity of principal market tuna species</w:t>
      </w:r>
      <w:commentRangeEnd w:id="76"/>
      <w:r w:rsidR="003337DE">
        <w:rPr>
          <w:rStyle w:val="CommentReference"/>
          <w:rFonts w:eastAsiaTheme="minorEastAsia"/>
        </w:rPr>
        <w:commentReference w:id="76"/>
      </w:r>
      <w:r>
        <w:rPr>
          <w:rFonts w:ascii="Times New Roman" w:hAnsi="Times New Roman" w:cs="Times New Roman"/>
        </w:rPr>
        <w:t xml:space="preserve">. The largest tunas (e.g., </w:t>
      </w:r>
      <w:r>
        <w:rPr>
          <w:rFonts w:ascii="Times New Roman" w:hAnsi="Times New Roman" w:cs="Times New Roman"/>
          <w:i/>
          <w:iCs/>
        </w:rPr>
        <w:t xml:space="preserve">T. </w:t>
      </w:r>
      <w:proofErr w:type="spellStart"/>
      <w:r>
        <w:rPr>
          <w:rFonts w:ascii="Times New Roman" w:hAnsi="Times New Roman" w:cs="Times New Roman"/>
          <w:i/>
          <w:iCs/>
        </w:rPr>
        <w:t>orientalis</w:t>
      </w:r>
      <w:proofErr w:type="spellEnd"/>
      <w:r>
        <w:rPr>
          <w:rFonts w:ascii="Times New Roman" w:hAnsi="Times New Roman" w:cs="Times New Roman"/>
          <w:i/>
          <w:iCs/>
        </w:rPr>
        <w:t xml:space="preserve">, T. </w:t>
      </w:r>
      <w:proofErr w:type="spellStart"/>
      <w:r>
        <w:rPr>
          <w:rFonts w:ascii="Times New Roman" w:hAnsi="Times New Roman" w:cs="Times New Roman"/>
          <w:i/>
          <w:iCs/>
        </w:rPr>
        <w:t>thunnus</w:t>
      </w:r>
      <w:proofErr w:type="spellEnd"/>
      <w:r>
        <w:rPr>
          <w:rFonts w:ascii="Times New Roman" w:hAnsi="Times New Roman" w:cs="Times New Roman"/>
          <w:i/>
          <w:iCs/>
        </w:rPr>
        <w:t xml:space="preserve">, T. </w:t>
      </w:r>
      <w:proofErr w:type="spellStart"/>
      <w:r>
        <w:rPr>
          <w:rFonts w:ascii="Times New Roman" w:hAnsi="Times New Roman" w:cs="Times New Roman"/>
          <w:i/>
          <w:iCs/>
        </w:rPr>
        <w:t>maccoyii</w:t>
      </w:r>
      <w:proofErr w:type="spellEnd"/>
      <w:r w:rsidRPr="009C6956">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experience seasonal variation in temperature and food availability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Sciences","editor":[{"dropping-particle":"","family":"Hilborn","given":"Ray","non-dropping-particle":"","parse-names":false,"suffix":""}],"id":"ITEM-1","issue":"11","issued":{"date-parts":[["2011","11"]]},"page":"1934-1951","title":"Atlantic bluefin tuna ( &lt;i&gt;Thunnus thynnus&lt;/i&gt; ): a state-dependent energy allocation model for growth, maturation, and reproductive investment","type":"article-journal","volume":"68"},"uris":["http://www.mendeley.com/documents/?uuid=254a0ec8-16b4-3df1-8cb4-4c47581afe1c"]},{"id":"ITEM-2","itemData":{"DOI":"10.1371/journal.pone.0070405","ISSN":"1932-6203","abstract":"Scombrids (tunas, bonitos, Spanish mackerels and mackerels) support important fisheries in tropical, subtropical and temperate waters around the world, being one of the most economically- and socially-important marine species globally. Their sustainable exploitation, management and conservation depend on accurate life history information for the development of quantitative fisheries stock assessments, and in the fishery data-poor situations for the identification of vulnerable species. Here, we assemble life history traits (maximum size, growth, longevity, maturity, fecundity, spawning duration and spawning interval) for the 51 species of scombrids globally. We identify major biological gaps in knowledge and prioritize life history research needs in scombrids based on their biological gaps in knowledge, the importance of their fisheries and their current conservation status according to the International Union for Conservation of Nature Red List. We find that the growth and reproductive biology of tunas and mackerel species have been more extensively studied than for Spanish mackerels and bonitos, although there are notable exceptions in all groups. We also reveal that reproductive biology of species, particular fecundity, is the least studied biological aspect in scombrids. We identify two priority groups, including 32 species of scombrids, and several populations of principal market tunas, for which life history research should be prioritized following the species-specific life history gaps identified in this study in the coming decades. By highlighting the important gaps in biological knowledge and providing a priority setting for life history research in scombrid species this study provides guidance for management and conservation and serves as a guide for biologists and resource managers interested in the biology, ecology, and management of scombrid species. © 2013 Juan-Jordá et al.","author":[{"dropping-particle":"","family":"Juan-Jordá","given":"Maria José","non-dropping-particle":"","parse-names":false,"suffix":""},{"dropping-particle":"","family":"Mosqueira","given":"Iago","non-dropping-particle":"","parse-names":false,"suffix":""},{"dropping-particle":"","family":"Freire","given":"Juan","non-dropping-particle":"","parse-names":false,"suffix":""},{"dropping-particle":"","family":"Dulvy","given":"Nicholas K.","non-dropping-particle":"","parse-names":false,"suffix":""}],"container-title":"PLoS ONE","editor":[{"dropping-particle":"","family":"Stergiou","given":"Konstantinos I.","non-dropping-particle":"","parse-names":false,"suffix":""}],"id":"ITEM-2","issue":"8","issued":{"date-parts":[["2013","8","8"]]},"page":"e70405","publisher":"Public Library of Science","title":"The Conservation and Management of Tunas and Their Relatives: Setting Life History Research Priorities","type":"article-journal","volume":"8"},"uris":["http://www.mendeley.com/documents/?uuid=e0aea348-52d2-3f98-a9e8-3933bc24d000"]}],"mendeley":{"formattedCitation":"(Chapman et al. 2011, Juan-Jordá et al. 2013)","plainTextFormattedCitation":"(Chapman et al. 2011, Juan-Jordá et al. 2013)","previouslyFormattedCitation":"(Chapman et al. 2011, Juan-Jordá et al. 2013)"},"properties":{"noteIndex":0},"schema":"https://github.com/citation-style-language/schema/raw/master/csl-citation.json"}</w:instrText>
      </w:r>
      <w:r>
        <w:rPr>
          <w:rFonts w:ascii="Times New Roman" w:hAnsi="Times New Roman" w:cs="Times New Roman"/>
        </w:rPr>
        <w:fldChar w:fldCharType="separate"/>
      </w:r>
      <w:r w:rsidRPr="00A07DBF">
        <w:rPr>
          <w:rFonts w:ascii="Times New Roman" w:hAnsi="Times New Roman" w:cs="Times New Roman"/>
          <w:noProof/>
        </w:rPr>
        <w:t>(Chapman et al. 2011, Juan-Jordá et al. 2013)</w:t>
      </w:r>
      <w:r>
        <w:rPr>
          <w:rFonts w:ascii="Times New Roman" w:hAnsi="Times New Roman" w:cs="Times New Roman"/>
        </w:rPr>
        <w:fldChar w:fldCharType="end"/>
      </w:r>
      <w:r>
        <w:rPr>
          <w:rFonts w:ascii="Times New Roman" w:hAnsi="Times New Roman" w:cs="Times New Roman"/>
        </w:rPr>
        <w:t>, which is consistent with our model predictions. Their large body sizes may be an adaptation to take advantage of seasonal fluctuations in resources</w:t>
      </w:r>
      <w:r w:rsidR="003C5E18">
        <w:rPr>
          <w:rFonts w:ascii="Times New Roman" w:hAnsi="Times New Roman" w:cs="Times New Roman"/>
        </w:rPr>
        <w:t>, in addition to allowing them to migrate long distances and dive to deep water (</w:t>
      </w:r>
      <w:r w:rsidR="003C5E18" w:rsidRPr="00B75803">
        <w:rPr>
          <w:rFonts w:ascii="Times New Roman" w:hAnsi="Times New Roman" w:cs="Times New Roman"/>
          <w:highlight w:val="yellow"/>
        </w:rPr>
        <w:t>Cite</w:t>
      </w:r>
      <w:r w:rsidR="003C5E1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Our model suggests that for these species, warming oceans may lead to the evolution of smaller maximum body sizes</w:t>
      </w:r>
      <w:r w:rsidR="007D60F9">
        <w:rPr>
          <w:rFonts w:ascii="Times New Roman" w:hAnsi="Times New Roman" w:cs="Times New Roman"/>
        </w:rPr>
        <w:t xml:space="preserve"> if they cannot move to cooler, deeper waters.</w:t>
      </w:r>
      <w:r>
        <w:rPr>
          <w:rFonts w:ascii="Times New Roman" w:hAnsi="Times New Roman" w:cs="Times New Roman"/>
        </w:rPr>
        <w:t xml:space="preserve"> By contrast, for tropical tuna species (e.g., </w:t>
      </w:r>
      <w:proofErr w:type="spellStart"/>
      <w:r w:rsidRPr="001A4453">
        <w:rPr>
          <w:rFonts w:ascii="Times New Roman" w:hAnsi="Times New Roman" w:cs="Times New Roman"/>
          <w:i/>
        </w:rPr>
        <w:t>Katsuwonus</w:t>
      </w:r>
      <w:proofErr w:type="spellEnd"/>
      <w:r w:rsidRPr="001A4453">
        <w:rPr>
          <w:rFonts w:ascii="Times New Roman" w:hAnsi="Times New Roman" w:cs="Times New Roman"/>
          <w:i/>
        </w:rPr>
        <w:t xml:space="preserve"> </w:t>
      </w:r>
      <w:proofErr w:type="spellStart"/>
      <w:r w:rsidRPr="001A4453">
        <w:rPr>
          <w:rFonts w:ascii="Times New Roman" w:hAnsi="Times New Roman" w:cs="Times New Roman"/>
          <w:i/>
        </w:rPr>
        <w:t>pelamis</w:t>
      </w:r>
      <w:proofErr w:type="spellEnd"/>
      <w:r>
        <w:rPr>
          <w:rFonts w:ascii="Times New Roman" w:hAnsi="Times New Roman" w:cs="Times New Roman"/>
        </w:rPr>
        <w:t xml:space="preserve">, </w:t>
      </w:r>
      <w:r w:rsidRPr="009C6956">
        <w:rPr>
          <w:rFonts w:ascii="Times New Roman" w:hAnsi="Times New Roman" w:cs="Times New Roman"/>
          <w:i/>
          <w:iCs/>
        </w:rPr>
        <w:t xml:space="preserve">T. </w:t>
      </w:r>
      <w:proofErr w:type="spellStart"/>
      <w:r>
        <w:rPr>
          <w:rFonts w:ascii="Times New Roman" w:hAnsi="Times New Roman" w:cs="Times New Roman"/>
          <w:i/>
          <w:iCs/>
        </w:rPr>
        <w:t>albacares</w:t>
      </w:r>
      <w:proofErr w:type="spellEnd"/>
      <w:r>
        <w:rPr>
          <w:rFonts w:ascii="Times New Roman" w:hAnsi="Times New Roman" w:cs="Times New Roman"/>
        </w:rPr>
        <w:t xml:space="preserve">) that do not experience seasonal fluctuations in food and temperature, but have intermediate body sizes, </w:t>
      </w:r>
      <w:r w:rsidR="00700153">
        <w:rPr>
          <w:rFonts w:ascii="Times New Roman" w:hAnsi="Times New Roman" w:cs="Times New Roman"/>
        </w:rPr>
        <w:t>the outcome of increased tem</w:t>
      </w:r>
      <w:r w:rsidR="00172284">
        <w:rPr>
          <w:rFonts w:ascii="Times New Roman" w:hAnsi="Times New Roman" w:cs="Times New Roman"/>
        </w:rPr>
        <w:t>peratu</w:t>
      </w:r>
      <w:r w:rsidR="00700153">
        <w:rPr>
          <w:rFonts w:ascii="Times New Roman" w:hAnsi="Times New Roman" w:cs="Times New Roman"/>
        </w:rPr>
        <w:t xml:space="preserve">re for growth </w:t>
      </w:r>
      <w:r w:rsidR="00B73F45">
        <w:rPr>
          <w:rFonts w:ascii="Times New Roman" w:hAnsi="Times New Roman" w:cs="Times New Roman"/>
        </w:rPr>
        <w:t xml:space="preserve">is </w:t>
      </w:r>
      <w:r w:rsidR="00700153">
        <w:rPr>
          <w:rFonts w:ascii="Times New Roman" w:hAnsi="Times New Roman" w:cs="Times New Roman"/>
        </w:rPr>
        <w:t>unclear</w:t>
      </w:r>
      <w:r>
        <w:rPr>
          <w:rFonts w:ascii="Times New Roman" w:hAnsi="Times New Roman" w:cs="Times New Roman"/>
        </w:rPr>
        <w:t xml:space="preserve">. For species that currently inhabit </w:t>
      </w:r>
      <w:r w:rsidR="006648D3">
        <w:rPr>
          <w:rFonts w:ascii="Times New Roman" w:hAnsi="Times New Roman" w:cs="Times New Roman"/>
        </w:rPr>
        <w:t>coastal</w:t>
      </w:r>
      <w:r>
        <w:rPr>
          <w:rFonts w:ascii="Times New Roman" w:hAnsi="Times New Roman" w:cs="Times New Roman"/>
        </w:rPr>
        <w:t xml:space="preserve"> that vary seasonally</w:t>
      </w:r>
      <w:r w:rsidR="006648D3">
        <w:rPr>
          <w:rFonts w:ascii="Times New Roman" w:hAnsi="Times New Roman" w:cs="Times New Roman"/>
        </w:rPr>
        <w:t xml:space="preserve"> in food </w:t>
      </w:r>
      <w:r w:rsidR="00DC2992">
        <w:rPr>
          <w:rFonts w:ascii="Times New Roman" w:hAnsi="Times New Roman" w:cs="Times New Roman"/>
        </w:rPr>
        <w:t>availability</w:t>
      </w:r>
      <w:r>
        <w:rPr>
          <w:rFonts w:ascii="Times New Roman" w:hAnsi="Times New Roman" w:cs="Times New Roman"/>
        </w:rPr>
        <w:t xml:space="preserve">, but where </w:t>
      </w:r>
      <w:r w:rsidR="0070756A">
        <w:rPr>
          <w:rFonts w:ascii="Times New Roman" w:hAnsi="Times New Roman" w:cs="Times New Roman"/>
        </w:rPr>
        <w:t xml:space="preserve">both food availability and </w:t>
      </w:r>
      <w:r>
        <w:rPr>
          <w:rFonts w:ascii="Times New Roman" w:hAnsi="Times New Roman" w:cs="Times New Roman"/>
        </w:rPr>
        <w:t xml:space="preserve">predation risk is relatively low, </w:t>
      </w:r>
      <w:commentRangeStart w:id="77"/>
      <w:commentRangeStart w:id="78"/>
      <w:r>
        <w:rPr>
          <w:rFonts w:ascii="Times New Roman" w:hAnsi="Times New Roman" w:cs="Times New Roman"/>
        </w:rPr>
        <w:t>increased temperatures could favor the evolution of a slow-growing, late maturing strategy, reaching a much smaller body size</w:t>
      </w:r>
      <w:commentRangeEnd w:id="77"/>
      <w:r>
        <w:rPr>
          <w:rStyle w:val="CommentReference"/>
        </w:rPr>
        <w:commentReference w:id="77"/>
      </w:r>
      <w:commentRangeEnd w:id="78"/>
      <w:r w:rsidR="009351D0">
        <w:rPr>
          <w:rStyle w:val="CommentReference"/>
          <w:rFonts w:eastAsiaTheme="minorEastAsia"/>
        </w:rPr>
        <w:commentReference w:id="78"/>
      </w:r>
      <w:r w:rsidR="00700153">
        <w:rPr>
          <w:rFonts w:ascii="Times New Roman" w:hAnsi="Times New Roman" w:cs="Times New Roman"/>
        </w:rPr>
        <w:t xml:space="preserve"> (F</w:t>
      </w:r>
      <w:r w:rsidR="00DC2992">
        <w:rPr>
          <w:rFonts w:ascii="Times New Roman" w:hAnsi="Times New Roman" w:cs="Times New Roman"/>
        </w:rPr>
        <w:t>igure</w:t>
      </w:r>
      <w:r w:rsidR="00700153">
        <w:rPr>
          <w:rFonts w:ascii="Times New Roman" w:hAnsi="Times New Roman" w:cs="Times New Roman"/>
        </w:rPr>
        <w:t xml:space="preserve"> 4d)</w:t>
      </w:r>
      <w:r>
        <w:rPr>
          <w:rFonts w:ascii="Times New Roman" w:hAnsi="Times New Roman" w:cs="Times New Roman"/>
        </w:rPr>
        <w:t xml:space="preserve">. </w:t>
      </w:r>
    </w:p>
    <w:p w14:paraId="445591D0" w14:textId="77777777" w:rsidR="001C1A3B" w:rsidRDefault="001C1A3B" w:rsidP="001C1A3B">
      <w:pPr>
        <w:spacing w:line="480" w:lineRule="auto"/>
        <w:jc w:val="both"/>
        <w:rPr>
          <w:rFonts w:ascii="Times New Roman" w:hAnsi="Times New Roman" w:cs="Times New Roman"/>
        </w:rPr>
      </w:pPr>
    </w:p>
    <w:p w14:paraId="21C7B0C1" w14:textId="0AB82D64" w:rsidR="001C1A3B" w:rsidRDefault="001C1A3B" w:rsidP="001C1A3B">
      <w:pPr>
        <w:spacing w:line="480" w:lineRule="auto"/>
        <w:jc w:val="both"/>
        <w:rPr>
          <w:rFonts w:ascii="Times New Roman" w:hAnsi="Times New Roman" w:cs="Times New Roman"/>
        </w:rPr>
      </w:pPr>
      <w:r>
        <w:rPr>
          <w:rFonts w:ascii="Times New Roman" w:hAnsi="Times New Roman" w:cs="Times New Roman"/>
        </w:rPr>
        <w:t xml:space="preserve"> We also can derive general insights in to the evolution of body sizes in aquatic communities. We found that predation risk alone did not strongly affect the maximum body size predicted by our model, but it did affect growth patterns. As expected, higher predation rates favored the evolution of larger body sizes and earlier maturation, a trend which has been demonstrated empirically </w:t>
      </w:r>
      <w:r>
        <w:rPr>
          <w:rFonts w:ascii="Times New Roman" w:hAnsi="Times New Roman" w:cs="Times New Roman"/>
        </w:rPr>
        <w:fldChar w:fldCharType="begin" w:fldLock="1"/>
      </w:r>
      <w:r>
        <w:rPr>
          <w:rFonts w:ascii="Times New Roman" w:hAnsi="Times New Roman" w:cs="Times New Roman"/>
        </w:rPr>
        <w:instrText>ADDIN CSL_CITATION {"citationItems":[{"id":"ITEM-1","itemData":{"DOI":"10.1126/science.1074085","ISSN":"00368075","abstract":"Fishery management plans ignore the potential for evolutionary change in harvestable biomass. We subjected populations of an exploited fish (Menidia menidia) to large, small, or random size-selective harvest of adults over four generations. Harvested biomass evolved rapidly in directions counter to the size-dependent force of fishing mortality. Large-harvested populations initially produced the highest catch but quickly evolved a lower yield than controls. Small-harvested populations did the reverse. These shifts were caused by selection of genotypes with slower or faster rates of growth. Management tools that preserve natural genetic variation are necessary for long-term sustainable yield.","author":[{"dropping-particle":"","family":"Conover","given":"David O.","non-dropping-particle":"","parse-names":false,"suffix":""},{"dropping-particle":"","family":"Munch","given":"Stephan B.","non-dropping-particle":"","parse-names":false,"suffix":""}],"container-title":"Science","id":"ITEM-1","issued":{"date-parts":[["2002"]]},"title":"Sustaining fisheries yields over evolutionary time scales","type":"article-journal"},"uris":["http://www.mendeley.com/documents/?uuid=c0585741-4471-4ac1-a647-876da23bb79e"]}],"mendeley":{"formattedCitation":"(Conover and Munch 2002)","plainTextFormattedCitation":"(Conover and Munch 2002)","previouslyFormattedCitation":"(Conover and Munch 2002)"},"properties":{"noteIndex":0},"schema":"https://github.com/citation-style-language/schema/raw/master/csl-citation.json"}</w:instrText>
      </w:r>
      <w:r>
        <w:rPr>
          <w:rFonts w:ascii="Times New Roman" w:hAnsi="Times New Roman" w:cs="Times New Roman"/>
        </w:rPr>
        <w:fldChar w:fldCharType="separate"/>
      </w:r>
      <w:r w:rsidRPr="00350415">
        <w:rPr>
          <w:rFonts w:ascii="Times New Roman" w:hAnsi="Times New Roman" w:cs="Times New Roman"/>
          <w:noProof/>
        </w:rPr>
        <w:t>(Conover and Munch 2002)</w:t>
      </w:r>
      <w:r>
        <w:rPr>
          <w:rFonts w:ascii="Times New Roman" w:hAnsi="Times New Roman" w:cs="Times New Roman"/>
        </w:rPr>
        <w:fldChar w:fldCharType="end"/>
      </w:r>
      <w:r>
        <w:rPr>
          <w:rFonts w:ascii="Times New Roman" w:hAnsi="Times New Roman" w:cs="Times New Roman"/>
        </w:rPr>
        <w:t xml:space="preserve"> and using fisheries datasets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{"citationItems":[{"id":"ITEM-1","itemData":{"DOI":"10.1016/j.tree.2007.08.011","ISSN":"01695347","PMID":"17981361","abstract":"Exploitation of fish populations can induce evolutionary responses in life histories. For example, fisheries targeting large individuals are expected to select for early maturation at smaller sizes, leading to reduced fecundity and thus also reduced fisheries yield. These predicted phenotypic shifts have been observed in several fish stocks, but disentangling the environmental and genetic causes behind them has proved difficult. Here, we review recent studies investigating phenotypic shifts in exploited populations and strategies for minimizing fisheries-induced evolution. Responses to selective harvesting will depend on species-specific life-history traits, and on community-level and environmental processes. Therefore, the detection of fisheries-induced evolution and successful fish stock management requires routine population monitoring, and a good understanding of genetics, relevant ecological processes and changing environmental conditions. © 2007 Elsevier Ltd. All rights reserved.","author":[{"dropping-particle":"","family":"Kuparinen","given":"Anna","non-dropping-particle":"","parse-names":false,"suffix":""},{"dropping-particle":"","family":"Merilä","given":"Juha","non-dropping-particle":"","parse-names":false,"suffix":""}],"container-title":"Trends in Ecology and Evolution","id":"ITEM-1","issued":{"date-parts":[["2007"]]},"title":"Detecting and managing fisheries-induced evolution","type":"article"},"uris":["http://www.mendeley.com/documents/?uuid=c180c5ba-5998-4253-8cc5-d6b5a8eff308"]},{"id":"ITEM-2","itemData":{"DOI":"10.1111/j.1752-4571.2009.00077.x","ISSN":"17524563","abstract":"Worldwide depletion of fish stocks has led fisheries managers to become increasingly concerned about rebuilding and recovery planning. To succeed, factors affecting recovery dynamics need to be understood, including the role of fisheries-induced evolution. Here we investigate a stock's response to fishing followed by a harvest moratorium by analyzing an individual-based evolutionary model parameterized for Atlantic cod Gadus morhua from its northern range, representative of long-lived, late-maturing species. The model allows evolution of life-history processes including maturation, reproduction, and growth. It also incorporates environmental variability, phenotypic plasticity, and density-dependent feedbacks. Fisheries-induced evolution affects recovery in several ways. The first decades of recovery were dominated by demographic and density-dependent processes. Biomass rebuilding was only lightly influenced by fisheries-induced evolution, whereas other stock characteristics such as maturation age, spawning stock biomass, and recruitment were substantially affected, recovering to new demographic equilibria below their preharvest levels. This is because genetic traits took thousands of years to evolve back to preharvest levels, indicating that natural selection driving recovery of these traits is weaker than fisheries-induced selection was. Our results strengthen the case for proactive management of fisheries-induced evolution, as the restoration of genetic traits altered by fishing is slow and may even be impractical.","author":[{"dropping-particle":"","family":"Enberg","given":"Katja","non-dropping-particle":"","parse-names":false,"suffix":""},{"dropping-particle":"","family":"Jørgensen","given":"Christian","non-dropping-particle":"","parse-names":false,"suffix":""},{"dropping-particle":"","family":"Dunlop","given":"Erin S.","non-dropping-particle":"","parse-names":false,"suffix":""},{"dropping-particle":"","family":"Heino","given":"Mikko","non-dropping-particle":"","parse-names":false,"suffix":""},{"dropping-particle":"","family":"Dieckmann","given":"Ulf","non-dropping-particle":"","parse-names":false,"suffix":""}],"container-title":"Evolutionary Applications","id":"ITEM-2","issue":"3","issued":{"date-parts":[["2009","8"]]},"page":"394-414","title":"Implications of fisheries-induced evolution for stock rebuilding and recovery","type":"article-journal","volume":"2"},"uris":["http://www.mendeley.com/documents/?uuid=94b15778-aa3e-3725-b001-684096c81f67"]}],"mendeley":{"formattedCitation":"(Kuparinen and Merilä 2007, Enberg et al. 2009)","plainTextFormattedCitation":"(Kuparinen and Merilä 2007, Enberg et al. 2009)","previouslyFormattedCitation":"(Kuparinen and Merilä 2007, Enberg et al. 2009)"},"properties":{"noteIndex":0},"schema":"https://github.com/citation-style-language/schema/raw/master/csl-citation.json"}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(Kuparinen and Merilä 2007, Enberg et al. 2009)</w:t>
      </w:r>
      <w:r>
        <w:rPr>
          <w:rFonts w:ascii="Times New Roman" w:hAnsi="Times New Roman" w:cs="Times New Roman"/>
        </w:rPr>
        <w:fldChar w:fldCharType="end"/>
      </w:r>
      <w:r>
        <w:rPr>
          <w:rFonts w:ascii="Times New Roman" w:hAnsi="Times New Roman" w:cs="Times New Roman"/>
        </w:rPr>
        <w:t>. However, optimal body size and size at maturity also depended largely on food availability and seasonality (which also affected food availability). In low-food environments, the evolution of very large body sizes was simply not possible</w:t>
      </w:r>
      <w:r w:rsidRPr="007551D3">
        <w:rPr>
          <w:rFonts w:ascii="Times New Roman" w:hAnsi="Times New Roman" w:cs="Times New Roman"/>
        </w:rPr>
        <w:t xml:space="preserve">. Mortality rates also differed </w:t>
      </w:r>
      <w:r>
        <w:rPr>
          <w:rFonts w:ascii="Times New Roman" w:hAnsi="Times New Roman" w:cs="Times New Roman"/>
        </w:rPr>
        <w:t xml:space="preserve">between </w:t>
      </w:r>
      <w:r w:rsidR="00C74992">
        <w:rPr>
          <w:rFonts w:ascii="Times New Roman" w:hAnsi="Times New Roman" w:cs="Times New Roman"/>
        </w:rPr>
        <w:t>cool and warm</w:t>
      </w:r>
      <w:r>
        <w:rPr>
          <w:rFonts w:ascii="Times New Roman" w:hAnsi="Times New Roman" w:cs="Times New Roman"/>
        </w:rPr>
        <w:t xml:space="preserve"> scenarios</w:t>
      </w:r>
      <w:r w:rsidRPr="007551D3">
        <w:rPr>
          <w:rFonts w:ascii="Times New Roman" w:hAnsi="Times New Roman" w:cs="Times New Roman"/>
        </w:rPr>
        <w:t>, but primarily varied with maximum body size (Figure 3d)</w:t>
      </w:r>
      <w:r>
        <w:rPr>
          <w:rFonts w:ascii="Times New Roman" w:hAnsi="Times New Roman" w:cs="Times New Roman"/>
        </w:rPr>
        <w:t>, which depended on growth patterns that were driven by seasonality, temperature, and food</w:t>
      </w:r>
      <w:r w:rsidRPr="007551D3">
        <w:rPr>
          <w:rFonts w:ascii="Times New Roman" w:hAnsi="Times New Roman" w:cs="Times New Roman"/>
        </w:rPr>
        <w:t>.</w:t>
      </w:r>
      <w:r>
        <w:rPr>
          <w:rFonts w:ascii="Times New Roman" w:hAnsi="Times New Roman" w:cs="Times New Roman"/>
        </w:rPr>
        <w:t xml:space="preserve"> This result provides a theoretical justification for the common practice of using body size to estimate mortality rates in different environments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Fisheries","id":"ITEM-2","issue":"2","issued":{"date-parts":[["2010"]]},"page":"149-158","title":"Size, growth, temperature and the natural mortality of marine fish","type":"article-journal","volume":"11"},"uris":["http://www.mendeley.com/documents/?uuid=13ba571d-9973-47bc-8f9b-5d8dfa7f9d09"]},{"id":"ITEM-3","itemData":{"DOI":"10.1111/j.1467-2979.2012.00467.x","ISSN":"14672960","author":[{"dropping-particle":"","family":"Charnov","given":"Eric L","non-dropping-particle":"","parse-names":false,"suffix":""},{"dropping-particle":"","family":"Gislason","given":"Henrik","non-dropping-particle":"","parse-names":false,"suffix":""},{"dropping-particle":"","family":"Pope","given":"John G","non-dropping-particle":"","parse-names":false,"suffix":""}],"container-title":"Fish and Fisheries","id":"ITEM-3","issue":"2","issued":{"date-parts":[["2013","6"]]},"page":"213-224","title":"Evolutionary assembly rules for fish life histories","type":"article-journal","volume":"14"},"uris":["http://www.mendeley.com/documents/?uuid=44172e89-30be-353f-a673-a9ac201fe122"]},{"id":"ITEM-4","itemData":{"DOI":"10.1111/faf.12247","ISSN":"14672960","author":[{"dropping-particle":"","family":"Mangel","given":"Marc","non-dropping-particle":"","parse-names":false,"suffix":""}],"container-title":"Fish and Fisheries","id":"ITEM-4","issued":{"date-parts":[["2017","10","3"]]},"title":"The inverse life-history problem, size-dependent mortality and two extensions of results of Holt and Beverton","type":"article-journal"},"uris":["http://www.mendeley.com/documents/?uuid=9901e8b6-f018-3ab2-b224-2cea7ea279db"]}],"mendeley":{"formattedCitation":"(Beverton and Holt 1959, Gislason et al. 2010, Charnov et al. 2013, Mangel 2017)","plainTextFormattedCitation":"(Beverton and Holt 1959, Gislason et al. 2010, Charnov et al. 2013, Mangel 2017)","previouslyFormattedCitation":"(Beverton and Holt 1959, Gislason et al. 2010, Charnov et al. 2013, Mangel 2017)"},"properties":{"noteIndex":0},"schema":"https://github.com/citation-style-language/schema/raw/master/csl-citation.json"}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(Beverton and Holt 1959, Gislason et al. 2010, Charnov et al. 2013, Mangel 2017)</w:t>
      </w:r>
      <w:r>
        <w:rPr>
          <w:rFonts w:ascii="Times New Roman" w:hAnsi="Times New Roman" w:cs="Times New Roman"/>
        </w:rPr>
        <w:fldChar w:fldCharType="end"/>
      </w:r>
      <w:r>
        <w:rPr>
          <w:rFonts w:ascii="Times New Roman" w:hAnsi="Times New Roman" w:cs="Times New Roman"/>
        </w:rPr>
        <w:t xml:space="preserve">, but it also highlights the complex interactions between food, predation, growth, and reproduction that affect mortality rate. We emphasize mortality rate could be influenced by </w:t>
      </w:r>
      <w:r>
        <w:rPr>
          <w:rFonts w:ascii="Times New Roman" w:hAnsi="Times New Roman" w:cs="Times New Roman"/>
        </w:rPr>
        <w:lastRenderedPageBreak/>
        <w:t xml:space="preserve">many factors other than body size, and using trait-based proxies to estimate mortality rates are likely to miss key determining factors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{"citationItems":[{"id":"ITEM-1","itemData":{"DOI":"10.1002/eap.1606","ISSN":"10510761","abstract":"Scientists and resource managers need to know life history parameters (e.g., average mortality rate, individual growth rate, maximum length or mass, and timing of maturity) to understand and respond to risks to natural populations and ecosystems. For over 100 years, scientists have identified \"life history invariants\" (LHI) representing pairs of parameters whose ratio is theorized to be constant across species. LHI then promise to allow prediction of many parameters from field measurements of a few important traits. Using LHI in this way, however, neglects any residual patterns in parameters when making predictions. We therefore apply a multivariate model for eight variables (seven parameters and temperature) in over 32,000 fishes, and include taxonomic structure for residuals (with levels for class, order, family, genus, and species). We illustrate that this approach predicts variables probabilistically for taxa with many or few data. We then use this model to resolve three questions regarding life history parameters in fishes. Specifically we show that (1) on average there is a 1.24% decrease in the Brody growth coefficient for every 1% increase in maximum size; (2) the ratio of natural mortality rate and growth coefficient is not an LHI but instead varies systematically based on the timing of maturation, where movement along this life history axis is predictably correlated with species taxonomy; and (3) three variables must be known per species to precisely predict remaining life history variables. We distribute our predictive model as an R package, FishLife, to allow future life history predictions for fishes to be conditioned on taxonomy and life history data for fishes worldwide. This package also contains predictions (and predictive intervals) for mortality, maturity, size, and growth parameters for all described fishes.","author":[{"dropping-particle":"","family":"Thorson","given":"James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Applications","id":"ITEM-1","issue":"8","issued":{"date-parts":[["2017","12","1"]]},"page":"2262-2276","publisher":"Ecological Society of America","title":"Predicting life history parameters for all fishes worldwide","type":"article-journal","volume":"27"},"uris":["http://www.mendeley.com/documents/?uuid=413e33e1-b76d-3886-8215-3e0d7f873297"]}],"mendeley":{"formattedCitation":"(Thorson et al. 2017)","plainTextFormattedCitation":"(Thorson et al. 2017)","previouslyFormattedCitation":"(Thorson et al. 2017)"},"properties":{"noteIndex":0},"schema":"https://github.com/citation-style-language/schema/raw/master/csl-citation.json"}</w:instrText>
      </w:r>
      <w:r>
        <w:rPr>
          <w:rFonts w:ascii="Times New Roman" w:hAnsi="Times New Roman" w:cs="Times New Roman"/>
        </w:rPr>
        <w:fldChar w:fldCharType="separate"/>
      </w:r>
      <w:r w:rsidRPr="00352F35">
        <w:rPr>
          <w:rFonts w:ascii="Times New Roman" w:hAnsi="Times New Roman" w:cs="Times New Roman"/>
          <w:noProof/>
        </w:rPr>
        <w:t>(Thorson et al. 2017)</w:t>
      </w:r>
      <w:r>
        <w:rPr>
          <w:rFonts w:ascii="Times New Roman" w:hAnsi="Times New Roman" w:cs="Times New Roman"/>
        </w:rPr>
        <w:fldChar w:fldCharType="end"/>
      </w:r>
      <w:r>
        <w:rPr>
          <w:rFonts w:ascii="Times New Roman" w:hAnsi="Times New Roman" w:cs="Times New Roman"/>
        </w:rPr>
        <w:t xml:space="preserve">. We also demonstrated that an increase in risk of mortality, which could be due to fishing pressure, can influence the life history in several dimensions. When food is low, especially in constant environments, optimal growth patterns may not change as much as fecundity (Supplemental Figure; see also </w:t>
      </w:r>
      <w:proofErr w:type="spellStart"/>
      <w:r>
        <w:rPr>
          <w:rFonts w:ascii="Times New Roman" w:hAnsi="Times New Roman" w:cs="Times New Roman"/>
        </w:rPr>
        <w:t>Rijnsdorp</w:t>
      </w:r>
      <w:proofErr w:type="spellEnd"/>
      <w:r>
        <w:rPr>
          <w:rFonts w:ascii="Times New Roman" w:hAnsi="Times New Roman" w:cs="Times New Roman"/>
        </w:rPr>
        <w:t xml:space="preserve"> et al. 1991). </w:t>
      </w:r>
    </w:p>
    <w:p w14:paraId="04D4ADF0" w14:textId="77777777" w:rsidR="001C1A3B" w:rsidRDefault="001C1A3B" w:rsidP="001C1A3B">
      <w:pPr>
        <w:spacing w:line="480" w:lineRule="auto"/>
        <w:jc w:val="both"/>
        <w:rPr>
          <w:rFonts w:ascii="Times New Roman" w:hAnsi="Times New Roman" w:cs="Times New Roman"/>
        </w:rPr>
      </w:pPr>
    </w:p>
    <w:p w14:paraId="3A681D09" w14:textId="2FF679C4" w:rsidR="00763CD0" w:rsidRDefault="001C1A3B" w:rsidP="00763CD0">
      <w:pPr>
        <w:spacing w:line="480" w:lineRule="auto"/>
        <w:jc w:val="both"/>
        <w:rPr>
          <w:rFonts w:ascii="Times New Roman" w:hAnsi="Times New Roman" w:cs="Times New Roman"/>
        </w:rPr>
      </w:pPr>
      <w:r>
        <w:rPr>
          <w:rFonts w:ascii="Times New Roman" w:hAnsi="Times New Roman" w:cs="Times New Roman"/>
        </w:rPr>
        <w:tab/>
      </w:r>
      <w:r w:rsidRPr="00532015">
        <w:rPr>
          <w:rFonts w:ascii="Times New Roman" w:hAnsi="Times New Roman" w:cs="Times New Roman"/>
        </w:rPr>
        <w:t xml:space="preserve">We found that age at maturation </w:t>
      </w:r>
      <w:r w:rsidR="00B75803">
        <w:rPr>
          <w:rFonts w:ascii="Times New Roman" w:hAnsi="Times New Roman" w:cs="Times New Roman"/>
        </w:rPr>
        <w:t>did not differ between warm and cool scenarios, or with</w:t>
      </w:r>
      <w:r>
        <w:rPr>
          <w:rFonts w:ascii="Times New Roman" w:hAnsi="Times New Roman" w:cs="Times New Roman"/>
        </w:rPr>
        <w:t xml:space="preserve"> seasonal temperature variation. I</w:t>
      </w:r>
      <w:r w:rsidRPr="00532015">
        <w:rPr>
          <w:rFonts w:ascii="Times New Roman" w:hAnsi="Times New Roman" w:cs="Times New Roman"/>
        </w:rPr>
        <w:t>nstead it was strongly related to body size (length), and the growth pattern. Maturation was delayed when individuals adopted a secondary growth pattern. In these cases, the optimal strategy was a period of initial growth, followed by many years of reproduction at very low levels, followed by a period of secondary growth, accompanied by maturation</w:t>
      </w:r>
      <w:commentRangeStart w:id="79"/>
      <w:commentRangeStart w:id="80"/>
      <w:r w:rsidRPr="00532015">
        <w:rPr>
          <w:rFonts w:ascii="Times New Roman" w:hAnsi="Times New Roman" w:cs="Times New Roman"/>
        </w:rPr>
        <w:t>.</w:t>
      </w:r>
      <w:commentRangeEnd w:id="79"/>
      <w:r>
        <w:rPr>
          <w:rStyle w:val="CommentReference"/>
        </w:rPr>
        <w:commentReference w:id="79"/>
      </w:r>
      <w:commentRangeEnd w:id="80"/>
      <w:r w:rsidR="00426346">
        <w:rPr>
          <w:rStyle w:val="CommentReference"/>
          <w:rFonts w:eastAsiaTheme="minorEastAsia"/>
        </w:rPr>
        <w:commentReference w:id="80"/>
      </w:r>
      <w:r w:rsidRPr="00532015">
        <w:rPr>
          <w:rFonts w:ascii="Times New Roman" w:hAnsi="Times New Roman" w:cs="Times New Roman"/>
        </w:rPr>
        <w:t xml:space="preserve"> This pattern of delayed growth and maturation in environments with low intrinsic and extrinsic mortality is highly consistent with expectations from life-history theory (Stearns 1992). </w:t>
      </w:r>
      <w:r>
        <w:rPr>
          <w:rFonts w:ascii="Times New Roman" w:hAnsi="Times New Roman" w:cs="Times New Roman"/>
        </w:rPr>
        <w:t xml:space="preserve">However, it is less clear whether some fish remain small, reproducing at low levels, although </w:t>
      </w:r>
      <w:r w:rsidR="00763CD0">
        <w:rPr>
          <w:rFonts w:ascii="Times New Roman" w:hAnsi="Times New Roman" w:cs="Times New Roman"/>
        </w:rPr>
        <w:t xml:space="preserve">detailed studies on cod, tunas and other </w:t>
      </w:r>
      <w:proofErr w:type="spellStart"/>
      <w:r w:rsidR="00763CD0">
        <w:rPr>
          <w:rFonts w:ascii="Times New Roman" w:hAnsi="Times New Roman" w:cs="Times New Roman"/>
        </w:rPr>
        <w:t>teleosts</w:t>
      </w:r>
      <w:proofErr w:type="spellEnd"/>
      <w:r w:rsidR="00763CD0">
        <w:rPr>
          <w:rFonts w:ascii="Times New Roman" w:hAnsi="Times New Roman" w:cs="Times New Roman"/>
        </w:rPr>
        <w:t xml:space="preserve"> suggest that iteroparous fishes do show substantial variation in size-specific fecundity, which may be explained by age differences </w:t>
      </w:r>
      <w:r w:rsidR="00763CD0">
        <w:rPr>
          <w:rFonts w:ascii="Times New Roman" w:hAnsi="Times New Roman" w:cs="Times New Roman"/>
        </w:rPr>
        <w:fldChar w:fldCharType="begin" w:fldLock="1"/>
      </w:r>
      <w:r w:rsidR="00763CD0">
        <w:rPr>
          <w:rFonts w:ascii="Times New Roman" w:hAnsi="Times New Roman" w:cs="Times New Roman"/>
        </w:rPr>
        <w:instrText>ADDIN CSL_CITATION {"citationItems":[{"id":"ITEM-1","itemData":{"DOI":"10.1093/icesjms/48.3.253","ISSN":"10959289","abstract":"Variations in size-specific fecundity were studied over a period of seven years between 1977 and 1985 and fecundity-body length relationships were compared between three periods: 1900-1910, 1947-1949, and 1977-1985. Significant differences were observed between years and areas. The average fecundity for a 40-cm female was 12% less in the German Bight than in the southern North Sea, but the annual variability was higher; 15% and 7% respectively. Length-specific fecundity showed a significant positive correlation with the pre-spawning condition factor, but not with the somatic growth in the preceding year. Fecundity appears to have changed since the early 1900s and 1947-1949. In 30-cm females the present fecundity was about 30-100% higher compared to the first two periods, depending on the area. Fecundity of larger females (50 cm) was similar to that in 1900, but was 30-60% higher than in 1947-1949. The substantial reduction in fecundity in the period 1947-1949 contrasted with the much smaller change in ovary weight, suggesting not a change in the energy allocation over reproduction and somatic growth, but in the energy allocation over a small number of large eggs versus a large number of small eggs. Both length- and weight-specific fecundity decreased with age. The effect was largest in young fish. Weight-specific fecundity decreased by 3.9% when age increased from 4 to 5 years, by 1.7% when age increased from 10 to 11 years, and by 0.8% when age increased from 20 to 21 years. Significant differences in length-specific ovary weight were also observed between years and geographical areas, but the variability between years was less than in fecundity. Ovary growth was not synchronous between age groups, the younger age groups lagging behind by about one month. Egg weight calculated from ovary weight and fecundity was lower than egg weight measured from ripe running females, suggesting that ovary growth continues after the start of spawning in an individual plaice. The differences in fecundity and ovary weight between the three time periods are discussed in relation to the question whether these are a phenotypic response due to changes in the conditions for growth or to a change in the genetical composition of the population. © 1991 Conseil International pour l'Exploration de la Mer.","author":[{"dropping-particle":"","family":"Rijnsdorp","given":"A. D.","non-dropping-particle":"","parse-names":false,"suffix":""}],"container-title":"ICES Journal of Marine Science","id":"ITEM-1","issued":{"date-parts":[["1991"]]},"title":"Changes in fecundity of female north sea plaice (Pleuronectes platessa l.) between three periods since 1900","type":"article-journal"},"uris":["http://www.mendeley.com/documents/?uuid=8baa73d0-7419-45f2-a7f5-a30310f96809"]},{"id":"ITEM-2","itemData":{"DOI":"10.1016/S1385-1101(98)00029-X","ISSN":"13851101","abstract":"Sexually mature Arcto-Norwegian female cod, Gadus morhua, were sampled off northern Norway either during spawning migration (Vesteralen) or at spawning sites (Lofoten) from 1986 to 1996. This period comprised a dramatic, nearly cyclical change in the Barents Sea ecosystem. The stock of the main food item, viz. the Barents Sea capelin Mallotus villosus villosus, changed from a low (1986), to a high (1991) and again to a low (1994) level of abundance while the climate changed from a cold (&lt; 1989) to a warm regime. The relative annual potential fecundity (i.e. number of vitellogenic oocytes per g prespawning fish) increased by approximately 40% from 1987 to 1991. However, information from a back-calculation technique calibrated in the laboratory using spawning fish indicated that this change might have been as high as 80 to 90%. Ovaries were analysed by the gravimetric, the automated particle counting and the stereometric method (modified to use with ovaries too large to section whole). All three methods gave similar fecundity estimates. The latter method was applied to quantify atresia of developing oocytes in the good-condition year of 1991. Atresia was rare, occurring in only 30% of the ovaries and where it was present in only I to 4% of the vitellogenic oocytes. Spawning females sampled from 1991 to 1996 gradually produced fewer eggs and demonstrated clear interannual variations in vitellogenic oocyte mean size and distribution thought to reflect a delicate reproductive tactic to minimise negative nutritional effects on egg size and egg quality. Estimates of annual potential fecundity for the duration of the study were significantly positively correlated with environmental temperature and the availability of capelin during vitellogenesis.","author":[{"dropping-particle":"","family":"Kjesbu","given":"O. S.","non-dropping-particle":"","parse-names":false,"suffix":""},{"dropping-particle":"","family":"Witthames","given":"P. R.","non-dropping-particle":"","parse-names":false,"suffix":""},{"dropping-particle":"","family":"Solemdal","given":"P.","non-dropping-particle":"","parse-names":false,"suffix":""},{"dropping-particle":"","family":"Greer Walker","given":"M.","non-dropping-particle":"","parse-names":false,"suffix":""}],"container-title":"Journal of Sea Research","id":"ITEM-2","issued":{"date-parts":[["1998"]]},"title":"Temporal variations in the fecundity of arcto-Norwegian cod (Gadus morhua) in response to natural changes in food and temperature","type":"article-journal"},"uris":["http://www.mendeley.com/documents/?uuid=a2b9de16-2c98-44c9-a207-b0e51affe55a"]},{"id":"ITEM-3","itemData":{"DOI":"10.1007/978-94-009-1439-1_2","abstract":"Manuscript sent to me by Ed Dec. 1996. p 32.5 Examines: 1. stock egg production; 2. egg size, qualtiy and hatching success; 3. larval size and performance; 4. sperm quality; 5. timing and duration of spawning. \"the reproductive potential of small adults is not equivalent to that from adults of a range of sizes even when their biomass is equivalent, and to assume so in stock-recruitment relationships may seriously bias estimates of a stock's reproductive potential. This result appears to be particularly important for marine batch-spawners. Future investigations of fish-stock recruitment theory are challenged to revise conventional methodologies and incorporate these findings.\"","author":[{"dropping-particle":"","family":"Trippel","given":"Edward A.","non-dropping-particle":"","parse-names":false,"suffix":""},{"dropping-particle":"","family":"Kjesbu","given":"Olav S.","non-dropping-particle":"","parse-names":false,"suffix":""},{"dropping-particle":"","family":"Solemdal","given":"Per","non-dropping-particle":"","parse-names":false,"suffix":""}],"container-title":"Early Life History and Recruitment in Fish Populations","id":"ITEM-3","issued":{"date-parts":[["1997"]]},"title":"Effects of adult age and size structure on reproductive output in marine fishes","type":"chapter"},"uris":["http://www.mendeley.com/documents/?uuid=683459c1-eca8-420f-9cfd-dc238ad66571"]},{"id":"ITEM-4","itemData":{"DOI":"10.1139/f03-090","ISSN":"0706652X","abstract":"Life histories of Atlantic cod (Gadus morhua) from the Gulf of St. Lawrence south to Georges Bank differ significantly through time and space. Within the Southern Gulf, fecundity per unit body mass differed by more than 40% over short (2 years) and long (42-45 years) periods of time. Significant variation in size-specific fecundity is also evident among populations: Southern Gulf cod produce almost 30% more eggs per unit body mass than those on Georges Bank, whereas fecundity of Scotian Shelf cod is almost half that of cod in Sydney Bight. Compared with those on Georges Bank, Southern Gulf cod life histories are characterized by high fecundity, late maturity, high gonadosomatic index, and large eggs. Relative to the influence of body size, neither temporal nor spatial differences in fecundity can be attributed to physiological condition, as reflected by liver weight, hepatosomatic index, and Fulton's K. Delayed maturity and higher reproductive allotment among Southern Gulf cod can be explained as selection responses to slower growth, higher prereproductive mortality, and fewer lifetime reproductive events. Patterns of covariation in heritable, fitness-related traits suggest the existence of adaptive variation and evolutionarily significant units at spatial scales considerably smaller than the species range in the Northwest Atlantic.","author":[{"dropping-particle":"","family":"McIntyre","given":"Tara M.","non-dropping-particle":"","parse-names":false,"suffix":""},{"dropping-particle":"","family":"Hutchings","given":"Jeffrey A.","non-dropping-particle":"","parse-names":false,"suffix":""}],"container-title":"Canadian Journal of Fisheries and Aquatic Sciences","id":"ITEM-4","issued":{"date-parts":[["2003"]]},"title":"Small-scale temporal and spatial variation in Atlantic cod (Gadus morhua) life history","type":"article-journal"},"uris":["http://www.mendeley.com/documents/?uuid=a5a46f13-af2f-446a-a7c0-785ffe5a45f6"]},{"id":"ITEM-5","itemData":{"DOI":"10.1371/journal.pone.0060577","ISBN":"1932-6203","ISSN":"19326203","PMID":"23565258","abstract":"The reproductive biology of albacore tuna, Thunnus alalunga, in the South Pacific Ocean was investigated with samples collected during broad-scale sampling between 2006 and 2011. Histology was done in a single laboratory according to standard protocols and the data analysed using generalized linear mixed-effects models. The sex ratio of albacore was female biased for fish smaller than approximately 60 cm FL and between 85 and 95 cm, and progressively more male biased above 95 cm FL. Spawning activity was synchronised across the region between 10°S and 25°S during the austral spring and summer where sea surface temperatures were ≥24 °C. The average gonad index varied among regions, with fish in easterly longitudes having heavier gonads for their size than fish in westerly longitudes. Albacore, while capable of spawning daily, on average spawn every 1.3 days during the peak spawning months of October to December. Spawning occurs around midnight and the early hours of the morning. Regional variation in spawning frequency and batch fecundity were not significant. The proportion of active females and the spawning fraction increased with length and age, and mature small and young fish were less active at either end of the spawning season than larger, older fish. Batch fecundity estimates ranged from 0.26 to 2.83 million oocytes with a mean relative batch fecundity of 64.4 oocytes per gram of body weight. Predicted batch fecundity and potential annual fecundity increased with both length and age. This extensive set of reproductive parameter estimates provides many of the first quantitative estimates for this population and will substantially improve the quality of biological inputs to the stock assessment for South Pacific albacore.","author":[{"dropping-particle":"","family":"Farley","given":"Jessica H.","non-dropping-particle":"","parse-names":false,"suffix":""},{"dropping-particle":"","family":"Williams","given":"Ashley J.","non-dropping-particle":"","parse-names":false,"suffix":""},{"dropping-particle":"","family":"Hoyle","given":"Simon D.","non-dropping-particle":"","parse-names":false,"suffix":""},{"dropping-particle":"","family":"Davies","given":"Campbell R.","non-dropping-particle":"","parse-names":false,"suffix":""},{"dropping-particle":"","family":"Nicol","given":"Simon J.","non-dropping-particle":"","parse-names":false,"suffix":""}],"container-title":"PLoS ONE","id":"ITEM-5","issue":"4","issued":{"date-parts":[["2013"]]},"title":"Reproductive Dynamics and Potential Annual Fecundity of South Pacific Albacore Tuna (Thunnus alalunga)","type":"article-journal","volume":"8"},"uris":["http://www.mendeley.com/documents/?uuid=aec90f36-1a5a-49b3-ac7a-ec0ca54e0296"]}],"mendeley":{"formattedCitation":"(Rijnsdorp 1991, Trippel et al. 1997, Kjesbu et al. 1998, McIntyre and Hutchings 2003, Farley et al. 2013)","plainTextFormattedCitation":"(Rijnsdorp 1991, Trippel et al. 1997, Kjesbu et al. 1998, McIntyre and Hutchings 2003, Farley et al. 2013)","previouslyFormattedCitation":"(Rijnsdorp 1991, Trippel et al. 1997, Kjesbu et al. 1998, McIntyre and Hutchings 2003, Farley et al. 2013)"},"properties":{"noteIndex":0},"schema":"https://github.com/citation-style-language/schema/raw/master/csl-citation.json"}</w:instrText>
      </w:r>
      <w:r w:rsidR="00763CD0">
        <w:rPr>
          <w:rFonts w:ascii="Times New Roman" w:hAnsi="Times New Roman" w:cs="Times New Roman"/>
        </w:rPr>
        <w:fldChar w:fldCharType="separate"/>
      </w:r>
      <w:r w:rsidR="00763CD0" w:rsidRPr="00EB28CA">
        <w:rPr>
          <w:rFonts w:ascii="Times New Roman" w:hAnsi="Times New Roman" w:cs="Times New Roman"/>
          <w:noProof/>
        </w:rPr>
        <w:t>(Rijnsdorp 1991, Trippel et al. 1997, Kjesbu et al. 1998, McIntyre and Hutchings 2003, Farley et al. 2013</w:t>
      </w:r>
      <w:r w:rsidR="00763CD0">
        <w:rPr>
          <w:rFonts w:ascii="Times New Roman" w:hAnsi="Times New Roman" w:cs="Times New Roman"/>
          <w:noProof/>
        </w:rPr>
        <w:t>,</w:t>
      </w:r>
      <w:r w:rsidR="00763CD0" w:rsidRPr="00763CD0">
        <w:rPr>
          <w:rFonts w:ascii="Times New Roman" w:hAnsi="Times New Roman" w:cs="Times New Roman"/>
        </w:rPr>
        <w:t xml:space="preserve"> </w:t>
      </w:r>
      <w:r w:rsidR="00763CD0">
        <w:rPr>
          <w:rFonts w:ascii="Times New Roman" w:hAnsi="Times New Roman" w:cs="Times New Roman"/>
        </w:rPr>
        <w:t xml:space="preserve">Hunter et al. 2015) </w:t>
      </w:r>
      <w:r w:rsidR="00763CD0">
        <w:rPr>
          <w:rFonts w:ascii="Times New Roman" w:hAnsi="Times New Roman" w:cs="Times New Roman"/>
        </w:rPr>
        <w:fldChar w:fldCharType="end"/>
      </w:r>
      <w:r w:rsidR="00763CD0">
        <w:rPr>
          <w:rFonts w:ascii="Times New Roman" w:hAnsi="Times New Roman" w:cs="Times New Roman"/>
        </w:rPr>
        <w:t xml:space="preserve">so we do not consider this outcome of our model to be wildly inconsistent with reality. </w:t>
      </w:r>
    </w:p>
    <w:p w14:paraId="7A7DC228" w14:textId="11D6812A" w:rsidR="001C1A3B" w:rsidRDefault="001C1A3B" w:rsidP="001C1A3B">
      <w:pPr>
        <w:spacing w:line="480" w:lineRule="auto"/>
        <w:jc w:val="both"/>
        <w:rPr>
          <w:rFonts w:ascii="Times New Roman" w:hAnsi="Times New Roman" w:cs="Times New Roman"/>
        </w:rPr>
      </w:pPr>
      <w:r>
        <w:rPr>
          <w:rFonts w:ascii="Times New Roman" w:hAnsi="Times New Roman" w:cs="Times New Roman"/>
        </w:rPr>
        <w:tab/>
      </w:r>
      <w:r w:rsidR="000C5074">
        <w:rPr>
          <w:rFonts w:ascii="Times New Roman" w:hAnsi="Times New Roman" w:cs="Times New Roman"/>
        </w:rPr>
        <w:t xml:space="preserve"> </w:t>
      </w:r>
    </w:p>
    <w:p w14:paraId="458E74B0" w14:textId="77777777" w:rsidR="001C1A3B" w:rsidRDefault="001C1A3B" w:rsidP="009900DD">
      <w:pPr>
        <w:spacing w:line="480" w:lineRule="auto"/>
        <w:ind w:firstLine="720"/>
        <w:jc w:val="both"/>
        <w:rPr>
          <w:rFonts w:ascii="Times New Roman" w:hAnsi="Times New Roman" w:cs="Times New Roman"/>
        </w:rPr>
      </w:pPr>
      <w:r>
        <w:rPr>
          <w:rFonts w:ascii="Times New Roman" w:hAnsi="Times New Roman" w:cs="Times New Roman"/>
        </w:rPr>
        <w:t>Our study follows in the steps of previous work linking energy budgets and the scaling of metabolic requirements with body size evolution (e.g.,</w:t>
      </w:r>
      <w:r>
        <w:rPr>
          <w:rFonts w:ascii="Times New Roman" w:hAnsi="Times New Roman" w:cs="Times New Roman"/>
        </w:rPr>
        <w:fldChar w:fldCharType="begin" w:fldLock="1"/>
      </w:r>
      <w:r>
        <w:rPr>
          <w:rFonts w:ascii="Times New Roman" w:hAnsi="Times New Roman" w:cs="Times New Roman"/>
        </w:rPr>
        <w:instrText>ADDIN CSL_CITATION {"citationItems":[{"id":"ITEM-1","itemData":{"DOI":"10.1017/CBO9780511565403","ISBN":"9780521786089","author":[{"dropping-particle":"","family":"Kooijman","given":"S. A. L. M.","non-dropping-particle":"","parse-names":false,"suffix":""}],"id":"ITEM-1","issued":{"date-parts":[["2000","3","23"]]},"publisher":"Cambridge University Press","title":"Dynamic Energy and Mass Budgets in Biological Systems","type":"book"},"uris":["http://www.mendeley.com/documents/?uuid=6ee9cab5-b4a7-371f-bffc-ce2758f25517"]},{"id":"ITEM-2","itemData":{"DOI":"10.1098/rspb.1996.0084","abstract":"Some of the authors of this publication are also working on these related projects: Cell size, metabolic rate and life history evolution View project Life strategy of Corymbia rubra (Coleoptera: Cerambycidae) View project The user has requested enhancement of the downloaded file.","author":[{"dropping-particle":"","family":"Kozlowski","given":"Jan","non-dropping-particle":"","parse-names":false,"suffix":""}],"id":"ITEM-2","issued":{"date-parts":[["1996"]]},"title":"Optimal Allocation of Resources Explains Interspecific Life-History Patterns in Animals with Indeterminate Growth","type":"article-journal"},"uris":["http://www.mendeley.com/documents/?uuid=c33946da-7fb2-378b-92a9-adb004f5228d"]}],"mendeley":{"formattedCitation":"(Kozlowski 1996, Kooijman 2000)","manualFormatting":" Kozlowski 1996, Kooijman 2000)","plainTextFormattedCitation":"(Kozlowski 1996, Kooijman 2000)","previouslyFormattedCitation":"(Kozlowski 1996, Kooijman 2000)"},"properties":{"noteIndex":0},"schema":"https://github.com/citation-style-language/schema/raw/master/csl-citation.json"}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 xml:space="preserve"> </w:t>
      </w:r>
      <w:r w:rsidRPr="00EB28CA">
        <w:rPr>
          <w:rFonts w:ascii="Times New Roman" w:hAnsi="Times New Roman" w:cs="Times New Roman"/>
          <w:noProof/>
        </w:rPr>
        <w:t>Kozlowski 1996, Kooijman 2000)</w:t>
      </w:r>
      <w:r>
        <w:rPr>
          <w:rFonts w:ascii="Times New Roman" w:hAnsi="Times New Roman" w:cs="Times New Roman"/>
        </w:rPr>
        <w:fldChar w:fldCharType="end"/>
      </w:r>
      <w:r>
        <w:rPr>
          <w:rFonts w:ascii="Times New Roman" w:hAnsi="Times New Roman" w:cs="Times New Roman"/>
        </w:rPr>
        <w:t xml:space="preserve">. However, ours is the first to incorporate the size-specific changes in prey availability and predation risk that underlie the phenomenon of aquatic size spectra (Anderson 2019). By synthesizing these </w:t>
      </w:r>
      <w:r>
        <w:rPr>
          <w:rFonts w:ascii="Times New Roman" w:hAnsi="Times New Roman" w:cs="Times New Roman"/>
        </w:rPr>
        <w:lastRenderedPageBreak/>
        <w:t xml:space="preserve">two conceptual frameworks, we are able to predict a greater diversity of life histories than previous models. This approach to further environmental scenarios to explore and predict the consequences of expected future changes in temperature and productivity. </w:t>
      </w:r>
    </w:p>
    <w:p w14:paraId="051F5D08" w14:textId="77777777" w:rsidR="001C1A3B" w:rsidRDefault="001C1A3B" w:rsidP="001C1A3B">
      <w:pPr>
        <w:spacing w:line="480" w:lineRule="auto"/>
        <w:jc w:val="both"/>
        <w:rPr>
          <w:rFonts w:ascii="Times New Roman" w:hAnsi="Times New Roman" w:cs="Times New Roman"/>
        </w:rPr>
      </w:pPr>
    </w:p>
    <w:p w14:paraId="1F40AE43" w14:textId="77777777" w:rsidR="001C1A3B" w:rsidRDefault="001C1A3B" w:rsidP="001C1A3B">
      <w:pPr>
        <w:spacing w:line="480" w:lineRule="auto"/>
        <w:jc w:val="both"/>
        <w:rPr>
          <w:rFonts w:ascii="Times New Roman" w:hAnsi="Times New Roman" w:cs="Times New Roman"/>
        </w:rPr>
      </w:pPr>
    </w:p>
    <w:p w14:paraId="0F69F637" w14:textId="77777777" w:rsidR="001C1A3B" w:rsidRPr="004871FB" w:rsidRDefault="001C1A3B" w:rsidP="001C1A3B">
      <w:pPr>
        <w:spacing w:line="480" w:lineRule="auto"/>
        <w:rPr>
          <w:rFonts w:ascii="Times New Roman" w:hAnsi="Times New Roman" w:cs="Times New Roman"/>
          <w:b/>
        </w:rPr>
      </w:pPr>
      <w:r w:rsidRPr="004871FB">
        <w:rPr>
          <w:rFonts w:ascii="Times New Roman" w:hAnsi="Times New Roman" w:cs="Times New Roman"/>
          <w:b/>
        </w:rPr>
        <w:t xml:space="preserve">Acknowledgements  </w:t>
      </w:r>
    </w:p>
    <w:p w14:paraId="6F176675" w14:textId="77777777" w:rsidR="001C1A3B" w:rsidRPr="004871FB" w:rsidRDefault="001C1A3B" w:rsidP="001C1A3B">
      <w:pPr>
        <w:spacing w:line="480" w:lineRule="auto"/>
        <w:rPr>
          <w:rFonts w:ascii="Times New Roman" w:hAnsi="Times New Roman" w:cs="Times New Roman"/>
        </w:rPr>
      </w:pPr>
      <w:r w:rsidRPr="004871FB">
        <w:rPr>
          <w:rFonts w:ascii="Times New Roman" w:hAnsi="Times New Roman" w:cs="Times New Roman"/>
        </w:rPr>
        <w:t xml:space="preserve">This work was supported by </w:t>
      </w:r>
      <w:r w:rsidRPr="004871FB">
        <w:rPr>
          <w:rFonts w:ascii="Times New Roman" w:hAnsi="Times New Roman" w:cs="Times New Roman"/>
          <w:color w:val="000000"/>
        </w:rPr>
        <w:t>NSF DEB-1556779 to HKK</w:t>
      </w:r>
      <w:r>
        <w:rPr>
          <w:rFonts w:ascii="Times New Roman" w:hAnsi="Times New Roman" w:cs="Times New Roman"/>
          <w:color w:val="000000"/>
        </w:rPr>
        <w:t xml:space="preserve">. We thank Christian </w:t>
      </w:r>
      <w:proofErr w:type="spellStart"/>
      <w:r>
        <w:rPr>
          <w:rFonts w:ascii="Times New Roman" w:hAnsi="Times New Roman" w:cs="Times New Roman"/>
          <w:color w:val="000000"/>
        </w:rPr>
        <w:t>Jørgensen</w:t>
      </w:r>
      <w:proofErr w:type="spellEnd"/>
      <w:r>
        <w:rPr>
          <w:rFonts w:ascii="Times New Roman" w:hAnsi="Times New Roman" w:cs="Times New Roman"/>
          <w:color w:val="000000"/>
        </w:rPr>
        <w:t xml:space="preserve"> and Ken H. Andersen for discussion of early drafts. </w:t>
      </w:r>
    </w:p>
    <w:p w14:paraId="6FC28578" w14:textId="77777777" w:rsidR="001C1A3B" w:rsidRPr="005808CA" w:rsidRDefault="001C1A3B" w:rsidP="001C1A3B">
      <w:pPr>
        <w:rPr>
          <w:rFonts w:ascii="Times New Roman" w:hAnsi="Times New Roman" w:cs="Times New Roman"/>
          <w:b/>
          <w:bCs/>
        </w:rPr>
      </w:pPr>
      <w:r>
        <w:rPr>
          <w:rFonts w:ascii="Times New Roman" w:hAnsi="Times New Roman" w:cs="Times New Roman"/>
        </w:rPr>
        <w:br w:type="page"/>
      </w:r>
      <w:r w:rsidRPr="005808CA">
        <w:rPr>
          <w:rFonts w:ascii="Times New Roman" w:hAnsi="Times New Roman" w:cs="Times New Roman"/>
          <w:b/>
          <w:bCs/>
        </w:rPr>
        <w:lastRenderedPageBreak/>
        <w:t>Appendix 1</w:t>
      </w:r>
    </w:p>
    <w:p w14:paraId="14874D40" w14:textId="77777777" w:rsidR="001C1A3B" w:rsidRPr="00EC1C71" w:rsidRDefault="001C1A3B" w:rsidP="001C1A3B">
      <w:pPr>
        <w:spacing w:line="480" w:lineRule="auto"/>
        <w:rPr>
          <w:rFonts w:ascii="Times New Roman" w:hAnsi="Times New Roman" w:cs="Times New Roman"/>
        </w:rPr>
      </w:pPr>
      <w:r w:rsidRPr="00EC1C71">
        <w:rPr>
          <w:rFonts w:ascii="Times New Roman" w:hAnsi="Times New Roman" w:cs="Times New Roman"/>
        </w:rPr>
        <w:t xml:space="preserve">Derivation of Eq. 6. </w:t>
      </w:r>
      <w:r>
        <w:rPr>
          <w:rFonts w:ascii="Times New Roman" w:hAnsi="Times New Roman" w:cs="Times New Roman"/>
        </w:rPr>
        <w:t xml:space="preserve"> </w:t>
      </w:r>
    </w:p>
    <w:p w14:paraId="25AB3F15" w14:textId="77777777" w:rsidR="001C1A3B" w:rsidRPr="00EC1C71" w:rsidRDefault="001C1A3B" w:rsidP="001C1A3B">
      <w:pPr>
        <w:spacing w:line="480" w:lineRule="auto"/>
        <w:rPr>
          <w:rFonts w:ascii="Times New Roman" w:hAnsi="Times New Roman" w:cs="Times New Roman"/>
        </w:rPr>
      </w:pPr>
      <w:r>
        <w:rPr>
          <w:rFonts w:ascii="Times New Roman" w:hAnsi="Times New Roman" w:cs="Times New Roman"/>
        </w:rPr>
        <w:t>We assume that</w:t>
      </w:r>
      <w:r w:rsidRPr="00EC1C71">
        <w:rPr>
          <w:rFonts w:ascii="Times New Roman" w:hAnsi="Times New Roman" w:cs="Times New Roman"/>
        </w:rPr>
        <w:t xml:space="preserve"> structural mass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m:t>
        </m:r>
      </m:oMath>
      <w:r w:rsidRPr="00EC1C71">
        <w:rPr>
          <w:rFonts w:ascii="Times New Roman" w:hAnsi="Times New Roman" w:cs="Times New Roman"/>
        </w:rPr>
        <w:t xml:space="preserve"> is a cubic function of length. </w:t>
      </w:r>
    </w:p>
    <w:p w14:paraId="359FD043" w14:textId="77777777" w:rsidR="001C1A3B" w:rsidRPr="00EC1C71" w:rsidRDefault="001C1A3B" w:rsidP="001C1A3B">
      <w:pPr>
        <w:spacing w:line="480" w:lineRule="auto"/>
        <w:rPr>
          <w:rFonts w:ascii="Times New Roman" w:hAnsi="Times New Roman" w:cs="Times New Roman"/>
        </w:rPr>
      </w:pPr>
    </w:p>
    <w:p w14:paraId="4F0566B1" w14:textId="77777777" w:rsidR="001C1A3B" w:rsidRDefault="004D1867" w:rsidP="001C1A3B">
      <w:pPr>
        <w:spacing w:line="480" w:lineRule="auto"/>
        <w:ind w:firstLine="72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(t)=a</m:t>
        </m:r>
        <m:sSup>
          <m:sSupPr>
            <m:ctrlPr>
              <w:rPr>
                <w:rFonts w:ascii="Cambria Math" w:hAnsi="Cambria Math" w:cs="Times New Roman"/>
                <w:i/>
              </w:rPr>
            </m:ctrlPr>
          </m:sSupPr>
          <m:e>
            <m:r>
              <w:rPr>
                <w:rFonts w:ascii="Cambria Math" w:hAnsi="Cambria Math" w:cs="Times New Roman"/>
              </w:rPr>
              <m:t>L(t)</m:t>
            </m:r>
          </m:e>
          <m:sup>
            <m:r>
              <w:rPr>
                <w:rFonts w:ascii="Cambria Math" w:hAnsi="Cambria Math" w:cs="Times New Roman"/>
              </w:rPr>
              <m:t>3</m:t>
            </m:r>
          </m:sup>
        </m:sSup>
      </m:oMath>
      <w:r w:rsidR="001C1A3B" w:rsidRPr="00EC1C71">
        <w:rPr>
          <w:rFonts w:ascii="Times New Roman" w:hAnsi="Times New Roman" w:cs="Times New Roman"/>
        </w:rPr>
        <w:t xml:space="preserve"> </w:t>
      </w:r>
      <w:r w:rsidR="001C1A3B" w:rsidRPr="00EC1C71">
        <w:rPr>
          <w:rFonts w:ascii="Times New Roman" w:hAnsi="Times New Roman" w:cs="Times New Roman"/>
        </w:rPr>
        <w:tab/>
      </w:r>
      <w:r w:rsidR="001C1A3B" w:rsidRPr="00EC1C71">
        <w:rPr>
          <w:rFonts w:ascii="Times New Roman" w:hAnsi="Times New Roman" w:cs="Times New Roman"/>
        </w:rPr>
        <w:tab/>
      </w:r>
      <w:r w:rsidR="001C1A3B">
        <w:rPr>
          <w:rFonts w:ascii="Times New Roman" w:hAnsi="Times New Roman" w:cs="Times New Roman"/>
        </w:rPr>
        <w:tab/>
      </w:r>
      <w:r w:rsidR="001C1A3B" w:rsidRPr="00EC1C71">
        <w:rPr>
          <w:rFonts w:ascii="Times New Roman" w:hAnsi="Times New Roman" w:cs="Times New Roman"/>
        </w:rPr>
        <w:tab/>
      </w:r>
      <w:r w:rsidR="001C1A3B" w:rsidRPr="00EC1C71">
        <w:rPr>
          <w:rFonts w:ascii="Times New Roman" w:hAnsi="Times New Roman" w:cs="Times New Roman"/>
        </w:rPr>
        <w:tab/>
      </w:r>
      <w:r w:rsidR="001C1A3B" w:rsidRPr="00EC1C71">
        <w:rPr>
          <w:rFonts w:ascii="Times New Roman" w:hAnsi="Times New Roman" w:cs="Times New Roman"/>
        </w:rPr>
        <w:tab/>
        <w:t>(</w:t>
      </w:r>
      <w:r w:rsidR="001C1A3B">
        <w:rPr>
          <w:rFonts w:ascii="Times New Roman" w:hAnsi="Times New Roman" w:cs="Times New Roman"/>
        </w:rPr>
        <w:t>A</w:t>
      </w:r>
      <w:r w:rsidR="001C1A3B" w:rsidRPr="00EC1C71">
        <w:rPr>
          <w:rFonts w:ascii="Times New Roman" w:hAnsi="Times New Roman" w:cs="Times New Roman"/>
        </w:rPr>
        <w:t>1)</w:t>
      </w:r>
    </w:p>
    <w:p w14:paraId="1D4171AA" w14:textId="77777777" w:rsidR="001C1A3B" w:rsidRDefault="001C1A3B" w:rsidP="001C1A3B">
      <w:pPr>
        <w:spacing w:line="480" w:lineRule="auto"/>
        <w:ind w:firstLine="720"/>
        <w:jc w:val="right"/>
        <w:rPr>
          <w:rFonts w:ascii="Times New Roman" w:hAnsi="Times New Roman" w:cs="Times New Roman"/>
        </w:rPr>
      </w:pPr>
    </w:p>
    <w:p w14:paraId="72B246AB" w14:textId="77777777" w:rsidR="001C1A3B" w:rsidRPr="003379D4" w:rsidRDefault="001C1A3B" w:rsidP="001C1A3B">
      <w:pPr>
        <w:spacing w:line="480" w:lineRule="auto"/>
        <w:rPr>
          <w:rFonts w:ascii="Times New Roman" w:hAnsi="Times New Roman" w:cs="Times New Roman"/>
        </w:rPr>
      </w:pPr>
      <w:r w:rsidRPr="00EC1C71">
        <w:rPr>
          <w:rFonts w:ascii="Times New Roman" w:hAnsi="Times New Roman" w:cs="Times New Roman"/>
        </w:rPr>
        <w:t xml:space="preserve">To calculate the equivalent change in length arising from the allocation of a fraction </w:t>
      </w:r>
      <m:oMath>
        <m:r>
          <w:rPr>
            <w:rFonts w:ascii="Cambria Math" w:hAnsi="Cambria Math" w:cs="Times New Roman"/>
          </w:rPr>
          <m:t>g</m:t>
        </m:r>
      </m:oMath>
      <w:r w:rsidRPr="00EC1C71">
        <w:rPr>
          <w:rFonts w:ascii="Times New Roman" w:hAnsi="Times New Roman" w:cs="Times New Roman"/>
        </w:rPr>
        <w:t xml:space="preserve"> of stores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w:r w:rsidRPr="00EC1C71">
        <w:rPr>
          <w:rFonts w:ascii="Times New Roman" w:hAnsi="Times New Roman" w:cs="Times New Roman"/>
        </w:rPr>
        <w:t xml:space="preserve"> </w:t>
      </w:r>
      <w:r>
        <w:rPr>
          <w:rFonts w:ascii="Times New Roman" w:hAnsi="Times New Roman" w:cs="Times New Roman"/>
        </w:rPr>
        <w:t>to structural mass</w:t>
      </w:r>
      <m:oMath>
        <m:r>
          <w:rPr>
            <w:rFonts w:ascii="Cambria Math" w:hAnsi="Cambria Math" w:cs="Times New Roman"/>
          </w:rPr>
          <m:t xml:space="preserve">, </m:t>
        </m:r>
      </m:oMath>
      <w:r w:rsidRPr="00EC1C71">
        <w:rPr>
          <w:rFonts w:ascii="Times New Roman" w:hAnsi="Times New Roman" w:cs="Times New Roman"/>
        </w:rPr>
        <w:t>we convert the energy</w:t>
      </w:r>
      <w:r>
        <w:rPr>
          <w:rFonts w:ascii="Times New Roman" w:hAnsi="Times New Roman" w:cs="Times New Roman"/>
        </w:rPr>
        <w:t xml:space="preserve"> </w:t>
      </w:r>
      <w:proofErr w:type="spellStart"/>
      <w:r>
        <w:rPr>
          <w:rFonts w:ascii="Times New Roman" w:hAnsi="Times New Roman" w:cs="Times New Roman"/>
          <w:i/>
          <w:iCs/>
        </w:rPr>
        <w:t>gS</w:t>
      </w:r>
      <w:proofErr w:type="spellEnd"/>
      <w:r>
        <w:rPr>
          <w:rFonts w:ascii="Times New Roman" w:hAnsi="Times New Roman" w:cs="Times New Roman"/>
          <w:i/>
          <w:iCs/>
        </w:rPr>
        <w:t xml:space="preserve">(t) </w:t>
      </w:r>
      <w:r w:rsidRPr="00EC1C71">
        <w:rPr>
          <w:rFonts w:ascii="Times New Roman" w:hAnsi="Times New Roman" w:cs="Times New Roman"/>
        </w:rPr>
        <w:t xml:space="preserve">to mass </w:t>
      </w:r>
      <w:r>
        <w:rPr>
          <w:rFonts w:ascii="Times New Roman" w:hAnsi="Times New Roman" w:cs="Times New Roman"/>
        </w:rPr>
        <w:t xml:space="preserve">by dividing by the energetic mass conversion coefficient </w:t>
      </w:r>
      <m:oMath>
        <m:r>
          <w:rPr>
            <w:rFonts w:ascii="Cambria Math" w:hAnsi="Cambria Math" w:cs="Times New Roman"/>
          </w:rPr>
          <m:t>ρ</m:t>
        </m:r>
      </m:oMath>
      <w:r>
        <w:rPr>
          <w:rFonts w:ascii="Times New Roman" w:hAnsi="Times New Roman" w:cs="Times New Roman"/>
        </w:rPr>
        <w:t xml:space="preserve">, and add it to existing mass: </w:t>
      </w:r>
    </w:p>
    <w:p w14:paraId="3C4E0C00" w14:textId="77777777" w:rsidR="001C1A3B" w:rsidRPr="00EC1C71" w:rsidRDefault="001C1A3B" w:rsidP="001C1A3B">
      <w:pPr>
        <w:spacing w:line="480" w:lineRule="auto"/>
        <w:rPr>
          <w:rFonts w:ascii="Times New Roman" w:hAnsi="Times New Roman" w:cs="Times New Roman"/>
        </w:rPr>
      </w:pPr>
    </w:p>
    <w:p w14:paraId="192F3BD6" w14:textId="77777777" w:rsidR="001C1A3B" w:rsidRPr="00EC1C71" w:rsidRDefault="001C1A3B" w:rsidP="001C1A3B">
      <w:pPr>
        <w:spacing w:line="480" w:lineRule="auto"/>
        <w:jc w:val="right"/>
        <w:rPr>
          <w:rFonts w:ascii="Times New Roman" w:hAnsi="Times New Roman" w:cs="Times New Roman"/>
        </w:rPr>
      </w:pP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oMath>
      <w:r w:rsidRPr="00EC1C71">
        <w:rPr>
          <w:rFonts w:ascii="Times New Roman" w:hAnsi="Times New Roman" w:cs="Times New Roman"/>
        </w:rPr>
        <w:tab/>
      </w:r>
      <w:r>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t>(</w:t>
      </w:r>
      <w:r>
        <w:rPr>
          <w:rFonts w:ascii="Times New Roman" w:hAnsi="Times New Roman" w:cs="Times New Roman"/>
        </w:rPr>
        <w:t>A</w:t>
      </w:r>
      <w:r w:rsidRPr="00EC1C71">
        <w:rPr>
          <w:rFonts w:ascii="Times New Roman" w:hAnsi="Times New Roman" w:cs="Times New Roman"/>
        </w:rPr>
        <w:t>2)</w:t>
      </w:r>
    </w:p>
    <w:p w14:paraId="4417406E" w14:textId="77777777" w:rsidR="001C1A3B" w:rsidRPr="00EC1C71" w:rsidRDefault="001C1A3B" w:rsidP="001C1A3B">
      <w:pPr>
        <w:spacing w:line="480" w:lineRule="auto"/>
        <w:rPr>
          <w:rFonts w:ascii="Times New Roman" w:hAnsi="Times New Roman" w:cs="Times New Roman"/>
        </w:rPr>
      </w:pPr>
      <w:r>
        <w:rPr>
          <w:rFonts w:ascii="Times New Roman" w:hAnsi="Times New Roman" w:cs="Times New Roman"/>
        </w:rPr>
        <w:t xml:space="preserve"> </w:t>
      </w:r>
      <w:r w:rsidRPr="00EC1C71">
        <w:rPr>
          <w:rFonts w:ascii="Times New Roman" w:hAnsi="Times New Roman" w:cs="Times New Roman"/>
        </w:rPr>
        <w:t xml:space="preserve">We then combine </w:t>
      </w:r>
      <w:proofErr w:type="spellStart"/>
      <w:r w:rsidRPr="00EC1C71">
        <w:rPr>
          <w:rFonts w:ascii="Times New Roman" w:hAnsi="Times New Roman" w:cs="Times New Roman"/>
        </w:rPr>
        <w:t>Eqs</w:t>
      </w:r>
      <w:proofErr w:type="spellEnd"/>
      <w:r w:rsidRPr="00EC1C71">
        <w:rPr>
          <w:rFonts w:ascii="Times New Roman" w:hAnsi="Times New Roman" w:cs="Times New Roman"/>
        </w:rPr>
        <w:t xml:space="preserve">. </w:t>
      </w:r>
      <w:r>
        <w:rPr>
          <w:rFonts w:ascii="Times New Roman" w:hAnsi="Times New Roman" w:cs="Times New Roman"/>
        </w:rPr>
        <w:t>A</w:t>
      </w:r>
      <w:r w:rsidRPr="00EC1C71">
        <w:rPr>
          <w:rFonts w:ascii="Times New Roman" w:hAnsi="Times New Roman" w:cs="Times New Roman"/>
        </w:rPr>
        <w:t xml:space="preserve">1 and </w:t>
      </w:r>
      <w:r>
        <w:rPr>
          <w:rFonts w:ascii="Times New Roman" w:hAnsi="Times New Roman" w:cs="Times New Roman"/>
        </w:rPr>
        <w:t>A</w:t>
      </w:r>
      <w:r w:rsidRPr="00EC1C71">
        <w:rPr>
          <w:rFonts w:ascii="Times New Roman" w:hAnsi="Times New Roman" w:cs="Times New Roman"/>
        </w:rPr>
        <w:t xml:space="preserve">2 to calculate the </w:t>
      </w:r>
      <w:r>
        <w:rPr>
          <w:rFonts w:ascii="Times New Roman" w:hAnsi="Times New Roman" w:cs="Times New Roman"/>
        </w:rPr>
        <w:t>new</w:t>
      </w:r>
      <w:r w:rsidRPr="00EC1C71">
        <w:rPr>
          <w:rFonts w:ascii="Times New Roman" w:hAnsi="Times New Roman" w:cs="Times New Roman"/>
        </w:rPr>
        <w:t xml:space="preserve"> length: </w:t>
      </w:r>
    </w:p>
    <w:p w14:paraId="4B0FA4EF" w14:textId="77777777" w:rsidR="001C1A3B" w:rsidRPr="00EC1C71" w:rsidRDefault="001C1A3B" w:rsidP="001C1A3B">
      <w:pPr>
        <w:jc w:val="right"/>
        <w:rPr>
          <w:rFonts w:ascii="Times New Roman" w:hAnsi="Times New Roman" w:cs="Times New Roman"/>
        </w:rPr>
      </w:pPr>
    </w:p>
    <w:p w14:paraId="32375106" w14:textId="77777777" w:rsidR="001C1A3B" w:rsidRPr="00EC1C71" w:rsidRDefault="001C1A3B" w:rsidP="001C1A3B">
      <w:pPr>
        <w:jc w:val="right"/>
        <w:rPr>
          <w:rFonts w:ascii="Times New Roman" w:hAnsi="Times New Roman" w:cs="Times New Roman"/>
        </w:rPr>
      </w:pPr>
      <w:r w:rsidRPr="00EC1C71">
        <w:rPr>
          <w:rFonts w:ascii="Times New Roman" w:hAnsi="Times New Roman" w:cs="Times New Roman"/>
        </w:rPr>
        <w:tab/>
      </w:r>
      <m:oMath>
        <m:r>
          <w:rPr>
            <w:rFonts w:ascii="Cambria Math" w:hAnsi="Cambria Math" w:cs="Times New Roman"/>
          </w:rPr>
          <m:t>L(t+1)=</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e>
                </m:d>
              </m:e>
            </m:d>
          </m:e>
          <m:sup>
            <m:r>
              <w:rPr>
                <w:rFonts w:ascii="Cambria Math" w:hAnsi="Cambria Math" w:cs="Times New Roman"/>
              </w:rPr>
              <m:t>1/3</m:t>
            </m:r>
          </m:sup>
        </m:sSup>
      </m:oMath>
      <w:r w:rsidRPr="00EC1C71">
        <w:rPr>
          <w:rFonts w:ascii="Times New Roman" w:hAnsi="Times New Roman" w:cs="Times New Roman"/>
        </w:rPr>
        <w:tab/>
      </w:r>
      <w:r w:rsidRPr="00EC1C71">
        <w:rPr>
          <w:rFonts w:ascii="Times New Roman" w:hAnsi="Times New Roman" w:cs="Times New Roman"/>
        </w:rPr>
        <w:tab/>
      </w:r>
      <w:r>
        <w:rPr>
          <w:rFonts w:ascii="Times New Roman" w:hAnsi="Times New Roman" w:cs="Times New Roman"/>
        </w:rPr>
        <w:t xml:space="preserve">  </w:t>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0F2C11C0" w14:textId="77777777" w:rsidR="001C1A3B" w:rsidRPr="00EC1C71" w:rsidRDefault="001C1A3B" w:rsidP="001C1A3B">
      <w:pPr>
        <w:jc w:val="right"/>
        <w:rPr>
          <w:rFonts w:ascii="Times New Roman" w:hAnsi="Times New Roman" w:cs="Times New Roman"/>
        </w:rPr>
      </w:pPr>
    </w:p>
    <w:p w14:paraId="28B19991" w14:textId="77777777" w:rsidR="001C1A3B" w:rsidRPr="00EC1C71" w:rsidRDefault="001C1A3B" w:rsidP="001C1A3B">
      <w:pPr>
        <w:jc w:val="right"/>
        <w:rPr>
          <w:rFonts w:ascii="Times New Roman" w:hAnsi="Times New Roman" w:cs="Times New Roman"/>
        </w:rPr>
      </w:pP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gS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t xml:space="preserve">   </w:t>
      </w:r>
      <w:r>
        <w:rPr>
          <w:rFonts w:ascii="Times New Roman" w:hAnsi="Times New Roman" w:cs="Times New Roman"/>
        </w:rPr>
        <w:t xml:space="preserve">  </w:t>
      </w:r>
      <w:r w:rsidRPr="00EC1C71">
        <w:rPr>
          <w:rFonts w:ascii="Times New Roman" w:hAnsi="Times New Roman" w:cs="Times New Roman"/>
        </w:rPr>
        <w:t xml:space="preserve">        </w:t>
      </w:r>
      <w:r w:rsidRPr="00EC1C71">
        <w:rPr>
          <w:rFonts w:ascii="Times New Roman" w:hAnsi="Times New Roman" w:cs="Times New Roman"/>
        </w:rPr>
        <w:tab/>
        <w:t>(</w:t>
      </w:r>
      <w:r>
        <w:rPr>
          <w:rFonts w:ascii="Times New Roman" w:hAnsi="Times New Roman" w:cs="Times New Roman"/>
        </w:rPr>
        <w:t>A</w:t>
      </w:r>
      <w:r w:rsidRPr="00EC1C71">
        <w:rPr>
          <w:rFonts w:ascii="Times New Roman" w:hAnsi="Times New Roman" w:cs="Times New Roman"/>
        </w:rPr>
        <w:t>3)</w:t>
      </w:r>
    </w:p>
    <w:p w14:paraId="405D0699" w14:textId="77777777" w:rsidR="001C1A3B" w:rsidRPr="00EC1C71" w:rsidRDefault="001C1A3B" w:rsidP="001C1A3B">
      <w:pPr>
        <w:jc w:val="right"/>
        <w:rPr>
          <w:rFonts w:ascii="Times New Roman" w:hAnsi="Times New Roman" w:cs="Times New Roman"/>
        </w:rPr>
      </w:pPr>
    </w:p>
    <w:p w14:paraId="4BD2FAE4" w14:textId="77777777" w:rsidR="001C1A3B" w:rsidRPr="00EC1C71" w:rsidRDefault="001C1A3B" w:rsidP="001C1A3B">
      <w:pPr>
        <w:jc w:val="right"/>
        <w:rPr>
          <w:rFonts w:ascii="Times New Roman" w:hAnsi="Times New Roman" w:cs="Times New Roman"/>
        </w:rPr>
      </w:pP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77EFD876" w14:textId="77777777" w:rsidR="001C1A3B" w:rsidRPr="00EC1C71" w:rsidRDefault="001C1A3B" w:rsidP="001C1A3B">
      <w:pPr>
        <w:spacing w:line="480" w:lineRule="auto"/>
        <w:rPr>
          <w:rFonts w:ascii="Times New Roman" w:hAnsi="Times New Roman" w:cs="Times New Roman"/>
        </w:rPr>
      </w:pPr>
      <w:r>
        <w:rPr>
          <w:rFonts w:ascii="Times New Roman" w:hAnsi="Times New Roman" w:cs="Times New Roman"/>
        </w:rPr>
        <w:t xml:space="preserve">If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=l</m:t>
        </m:r>
      </m:oMath>
      <w:r>
        <w:rPr>
          <w:rFonts w:ascii="Times New Roman" w:hAnsi="Times New Roman" w:cs="Times New Roman"/>
        </w:rPr>
        <w:t xml:space="preserve"> and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m:t>
        </m:r>
      </m:oMath>
      <w:r>
        <w:rPr>
          <w:rFonts w:ascii="Times New Roman" w:hAnsi="Times New Roman" w:cs="Times New Roman"/>
        </w:rPr>
        <w:t xml:space="preserve"> then the </w:t>
      </w:r>
      <w:r w:rsidRPr="00EC1C71">
        <w:rPr>
          <w:rFonts w:ascii="Times New Roman" w:hAnsi="Times New Roman" w:cs="Times New Roman"/>
        </w:rPr>
        <w:t xml:space="preserve">growth increment </w:t>
      </w:r>
      <w:r>
        <w:rPr>
          <w:rFonts w:ascii="Times New Roman" w:hAnsi="Times New Roman" w:cs="Times New Roman"/>
        </w:rPr>
        <w:t>is</w:t>
      </w:r>
    </w:p>
    <w:p w14:paraId="47502CB0" w14:textId="77777777" w:rsidR="001C1A3B" w:rsidRDefault="001C1A3B" w:rsidP="001C1A3B">
      <w:pPr>
        <w:spacing w:line="480" w:lineRule="auto"/>
        <w:jc w:val="right"/>
        <w:rPr>
          <w:rFonts w:ascii="Times New Roman" w:hAnsi="Times New Roman" w:cs="Times New Roman"/>
        </w:rPr>
      </w:pP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l,s,g</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gs</m:t>
                    </m:r>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(A4)</w:t>
      </w:r>
    </w:p>
    <w:p w14:paraId="69CF45A9" w14:textId="77777777" w:rsidR="001C1A3B" w:rsidRPr="00EC1C71" w:rsidRDefault="001C1A3B" w:rsidP="001C1A3B">
      <w:pPr>
        <w:spacing w:line="480" w:lineRule="auto"/>
        <w:rPr>
          <w:rFonts w:ascii="Times New Roman" w:hAnsi="Times New Roman" w:cs="Times New Roman"/>
        </w:rPr>
      </w:pPr>
    </w:p>
    <w:p w14:paraId="4FB0498C" w14:textId="77777777" w:rsidR="001C1A3B" w:rsidRDefault="001C1A3B" w:rsidP="001C1A3B">
      <w:pPr>
        <w:spacing w:line="480" w:lineRule="auto"/>
        <w:rPr>
          <w:rFonts w:ascii="Times New Roman" w:hAnsi="Times New Roman" w:cs="Times New Roman"/>
        </w:rPr>
      </w:pPr>
      <w:r>
        <w:rPr>
          <w:rFonts w:ascii="Times New Roman" w:hAnsi="Times New Roman" w:cs="Times New Roman"/>
        </w:rPr>
        <w:t xml:space="preserve"> </w:t>
      </w:r>
    </w:p>
    <w:p w14:paraId="390261F1" w14:textId="77777777" w:rsidR="001C1A3B" w:rsidRPr="00EC1C71" w:rsidRDefault="001C1A3B" w:rsidP="001C1A3B">
      <w:pPr>
        <w:spacing w:line="480" w:lineRule="auto"/>
        <w:rPr>
          <w:rFonts w:ascii="Times New Roman" w:hAnsi="Times New Roman" w:cs="Times New Roman"/>
        </w:rPr>
      </w:pPr>
    </w:p>
    <w:p w14:paraId="2B742B7A" w14:textId="77777777" w:rsidR="001C1A3B" w:rsidRDefault="001C1A3B" w:rsidP="001C1A3B">
      <w:pPr>
        <w:spacing w:line="480" w:lineRule="auto"/>
        <w:rPr>
          <w:rFonts w:ascii="Times New Roman" w:hAnsi="Times New Roman" w:cs="Times New Roman"/>
        </w:rPr>
      </w:pPr>
    </w:p>
    <w:p w14:paraId="22B4A164" w14:textId="77777777" w:rsidR="001C1A3B" w:rsidRPr="00EC1C71" w:rsidRDefault="001C1A3B" w:rsidP="001C1A3B">
      <w:pPr>
        <w:spacing w:line="480" w:lineRule="auto"/>
        <w:rPr>
          <w:rFonts w:ascii="Times New Roman" w:hAnsi="Times New Roman" w:cs="Times New Roman"/>
        </w:rPr>
      </w:pPr>
    </w:p>
    <w:p w14:paraId="06A04A68" w14:textId="77777777" w:rsidR="001C1A3B" w:rsidRDefault="001C1A3B" w:rsidP="001C1A3B">
      <w:pPr>
        <w:jc w:val="both"/>
        <w:rPr>
          <w:rFonts w:ascii="Times New Roman" w:hAnsi="Times New Roman" w:cs="Times New Roman"/>
          <w:b/>
          <w:bCs/>
        </w:rPr>
      </w:pPr>
      <w:r>
        <w:rPr>
          <w:rFonts w:ascii="Times New Roman" w:hAnsi="Times New Roman" w:cs="Times New Roman"/>
          <w:b/>
          <w:bCs/>
        </w:rPr>
        <w:lastRenderedPageBreak/>
        <w:t>References</w:t>
      </w:r>
    </w:p>
    <w:p w14:paraId="4E53196C" w14:textId="77777777" w:rsidR="001C1A3B" w:rsidRDefault="001C1A3B" w:rsidP="001C1A3B">
      <w:pPr>
        <w:jc w:val="both"/>
        <w:rPr>
          <w:rFonts w:ascii="Times New Roman" w:hAnsi="Times New Roman" w:cs="Times New Roman"/>
          <w:b/>
          <w:bCs/>
        </w:rPr>
      </w:pPr>
    </w:p>
    <w:p w14:paraId="6503336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79136D">
        <w:rPr>
          <w:rFonts w:ascii="Times New Roman" w:hAnsi="Times New Roman" w:cs="Times New Roman"/>
          <w:noProof/>
        </w:rPr>
        <w:t>Andersen, K. H. 2019. Fish Ecology, Evolution, and Exploitation : A New Theoretical Synthesis. Princeton University Press.</w:t>
      </w:r>
    </w:p>
    <w:p w14:paraId="46D8CBB7"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Andersen, K. H., N. S. Jacobsen, K. D. Farnsworth, and J. Baum. 2016. The theoretical foundations for size spectrum models of fish communities </w:t>
      </w:r>
      <w:r w:rsidRPr="0079136D">
        <w:rPr>
          <w:rFonts w:ascii="Times New Roman" w:hAnsi="Times New Roman" w:cs="Times New Roman"/>
          <w:noProof/>
          <w:vertAlign w:val="superscript"/>
        </w:rPr>
        <w:t>1</w:t>
      </w:r>
      <w:r w:rsidRPr="0079136D">
        <w:rPr>
          <w:rFonts w:ascii="Times New Roman" w:hAnsi="Times New Roman" w:cs="Times New Roman"/>
          <w:noProof/>
        </w:rPr>
        <w:t>. Canadian Journal of Fisheries and Aquatic Sciences 73:575–588.</w:t>
      </w:r>
    </w:p>
    <w:p w14:paraId="060C13A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Benoît, E., and M. J. Rochet. 2004. A continuous model of biomass size spectra governed by predation and the effects of fishing on them. Journal of Theoretical Biology.</w:t>
      </w:r>
    </w:p>
    <w:p w14:paraId="1859F3C3"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Beverton, R. J. H., and S. J. Holt. 1959. A review of the lifespans and mortality rates of fish in nature, and their relation to growth and other physiological characteristics. Pages 142–177 CIBA Foundation Colloquium on Ageing.</w:t>
      </w:r>
    </w:p>
    <w:p w14:paraId="4DE9455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Blanchard, J. L., R. F. Heneghan, J. D. Everett, R. Trebilco, and A. J. Richardson. 2017. From Bacteria to Whales: Using Functional Size Spectra to Model Marine Ecosystems.</w:t>
      </w:r>
    </w:p>
    <w:p w14:paraId="09173CE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Blanchard, J. L., S. Jennings, R. Law, M. D. Castle, P. McCloghrie, M. J. Rochet, and E. Benoît. 2009. How does abundance scale with body size in coupled size-structured food webs? Journal of Animal Ecology.</w:t>
      </w:r>
    </w:p>
    <w:p w14:paraId="5B89541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Brown, J. H., J. F. Gillooly, A. P. Allen, V. M. Savage, and G. B. West. 2004. Toward a metabolic theory of ecology. Page Ecology.</w:t>
      </w:r>
    </w:p>
    <w:p w14:paraId="3E6D050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Chapman, E. W., C. Jørgensen, and M. E. Lutcavage. 2011. Atlantic bluefin tuna ( </w:t>
      </w:r>
      <w:r w:rsidRPr="0079136D">
        <w:rPr>
          <w:rFonts w:ascii="Times New Roman" w:hAnsi="Times New Roman" w:cs="Times New Roman"/>
          <w:i/>
          <w:iCs/>
          <w:noProof/>
        </w:rPr>
        <w:t>Thunnus thynnus</w:t>
      </w:r>
      <w:r w:rsidRPr="0079136D">
        <w:rPr>
          <w:rFonts w:ascii="Times New Roman" w:hAnsi="Times New Roman" w:cs="Times New Roman"/>
          <w:noProof/>
        </w:rPr>
        <w:t xml:space="preserve"> ): a state-dependent energy allocation model for growth, maturation, and reproductive investment. Canadian Journal of Fisheries and Aquatic Sciences 68:1934–1951.</w:t>
      </w:r>
    </w:p>
    <w:p w14:paraId="77678AC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D. Berrigan, and R. J. H. Bevertron. 1991. Dimensionless numbers and the assembly rules for life histories. Philosophical Transactions: Biological Sciences 332:41–48.</w:t>
      </w:r>
    </w:p>
    <w:p w14:paraId="5A42EF7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H. Gislason, and J. G. Pope. 2013. Evolutionary assembly rules for fish life histories. Fish and Fisheries 14:213–224.</w:t>
      </w:r>
    </w:p>
    <w:p w14:paraId="54E8C074"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and J. R. Krebs. 1974. ON CLUTCH</w:t>
      </w:r>
      <w:r w:rsidRPr="0079136D">
        <w:rPr>
          <w:rFonts w:ascii="Cambria Math" w:hAnsi="Cambria Math" w:cs="Cambria Math"/>
          <w:noProof/>
        </w:rPr>
        <w:t>‐</w:t>
      </w:r>
      <w:r w:rsidRPr="0079136D">
        <w:rPr>
          <w:rFonts w:ascii="Times New Roman" w:hAnsi="Times New Roman" w:cs="Times New Roman"/>
          <w:noProof/>
        </w:rPr>
        <w:t>SIZE AND FITNESS. Ibis.</w:t>
      </w:r>
    </w:p>
    <w:p w14:paraId="002C0C6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 C. W., and M. Mangel. 2000. Dynamic state variable models in ecology : methods and applications. Oxford University Press.</w:t>
      </w:r>
    </w:p>
    <w:p w14:paraId="34E4218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Clarke, A. 2006. Temperature and the metabolic theory of ecology. Functional Ecology 20:405–412.</w:t>
      </w:r>
    </w:p>
    <w:p w14:paraId="2EE74A0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Clarke, A., and N. M. Johnston. 1999. Scaling of metabolic rate with body mass and temperature in teleost fish. Journal of Animal Ecology.</w:t>
      </w:r>
    </w:p>
    <w:p w14:paraId="7A0EEA4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Conover, D. O., and S. B. Munch. 2002. Sustaining fisheries yields over evolutionary time scales. Science.</w:t>
      </w:r>
    </w:p>
    <w:p w14:paraId="293F289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Daufresne, M., K. Lengfellner, and U. Sommer. 2009. Global warming benefits the small in aquatic ecosystems. Proceedings of the National Academy of Sciences of the United States of America 106:12788–12793.</w:t>
      </w:r>
    </w:p>
    <w:p w14:paraId="7705380A"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Dick, E. J., S. Beyer, M. Mangel, and S. Ralston. 2017. A meta-analysis of fecundity in rockfishes (genus Sebastes). Fisheries Research 187:73–85.</w:t>
      </w:r>
    </w:p>
    <w:p w14:paraId="1E43DC4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Enberg, K., C. Jørgensen, E. S. Dunlop, M. Heino, and U. Dieckmann. 2009. Implications of fisheries-induced evolution for stock rebuilding and recovery. Evolutionary Applications 2:394–414.</w:t>
      </w:r>
    </w:p>
    <w:p w14:paraId="2C6596E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Farley, J. H., T. L. O. Davis, M. V. Bravington, R. Andamari, and C. R. Davies. 2015. Spawning </w:t>
      </w:r>
      <w:r w:rsidRPr="0079136D">
        <w:rPr>
          <w:rFonts w:ascii="Times New Roman" w:hAnsi="Times New Roman" w:cs="Times New Roman"/>
          <w:noProof/>
        </w:rPr>
        <w:lastRenderedPageBreak/>
        <w:t>dynamics and size related trends in reproductive parameters of southern bluefin tuna, Thunnus maccoyii. PLoS ONE 10.</w:t>
      </w:r>
    </w:p>
    <w:p w14:paraId="505C293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Farley, J. H., A. J. Williams, S. D. Hoyle, C. R. Davies, and S. J. Nicol. 2013. Reproductive Dynamics and Potential Annual Fecundity of South Pacific Albacore Tuna (Thunnus alalunga). PLoS ONE 8.</w:t>
      </w:r>
    </w:p>
    <w:p w14:paraId="7AA4F28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Ferraro, S. P. 2013. Ecological periodic tables: in principle and practice. Oikos 122:1541–1553.</w:t>
      </w:r>
    </w:p>
    <w:p w14:paraId="24F8E19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Gadgil, M., and W. H. Bossert. 1970. Life Historical Consequences of Natural Selection. The American Naturalist.</w:t>
      </w:r>
    </w:p>
    <w:p w14:paraId="7AF3085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Gillooly, J. F., J. H. Brown, G. B. West, V. M. Savage, and E. L. Charnov. 2001. Effects of size and temperature on metabolic rate. Science 293:2248–2251.</w:t>
      </w:r>
    </w:p>
    <w:p w14:paraId="5893CB1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Gislason, H., N. Daan, J. C. Rice, and J. G. Pope. 2010. Size, growth, temperature and the natural mortality of marine fish. Fish and Fisheries 11:149–158.</w:t>
      </w:r>
    </w:p>
    <w:p w14:paraId="38E246E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Horswill, C., H. K. Kindsvater, M. J. Juan</w:t>
      </w:r>
      <w:r w:rsidRPr="0079136D">
        <w:rPr>
          <w:rFonts w:ascii="Cambria Math" w:hAnsi="Cambria Math" w:cs="Cambria Math"/>
          <w:noProof/>
        </w:rPr>
        <w:t>‐</w:t>
      </w:r>
      <w:r w:rsidRPr="0079136D">
        <w:rPr>
          <w:rFonts w:ascii="Times New Roman" w:hAnsi="Times New Roman" w:cs="Times New Roman"/>
          <w:noProof/>
        </w:rPr>
        <w:t>Jordá, N. K. Dulvy, M. Mangel, and J. Matthiopoulos. 2019. Global reconstruction of life</w:t>
      </w:r>
      <w:r w:rsidRPr="0079136D">
        <w:rPr>
          <w:rFonts w:ascii="Cambria Math" w:hAnsi="Cambria Math" w:cs="Cambria Math"/>
          <w:noProof/>
        </w:rPr>
        <w:t>‐</w:t>
      </w:r>
      <w:r w:rsidRPr="0079136D">
        <w:rPr>
          <w:rFonts w:ascii="Times New Roman" w:hAnsi="Times New Roman" w:cs="Times New Roman"/>
          <w:noProof/>
        </w:rPr>
        <w:t>history strategies: A case study using tunas. Journal of Applied Ecology 56:855–865.</w:t>
      </w:r>
    </w:p>
    <w:p w14:paraId="5BC621A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Houston, A., C. Clark, J. McNamara, and M. Mangel. 1988. Dynamic models in behavioural and evolutionary ecology.</w:t>
      </w:r>
    </w:p>
    <w:p w14:paraId="5B068798"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Houston, A., and J. (John M. . McNamara. 1999. Models of adaptive behaviour. Cambridge University Press.</w:t>
      </w:r>
    </w:p>
    <w:p w14:paraId="248CB05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Jennings, S., C. Barnes, C. J. Sweeting, and N. V. C. Polunin. 2008. Application of nitrogen stable isotope analysis in size-based marine food web and macroecological research. Page Rapid Communications in Mass Spectrometry.</w:t>
      </w:r>
    </w:p>
    <w:p w14:paraId="445565C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Jørgensen, C., K. Enberg, and M. Mangel. 2016. Modelling and interpreting fish bioenergetics: a role for behaviour, life-history traits and survival trade-offs. Journal of Fish Biology 88:389–402.</w:t>
      </w:r>
    </w:p>
    <w:p w14:paraId="1B2D4B6C"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Jørgensen, C., and Ø. Fiksen. 2006. State-dependent energy allocation in cod ( </w:t>
      </w:r>
      <w:r w:rsidRPr="0079136D">
        <w:rPr>
          <w:rFonts w:ascii="Times New Roman" w:hAnsi="Times New Roman" w:cs="Times New Roman"/>
          <w:i/>
          <w:iCs/>
          <w:noProof/>
        </w:rPr>
        <w:t>Gadus morhua</w:t>
      </w:r>
      <w:r w:rsidRPr="0079136D">
        <w:rPr>
          <w:rFonts w:ascii="Times New Roman" w:hAnsi="Times New Roman" w:cs="Times New Roman"/>
          <w:noProof/>
        </w:rPr>
        <w:t xml:space="preserve"> ). Canadian Journal of Fisheries and Aquatic Sciences 63:186–199.</w:t>
      </w:r>
    </w:p>
    <w:p w14:paraId="33B32B74"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Juan-Jordá, M. J., I. Mosqueira, J. Freire, and N. K. Dulvy. 2013. The Conservation and Management of Tunas and Their Relatives: Setting Life History Research Priorities. PLoS ONE 8:e70405.</w:t>
      </w:r>
    </w:p>
    <w:p w14:paraId="7B96C3F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Kamler, E. 2005. Parent-egg-progeny relationships in teleost fishes: An energetics perspective.</w:t>
      </w:r>
    </w:p>
    <w:p w14:paraId="61E9288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Kingsolver, J. G., and R. B. Huey. 2008. Size , temperature , and fitness : three rules. Evolutionary Ecology Research 10:251–268.</w:t>
      </w:r>
    </w:p>
    <w:p w14:paraId="48C5CE97"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Kiørboe, T., and A. G. Hirst. 2014. Shifts in Mass Scaling of Respiration, Feeding, and Growth Rates across Life-Form Transitions in Marine Pelagic Organisms. The American Naturalist 183:E118–E130.</w:t>
      </w:r>
    </w:p>
    <w:p w14:paraId="67934C1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Kjesbu, O. S., P. R. Witthames, P. Solemdal, and M. Greer Walker. 1998. Temporal variations in the fecundity of arcto-Norwegian cod (Gadus morhua) in response to natural changes in food and temperature. Journal of Sea Research.</w:t>
      </w:r>
    </w:p>
    <w:p w14:paraId="18DC363A"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Kooijman, S. A. L. M. 2000. Dynamic Energy and Mass Budgets in Biological Systems. Cambridge University Press.</w:t>
      </w:r>
    </w:p>
    <w:p w14:paraId="5319174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Kozlowski, J. 1996. Optimal Allocation of Resources Explains Interspecific Life-History Patterns in Animals with Indeterminate Growth.</w:t>
      </w:r>
    </w:p>
    <w:p w14:paraId="049FC2B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Kuparinen, A., and J. Merilä. 2007. Detecting and managing fisheries-induced evolution.</w:t>
      </w:r>
    </w:p>
    <w:p w14:paraId="7FFD7C81"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Law, R., M. J. Plank, A. James, and J. L. Blanchard. 2009. Size-spectra dynamics from stochastic predation and growth of individuals. Ecology 90:802–811.</w:t>
      </w:r>
    </w:p>
    <w:p w14:paraId="3A9E708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lastRenderedPageBreak/>
        <w:t>Lowerre-Barbieri, S. K., J. M. Lowerre, and L. R. Barbieri. 1998. Multiple spawning and the dynamics of fish populations: Inferences from an individual-based simulation model. Canadian Journal of Fisheries and Aquatic Sciences 55:2244–2254.</w:t>
      </w:r>
    </w:p>
    <w:p w14:paraId="6B4EC047"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2006. The theoretical biologist’s toolbox : quantitative methods for ecology and evolutionary biology. Cambridge University Press.</w:t>
      </w:r>
    </w:p>
    <w:p w14:paraId="4733659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2015. Stochastic Dynamic Programming Illuminates the Link Between Environment, Physiology, and Evolution. Bulletin of Mathematical Biology 77:857–877.</w:t>
      </w:r>
    </w:p>
    <w:p w14:paraId="19CC5C98"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2017. The inverse life-history problem, size-dependent mortality and two extensions of results of Holt and Beverton. Fish and Fisheries.</w:t>
      </w:r>
    </w:p>
    <w:p w14:paraId="500902C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Marshall, D. J., and C. R. White. 2019, February 1. Have We Outgrown the Existing Models of Growth? Elsevier Ltd.</w:t>
      </w:r>
    </w:p>
    <w:p w14:paraId="04BCFBD8"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McIntyre, T. M., and J. A. Hutchings. 2003. Small-scale temporal and spatial variation in Atlantic cod (Gadus morhua) life history. Canadian Journal of Fisheries and Aquatic Sciences.</w:t>
      </w:r>
    </w:p>
    <w:p w14:paraId="611635A1"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Neubauer, P., and K. H. Andersen. 2019. Thermal performance of fish is explained by an interplay between physiology, behaviour and ecology. Conservation Physiology 7.</w:t>
      </w:r>
    </w:p>
    <w:p w14:paraId="2C14491E"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Reum, J. C. P., K. K. Holsman, K. Y. Aydin, J. L. Blanchard, and S. Jennings. 2019. Energetically relevant predator–prey body mass ratios and their relationship with predator body size. Ecology and Evolution 9:201–211.</w:t>
      </w:r>
    </w:p>
    <w:p w14:paraId="2145BF6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Rijnsdorp, A. D. 1991. Changes in fecundity of female north sea plaice (Pleuronectes platessa l.) between three periods since 1900. ICES Journal of Marine Science.</w:t>
      </w:r>
    </w:p>
    <w:p w14:paraId="0BCC41B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Southwood, T. R. E. 1977. Habitat, the Templet for Ecological Strategies? The Journal of Animal Ecology.</w:t>
      </w:r>
    </w:p>
    <w:p w14:paraId="3601A98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Sprules, W. G., and L. E. Barth. 2016. Surfing the biomass size spectrum: some remarks on history, theory, and application. Canadian Journal of Fisheries and Aquatic Sciences 73:477–495.</w:t>
      </w:r>
    </w:p>
    <w:p w14:paraId="78D2562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Thorson, J. T., S. B. Munch, J. M. Cope, and J. Gao. 2017. Predicting life history parameters for all fishes worldwide. Ecological Applications 27:2262–2276.</w:t>
      </w:r>
    </w:p>
    <w:p w14:paraId="3840A88E"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Trebilco, R., J. K. Baum, A. K. Salomon, and N. K. Dulvy. 2013. Ecosystem ecology: Size-based constraints on the pyramids of life.</w:t>
      </w:r>
    </w:p>
    <w:p w14:paraId="238F300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Trippel, E. A., O. S. Kjesbu, and P. Solemdal. 1997. Effects of adult age and size structure on reproductive output in marine fishes. Page Early Life History and Recruitment in Fish Populations.</w:t>
      </w:r>
    </w:p>
    <w:p w14:paraId="473200E4"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1992. Life-History Strategies and the Effectiveness of Sexual Selection. Oikos.</w:t>
      </w:r>
    </w:p>
    <w:p w14:paraId="6458F2D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D. B. Fitzgerald, L. M. Bower, and E. R. Pianka. 2015. Functional traits, convergent evolution, and periodic tables of niches. Ecology Letters 18:737–751.</w:t>
      </w:r>
    </w:p>
    <w:p w14:paraId="4368C493"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and K. A. Rose. 1992. Patterns of life-history diversification in North American fishes: implications for population regulation. Canadian Journal of Fisheries and Aquatic Sciences.</w:t>
      </w:r>
    </w:p>
    <w:p w14:paraId="254A042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Wootton, R. J. 1993. The evolution of life histories: Theory and analysis. Reviews in Fish Biology and Fisheries.</w:t>
      </w:r>
    </w:p>
    <w:p w14:paraId="238E5AAF" w14:textId="77777777" w:rsidR="001C1A3B" w:rsidRDefault="001C1A3B" w:rsidP="001C1A3B">
      <w:pPr>
        <w:widowControl w:val="0"/>
        <w:autoSpaceDE w:val="0"/>
        <w:autoSpaceDN w:val="0"/>
        <w:adjustRightInd w:val="0"/>
        <w:ind w:left="480" w:hanging="480"/>
        <w:rPr>
          <w:rFonts w:ascii="Times New Roman" w:hAnsi="Times New Roman" w:cs="Times New Roman"/>
          <w:b/>
          <w:bCs/>
        </w:rPr>
      </w:pPr>
      <w:r>
        <w:rPr>
          <w:rFonts w:ascii="Times New Roman" w:hAnsi="Times New Roman" w:cs="Times New Roman"/>
          <w:b/>
          <w:bCs/>
        </w:rPr>
        <w:fldChar w:fldCharType="end"/>
      </w:r>
    </w:p>
    <w:p w14:paraId="2739B17C" w14:textId="77777777" w:rsidR="001C1A3B" w:rsidRPr="00013CAD" w:rsidRDefault="001C1A3B" w:rsidP="001C1A3B">
      <w:pPr>
        <w:jc w:val="both"/>
        <w:rPr>
          <w:rFonts w:ascii="Times New Roman" w:hAnsi="Times New Roman" w:cs="Times New Roman"/>
        </w:rPr>
      </w:pPr>
      <w:r>
        <w:rPr>
          <w:rFonts w:ascii="Times New Roman" w:hAnsi="Times New Roman" w:cs="Times New Roman"/>
        </w:rPr>
        <w:t xml:space="preserve"> </w:t>
      </w:r>
    </w:p>
    <w:p w14:paraId="6B5AA794" w14:textId="77777777" w:rsidR="001C1A3B" w:rsidRPr="00B36EED" w:rsidRDefault="001C1A3B" w:rsidP="001C1A3B">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789"/>
        <w:gridCol w:w="1252"/>
      </w:tblGrid>
      <w:tr w:rsidR="001C1A3B" w:rsidRPr="00214959" w14:paraId="66E27510" w14:textId="77777777" w:rsidTr="00A40C52">
        <w:tc>
          <w:tcPr>
            <w:tcW w:w="0" w:type="auto"/>
            <w:vAlign w:val="center"/>
          </w:tcPr>
          <w:p w14:paraId="0FDBC830" w14:textId="77777777" w:rsidR="001C1A3B" w:rsidRPr="00214959" w:rsidRDefault="001C1A3B" w:rsidP="004D1867">
            <w:pPr>
              <w:jc w:val="center"/>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789" w:type="dxa"/>
            <w:vAlign w:val="center"/>
          </w:tcPr>
          <w:p w14:paraId="7D9B90CE" w14:textId="77777777" w:rsidR="001C1A3B" w:rsidRPr="00214959" w:rsidRDefault="001C1A3B" w:rsidP="004D1867">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252" w:type="dxa"/>
            <w:vAlign w:val="center"/>
          </w:tcPr>
          <w:p w14:paraId="540F37F4" w14:textId="77777777" w:rsidR="001C1A3B" w:rsidRPr="00214959" w:rsidRDefault="001C1A3B" w:rsidP="004D1867">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1C1A3B" w:rsidRPr="00214959" w14:paraId="0D8CA1DF" w14:textId="77777777" w:rsidTr="00A40C52">
        <w:tc>
          <w:tcPr>
            <w:tcW w:w="0" w:type="auto"/>
            <w:vAlign w:val="center"/>
          </w:tcPr>
          <w:p w14:paraId="18B1D675"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w</w:t>
            </w:r>
          </w:p>
        </w:tc>
        <w:tc>
          <w:tcPr>
            <w:tcW w:w="6789" w:type="dxa"/>
            <w:vAlign w:val="center"/>
          </w:tcPr>
          <w:p w14:paraId="797D12B4" w14:textId="77777777" w:rsidR="001C1A3B" w:rsidRPr="0051005C" w:rsidRDefault="001C1A3B" w:rsidP="004D1867">
            <w:pPr>
              <w:jc w:val="both"/>
              <w:rPr>
                <w:rFonts w:ascii="Times New Roman" w:hAnsi="Times New Roman"/>
                <w:sz w:val="18"/>
              </w:rPr>
            </w:pPr>
            <w:r w:rsidRPr="0051005C">
              <w:rPr>
                <w:rFonts w:ascii="Times New Roman" w:hAnsi="Times New Roman"/>
                <w:sz w:val="18"/>
              </w:rPr>
              <w:t>Body mass in kg</w:t>
            </w:r>
          </w:p>
        </w:tc>
        <w:tc>
          <w:tcPr>
            <w:tcW w:w="1252" w:type="dxa"/>
            <w:vAlign w:val="center"/>
          </w:tcPr>
          <w:p w14:paraId="4E43792D"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1C1A3B" w:rsidRPr="00214959" w14:paraId="204A14BB" w14:textId="77777777" w:rsidTr="00A40C52">
        <w:tc>
          <w:tcPr>
            <w:tcW w:w="0" w:type="auto"/>
            <w:vAlign w:val="center"/>
          </w:tcPr>
          <w:p w14:paraId="672A986A"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B</w:t>
            </w:r>
          </w:p>
        </w:tc>
        <w:tc>
          <w:tcPr>
            <w:tcW w:w="6789" w:type="dxa"/>
            <w:vAlign w:val="center"/>
          </w:tcPr>
          <w:p w14:paraId="68260162"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Absolute biomass in a trophic level (prey or predators) when considering a community size spectrum </w:t>
            </w:r>
          </w:p>
        </w:tc>
        <w:tc>
          <w:tcPr>
            <w:tcW w:w="1252" w:type="dxa"/>
            <w:vAlign w:val="center"/>
          </w:tcPr>
          <w:p w14:paraId="150FF581"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3467CFD0" w14:textId="77777777" w:rsidTr="00A40C52">
        <w:tc>
          <w:tcPr>
            <w:tcW w:w="0" w:type="auto"/>
            <w:vAlign w:val="center"/>
          </w:tcPr>
          <w:p w14:paraId="550A0C9E"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𝜆</w:t>
            </w:r>
          </w:p>
        </w:tc>
        <w:tc>
          <w:tcPr>
            <w:tcW w:w="6789" w:type="dxa"/>
            <w:vAlign w:val="center"/>
          </w:tcPr>
          <w:p w14:paraId="7D92FC8F"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252" w:type="dxa"/>
            <w:vAlign w:val="center"/>
          </w:tcPr>
          <w:p w14:paraId="0AF00120"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1C1A3B" w:rsidRPr="00214959" w14:paraId="73E37D68" w14:textId="77777777" w:rsidTr="00A40C52">
        <w:tc>
          <w:tcPr>
            <w:tcW w:w="0" w:type="auto"/>
            <w:vAlign w:val="center"/>
          </w:tcPr>
          <w:p w14:paraId="0D9C3854" w14:textId="682F1245"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i/>
                <w:noProof/>
                <w:sz w:val="18"/>
                <w:szCs w:val="18"/>
              </w:rPr>
              <w:fldChar w:fldCharType="begin"/>
            </w:r>
            <w:r w:rsidRPr="00FC3714">
              <w:rPr>
                <w:rFonts w:ascii="Times New Roman" w:eastAsiaTheme="minorEastAsia" w:hAnsi="Times New Roman" w:cs="Times New Roman"/>
                <w:i/>
                <w:noProof/>
                <w:sz w:val="18"/>
                <w:szCs w:val="18"/>
              </w:rPr>
              <w:fldChar w:fldCharType="separate"/>
            </w:r>
            <w:r w:rsidRPr="00FC3714">
              <w:rPr>
                <w:rFonts w:ascii="Times New Roman" w:eastAsiaTheme="minorEastAsia" w:hAnsi="Times New Roman" w:cs="Times New Roman"/>
                <w:i/>
                <w:noProof/>
                <w:sz w:val="18"/>
                <w:szCs w:val="18"/>
              </w:rPr>
              <w:fldChar w:fldCharType="end"/>
            </w:r>
            <w:r w:rsidRPr="00FC3714">
              <w:rPr>
                <w:rFonts w:ascii="Times New Roman" w:eastAsiaTheme="minorEastAsia" w:hAnsi="Times New Roman" w:cs="Times New Roman"/>
                <w:i/>
                <w:noProof/>
                <w:sz w:val="18"/>
                <w:szCs w:val="18"/>
              </w:rPr>
              <w:fldChar w:fldCharType="begin"/>
            </w:r>
            <w:r w:rsidRPr="00FC3714">
              <w:rPr>
                <w:rFonts w:ascii="Times New Roman" w:eastAsiaTheme="minorEastAsia" w:hAnsi="Times New Roman" w:cs="Times New Roman"/>
                <w:i/>
                <w:noProof/>
                <w:sz w:val="18"/>
                <w:szCs w:val="18"/>
              </w:rPr>
              <w:fldChar w:fldCharType="separate"/>
            </w:r>
            <w:r w:rsidRPr="00FC3714">
              <w:rPr>
                <w:rFonts w:ascii="Times New Roman" w:eastAsiaTheme="minorEastAsia" w:hAnsi="Times New Roman" w:cs="Times New Roman"/>
                <w:i/>
                <w:noProof/>
                <w:sz w:val="18"/>
                <w:szCs w:val="18"/>
              </w:rPr>
              <w:fldChar w:fldCharType="end"/>
            </w:r>
          </w:p>
        </w:tc>
        <w:tc>
          <w:tcPr>
            <w:tcW w:w="6789" w:type="dxa"/>
            <w:vAlign w:val="center"/>
          </w:tcPr>
          <w:p w14:paraId="3D29B938"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The intercept of a biomass size spectrum, which defines the total biomass of organisms of the smallest body size </w:t>
            </w:r>
            <w:r w:rsidRPr="0051005C">
              <w:rPr>
                <w:rFonts w:ascii="Times New Roman" w:hAnsi="Times New Roman"/>
                <w:i/>
                <w:sz w:val="18"/>
              </w:rPr>
              <w:t xml:space="preserve">w </w:t>
            </w:r>
            <w:r w:rsidRPr="0051005C">
              <w:rPr>
                <w:rFonts w:ascii="Times New Roman" w:hAnsi="Times New Roman"/>
                <w:sz w:val="18"/>
              </w:rPr>
              <w:t xml:space="preserve"> in a given ecosystem; Andersen (2019) gives an estimate of 10 gained by averaging over all PPMR estimates measured from gut contents. We vary it to represent ecosystem differences in overall ecosystem richness</w:t>
            </w:r>
          </w:p>
        </w:tc>
        <w:tc>
          <w:tcPr>
            <w:tcW w:w="1252" w:type="dxa"/>
            <w:vAlign w:val="center"/>
          </w:tcPr>
          <w:p w14:paraId="04B376DC"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 xml:space="preserve"> </w:t>
            </w:r>
            <w:r>
              <w:rPr>
                <w:rFonts w:ascii="Times New Roman" w:hAnsi="Times New Roman" w:cs="Times New Roman"/>
                <w:sz w:val="18"/>
                <w:szCs w:val="18"/>
              </w:rPr>
              <w:t>5,10</w:t>
            </w:r>
          </w:p>
        </w:tc>
      </w:tr>
      <w:tr w:rsidR="001C1A3B" w:rsidRPr="00214959" w14:paraId="71289D95" w14:textId="77777777" w:rsidTr="00A40C52">
        <w:tc>
          <w:tcPr>
            <w:tcW w:w="0" w:type="auto"/>
            <w:vAlign w:val="center"/>
          </w:tcPr>
          <w:p w14:paraId="794EF46A" w14:textId="4FED2669"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p>
        </w:tc>
        <w:tc>
          <w:tcPr>
            <w:tcW w:w="6789" w:type="dxa"/>
            <w:vAlign w:val="center"/>
          </w:tcPr>
          <w:p w14:paraId="65038D9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Size spectrum “abundance factor” that integrates prey encounter rates, predator prey mass ratios, and prey preferences (value derived from mechanistic principles in Andersen 2019; Ch. 2 Table 2.2). </w:t>
            </w:r>
          </w:p>
        </w:tc>
        <w:tc>
          <w:tcPr>
            <w:tcW w:w="1252" w:type="dxa"/>
            <w:vAlign w:val="center"/>
          </w:tcPr>
          <w:p w14:paraId="545C39F7"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1C1A3B" w:rsidRPr="00214959" w14:paraId="5D4ECB06" w14:textId="77777777" w:rsidTr="00A40C52">
        <w:tc>
          <w:tcPr>
            <w:tcW w:w="0" w:type="auto"/>
            <w:vAlign w:val="center"/>
          </w:tcPr>
          <w:p w14:paraId="3E3249B3" w14:textId="77777777" w:rsidR="001C1A3B" w:rsidRPr="00214959" w:rsidRDefault="001C1A3B" w:rsidP="004D1867">
            <w:pPr>
              <w:jc w:val="center"/>
              <w:rPr>
                <w:rFonts w:ascii="Times New Roman" w:hAnsi="Times New Roman" w:cs="Times New Roman"/>
                <w:noProof/>
                <w:sz w:val="18"/>
                <w:szCs w:val="18"/>
              </w:rPr>
            </w:pPr>
            <w:proofErr w:type="spellStart"/>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roofErr w:type="spellEnd"/>
          </w:p>
        </w:tc>
        <w:tc>
          <w:tcPr>
            <w:tcW w:w="6789" w:type="dxa"/>
            <w:vAlign w:val="center"/>
          </w:tcPr>
          <w:p w14:paraId="2A423983"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Biomass of prey expected by a focal individual </w:t>
            </w:r>
          </w:p>
        </w:tc>
        <w:tc>
          <w:tcPr>
            <w:tcW w:w="1252" w:type="dxa"/>
            <w:vAlign w:val="center"/>
          </w:tcPr>
          <w:p w14:paraId="49A51621"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6F68D6AD" w14:textId="77777777" w:rsidTr="00A40C52">
        <w:tc>
          <w:tcPr>
            <w:tcW w:w="0" w:type="auto"/>
            <w:vAlign w:val="center"/>
          </w:tcPr>
          <w:p w14:paraId="32CF999F" w14:textId="36417C20" w:rsidR="001C1A3B" w:rsidRPr="00214959" w:rsidRDefault="00FC3714" w:rsidP="004D1867">
            <w:pPr>
              <w:jc w:val="center"/>
              <w:rPr>
                <w:rFonts w:ascii="Times New Roman" w:hAnsi="Times New Roman" w:cs="Times New Roman"/>
                <w:noProof/>
                <w:sz w:val="18"/>
                <w:szCs w:val="18"/>
                <w:vertAlign w:val="subscript"/>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p>
        </w:tc>
        <w:tc>
          <w:tcPr>
            <w:tcW w:w="6789" w:type="dxa"/>
            <w:vAlign w:val="center"/>
          </w:tcPr>
          <w:p w14:paraId="61452693" w14:textId="77777777" w:rsidR="001C1A3B" w:rsidRPr="0051005C" w:rsidRDefault="001C1A3B" w:rsidP="004D1867">
            <w:pPr>
              <w:jc w:val="both"/>
              <w:rPr>
                <w:rFonts w:ascii="Times New Roman" w:hAnsi="Times New Roman"/>
                <w:sz w:val="18"/>
              </w:rPr>
            </w:pPr>
            <w:r w:rsidRPr="0051005C">
              <w:rPr>
                <w:rFonts w:ascii="Times New Roman" w:hAnsi="Times New Roman"/>
                <w:sz w:val="18"/>
              </w:rPr>
              <w:t>Risk of mortality due to predation, which depends on body mass and position in the size spectrum</w:t>
            </w:r>
          </w:p>
        </w:tc>
        <w:tc>
          <w:tcPr>
            <w:tcW w:w="1252" w:type="dxa"/>
            <w:vAlign w:val="center"/>
          </w:tcPr>
          <w:p w14:paraId="34E5CFFC"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4FF1C34C" w14:textId="77777777" w:rsidTr="00A40C52">
        <w:tc>
          <w:tcPr>
            <w:tcW w:w="0" w:type="auto"/>
            <w:vAlign w:val="center"/>
          </w:tcPr>
          <w:p w14:paraId="2400ACC6" w14:textId="5B60FD1C"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p>
        </w:tc>
        <w:tc>
          <w:tcPr>
            <w:tcW w:w="6789" w:type="dxa"/>
            <w:vAlign w:val="center"/>
          </w:tcPr>
          <w:p w14:paraId="48F10092" w14:textId="5A4FC2FD" w:rsidR="001C1A3B" w:rsidRPr="0051005C" w:rsidRDefault="001C1A3B" w:rsidP="004D1867">
            <w:pPr>
              <w:jc w:val="both"/>
              <w:rPr>
                <w:rFonts w:ascii="Times New Roman" w:hAnsi="Times New Roman"/>
                <w:sz w:val="18"/>
              </w:rPr>
            </w:pPr>
            <w:r w:rsidRPr="0051005C">
              <w:rPr>
                <w:rFonts w:ascii="Times New Roman" w:hAnsi="Times New Roman"/>
                <w:sz w:val="18"/>
              </w:rPr>
              <w:t xml:space="preserve">Size spectrum “predation factor” that is an </w:t>
            </w:r>
            <w:proofErr w:type="spellStart"/>
            <w:r w:rsidRPr="00214959">
              <w:rPr>
                <w:rFonts w:ascii="Times New Roman" w:hAnsi="Times New Roman" w:cs="Times New Roman"/>
                <w:sz w:val="18"/>
                <w:szCs w:val="18"/>
              </w:rPr>
              <w:t>anology</w:t>
            </w:r>
            <w:proofErr w:type="spellEnd"/>
            <w:r w:rsidRPr="0051005C">
              <w:rPr>
                <w:rFonts w:ascii="Times New Roman" w:hAnsi="Times New Roman"/>
                <w:sz w:val="18"/>
              </w:rPr>
              <w:t xml:space="preserve"> to </w:t>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separate"/>
            </w:r>
            <w:r w:rsidR="00FC3714" w:rsidRPr="00FC3714">
              <w:rPr>
                <w:rFonts w:ascii="Times New Roman" w:eastAsiaTheme="minorEastAsia" w:hAnsi="Times New Roman" w:cs="Times New Roman"/>
                <w:noProof/>
                <w:sz w:val="18"/>
                <w:szCs w:val="18"/>
              </w:rPr>
              <w:fldChar w:fldCharType="end"/>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separate"/>
            </w:r>
            <w:r w:rsidR="00FC3714"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(value derived from mechanistic principles regarding predator preferences </w:t>
            </w:r>
            <w:r>
              <w:rPr>
                <w:rFonts w:ascii="Times New Roman" w:hAnsi="Times New Roman"/>
                <w:sz w:val="18"/>
              </w:rPr>
              <w:t xml:space="preserve">reported </w:t>
            </w:r>
            <w:r w:rsidRPr="0051005C">
              <w:rPr>
                <w:rFonts w:ascii="Times New Roman" w:hAnsi="Times New Roman"/>
                <w:sz w:val="18"/>
              </w:rPr>
              <w:t>in Andersen 2019 Table 2.2)</w:t>
            </w:r>
          </w:p>
        </w:tc>
        <w:tc>
          <w:tcPr>
            <w:tcW w:w="1252" w:type="dxa"/>
            <w:vAlign w:val="center"/>
          </w:tcPr>
          <w:p w14:paraId="60AFB64E"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1C1A3B" w:rsidRPr="00214959" w14:paraId="52D94203" w14:textId="77777777" w:rsidTr="00A40C52">
        <w:tc>
          <w:tcPr>
            <w:tcW w:w="0" w:type="auto"/>
            <w:vAlign w:val="center"/>
          </w:tcPr>
          <w:p w14:paraId="08DE2935" w14:textId="77777777" w:rsidR="001C1A3B" w:rsidRPr="00214959" w:rsidRDefault="001C1A3B" w:rsidP="004D1867">
            <w:pPr>
              <w:jc w:val="center"/>
              <w:rPr>
                <w:rFonts w:ascii="Times New Roman" w:hAnsi="Times New Roman" w:cs="Times New Roman"/>
                <w:i/>
                <w:sz w:val="18"/>
                <w:szCs w:val="18"/>
              </w:rPr>
            </w:pPr>
            <m:oMathPara>
              <m:oMath>
                <m:r>
                  <w:rPr>
                    <w:rFonts w:ascii="Cambria Math" w:hAnsi="Cambria Math" w:cs="Times New Roman"/>
                    <w:sz w:val="18"/>
                    <w:szCs w:val="18"/>
                  </w:rPr>
                  <m:t>h</m:t>
                </m:r>
              </m:oMath>
            </m:oMathPara>
          </w:p>
        </w:tc>
        <w:tc>
          <w:tcPr>
            <w:tcW w:w="6789" w:type="dxa"/>
            <w:vAlign w:val="center"/>
          </w:tcPr>
          <w:p w14:paraId="4DDF8DA0"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Predation risk, comprised of predator satiation estimates  (estimated from gut contents) and predator preference (or effectiveness) for consuming prey of a given mass (Andersen 2019)  </w:t>
            </w:r>
          </w:p>
        </w:tc>
        <w:tc>
          <w:tcPr>
            <w:tcW w:w="1252" w:type="dxa"/>
            <w:vAlign w:val="center"/>
          </w:tcPr>
          <w:p w14:paraId="144915E2"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15,20</w:t>
            </w:r>
          </w:p>
        </w:tc>
      </w:tr>
      <w:tr w:rsidR="001C1A3B" w:rsidRPr="00214959" w14:paraId="78F05368" w14:textId="77777777" w:rsidTr="00A40C52">
        <w:tc>
          <w:tcPr>
            <w:tcW w:w="0" w:type="auto"/>
            <w:vAlign w:val="center"/>
          </w:tcPr>
          <w:p w14:paraId="73C64ECB"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n</w:t>
            </w:r>
          </w:p>
        </w:tc>
        <w:tc>
          <w:tcPr>
            <w:tcW w:w="6789" w:type="dxa"/>
            <w:vAlign w:val="center"/>
          </w:tcPr>
          <w:p w14:paraId="19C9BC8E" w14:textId="77777777" w:rsidR="001C1A3B" w:rsidRPr="0051005C" w:rsidRDefault="001C1A3B" w:rsidP="004D1867">
            <w:pPr>
              <w:jc w:val="both"/>
              <w:rPr>
                <w:rFonts w:ascii="Times New Roman" w:hAnsi="Times New Roman"/>
                <w:sz w:val="18"/>
              </w:rPr>
            </w:pPr>
            <w:r w:rsidRPr="0051005C">
              <w:rPr>
                <w:rFonts w:ascii="Times New Roman" w:hAnsi="Times New Roman"/>
                <w:sz w:val="18"/>
              </w:rPr>
              <w:t>Predator consumption exponent that determines how metabolic requirements increase with body mass (estimated in Andersen 2019; Ch. 2 Table 2.2)</w:t>
            </w:r>
          </w:p>
        </w:tc>
        <w:tc>
          <w:tcPr>
            <w:tcW w:w="1252" w:type="dxa"/>
            <w:vAlign w:val="center"/>
          </w:tcPr>
          <w:p w14:paraId="6B536255"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1C1A3B" w:rsidRPr="00214959" w14:paraId="24CAAB10" w14:textId="77777777" w:rsidTr="00A40C52">
        <w:tc>
          <w:tcPr>
            <w:tcW w:w="0" w:type="auto"/>
            <w:vAlign w:val="center"/>
          </w:tcPr>
          <w:p w14:paraId="36BCB8CA"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𝜏</w:t>
            </w:r>
          </w:p>
        </w:tc>
        <w:tc>
          <w:tcPr>
            <w:tcW w:w="6789" w:type="dxa"/>
            <w:vAlign w:val="center"/>
          </w:tcPr>
          <w:p w14:paraId="0109E88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Temperature of the environment (in degrees Kelvin)</w:t>
            </w:r>
          </w:p>
        </w:tc>
        <w:tc>
          <w:tcPr>
            <w:tcW w:w="1252" w:type="dxa"/>
            <w:vAlign w:val="center"/>
          </w:tcPr>
          <w:p w14:paraId="742AB0B9"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1C1A3B" w:rsidRPr="00214959" w14:paraId="7E98EDF7" w14:textId="77777777" w:rsidTr="00A40C52">
        <w:tc>
          <w:tcPr>
            <w:tcW w:w="0" w:type="auto"/>
            <w:vAlign w:val="center"/>
          </w:tcPr>
          <w:p w14:paraId="0E113B97"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789" w:type="dxa"/>
            <w:vAlign w:val="center"/>
          </w:tcPr>
          <w:p w14:paraId="4627BADD" w14:textId="77777777" w:rsidR="001C1A3B" w:rsidRPr="0051005C" w:rsidRDefault="001C1A3B" w:rsidP="004D1867">
            <w:pPr>
              <w:jc w:val="both"/>
              <w:rPr>
                <w:rFonts w:ascii="Times New Roman" w:hAnsi="Times New Roman"/>
                <w:sz w:val="18"/>
              </w:rPr>
            </w:pPr>
            <w:r w:rsidRPr="0051005C">
              <w:rPr>
                <w:rFonts w:ascii="Times New Roman" w:hAnsi="Times New Roman"/>
                <w:sz w:val="18"/>
              </w:rPr>
              <w:t>Metabolic requirements (costs) that scale with mass and temperature</w:t>
            </w:r>
          </w:p>
        </w:tc>
        <w:tc>
          <w:tcPr>
            <w:tcW w:w="1252" w:type="dxa"/>
            <w:vAlign w:val="center"/>
          </w:tcPr>
          <w:p w14:paraId="7D389429"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095B6A46" w14:textId="77777777" w:rsidTr="00A40C52">
        <w:tc>
          <w:tcPr>
            <w:tcW w:w="0" w:type="auto"/>
            <w:vAlign w:val="center"/>
          </w:tcPr>
          <w:p w14:paraId="4BEE0D59"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789" w:type="dxa"/>
            <w:vAlign w:val="center"/>
          </w:tcPr>
          <w:p w14:paraId="0682E979" w14:textId="77777777" w:rsidR="001C1A3B" w:rsidRPr="0051005C" w:rsidRDefault="001C1A3B" w:rsidP="004D1867">
            <w:pPr>
              <w:jc w:val="both"/>
              <w:rPr>
                <w:rFonts w:ascii="Times New Roman" w:hAnsi="Times New Roman"/>
                <w:sz w:val="18"/>
              </w:rPr>
            </w:pPr>
            <w:r w:rsidRPr="0051005C">
              <w:rPr>
                <w:rFonts w:ascii="Times New Roman" w:hAnsi="Times New Roman"/>
                <w:sz w:val="18"/>
              </w:rPr>
              <w:t>Normalization constant scaling metabolic costs (in J), based on metabolic rate data from tunas (</w:t>
            </w:r>
            <w:proofErr w:type="spellStart"/>
            <w:r w:rsidRPr="0051005C">
              <w:rPr>
                <w:rFonts w:ascii="Times New Roman" w:hAnsi="Times New Roman"/>
                <w:sz w:val="18"/>
              </w:rPr>
              <w:t>Kitchell</w:t>
            </w:r>
            <w:proofErr w:type="spellEnd"/>
            <w:r w:rsidRPr="0051005C">
              <w:rPr>
                <w:rFonts w:ascii="Times New Roman" w:hAnsi="Times New Roman"/>
                <w:sz w:val="18"/>
              </w:rPr>
              <w:t xml:space="preserve"> et al. 1978)</w:t>
            </w:r>
          </w:p>
        </w:tc>
        <w:tc>
          <w:tcPr>
            <w:tcW w:w="1252" w:type="dxa"/>
            <w:vAlign w:val="center"/>
          </w:tcPr>
          <w:p w14:paraId="67438E23"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 × 10</w:t>
            </w:r>
            <w:r w:rsidRPr="00214959">
              <w:rPr>
                <w:rFonts w:ascii="Times New Roman" w:hAnsi="Times New Roman" w:cs="Times New Roman"/>
                <w:color w:val="212121"/>
                <w:sz w:val="18"/>
                <w:szCs w:val="18"/>
                <w:vertAlign w:val="superscript"/>
              </w:rPr>
              <w:t>16</w:t>
            </w:r>
            <w:r w:rsidRPr="00214959">
              <w:rPr>
                <w:rFonts w:ascii="Times New Roman" w:hAnsi="Times New Roman" w:cs="Times New Roman"/>
                <w:color w:val="212121"/>
                <w:sz w:val="18"/>
                <w:szCs w:val="18"/>
              </w:rPr>
              <w:t xml:space="preserve">, </w:t>
            </w:r>
          </w:p>
          <w:p w14:paraId="25B0C3FC"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1C1A3B" w:rsidRPr="00214959" w14:paraId="16E095B6" w14:textId="77777777" w:rsidTr="00A40C52">
        <w:tc>
          <w:tcPr>
            <w:tcW w:w="0" w:type="auto"/>
            <w:vAlign w:val="center"/>
          </w:tcPr>
          <w:p w14:paraId="1308BD19"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k</w:t>
            </w:r>
          </w:p>
        </w:tc>
        <w:tc>
          <w:tcPr>
            <w:tcW w:w="6789" w:type="dxa"/>
            <w:vAlign w:val="center"/>
          </w:tcPr>
          <w:p w14:paraId="514B2E5D" w14:textId="77777777" w:rsidR="001C1A3B" w:rsidRPr="0051005C" w:rsidRDefault="001C1A3B" w:rsidP="004D1867">
            <w:pPr>
              <w:shd w:val="clear" w:color="auto" w:fill="FFFFFF"/>
              <w:jc w:val="both"/>
              <w:rPr>
                <w:rFonts w:ascii="Times New Roman" w:hAnsi="Times New Roman"/>
                <w:color w:val="212121"/>
                <w:sz w:val="18"/>
              </w:rPr>
            </w:pPr>
            <w:r w:rsidRPr="0051005C">
              <w:rPr>
                <w:rFonts w:ascii="Times New Roman" w:hAnsi="Times New Roman"/>
                <w:sz w:val="18"/>
              </w:rPr>
              <w:t xml:space="preserve">Boltzmann constant, relating particle energy to temperature in units of </w:t>
            </w:r>
            <w:r w:rsidRPr="0051005C">
              <w:rPr>
                <w:rFonts w:ascii="Times New Roman" w:hAnsi="Times New Roman"/>
                <w:color w:val="212121"/>
                <w:sz w:val="18"/>
              </w:rPr>
              <w:t>m</w:t>
            </w:r>
            <w:r w:rsidRPr="0051005C">
              <w:rPr>
                <w:rFonts w:ascii="Times New Roman" w:hAnsi="Times New Roman"/>
                <w:color w:val="212121"/>
                <w:sz w:val="18"/>
                <w:vertAlign w:val="superscript"/>
              </w:rPr>
              <w:t>2</w:t>
            </w:r>
            <w:r w:rsidRPr="0051005C">
              <w:rPr>
                <w:rFonts w:ascii="Times New Roman" w:hAnsi="Times New Roman"/>
                <w:color w:val="212121"/>
                <w:sz w:val="18"/>
              </w:rPr>
              <w:t> kg s</w:t>
            </w:r>
            <w:r w:rsidRPr="0051005C">
              <w:rPr>
                <w:rFonts w:ascii="Times New Roman" w:hAnsi="Times New Roman"/>
                <w:color w:val="212121"/>
                <w:sz w:val="18"/>
                <w:vertAlign w:val="superscript"/>
              </w:rPr>
              <w:t>-2</w:t>
            </w:r>
            <w:r w:rsidRPr="0051005C">
              <w:rPr>
                <w:rFonts w:ascii="Times New Roman" w:hAnsi="Times New Roman"/>
                <w:color w:val="212121"/>
                <w:sz w:val="18"/>
              </w:rPr>
              <w:t> K</w:t>
            </w:r>
            <w:r w:rsidRPr="0051005C">
              <w:rPr>
                <w:rFonts w:ascii="Times New Roman" w:hAnsi="Times New Roman"/>
                <w:color w:val="212121"/>
                <w:sz w:val="18"/>
                <w:vertAlign w:val="superscript"/>
              </w:rPr>
              <w:t>-1</w:t>
            </w:r>
          </w:p>
        </w:tc>
        <w:tc>
          <w:tcPr>
            <w:tcW w:w="1252" w:type="dxa"/>
            <w:vAlign w:val="center"/>
          </w:tcPr>
          <w:p w14:paraId="4C3E8E29"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color w:val="212121"/>
                <w:sz w:val="18"/>
                <w:szCs w:val="18"/>
              </w:rPr>
              <w:t>1.3  ×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1C1A3B" w:rsidRPr="00214959" w14:paraId="15304FFB" w14:textId="77777777" w:rsidTr="00A40C52">
        <w:tc>
          <w:tcPr>
            <w:tcW w:w="0" w:type="auto"/>
            <w:vAlign w:val="center"/>
          </w:tcPr>
          <w:p w14:paraId="40DC204A"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E</w:t>
            </w:r>
          </w:p>
        </w:tc>
        <w:tc>
          <w:tcPr>
            <w:tcW w:w="6789" w:type="dxa"/>
            <w:vAlign w:val="center"/>
          </w:tcPr>
          <w:p w14:paraId="57CF8110"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The average activation energy for the rate limiting enzymes in metabolism in units of joules; from the metabolic theory of ecology (</w:t>
            </w:r>
            <w:proofErr w:type="spellStart"/>
            <w:r w:rsidRPr="0051005C">
              <w:rPr>
                <w:rFonts w:ascii="Times New Roman" w:hAnsi="Times New Roman"/>
                <w:sz w:val="18"/>
              </w:rPr>
              <w:t>Gilooly</w:t>
            </w:r>
            <w:proofErr w:type="spellEnd"/>
            <w:r w:rsidRPr="0051005C">
              <w:rPr>
                <w:rFonts w:ascii="Times New Roman" w:hAnsi="Times New Roman"/>
                <w:sz w:val="18"/>
              </w:rPr>
              <w:t xml:space="preserve"> et al. 2001).</w:t>
            </w:r>
          </w:p>
        </w:tc>
        <w:tc>
          <w:tcPr>
            <w:tcW w:w="1252" w:type="dxa"/>
            <w:vAlign w:val="center"/>
          </w:tcPr>
          <w:p w14:paraId="4E9715E8"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color w:val="212121"/>
                <w:sz w:val="18"/>
                <w:szCs w:val="18"/>
              </w:rPr>
              <w:t>1.04  ×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1C1A3B" w:rsidRPr="00214959" w14:paraId="04E059C7" w14:textId="77777777" w:rsidTr="00A40C52">
        <w:tc>
          <w:tcPr>
            <w:tcW w:w="0" w:type="auto"/>
            <w:vAlign w:val="center"/>
          </w:tcPr>
          <w:p w14:paraId="79791CD5"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𝜃</w:t>
            </w:r>
          </w:p>
        </w:tc>
        <w:tc>
          <w:tcPr>
            <w:tcW w:w="6789" w:type="dxa"/>
            <w:vAlign w:val="center"/>
          </w:tcPr>
          <w:p w14:paraId="3654109D" w14:textId="77777777" w:rsidR="001C1A3B" w:rsidRPr="0051005C" w:rsidRDefault="001C1A3B" w:rsidP="004D1867">
            <w:pPr>
              <w:jc w:val="both"/>
              <w:rPr>
                <w:rFonts w:ascii="Times New Roman" w:hAnsi="Times New Roman"/>
                <w:sz w:val="18"/>
              </w:rPr>
            </w:pPr>
            <w:r w:rsidRPr="0051005C">
              <w:rPr>
                <w:rFonts w:ascii="Times New Roman" w:hAnsi="Times New Roman"/>
                <w:sz w:val="18"/>
              </w:rPr>
              <w:t>Metabolic scaling exponent; values vary among clade, here we use a value reported for tunas (Clarke and Johnston 1999)</w:t>
            </w:r>
          </w:p>
        </w:tc>
        <w:tc>
          <w:tcPr>
            <w:tcW w:w="1252" w:type="dxa"/>
            <w:vAlign w:val="center"/>
          </w:tcPr>
          <w:p w14:paraId="520E2CFA"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1C1A3B" w:rsidRPr="00214959" w14:paraId="23DE1D3F" w14:textId="77777777" w:rsidTr="00A40C52">
        <w:tc>
          <w:tcPr>
            <w:tcW w:w="0" w:type="auto"/>
            <w:vAlign w:val="center"/>
          </w:tcPr>
          <w:p w14:paraId="2DE0CA70"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𝜌</w:t>
            </w:r>
          </w:p>
        </w:tc>
        <w:tc>
          <w:tcPr>
            <w:tcW w:w="6789" w:type="dxa"/>
            <w:vAlign w:val="center"/>
          </w:tcPr>
          <w:p w14:paraId="23C2E56F"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The energy density of tuna body mass in our model in J/kg (estimated empirically and reported in Chapman et al. 2011)</w:t>
            </w:r>
          </w:p>
        </w:tc>
        <w:tc>
          <w:tcPr>
            <w:tcW w:w="1252" w:type="dxa"/>
            <w:vAlign w:val="center"/>
          </w:tcPr>
          <w:p w14:paraId="06E89664"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color w:val="212121"/>
                <w:sz w:val="18"/>
                <w:szCs w:val="18"/>
              </w:rPr>
              <w:t>4.2  ×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1C1A3B" w:rsidRPr="00214959" w14:paraId="050BA955" w14:textId="77777777" w:rsidTr="00A40C52">
        <w:tc>
          <w:tcPr>
            <w:tcW w:w="0" w:type="auto"/>
            <w:vAlign w:val="center"/>
          </w:tcPr>
          <w:p w14:paraId="1B14C617"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t</w:t>
            </w:r>
          </w:p>
        </w:tc>
        <w:tc>
          <w:tcPr>
            <w:tcW w:w="6789" w:type="dxa"/>
            <w:vAlign w:val="center"/>
          </w:tcPr>
          <w:p w14:paraId="07002FC9"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Time in monthly time steps in the dynamic model</w:t>
            </w:r>
          </w:p>
        </w:tc>
        <w:tc>
          <w:tcPr>
            <w:tcW w:w="1252" w:type="dxa"/>
            <w:vAlign w:val="center"/>
          </w:tcPr>
          <w:p w14:paraId="2D35D3D0"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49D701A9" w14:textId="77777777" w:rsidTr="00A40C52">
        <w:tc>
          <w:tcPr>
            <w:tcW w:w="0" w:type="auto"/>
            <w:vAlign w:val="center"/>
          </w:tcPr>
          <w:p w14:paraId="2B6BE265" w14:textId="77777777" w:rsidR="001C1A3B" w:rsidRPr="00214959" w:rsidRDefault="001C1A3B" w:rsidP="004D1867">
            <w:pPr>
              <w:jc w:val="center"/>
              <w:rPr>
                <w:rFonts w:ascii="Times New Roman" w:hAnsi="Times New Roman" w:cs="Times New Roman"/>
                <w:i/>
                <w:sz w:val="18"/>
                <w:szCs w:val="18"/>
              </w:rPr>
            </w:pPr>
            <w:proofErr w:type="spellStart"/>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roofErr w:type="spellEnd"/>
          </w:p>
        </w:tc>
        <w:tc>
          <w:tcPr>
            <w:tcW w:w="6789" w:type="dxa"/>
            <w:vAlign w:val="center"/>
          </w:tcPr>
          <w:p w14:paraId="64D8FF3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Maximum lifespan in years</w:t>
            </w:r>
          </w:p>
        </w:tc>
        <w:tc>
          <w:tcPr>
            <w:tcW w:w="1252" w:type="dxa"/>
            <w:vAlign w:val="center"/>
          </w:tcPr>
          <w:p w14:paraId="73C4394C"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1C1A3B" w:rsidRPr="00214959" w14:paraId="7C5FEBE5" w14:textId="77777777" w:rsidTr="00A40C52">
        <w:tc>
          <w:tcPr>
            <w:tcW w:w="0" w:type="auto"/>
            <w:vAlign w:val="center"/>
          </w:tcPr>
          <w:p w14:paraId="58677D58"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l</w:t>
            </w:r>
          </w:p>
        </w:tc>
        <w:tc>
          <w:tcPr>
            <w:tcW w:w="6789" w:type="dxa"/>
            <w:vAlign w:val="center"/>
          </w:tcPr>
          <w:p w14:paraId="154087B7" w14:textId="77777777" w:rsidR="001C1A3B" w:rsidRPr="0051005C" w:rsidRDefault="001C1A3B" w:rsidP="004D1867">
            <w:pPr>
              <w:jc w:val="both"/>
              <w:rPr>
                <w:rFonts w:ascii="Times New Roman" w:hAnsi="Times New Roman"/>
                <w:sz w:val="18"/>
              </w:rPr>
            </w:pPr>
            <w:r w:rsidRPr="0051005C">
              <w:rPr>
                <w:rFonts w:ascii="Times New Roman" w:hAnsi="Times New Roman"/>
                <w:sz w:val="18"/>
              </w:rPr>
              <w:t>Body length (in cm) – this is a dynamic state variable but can only increase with time. The maximum value is 375 cm.</w:t>
            </w:r>
          </w:p>
        </w:tc>
        <w:tc>
          <w:tcPr>
            <w:tcW w:w="1252" w:type="dxa"/>
            <w:vAlign w:val="center"/>
          </w:tcPr>
          <w:p w14:paraId="67A33CC9"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47D54372" w14:textId="77777777" w:rsidTr="00A40C52">
        <w:tc>
          <w:tcPr>
            <w:tcW w:w="0" w:type="auto"/>
            <w:vAlign w:val="center"/>
          </w:tcPr>
          <w:p w14:paraId="06E99A38"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s</w:t>
            </w:r>
          </w:p>
        </w:tc>
        <w:tc>
          <w:tcPr>
            <w:tcW w:w="6789" w:type="dxa"/>
            <w:vAlign w:val="center"/>
          </w:tcPr>
          <w:p w14:paraId="4ACE0AB8"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Lipid stores (in joules) – this is a dynamic state variable representing energy stores that can be used for metabolism, growth, and reproduction. </w:t>
            </w:r>
          </w:p>
        </w:tc>
        <w:tc>
          <w:tcPr>
            <w:tcW w:w="1252" w:type="dxa"/>
            <w:vAlign w:val="center"/>
          </w:tcPr>
          <w:p w14:paraId="5D7E0D68"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18FF9F9C" w14:textId="77777777" w:rsidTr="00A40C52">
        <w:tc>
          <w:tcPr>
            <w:tcW w:w="0" w:type="auto"/>
            <w:vAlign w:val="center"/>
          </w:tcPr>
          <w:p w14:paraId="5B893F22" w14:textId="5E2CF59F" w:rsidR="001C1A3B" w:rsidRPr="00214959" w:rsidRDefault="00FC3714" w:rsidP="004D1867">
            <w:pPr>
              <w:jc w:val="center"/>
              <w:rPr>
                <w:rFonts w:ascii="Times New Roman" w:hAnsi="Times New Roman" w:cs="Times New Roman"/>
                <w:i/>
                <w:sz w:val="18"/>
                <w:szCs w:val="18"/>
                <w:vertAlign w:val="subscript"/>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p>
        </w:tc>
        <w:tc>
          <w:tcPr>
            <w:tcW w:w="6789" w:type="dxa"/>
            <w:vAlign w:val="center"/>
          </w:tcPr>
          <w:p w14:paraId="3B47E992" w14:textId="77777777" w:rsidR="001C1A3B" w:rsidRPr="0051005C" w:rsidRDefault="001C1A3B" w:rsidP="004D1867">
            <w:pPr>
              <w:jc w:val="both"/>
              <w:rPr>
                <w:rFonts w:ascii="Times New Roman" w:hAnsi="Times New Roman"/>
                <w:sz w:val="18"/>
              </w:rPr>
            </w:pPr>
            <w:r w:rsidRPr="0051005C">
              <w:rPr>
                <w:rFonts w:ascii="Times New Roman" w:hAnsi="Times New Roman"/>
                <w:sz w:val="18"/>
              </w:rPr>
              <w:t>Structural mass of the individual (in kg); a cubic function of length</w:t>
            </w:r>
          </w:p>
        </w:tc>
        <w:tc>
          <w:tcPr>
            <w:tcW w:w="1252" w:type="dxa"/>
            <w:vAlign w:val="center"/>
          </w:tcPr>
          <w:p w14:paraId="50D8674C"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678FD40A" w14:textId="77777777" w:rsidTr="00A40C52">
        <w:tc>
          <w:tcPr>
            <w:tcW w:w="0" w:type="auto"/>
            <w:vAlign w:val="center"/>
          </w:tcPr>
          <w:p w14:paraId="219AE4B6"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a</w:t>
            </w:r>
          </w:p>
        </w:tc>
        <w:tc>
          <w:tcPr>
            <w:tcW w:w="6789" w:type="dxa"/>
            <w:vAlign w:val="center"/>
          </w:tcPr>
          <w:p w14:paraId="4E44E711"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Scale coefficient relating length to structural mass, estimated empirically for bluefin tuna and reported in </w:t>
            </w:r>
            <w:r w:rsidRPr="004E512A">
              <w:rPr>
                <w:rFonts w:ascii="Times New Roman" w:hAnsi="Times New Roman"/>
                <w:sz w:val="18"/>
                <w:highlight w:val="yellow"/>
              </w:rPr>
              <w:t>ICCAT (2015)</w:t>
            </w:r>
          </w:p>
        </w:tc>
        <w:tc>
          <w:tcPr>
            <w:tcW w:w="1252" w:type="dxa"/>
            <w:vAlign w:val="center"/>
          </w:tcPr>
          <w:p w14:paraId="446165EB"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1.0  × 10</w:t>
            </w:r>
            <w:r w:rsidRPr="00214959">
              <w:rPr>
                <w:rFonts w:ascii="Times New Roman" w:hAnsi="Times New Roman" w:cs="Times New Roman"/>
                <w:color w:val="212121"/>
                <w:sz w:val="18"/>
                <w:szCs w:val="18"/>
                <w:vertAlign w:val="superscript"/>
              </w:rPr>
              <w:t>-5</w:t>
            </w:r>
          </w:p>
        </w:tc>
      </w:tr>
      <w:tr w:rsidR="001C1A3B" w:rsidRPr="00214959" w14:paraId="1F1DD09B" w14:textId="77777777" w:rsidTr="00A40C52">
        <w:tc>
          <w:tcPr>
            <w:tcW w:w="0" w:type="auto"/>
            <w:vAlign w:val="center"/>
          </w:tcPr>
          <w:p w14:paraId="13C68483" w14:textId="7D3D0D40"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p>
        </w:tc>
        <w:tc>
          <w:tcPr>
            <w:tcW w:w="6789" w:type="dxa"/>
            <w:vAlign w:val="center"/>
          </w:tcPr>
          <w:p w14:paraId="41D65940" w14:textId="38EC5789" w:rsidR="001C1A3B" w:rsidRPr="0051005C" w:rsidRDefault="001C1A3B" w:rsidP="004D1867">
            <w:pPr>
              <w:jc w:val="both"/>
              <w:rPr>
                <w:rFonts w:ascii="Times New Roman" w:hAnsi="Times New Roman"/>
                <w:sz w:val="18"/>
              </w:rPr>
            </w:pPr>
            <w:r w:rsidRPr="0051005C">
              <w:rPr>
                <w:rFonts w:ascii="Times New Roman" w:hAnsi="Times New Roman"/>
                <w:sz w:val="18"/>
              </w:rPr>
              <w:t xml:space="preserve">Lipid mass of the individual (in kg); </w:t>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separate"/>
            </w:r>
            <w:r w:rsidR="00FC3714" w:rsidRPr="00FC3714">
              <w:rPr>
                <w:rFonts w:ascii="Times New Roman" w:eastAsiaTheme="minorEastAsia" w:hAnsi="Times New Roman" w:cs="Times New Roman"/>
                <w:noProof/>
                <w:sz w:val="18"/>
                <w:szCs w:val="18"/>
              </w:rPr>
              <w:fldChar w:fldCharType="end"/>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separate"/>
            </w:r>
            <w:r w:rsidR="00FC3714"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 cannot exceed </w:t>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separate"/>
            </w:r>
            <w:r w:rsidR="00FC3714" w:rsidRPr="00FC3714">
              <w:rPr>
                <w:rFonts w:ascii="Times New Roman" w:eastAsiaTheme="minorEastAsia" w:hAnsi="Times New Roman" w:cs="Times New Roman"/>
                <w:noProof/>
                <w:sz w:val="18"/>
                <w:szCs w:val="18"/>
              </w:rPr>
              <w:fldChar w:fldCharType="end"/>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separate"/>
            </w:r>
            <w:r w:rsidR="00FC3714"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 </w:t>
            </w:r>
          </w:p>
        </w:tc>
        <w:tc>
          <w:tcPr>
            <w:tcW w:w="1252" w:type="dxa"/>
            <w:vAlign w:val="center"/>
          </w:tcPr>
          <w:p w14:paraId="572AC6EA"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10751C6C" w14:textId="77777777" w:rsidTr="00A40C52">
        <w:tc>
          <w:tcPr>
            <w:tcW w:w="0" w:type="auto"/>
            <w:vAlign w:val="center"/>
          </w:tcPr>
          <w:p w14:paraId="55D89CBB" w14:textId="21D058F4"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p>
        </w:tc>
        <w:tc>
          <w:tcPr>
            <w:tcW w:w="6789" w:type="dxa"/>
            <w:vAlign w:val="center"/>
          </w:tcPr>
          <w:p w14:paraId="72018447"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Total mass of the individual (in kg)</w:t>
            </w:r>
          </w:p>
        </w:tc>
        <w:tc>
          <w:tcPr>
            <w:tcW w:w="1252" w:type="dxa"/>
            <w:vAlign w:val="center"/>
          </w:tcPr>
          <w:p w14:paraId="3F3C8989"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6E920DBE" w14:textId="77777777" w:rsidTr="00A40C52">
        <w:tc>
          <w:tcPr>
            <w:tcW w:w="0" w:type="auto"/>
            <w:vAlign w:val="center"/>
          </w:tcPr>
          <w:p w14:paraId="77D011EE" w14:textId="785CECA4" w:rsidR="001C1A3B" w:rsidRPr="00214959" w:rsidRDefault="00FC3714" w:rsidP="004D1867">
            <w:pPr>
              <w:jc w:val="center"/>
              <w:rPr>
                <w:rFonts w:ascii="Times New Roman" w:hAnsi="Times New Roman" w:cs="Times New Roman"/>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p>
        </w:tc>
        <w:tc>
          <w:tcPr>
            <w:tcW w:w="6789" w:type="dxa"/>
            <w:vAlign w:val="center"/>
          </w:tcPr>
          <w:p w14:paraId="044CC83B" w14:textId="6A3FFFBC" w:rsidR="001C1A3B" w:rsidRPr="0051005C" w:rsidRDefault="001C1A3B" w:rsidP="004D1867">
            <w:pPr>
              <w:jc w:val="both"/>
              <w:rPr>
                <w:rFonts w:ascii="Times New Roman" w:hAnsi="Times New Roman"/>
                <w:sz w:val="18"/>
              </w:rPr>
            </w:pPr>
            <w:r w:rsidRPr="0051005C">
              <w:rPr>
                <w:rFonts w:ascii="Times New Roman" w:hAnsi="Times New Roman"/>
                <w:sz w:val="18"/>
              </w:rPr>
              <w:t xml:space="preserve">The fraction of structural mass that determines the critical threshold of energetic mass needed for survival; if  </w:t>
            </w:r>
            <w:r w:rsidR="00FC3714" w:rsidRPr="00FC3714">
              <w:rPr>
                <w:rFonts w:ascii="Times New Roman" w:eastAsiaTheme="minorEastAsia" w:hAnsi="Times New Roman" w:cs="Times New Roman"/>
                <w:noProof/>
                <w:sz w:val="18"/>
                <w:szCs w:val="18"/>
                <w:vertAlign w:val="subscript"/>
              </w:rPr>
              <w:fldChar w:fldCharType="begin"/>
            </w:r>
            <w:r w:rsidR="00FC3714" w:rsidRPr="00FC3714">
              <w:rPr>
                <w:rFonts w:ascii="Times New Roman" w:eastAsiaTheme="minorEastAsia" w:hAnsi="Times New Roman" w:cs="Times New Roman"/>
                <w:noProof/>
                <w:sz w:val="18"/>
                <w:szCs w:val="18"/>
                <w:vertAlign w:val="subscript"/>
              </w:rPr>
              <w:fldChar w:fldCharType="separate"/>
            </w:r>
            <w:r w:rsidR="00FC3714" w:rsidRPr="00FC3714">
              <w:rPr>
                <w:rFonts w:ascii="Times New Roman" w:eastAsiaTheme="minorEastAsia" w:hAnsi="Times New Roman" w:cs="Times New Roman"/>
                <w:noProof/>
                <w:sz w:val="18"/>
                <w:szCs w:val="18"/>
                <w:vertAlign w:val="subscript"/>
              </w:rPr>
              <w:fldChar w:fldCharType="end"/>
            </w:r>
            <w:r w:rsidR="00FC3714" w:rsidRPr="00FC3714">
              <w:rPr>
                <w:rFonts w:ascii="Times New Roman" w:eastAsiaTheme="minorEastAsia" w:hAnsi="Times New Roman" w:cs="Times New Roman"/>
                <w:noProof/>
                <w:sz w:val="18"/>
                <w:szCs w:val="18"/>
                <w:vertAlign w:val="subscript"/>
              </w:rPr>
              <w:fldChar w:fldCharType="begin"/>
            </w:r>
            <w:r w:rsidR="00FC3714" w:rsidRPr="00FC3714">
              <w:rPr>
                <w:rFonts w:ascii="Times New Roman" w:eastAsiaTheme="minorEastAsia" w:hAnsi="Times New Roman" w:cs="Times New Roman"/>
                <w:noProof/>
                <w:sz w:val="18"/>
                <w:szCs w:val="18"/>
                <w:vertAlign w:val="subscript"/>
              </w:rPr>
              <w:fldChar w:fldCharType="separate"/>
            </w:r>
            <w:r w:rsidR="00FC3714" w:rsidRPr="00FC3714">
              <w:rPr>
                <w:rFonts w:ascii="Times New Roman" w:eastAsiaTheme="minorEastAsia" w:hAnsi="Times New Roman" w:cs="Times New Roman"/>
                <w:noProof/>
                <w:sz w:val="18"/>
                <w:szCs w:val="18"/>
                <w:vertAlign w:val="subscript"/>
              </w:rPr>
              <w:fldChar w:fldCharType="end"/>
            </w:r>
            <w:r w:rsidRPr="0051005C">
              <w:rPr>
                <w:rFonts w:ascii="Times New Roman" w:hAnsi="Times New Roman"/>
                <w:sz w:val="18"/>
              </w:rPr>
              <w:t xml:space="preserve"> the individual starves</w:t>
            </w:r>
          </w:p>
        </w:tc>
        <w:tc>
          <w:tcPr>
            <w:tcW w:w="1252" w:type="dxa"/>
            <w:vAlign w:val="center"/>
          </w:tcPr>
          <w:p w14:paraId="10AA4126"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1C1A3B" w:rsidRPr="00214959" w14:paraId="35DD24C6" w14:textId="77777777" w:rsidTr="00A40C52">
        <w:tc>
          <w:tcPr>
            <w:tcW w:w="0" w:type="auto"/>
            <w:vAlign w:val="center"/>
          </w:tcPr>
          <w:p w14:paraId="7426220A" w14:textId="6CDE9FCA" w:rsidR="001C1A3B" w:rsidRPr="00214959" w:rsidRDefault="00FC3714" w:rsidP="004D1867">
            <w:pPr>
              <w:jc w:val="center"/>
              <w:rPr>
                <w:rFonts w:ascii="Times New Roman" w:eastAsiaTheme="minorEastAsia" w:hAnsi="Times New Roman" w:cs="Times New Roman"/>
                <w:noProof/>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separate"/>
            </w:r>
            <w:r w:rsidRPr="00FC3714">
              <w:rPr>
                <w:rFonts w:ascii="Times New Roman" w:eastAsiaTheme="minorEastAsia" w:hAnsi="Times New Roman" w:cs="Times New Roman"/>
                <w:noProof/>
                <w:sz w:val="18"/>
                <w:szCs w:val="18"/>
              </w:rPr>
              <w:fldChar w:fldCharType="end"/>
            </w:r>
          </w:p>
        </w:tc>
        <w:tc>
          <w:tcPr>
            <w:tcW w:w="6789" w:type="dxa"/>
            <w:vAlign w:val="center"/>
          </w:tcPr>
          <w:p w14:paraId="75F4C8C0"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The fraction of structural mass that determines the maximum limit on reproductive output in a monthly time step.</w:t>
            </w:r>
          </w:p>
        </w:tc>
        <w:tc>
          <w:tcPr>
            <w:tcW w:w="1252" w:type="dxa"/>
            <w:vAlign w:val="center"/>
          </w:tcPr>
          <w:p w14:paraId="4AC655FA"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1C1A3B" w:rsidRPr="00214959" w14:paraId="06770514" w14:textId="77777777" w:rsidTr="00A40C52">
        <w:tc>
          <w:tcPr>
            <w:tcW w:w="0" w:type="auto"/>
            <w:vAlign w:val="center"/>
          </w:tcPr>
          <w:p w14:paraId="7FD8884F" w14:textId="77777777" w:rsidR="001C1A3B" w:rsidRPr="00214959" w:rsidRDefault="001C1A3B" w:rsidP="004D1867">
            <w:pPr>
              <w:jc w:val="center"/>
              <w:rPr>
                <w:rFonts w:ascii="Times New Roman" w:hAnsi="Times New Roman" w:cs="Times New Roman"/>
                <w:sz w:val="18"/>
                <w:szCs w:val="18"/>
              </w:rPr>
            </w:pPr>
            <w:r w:rsidRPr="00214959">
              <w:rPr>
                <w:rFonts w:ascii="Times New Roman" w:hAnsi="Times New Roman" w:cs="Times New Roman"/>
                <w:sz w:val="18"/>
                <w:szCs w:val="18"/>
              </w:rPr>
              <w:t>γ</w:t>
            </w:r>
          </w:p>
        </w:tc>
        <w:tc>
          <w:tcPr>
            <w:tcW w:w="6789" w:type="dxa"/>
            <w:vAlign w:val="center"/>
          </w:tcPr>
          <w:p w14:paraId="30F22A5F" w14:textId="7BA9E8CD" w:rsidR="001C1A3B" w:rsidRPr="0051005C" w:rsidRDefault="001C1A3B" w:rsidP="004D1867">
            <w:pPr>
              <w:jc w:val="both"/>
              <w:rPr>
                <w:rFonts w:ascii="Times New Roman" w:hAnsi="Times New Roman"/>
                <w:sz w:val="18"/>
              </w:rPr>
            </w:pPr>
            <w:r w:rsidRPr="0051005C">
              <w:rPr>
                <w:rFonts w:ascii="Times New Roman" w:hAnsi="Times New Roman"/>
                <w:sz w:val="18"/>
              </w:rPr>
              <w:t xml:space="preserve">Survival from one month to the next, which is a function of predation risk </w:t>
            </w:r>
            <w:r w:rsidR="00FC3714" w:rsidRPr="00FC3714">
              <w:rPr>
                <w:rFonts w:ascii="Times New Roman" w:eastAsiaTheme="minorEastAsia" w:hAnsi="Times New Roman" w:cs="Times New Roman"/>
                <w:i/>
                <w:noProof/>
                <w:sz w:val="18"/>
                <w:szCs w:val="18"/>
              </w:rPr>
              <w:fldChar w:fldCharType="begin"/>
            </w:r>
            <w:r w:rsidR="00FC3714" w:rsidRPr="00FC3714">
              <w:rPr>
                <w:rFonts w:ascii="Times New Roman" w:eastAsiaTheme="minorEastAsia" w:hAnsi="Times New Roman" w:cs="Times New Roman"/>
                <w:i/>
                <w:noProof/>
                <w:sz w:val="18"/>
                <w:szCs w:val="18"/>
              </w:rPr>
              <w:fldChar w:fldCharType="separate"/>
            </w:r>
            <w:r w:rsidR="00FC3714" w:rsidRPr="00FC3714">
              <w:rPr>
                <w:rFonts w:ascii="Times New Roman" w:eastAsiaTheme="minorEastAsia" w:hAnsi="Times New Roman" w:cs="Times New Roman"/>
                <w:i/>
                <w:noProof/>
                <w:sz w:val="18"/>
                <w:szCs w:val="18"/>
              </w:rPr>
              <w:fldChar w:fldCharType="end"/>
            </w:r>
            <w:r w:rsidR="00FC3714" w:rsidRPr="00FC3714">
              <w:rPr>
                <w:rFonts w:ascii="Times New Roman" w:eastAsiaTheme="minorEastAsia" w:hAnsi="Times New Roman" w:cs="Times New Roman"/>
                <w:i/>
                <w:noProof/>
                <w:sz w:val="18"/>
                <w:szCs w:val="18"/>
              </w:rPr>
              <w:fldChar w:fldCharType="begin"/>
            </w:r>
            <w:r w:rsidR="00FC3714" w:rsidRPr="00FC3714">
              <w:rPr>
                <w:rFonts w:ascii="Times New Roman" w:eastAsiaTheme="minorEastAsia" w:hAnsi="Times New Roman" w:cs="Times New Roman"/>
                <w:i/>
                <w:noProof/>
                <w:sz w:val="18"/>
                <w:szCs w:val="18"/>
              </w:rPr>
              <w:fldChar w:fldCharType="separate"/>
            </w:r>
            <w:r w:rsidR="00FC3714" w:rsidRPr="00FC3714">
              <w:rPr>
                <w:rFonts w:ascii="Times New Roman" w:eastAsiaTheme="minorEastAsia" w:hAnsi="Times New Roman" w:cs="Times New Roman"/>
                <w:i/>
                <w:noProof/>
                <w:sz w:val="18"/>
                <w:szCs w:val="18"/>
              </w:rPr>
              <w:fldChar w:fldCharType="end"/>
            </w:r>
            <w:r w:rsidRPr="0051005C">
              <w:rPr>
                <w:rFonts w:ascii="Times New Roman" w:hAnsi="Times New Roman"/>
                <w:i/>
                <w:sz w:val="18"/>
              </w:rPr>
              <w:t xml:space="preserve"> </w:t>
            </w:r>
          </w:p>
        </w:tc>
        <w:tc>
          <w:tcPr>
            <w:tcW w:w="1252" w:type="dxa"/>
            <w:vAlign w:val="center"/>
          </w:tcPr>
          <w:p w14:paraId="55505919" w14:textId="77777777" w:rsidR="001C1A3B" w:rsidRPr="00214959" w:rsidRDefault="001C1A3B" w:rsidP="004D1867">
            <w:pPr>
              <w:jc w:val="both"/>
              <w:rPr>
                <w:rFonts w:ascii="Times New Roman" w:hAnsi="Times New Roman" w:cs="Times New Roman"/>
                <w:color w:val="212121"/>
                <w:sz w:val="18"/>
                <w:szCs w:val="18"/>
              </w:rPr>
            </w:pPr>
          </w:p>
        </w:tc>
      </w:tr>
      <w:tr w:rsidR="001C1A3B" w:rsidRPr="00214959" w14:paraId="14CA7578" w14:textId="77777777" w:rsidTr="00A40C52">
        <w:tc>
          <w:tcPr>
            <w:tcW w:w="0" w:type="auto"/>
            <w:vAlign w:val="center"/>
          </w:tcPr>
          <w:p w14:paraId="1F0A8072" w14:textId="77777777" w:rsidR="001C1A3B" w:rsidRPr="00214959" w:rsidRDefault="001C1A3B" w:rsidP="004D1867">
            <w:pPr>
              <w:jc w:val="center"/>
              <w:rPr>
                <w:rFonts w:ascii="Times New Roman" w:hAnsi="Times New Roman" w:cs="Times New Roman"/>
                <w:sz w:val="18"/>
                <w:szCs w:val="18"/>
              </w:rPr>
            </w:pPr>
            <w:r w:rsidRPr="00214959">
              <w:rPr>
                <w:rFonts w:ascii="Times New Roman" w:hAnsi="Times New Roman" w:cs="Times New Roman"/>
                <w:i/>
                <w:sz w:val="18"/>
                <w:szCs w:val="18"/>
              </w:rPr>
              <w:t>g</w:t>
            </w:r>
          </w:p>
        </w:tc>
        <w:tc>
          <w:tcPr>
            <w:tcW w:w="6789" w:type="dxa"/>
            <w:vAlign w:val="center"/>
          </w:tcPr>
          <w:p w14:paraId="70EE6762" w14:textId="77777777" w:rsidR="001C1A3B" w:rsidRPr="0051005C" w:rsidRDefault="001C1A3B" w:rsidP="004D1867">
            <w:pPr>
              <w:jc w:val="both"/>
              <w:rPr>
                <w:rFonts w:ascii="Times New Roman" w:hAnsi="Times New Roman"/>
                <w:sz w:val="18"/>
              </w:rPr>
            </w:pPr>
            <w:r w:rsidRPr="0051005C">
              <w:rPr>
                <w:rFonts w:ascii="Times New Roman" w:hAnsi="Times New Roman"/>
                <w:sz w:val="18"/>
              </w:rPr>
              <w:t>Proportion of lipid stores allocated to growth (this allocation decision is optimized by the dynamic programming equation); can take values between 0 and 1</w:t>
            </w:r>
          </w:p>
        </w:tc>
        <w:tc>
          <w:tcPr>
            <w:tcW w:w="1252" w:type="dxa"/>
            <w:vAlign w:val="center"/>
          </w:tcPr>
          <w:p w14:paraId="05010FDE" w14:textId="77777777" w:rsidR="001C1A3B" w:rsidRPr="00214959" w:rsidRDefault="001C1A3B" w:rsidP="004D1867">
            <w:pPr>
              <w:jc w:val="both"/>
              <w:rPr>
                <w:rFonts w:ascii="Times New Roman" w:hAnsi="Times New Roman" w:cs="Times New Roman"/>
                <w:color w:val="212121"/>
                <w:sz w:val="18"/>
                <w:szCs w:val="18"/>
              </w:rPr>
            </w:pPr>
          </w:p>
        </w:tc>
      </w:tr>
      <w:tr w:rsidR="001C1A3B" w:rsidRPr="00214959" w14:paraId="1163BCBF" w14:textId="77777777" w:rsidTr="00A40C52">
        <w:tc>
          <w:tcPr>
            <w:tcW w:w="0" w:type="auto"/>
            <w:vAlign w:val="center"/>
          </w:tcPr>
          <w:p w14:paraId="36092A73" w14:textId="77777777" w:rsidR="001C1A3B" w:rsidRPr="00214959" w:rsidRDefault="001C1A3B" w:rsidP="004D1867">
            <w:pPr>
              <w:jc w:val="center"/>
              <w:rPr>
                <w:rFonts w:ascii="Times New Roman" w:hAnsi="Times New Roman" w:cs="Times New Roman"/>
                <w:sz w:val="18"/>
                <w:szCs w:val="18"/>
              </w:rPr>
            </w:pPr>
            <w:r w:rsidRPr="00214959">
              <w:rPr>
                <w:rFonts w:ascii="Times New Roman" w:hAnsi="Times New Roman" w:cs="Times New Roman"/>
                <w:i/>
                <w:sz w:val="18"/>
                <w:szCs w:val="18"/>
              </w:rPr>
              <w:t>r</w:t>
            </w:r>
          </w:p>
        </w:tc>
        <w:tc>
          <w:tcPr>
            <w:tcW w:w="6789" w:type="dxa"/>
            <w:vAlign w:val="center"/>
          </w:tcPr>
          <w:p w14:paraId="18AE5DE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Proportion of lipid stores allocated to reproduction (this allocation decision is optimized by the dynamic programming equation); can take values between 0 and 1 and the sum of </w:t>
            </w:r>
            <w:r w:rsidRPr="0051005C">
              <w:rPr>
                <w:rFonts w:ascii="Times New Roman" w:hAnsi="Times New Roman"/>
                <w:i/>
                <w:sz w:val="18"/>
              </w:rPr>
              <w:t xml:space="preserve">g </w:t>
            </w:r>
            <w:r w:rsidRPr="0051005C">
              <w:rPr>
                <w:rFonts w:ascii="Times New Roman" w:hAnsi="Times New Roman"/>
                <w:sz w:val="18"/>
              </w:rPr>
              <w:t xml:space="preserve">and </w:t>
            </w:r>
            <w:r w:rsidRPr="0051005C">
              <w:rPr>
                <w:rFonts w:ascii="Times New Roman" w:hAnsi="Times New Roman"/>
                <w:i/>
                <w:sz w:val="18"/>
              </w:rPr>
              <w:t xml:space="preserve">r </w:t>
            </w:r>
            <w:r w:rsidRPr="0051005C">
              <w:rPr>
                <w:rFonts w:ascii="Times New Roman" w:hAnsi="Times New Roman"/>
                <w:sz w:val="18"/>
              </w:rPr>
              <w:t xml:space="preserve">cannot exceed one. </w:t>
            </w:r>
          </w:p>
        </w:tc>
        <w:tc>
          <w:tcPr>
            <w:tcW w:w="1252" w:type="dxa"/>
            <w:vAlign w:val="center"/>
          </w:tcPr>
          <w:p w14:paraId="74558F34" w14:textId="77777777" w:rsidR="001C1A3B" w:rsidRPr="00214959" w:rsidRDefault="001C1A3B" w:rsidP="004D1867">
            <w:pPr>
              <w:jc w:val="both"/>
              <w:rPr>
                <w:rFonts w:ascii="Times New Roman" w:hAnsi="Times New Roman" w:cs="Times New Roman"/>
                <w:color w:val="212121"/>
                <w:sz w:val="18"/>
                <w:szCs w:val="18"/>
              </w:rPr>
            </w:pPr>
          </w:p>
        </w:tc>
      </w:tr>
      <w:tr w:rsidR="001C1A3B" w:rsidRPr="00214959" w14:paraId="0F3B53DB" w14:textId="77777777" w:rsidTr="00A40C52">
        <w:tc>
          <w:tcPr>
            <w:tcW w:w="0" w:type="auto"/>
            <w:vAlign w:val="center"/>
          </w:tcPr>
          <w:p w14:paraId="3A4CB2CB"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V</w:t>
            </w:r>
          </w:p>
        </w:tc>
        <w:tc>
          <w:tcPr>
            <w:tcW w:w="6789" w:type="dxa"/>
            <w:vAlign w:val="center"/>
          </w:tcPr>
          <w:p w14:paraId="2B73F38F"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Expected lifetime fitness for an individual of a given state at a given time. </w:t>
            </w:r>
          </w:p>
        </w:tc>
        <w:tc>
          <w:tcPr>
            <w:tcW w:w="1252" w:type="dxa"/>
            <w:vAlign w:val="center"/>
          </w:tcPr>
          <w:p w14:paraId="1A537850" w14:textId="77777777" w:rsidR="001C1A3B" w:rsidRPr="00214959" w:rsidRDefault="001C1A3B" w:rsidP="004D1867">
            <w:pPr>
              <w:jc w:val="both"/>
              <w:rPr>
                <w:rFonts w:ascii="Times New Roman" w:hAnsi="Times New Roman" w:cs="Times New Roman"/>
                <w:color w:val="212121"/>
                <w:sz w:val="18"/>
                <w:szCs w:val="18"/>
              </w:rPr>
            </w:pPr>
          </w:p>
        </w:tc>
      </w:tr>
    </w:tbl>
    <w:p w14:paraId="720CB446" w14:textId="77777777" w:rsidR="001C1A3B" w:rsidRPr="00B36EED" w:rsidRDefault="001C1A3B" w:rsidP="001C1A3B">
      <w:pPr>
        <w:jc w:val="both"/>
        <w:rPr>
          <w:rFonts w:ascii="Times New Roman" w:hAnsi="Times New Roman" w:cs="Times New Roman"/>
        </w:rPr>
      </w:pPr>
    </w:p>
    <w:p w14:paraId="0440A9D8" w14:textId="77777777" w:rsidR="000A1282" w:rsidRDefault="000A1282"/>
    <w:sectPr w:rsidR="000A1282" w:rsidSect="004D1867">
      <w:headerReference w:type="default" r:id="rId58"/>
      <w:footerReference w:type="even" r:id="rId59"/>
      <w:footerReference w:type="default" r:id="rId60"/>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1-25T13:48:00Z" w:initials="HK">
    <w:p w14:paraId="79752FEA" w14:textId="77777777" w:rsidR="000F06A0" w:rsidRDefault="000F06A0" w:rsidP="001C1A3B">
      <w:pPr>
        <w:pStyle w:val="CommentText"/>
      </w:pPr>
      <w:r>
        <w:rPr>
          <w:rStyle w:val="CommentReference"/>
        </w:rPr>
        <w:annotationRef/>
      </w:r>
      <w:r>
        <w:t>Is this still correct, Maria?</w:t>
      </w:r>
    </w:p>
  </w:comment>
  <w:comment w:id="1" w:author="Holly Kindsvater" w:date="2020-05-26T10:30:00Z" w:initials="HK">
    <w:p w14:paraId="4DE3BF34" w14:textId="6FA44586" w:rsidR="000F06A0" w:rsidRDefault="000F06A0">
      <w:pPr>
        <w:pStyle w:val="CommentText"/>
      </w:pPr>
      <w:r>
        <w:rPr>
          <w:rStyle w:val="CommentReference"/>
        </w:rPr>
        <w:annotationRef/>
      </w:r>
      <w:r>
        <w:t xml:space="preserve">At Jason’s suggestion, adding subheadings to clarify logical structure. </w:t>
      </w:r>
    </w:p>
  </w:comment>
  <w:comment w:id="2" w:author="Holly K" w:date="2020-02-14T15:23:00Z" w:initials="HK">
    <w:p w14:paraId="24A71F10" w14:textId="77777777" w:rsidR="000F06A0" w:rsidRDefault="000F06A0" w:rsidP="001638A2">
      <w:pPr>
        <w:pStyle w:val="CommentText"/>
      </w:pPr>
      <w:r>
        <w:rPr>
          <w:rStyle w:val="CommentReference"/>
        </w:rPr>
        <w:annotationRef/>
      </w:r>
      <w:r>
        <w:t>Sheldon et al. 1977</w:t>
      </w:r>
    </w:p>
  </w:comment>
  <w:comment w:id="3" w:author="Holly Kindsvater" w:date="2020-05-28T11:16:00Z" w:initials="HK">
    <w:p w14:paraId="1557D386" w14:textId="3F5D0B45" w:rsidR="000F06A0" w:rsidRDefault="000F06A0">
      <w:pPr>
        <w:pStyle w:val="CommentText"/>
      </w:pPr>
      <w:r>
        <w:rPr>
          <w:rStyle w:val="CommentReference"/>
        </w:rPr>
        <w:annotationRef/>
      </w:r>
      <w:r>
        <w:t xml:space="preserve">Note the (1-lambda) term is now (2-lambda) – this is because the equation the true “flat” Sheldon spectrum now, which is what is used in Eq. 2 (where was before Eq. 1 referred to the normalized biomass spectrum, where each bin was divided by body size of that bin, so the w term was not squared). </w:t>
      </w:r>
    </w:p>
  </w:comment>
  <w:comment w:id="7" w:author="maria jose juan jorda" w:date="2020-03-17T15:42:00Z" w:initials="mjjj">
    <w:p w14:paraId="5DF49FD8" w14:textId="77777777" w:rsidR="000F06A0" w:rsidRDefault="000F06A0" w:rsidP="001C1A3B">
      <w:pPr>
        <w:pStyle w:val="CommentText"/>
      </w:pPr>
      <w:r>
        <w:rPr>
          <w:rStyle w:val="CommentReference"/>
        </w:rPr>
        <w:annotationRef/>
      </w:r>
      <w:r>
        <w:t>This section is now for ectotherms. Make a subsection for endotherms as part of application for tunas??</w:t>
      </w:r>
    </w:p>
    <w:p w14:paraId="0CA5111E" w14:textId="77777777" w:rsidR="000F06A0" w:rsidRDefault="000F06A0" w:rsidP="001C1A3B">
      <w:pPr>
        <w:pStyle w:val="CommentText"/>
      </w:pPr>
    </w:p>
    <w:p w14:paraId="338E51BD" w14:textId="77777777" w:rsidR="000F06A0" w:rsidRDefault="000F06A0" w:rsidP="001C1A3B">
      <w:pPr>
        <w:pStyle w:val="CommentText"/>
      </w:pPr>
      <w:r>
        <w:t>Marc suggested to make a table like this:</w:t>
      </w:r>
    </w:p>
    <w:p w14:paraId="75E28F15" w14:textId="77777777" w:rsidR="000F06A0" w:rsidRDefault="000F06A0" w:rsidP="001C1A3B">
      <w:pPr>
        <w:pStyle w:val="CommentText"/>
      </w:pPr>
    </w:p>
    <w:p w14:paraId="0F980727" w14:textId="77777777" w:rsidR="000F06A0" w:rsidRDefault="000F06A0" w:rsidP="001C1A3B">
      <w:pPr>
        <w:pStyle w:val="CommentText"/>
      </w:pPr>
      <w:r>
        <w:t>Col 1 the function</w:t>
      </w:r>
    </w:p>
    <w:p w14:paraId="565713A5" w14:textId="77777777" w:rsidR="000F06A0" w:rsidRDefault="000F06A0" w:rsidP="001C1A3B">
      <w:pPr>
        <w:pStyle w:val="CommentText"/>
      </w:pPr>
      <w:r>
        <w:t>Col 2 verbal interpretation</w:t>
      </w:r>
    </w:p>
    <w:p w14:paraId="65998EC9" w14:textId="77777777" w:rsidR="000F06A0" w:rsidRDefault="000F06A0" w:rsidP="001C1A3B">
      <w:pPr>
        <w:pStyle w:val="CommentText"/>
      </w:pPr>
      <w:r>
        <w:t>Col 3 specification we are making for this paper</w:t>
      </w:r>
    </w:p>
    <w:p w14:paraId="4F0799CC" w14:textId="77777777" w:rsidR="000F06A0" w:rsidRDefault="000F06A0" w:rsidP="001C1A3B">
      <w:pPr>
        <w:pStyle w:val="CommentText"/>
      </w:pPr>
    </w:p>
    <w:p w14:paraId="71A40CB6" w14:textId="77777777" w:rsidR="000F06A0" w:rsidRDefault="000F06A0" w:rsidP="001C1A3B">
      <w:pPr>
        <w:pStyle w:val="CommentText"/>
      </w:pPr>
      <w:r>
        <w:t xml:space="preserve">Marc suggested to check whether the results change or not by adding the extra cost of endothermy. Depending on this we might decide to focus on just the market tunas or to extend to other species too (e.g. small tunas, or other </w:t>
      </w:r>
      <w:proofErr w:type="spellStart"/>
      <w:r>
        <w:t>scombrids</w:t>
      </w:r>
      <w:proofErr w:type="spellEnd"/>
      <w:r>
        <w:t xml:space="preserve"> that are not endothermic). </w:t>
      </w:r>
    </w:p>
  </w:comment>
  <w:comment w:id="8" w:author="Holly Kindsvater" w:date="2020-05-28T21:19:00Z" w:initials="HK">
    <w:p w14:paraId="6F949B99" w14:textId="77777777" w:rsidR="000F06A0" w:rsidRDefault="000F06A0">
      <w:pPr>
        <w:pStyle w:val="CommentText"/>
        <w:rPr>
          <w:rStyle w:val="CommentReference"/>
        </w:rPr>
      </w:pPr>
      <w:r>
        <w:rPr>
          <w:rStyle w:val="CommentReference"/>
        </w:rPr>
        <w:annotationRef/>
      </w:r>
      <w:r>
        <w:rPr>
          <w:rStyle w:val="CommentReference"/>
        </w:rPr>
        <w:t xml:space="preserve">The question I have is how to change the way costs are modeled to account for endothermy. There are two </w:t>
      </w:r>
      <w:proofErr w:type="spellStart"/>
      <w:r>
        <w:rPr>
          <w:rStyle w:val="CommentReference"/>
        </w:rPr>
        <w:t>componenets</w:t>
      </w:r>
      <w:proofErr w:type="spellEnd"/>
      <w:r>
        <w:rPr>
          <w:rStyle w:val="CommentReference"/>
        </w:rPr>
        <w:t xml:space="preserve"> to the costs: the way they scale with body size (the slope of the allometric relationship theta) and the intercept (the normalization coefficient c). How would these change with endothermy – simply incur greater costs (higher coefficient?)</w:t>
      </w:r>
    </w:p>
    <w:p w14:paraId="032DD206" w14:textId="77777777" w:rsidR="000F06A0" w:rsidRDefault="000F06A0">
      <w:pPr>
        <w:pStyle w:val="CommentText"/>
        <w:rPr>
          <w:rStyle w:val="CommentReference"/>
        </w:rPr>
      </w:pPr>
    </w:p>
    <w:p w14:paraId="636E2D5B" w14:textId="4CEEEA32" w:rsidR="000F06A0" w:rsidRDefault="000F06A0">
      <w:pPr>
        <w:pStyle w:val="CommentText"/>
      </w:pPr>
      <w:r>
        <w:rPr>
          <w:rStyle w:val="CommentReference"/>
        </w:rPr>
        <w:t xml:space="preserve">I also have a question about writing the general form of the model and the specific functions for tunas. </w:t>
      </w:r>
    </w:p>
  </w:comment>
  <w:comment w:id="11" w:author="Jason Matthiopoulos" w:date="2020-03-11T12:00:00Z" w:initials="JM">
    <w:p w14:paraId="1AAF2DC0" w14:textId="77777777" w:rsidR="000F06A0" w:rsidRDefault="000F06A0" w:rsidP="00046C59">
      <w:pPr>
        <w:pStyle w:val="CommentText"/>
      </w:pPr>
      <w:r>
        <w:rPr>
          <w:rStyle w:val="CommentReference"/>
        </w:rPr>
        <w:annotationRef/>
      </w:r>
      <w:r>
        <w:t>Is the uncertainty known and is the sensitivity analysis exploring outcomes over that amount of uncertainty?</w:t>
      </w:r>
    </w:p>
    <w:p w14:paraId="4D7ACBEE" w14:textId="77777777" w:rsidR="000F06A0" w:rsidRDefault="000F06A0" w:rsidP="00046C59">
      <w:pPr>
        <w:pStyle w:val="CommentText"/>
      </w:pPr>
    </w:p>
  </w:comment>
  <w:comment w:id="12" w:author="Holly Kindsvater" w:date="2020-05-28T21:11:00Z" w:initials="HK">
    <w:p w14:paraId="7AEE579A" w14:textId="77777777" w:rsidR="000F06A0" w:rsidRDefault="000F06A0" w:rsidP="00046C59">
      <w:pPr>
        <w:pStyle w:val="CommentText"/>
      </w:pPr>
      <w:r>
        <w:rPr>
          <w:rStyle w:val="CommentReference"/>
        </w:rPr>
        <w:annotationRef/>
      </w:r>
      <w:r>
        <w:t xml:space="preserve">No. The MTE is frustratingly vague in some ways and very few people have studied the parameters (other than the slope) for specific groups. I have re-written this paragraph in response to your previous questions/comments, but I am looking forward to hearing what you think. </w:t>
      </w:r>
    </w:p>
  </w:comment>
  <w:comment w:id="13" w:author="Holly Kindsvater" w:date="2020-05-30T11:04:00Z" w:initials="HK">
    <w:p w14:paraId="5E7DF9B3" w14:textId="474F980C" w:rsidR="000F06A0" w:rsidRDefault="000F06A0">
      <w:pPr>
        <w:pStyle w:val="CommentText"/>
      </w:pPr>
      <w:r>
        <w:rPr>
          <w:rStyle w:val="CommentReference"/>
        </w:rPr>
        <w:annotationRef/>
      </w:r>
      <w:r>
        <w:t>I have rewritten this section to include many more details about the SDP method, highlight why we are using it, in response to</w:t>
      </w:r>
      <w:r w:rsidR="003578A0">
        <w:t xml:space="preserve"> comments from</w:t>
      </w:r>
      <w:r>
        <w:t xml:space="preserve"> Jason and Maria. </w:t>
      </w:r>
    </w:p>
  </w:comment>
  <w:comment w:id="23" w:author="Holly Kindsvater" w:date="2020-05-30T11:03:00Z" w:initials="HK">
    <w:p w14:paraId="575FC917" w14:textId="066F52ED" w:rsidR="000F06A0" w:rsidRDefault="000F06A0">
      <w:pPr>
        <w:pStyle w:val="CommentText"/>
      </w:pPr>
      <w:r>
        <w:rPr>
          <w:rStyle w:val="CommentReference"/>
        </w:rPr>
        <w:annotationRef/>
      </w:r>
      <w:r>
        <w:t xml:space="preserve">Jason had a comment about whether modeling reproductive output as a proportion of stores was realistic. I think so, as the absolute and proportional allocation appear to vary in nature. It also makes the numerical search much more convenient. </w:t>
      </w:r>
    </w:p>
  </w:comment>
  <w:comment w:id="31" w:author="Jason" w:date="2020-03-10T21:08:00Z" w:initials="J">
    <w:p w14:paraId="754B4C17" w14:textId="77777777" w:rsidR="000F06A0" w:rsidRDefault="000F06A0" w:rsidP="001C1A3B">
      <w:pPr>
        <w:pStyle w:val="CommentText"/>
      </w:pPr>
      <w:r>
        <w:rPr>
          <w:rStyle w:val="CommentReference"/>
        </w:rPr>
        <w:annotationRef/>
      </w:r>
      <w:r>
        <w:t xml:space="preserve"> </w:t>
      </w:r>
    </w:p>
    <w:p w14:paraId="64B3117A" w14:textId="77777777" w:rsidR="000F06A0" w:rsidRDefault="000F06A0" w:rsidP="001C1A3B">
      <w:pPr>
        <w:pStyle w:val="CommentText"/>
      </w:pPr>
      <w:r>
        <w:t>Where does this expression come from? Surely the risk of predation must be modeled as some definite integral of the size spectrum?</w:t>
      </w:r>
    </w:p>
    <w:p w14:paraId="44B270BA" w14:textId="77777777" w:rsidR="000F06A0" w:rsidRDefault="000F06A0" w:rsidP="001C1A3B">
      <w:pPr>
        <w:pStyle w:val="CommentText"/>
      </w:pPr>
    </w:p>
    <w:p w14:paraId="0C9B6FA2" w14:textId="77777777" w:rsidR="000F06A0" w:rsidRDefault="000F06A0" w:rsidP="001C1A3B">
      <w:pPr>
        <w:pStyle w:val="CommentText"/>
      </w:pPr>
      <w:r>
        <w:t xml:space="preserve">If this </w:t>
      </w:r>
      <w:proofErr w:type="spellStart"/>
      <w:r>
        <w:t>mu_p</w:t>
      </w:r>
      <w:proofErr w:type="spellEnd"/>
      <w:r>
        <w:t xml:space="preserve"> is the mortality defined in eq. (3), then what is the reason for the exponential here? Why isn’t gamma just 1-mu_p?</w:t>
      </w:r>
    </w:p>
    <w:p w14:paraId="42164815" w14:textId="77777777" w:rsidR="000F06A0" w:rsidRDefault="000F06A0" w:rsidP="001C1A3B">
      <w:pPr>
        <w:pStyle w:val="CommentText"/>
      </w:pPr>
    </w:p>
    <w:p w14:paraId="41B051A1" w14:textId="77777777" w:rsidR="000F06A0" w:rsidRDefault="000F06A0" w:rsidP="001C1A3B">
      <w:pPr>
        <w:pStyle w:val="CommentText"/>
      </w:pPr>
      <w:r>
        <w:t>How is this to be used in the model? Give us a hint here?</w:t>
      </w:r>
    </w:p>
    <w:p w14:paraId="6BD82A3D" w14:textId="3231F5D2" w:rsidR="000F06A0" w:rsidRDefault="000F06A0" w:rsidP="001C1A3B">
      <w:pPr>
        <w:pStyle w:val="CommentText"/>
      </w:pPr>
    </w:p>
  </w:comment>
  <w:comment w:id="32" w:author="Holly Kindsvater" w:date="2020-05-30T10:53:00Z" w:initials="HK">
    <w:p w14:paraId="32ABC375" w14:textId="04D812F6" w:rsidR="000F06A0" w:rsidRDefault="000F06A0">
      <w:pPr>
        <w:pStyle w:val="CommentText"/>
      </w:pPr>
      <w:r>
        <w:rPr>
          <w:rStyle w:val="CommentReference"/>
        </w:rPr>
        <w:annotationRef/>
      </w:r>
      <w:r>
        <w:t xml:space="preserve">I am not sure I have a great answer for this. </w:t>
      </w:r>
    </w:p>
  </w:comment>
  <w:comment w:id="48" w:author="Jason" w:date="2020-03-10T21:15:00Z" w:initials="J">
    <w:p w14:paraId="5ED9537B" w14:textId="77777777" w:rsidR="000F06A0" w:rsidRDefault="000F06A0" w:rsidP="001C1A3B">
      <w:pPr>
        <w:pStyle w:val="CommentText"/>
      </w:pPr>
      <w:r>
        <w:rPr>
          <w:rStyle w:val="CommentReference"/>
        </w:rPr>
        <w:annotationRef/>
      </w:r>
      <w:r>
        <w:t>Explain that the primed quantities are preceding states rather than derivatives (i.e. rates of change). Or is this an inverse time direction in the sense of dynamic programming?</w:t>
      </w:r>
    </w:p>
  </w:comment>
  <w:comment w:id="49" w:author="Holly Kindsvater" w:date="2020-05-30T11:05:00Z" w:initials="HK">
    <w:p w14:paraId="00CD846D" w14:textId="61EAE5D8" w:rsidR="000F06A0" w:rsidRDefault="000F06A0">
      <w:pPr>
        <w:pStyle w:val="CommentText"/>
      </w:pPr>
      <w:r>
        <w:rPr>
          <w:rStyle w:val="CommentReference"/>
        </w:rPr>
        <w:annotationRef/>
      </w:r>
      <w:r>
        <w:t xml:space="preserve">I have added a few </w:t>
      </w:r>
      <w:proofErr w:type="spellStart"/>
      <w:r>
        <w:t>sensteces</w:t>
      </w:r>
      <w:proofErr w:type="spellEnd"/>
      <w:r>
        <w:t xml:space="preserve"> explaining this on line 3</w:t>
      </w:r>
      <w:r w:rsidR="003578A0">
        <w:t>1</w:t>
      </w:r>
      <w:r>
        <w:t>9</w:t>
      </w:r>
    </w:p>
  </w:comment>
  <w:comment w:id="60" w:author="Holly Kindsvater" w:date="2020-05-30T11:14:00Z" w:initials="HK">
    <w:p w14:paraId="1B841C88" w14:textId="052EE8C6" w:rsidR="000F06A0" w:rsidRDefault="000F06A0">
      <w:pPr>
        <w:pStyle w:val="CommentText"/>
      </w:pPr>
      <w:r>
        <w:rPr>
          <w:rStyle w:val="CommentReference"/>
        </w:rPr>
        <w:annotationRef/>
      </w:r>
      <w:r>
        <w:t xml:space="preserve">I have re-written this section in response to Jason’s comments. </w:t>
      </w:r>
    </w:p>
  </w:comment>
  <w:comment w:id="61" w:author="maria jose juan jorda" w:date="2020-03-19T15:45:00Z" w:initials="mjjj">
    <w:p w14:paraId="61ED6CF2" w14:textId="77777777" w:rsidR="000F06A0" w:rsidRDefault="000F06A0" w:rsidP="003C1A9B">
      <w:pPr>
        <w:pStyle w:val="CommentText"/>
      </w:pPr>
      <w:r>
        <w:rPr>
          <w:rStyle w:val="CommentReference"/>
        </w:rPr>
        <w:annotationRef/>
      </w:r>
      <w:r>
        <w:t>16 and 22 degrees</w:t>
      </w:r>
    </w:p>
  </w:comment>
  <w:comment w:id="62" w:author="maria jose juan jorda" w:date="2020-03-19T15:47:00Z" w:initials="mjjj">
    <w:p w14:paraId="096BF0A6" w14:textId="77777777" w:rsidR="000F06A0" w:rsidRDefault="000F06A0" w:rsidP="003C1A9B">
      <w:pPr>
        <w:pStyle w:val="CommentText"/>
      </w:pPr>
      <w:r>
        <w:rPr>
          <w:rStyle w:val="CommentReference"/>
        </w:rPr>
        <w:annotationRef/>
      </w:r>
      <w:r>
        <w:t>From 16 to 21 degrees</w:t>
      </w:r>
    </w:p>
  </w:comment>
  <w:comment w:id="63" w:author="maria jose juan jorda" w:date="2020-03-19T15:47:00Z" w:initials="mjjj">
    <w:p w14:paraId="0CFBB5B3" w14:textId="77777777" w:rsidR="000F06A0" w:rsidRDefault="000F06A0" w:rsidP="003C1A9B">
      <w:pPr>
        <w:pStyle w:val="CommentText"/>
      </w:pPr>
      <w:r>
        <w:rPr>
          <w:rStyle w:val="CommentReference"/>
        </w:rPr>
        <w:annotationRef/>
      </w:r>
      <w:r>
        <w:t>From 22 to 26 degrees</w:t>
      </w:r>
    </w:p>
  </w:comment>
  <w:comment w:id="64" w:author="maria jose juan jorda" w:date="2020-03-19T15:49:00Z" w:initials="mjjj">
    <w:p w14:paraId="50483E7A" w14:textId="77777777" w:rsidR="000F06A0" w:rsidRDefault="000F06A0" w:rsidP="00BA60DC">
      <w:pPr>
        <w:pStyle w:val="CommentText"/>
      </w:pPr>
      <w:r>
        <w:rPr>
          <w:rStyle w:val="CommentReference"/>
        </w:rPr>
        <w:annotationRef/>
      </w:r>
      <w:r>
        <w:t>I don’t get this.</w:t>
      </w:r>
    </w:p>
  </w:comment>
  <w:comment w:id="65" w:author="Holly Kindsvater" w:date="2020-05-30T20:29:00Z" w:initials="HK">
    <w:p w14:paraId="7E91BDD9" w14:textId="77777777" w:rsidR="000F06A0" w:rsidRDefault="000F06A0" w:rsidP="00BA60DC">
      <w:pPr>
        <w:pStyle w:val="CommentText"/>
      </w:pPr>
      <w:r>
        <w:rPr>
          <w:rStyle w:val="CommentReference"/>
        </w:rPr>
        <w:annotationRef/>
      </w:r>
      <w:r>
        <w:t xml:space="preserve">Tried to rephrase – does it help to look at Fig. 1? </w:t>
      </w:r>
    </w:p>
  </w:comment>
  <w:comment w:id="66" w:author="maria jose juan jorda" w:date="2020-03-26T20:46:00Z" w:initials="mjjj">
    <w:p w14:paraId="024CC022" w14:textId="77777777" w:rsidR="000F06A0" w:rsidRDefault="000F06A0" w:rsidP="001C1A3B">
      <w:pPr>
        <w:pStyle w:val="CommentText"/>
      </w:pPr>
      <w:r>
        <w:rPr>
          <w:rStyle w:val="CommentReference"/>
        </w:rPr>
        <w:annotationRef/>
      </w:r>
      <w:r>
        <w:t>Just a general thought. Here seasonal environment means that they expose to a temperature for six months and another for another six months.  the big tropical tunas (</w:t>
      </w:r>
      <w:proofErr w:type="spellStart"/>
      <w:r>
        <w:t>yellowin</w:t>
      </w:r>
      <w:proofErr w:type="spellEnd"/>
      <w:r>
        <w:t xml:space="preserve"> tuna and bigeye) although their distributions cover the tropics and subtropics (and they have less seasonality compared with temperate), they undertake daily migrations, up and down to cold water to feed. So in a sense they are exposed to different temperatures, but not on a six month </w:t>
      </w:r>
      <w:proofErr w:type="spellStart"/>
      <w:r>
        <w:t>cyle</w:t>
      </w:r>
      <w:proofErr w:type="spellEnd"/>
      <w:r>
        <w:t xml:space="preserve">, it is on a </w:t>
      </w:r>
      <w:proofErr w:type="spellStart"/>
      <w:r>
        <w:t>dayly</w:t>
      </w:r>
      <w:proofErr w:type="spellEnd"/>
      <w:r>
        <w:t xml:space="preserve"> cycle. </w:t>
      </w:r>
    </w:p>
    <w:p w14:paraId="55737858" w14:textId="77777777" w:rsidR="000F06A0" w:rsidRDefault="000F06A0" w:rsidP="001C1A3B">
      <w:pPr>
        <w:pStyle w:val="CommentText"/>
      </w:pPr>
    </w:p>
    <w:p w14:paraId="49DCB750" w14:textId="77777777" w:rsidR="000F06A0" w:rsidRDefault="000F06A0" w:rsidP="001C1A3B">
      <w:pPr>
        <w:pStyle w:val="CommentText"/>
      </w:pPr>
      <w:r>
        <w:t xml:space="preserve">Should we call it instead of “seasonal” environment implying “seasons”, call </w:t>
      </w:r>
      <w:proofErr w:type="spellStart"/>
      <w:r>
        <w:t>it..”variable</w:t>
      </w:r>
      <w:proofErr w:type="spellEnd"/>
      <w:r>
        <w:t xml:space="preserve"> </w:t>
      </w:r>
      <w:proofErr w:type="spellStart"/>
      <w:r>
        <w:t>environents</w:t>
      </w:r>
      <w:proofErr w:type="spellEnd"/>
      <w:r>
        <w:t xml:space="preserve">” so it describes an environment with high temperature fluctuations. ….I don´t know if it makes sense.  </w:t>
      </w:r>
    </w:p>
    <w:p w14:paraId="337165C2" w14:textId="77777777" w:rsidR="000F06A0" w:rsidRDefault="000F06A0" w:rsidP="001C1A3B">
      <w:pPr>
        <w:pStyle w:val="CommentText"/>
      </w:pPr>
    </w:p>
    <w:p w14:paraId="20599A52" w14:textId="77777777" w:rsidR="000F06A0" w:rsidRDefault="000F06A0" w:rsidP="001C1A3B">
      <w:pPr>
        <w:pStyle w:val="CommentText"/>
      </w:pPr>
      <w:r>
        <w:t>Skipjack is much smaller but it cannot go deep to feed, stays in the surface. The temperature tuna undertake seasonal migrations for reproduction and feeding, the tropical big tunas undertake only daily vertical migrations to feed.</w:t>
      </w:r>
    </w:p>
    <w:p w14:paraId="28820346" w14:textId="77777777" w:rsidR="000F06A0" w:rsidRDefault="000F06A0" w:rsidP="001C1A3B">
      <w:pPr>
        <w:pStyle w:val="CommentText"/>
      </w:pPr>
    </w:p>
    <w:p w14:paraId="1EC452D9" w14:textId="77777777" w:rsidR="000F06A0" w:rsidRDefault="000F06A0" w:rsidP="001C1A3B">
      <w:pPr>
        <w:pStyle w:val="CommentText"/>
      </w:pPr>
      <w:r>
        <w:t>One of the hypothesis of why endothermy has evolved is so the tunas can stay long time in the deep cold waters to feed….</w:t>
      </w:r>
    </w:p>
    <w:p w14:paraId="6CAB0E12" w14:textId="77777777" w:rsidR="000F06A0" w:rsidRDefault="000F06A0" w:rsidP="001C1A3B">
      <w:pPr>
        <w:pStyle w:val="CommentText"/>
      </w:pPr>
    </w:p>
  </w:comment>
  <w:comment w:id="67" w:author="Holly Kindsvater" w:date="2020-05-30T15:53:00Z" w:initials="HK">
    <w:p w14:paraId="26D90C89" w14:textId="1B7E8474" w:rsidR="000F06A0" w:rsidRDefault="000F06A0">
      <w:pPr>
        <w:pStyle w:val="CommentText"/>
      </w:pPr>
      <w:r>
        <w:rPr>
          <w:rStyle w:val="CommentReference"/>
        </w:rPr>
        <w:annotationRef/>
      </w:r>
      <w:r>
        <w:t xml:space="preserve">I think that’s interesting, we can talk about it further in person. </w:t>
      </w:r>
    </w:p>
  </w:comment>
  <w:comment w:id="68" w:author="maria jose juan jorda" w:date="2020-03-26T21:24:00Z" w:initials="mjjj">
    <w:p w14:paraId="0E6B3A4C" w14:textId="77777777" w:rsidR="000F06A0" w:rsidRDefault="000F06A0" w:rsidP="001C1A3B">
      <w:pPr>
        <w:pStyle w:val="CommentText"/>
      </w:pPr>
      <w:r>
        <w:rPr>
          <w:rStyle w:val="CommentReference"/>
        </w:rPr>
        <w:annotationRef/>
      </w:r>
      <w:r>
        <w:t>I would have expected that age of maturity is delayed in temperate environments compared with tropical…but it is not the case across all the other scenarios…what do you think?</w:t>
      </w:r>
    </w:p>
  </w:comment>
  <w:comment w:id="69" w:author="Holly Kindsvater" w:date="2020-05-30T20:08:00Z" w:initials="HK">
    <w:p w14:paraId="41FF19C5" w14:textId="5FA204DC" w:rsidR="000F06A0" w:rsidRDefault="000F06A0">
      <w:pPr>
        <w:pStyle w:val="CommentText"/>
      </w:pPr>
      <w:r>
        <w:rPr>
          <w:rStyle w:val="CommentReference"/>
        </w:rPr>
        <w:annotationRef/>
      </w:r>
      <w:r>
        <w:t xml:space="preserve">It is delayed in the seasonal environment relative to the constant – in every scenario – I think that is the important aspect of “temperate” here. I will return to this in the discussion. </w:t>
      </w:r>
    </w:p>
  </w:comment>
  <w:comment w:id="71" w:author="maria jose juan jorda" w:date="2020-03-26T21:29:00Z" w:initials="mjjj">
    <w:p w14:paraId="4859C15F" w14:textId="77777777" w:rsidR="000F06A0" w:rsidRDefault="000F06A0" w:rsidP="001C1A3B">
      <w:pPr>
        <w:pStyle w:val="CommentText"/>
      </w:pPr>
      <w:r>
        <w:rPr>
          <w:rStyle w:val="CommentReference"/>
        </w:rPr>
        <w:annotationRef/>
      </w:r>
      <w:r>
        <w:t>This is interesting.</w:t>
      </w:r>
    </w:p>
    <w:p w14:paraId="365C300E" w14:textId="77777777" w:rsidR="000F06A0" w:rsidRDefault="000F06A0" w:rsidP="001C1A3B">
      <w:pPr>
        <w:pStyle w:val="CommentText"/>
      </w:pPr>
      <w:r>
        <w:t>This does not match with the temperate tunas. All the tunas need water temperature above 25 degrees to reproduce. Tropical tunas reproduce all year round. Temperate just in the summer.</w:t>
      </w:r>
    </w:p>
    <w:p w14:paraId="09AC5B10" w14:textId="77777777" w:rsidR="000F06A0" w:rsidRDefault="000F06A0" w:rsidP="001C1A3B">
      <w:pPr>
        <w:pStyle w:val="CommentText"/>
      </w:pPr>
    </w:p>
    <w:p w14:paraId="342E1D5A" w14:textId="77777777" w:rsidR="000F06A0" w:rsidRDefault="000F06A0" w:rsidP="001C1A3B">
      <w:pPr>
        <w:pStyle w:val="CommentText"/>
      </w:pPr>
      <w:r>
        <w:t xml:space="preserve">I would say a lot of fishes spawn in the spring (or late winter, early spring), to match their larvae growth with the spring bloom. </w:t>
      </w:r>
    </w:p>
    <w:p w14:paraId="6828C36F" w14:textId="77777777" w:rsidR="000F06A0" w:rsidRDefault="000F06A0" w:rsidP="001C1A3B">
      <w:pPr>
        <w:pStyle w:val="CommentText"/>
      </w:pPr>
      <w:r>
        <w:t xml:space="preserve">The general pattern is that fishes in seasonal/temperate environment have a seasonal reproductive timing, and fishes in more constant/tropical environment can have both. Some species have  a longer, less marked, spawning season others some seasonal peaks.  Deep water species have longer spawning seasons as well as the tropical fish species.  I read that species in tropical </w:t>
      </w:r>
      <w:proofErr w:type="spellStart"/>
      <w:r>
        <w:t>environements</w:t>
      </w:r>
      <w:proofErr w:type="spellEnd"/>
      <w:r>
        <w:t xml:space="preserve">, their spawning timing can depend less of their environment (the temperature) and depend more on the predation risk (in </w:t>
      </w:r>
      <w:proofErr w:type="spellStart"/>
      <w:r>
        <w:t>Saborido</w:t>
      </w:r>
      <w:proofErr w:type="spellEnd"/>
      <w:r>
        <w:t xml:space="preserve"> et al papers). But we don´t find this in figure 4c. right?</w:t>
      </w:r>
    </w:p>
    <w:p w14:paraId="7EDE6CEF" w14:textId="77777777" w:rsidR="000F06A0" w:rsidRDefault="000F06A0" w:rsidP="001C1A3B">
      <w:pPr>
        <w:pStyle w:val="CommentText"/>
      </w:pPr>
      <w:r>
        <w:t>Still experimental studies show that temperature and duration of day light are the most important factors determining reproduction.</w:t>
      </w:r>
    </w:p>
  </w:comment>
  <w:comment w:id="72" w:author="Holly Kindsvater" w:date="2020-05-30T20:13:00Z" w:initials="HK">
    <w:p w14:paraId="7125BAAF" w14:textId="3C9DCE4F" w:rsidR="000F06A0" w:rsidRDefault="000F06A0">
      <w:pPr>
        <w:pStyle w:val="CommentText"/>
      </w:pPr>
      <w:r>
        <w:rPr>
          <w:rStyle w:val="CommentReference"/>
        </w:rPr>
        <w:annotationRef/>
      </w:r>
      <w:r>
        <w:t xml:space="preserve">I would say that the increased fecundity during the winter is driven by food resources – we have allowed them to spawn in the same month that they consume the resources. All of the patterns in this paper are driven by growth and the energy dynamics, we do not assume anything about larval survival. I am not sure what to do about this mismatch. </w:t>
      </w:r>
    </w:p>
  </w:comment>
  <w:comment w:id="74" w:author="maria jose juan jorda" w:date="2020-03-27T15:35:00Z" w:initials="mjjj">
    <w:p w14:paraId="3A76D4F1" w14:textId="77777777" w:rsidR="000F06A0" w:rsidRDefault="000F06A0" w:rsidP="001C1A3B">
      <w:pPr>
        <w:pStyle w:val="CommentText"/>
      </w:pPr>
      <w:r>
        <w:rPr>
          <w:rStyle w:val="CommentReference"/>
        </w:rPr>
        <w:annotationRef/>
      </w:r>
      <w:r>
        <w:t>I thought it was seasonality in temperature….</w:t>
      </w:r>
    </w:p>
  </w:comment>
  <w:comment w:id="75" w:author="Holly Kindsvater" w:date="2020-06-02T11:17:00Z" w:initials="HKK">
    <w:p w14:paraId="52F59FB4" w14:textId="68A55BD0" w:rsidR="000F06A0" w:rsidRDefault="000F06A0">
      <w:pPr>
        <w:pStyle w:val="CommentText"/>
      </w:pPr>
      <w:r>
        <w:rPr>
          <w:rStyle w:val="CommentReference"/>
        </w:rPr>
        <w:annotationRef/>
      </w:r>
      <w:r>
        <w:t>It is both</w:t>
      </w:r>
    </w:p>
  </w:comment>
  <w:comment w:id="76" w:author="Holly Kindsvater" w:date="2020-06-02T11:37:00Z" w:initials="HKK">
    <w:p w14:paraId="77424F9C" w14:textId="7F529636" w:rsidR="003337DE" w:rsidRDefault="003337DE">
      <w:pPr>
        <w:pStyle w:val="CommentText"/>
      </w:pPr>
      <w:r>
        <w:rPr>
          <w:rStyle w:val="CommentReference"/>
        </w:rPr>
        <w:annotationRef/>
      </w:r>
      <w:r>
        <w:t>Revisit this</w:t>
      </w:r>
    </w:p>
  </w:comment>
  <w:comment w:id="77" w:author="maria jose juan jorda" w:date="2020-03-27T16:07:00Z" w:initials="mjjj">
    <w:p w14:paraId="46114038" w14:textId="77777777" w:rsidR="000F06A0" w:rsidRDefault="000F06A0" w:rsidP="001C1A3B">
      <w:pPr>
        <w:pStyle w:val="CommentText"/>
      </w:pPr>
      <w:r>
        <w:rPr>
          <w:rStyle w:val="CommentReference"/>
        </w:rPr>
        <w:annotationRef/>
      </w:r>
      <w:r>
        <w:t>Oh god, I might be tired now…But it should be increased temperatures may favor the evolution of fast-growing species, early maturing, reaching a much smaller body size….:(</w:t>
      </w:r>
    </w:p>
    <w:p w14:paraId="1ED981A2" w14:textId="77777777" w:rsidR="000F06A0" w:rsidRDefault="000F06A0" w:rsidP="001C1A3B">
      <w:pPr>
        <w:pStyle w:val="CommentText"/>
      </w:pPr>
      <w:r>
        <w:t xml:space="preserve">Or this is only in the low food </w:t>
      </w:r>
      <w:proofErr w:type="spellStart"/>
      <w:r>
        <w:t>environement</w:t>
      </w:r>
      <w:proofErr w:type="spellEnd"/>
      <w:r>
        <w:t>….?</w:t>
      </w:r>
    </w:p>
  </w:comment>
  <w:comment w:id="78" w:author="Holly Kindsvater" w:date="2020-06-02T11:50:00Z" w:initials="HKK">
    <w:p w14:paraId="12047592" w14:textId="485DE189" w:rsidR="009351D0" w:rsidRDefault="009351D0">
      <w:pPr>
        <w:pStyle w:val="CommentText"/>
      </w:pPr>
      <w:r>
        <w:rPr>
          <w:rStyle w:val="CommentReference"/>
        </w:rPr>
        <w:annotationRef/>
      </w:r>
      <w:r>
        <w:t>Yes, only in low food conditions</w:t>
      </w:r>
    </w:p>
  </w:comment>
  <w:comment w:id="79" w:author="maria jose juan jorda" w:date="2020-03-27T16:20:00Z" w:initials="mjjj">
    <w:p w14:paraId="017959C0" w14:textId="77777777" w:rsidR="000F06A0" w:rsidRDefault="000F06A0" w:rsidP="001C1A3B">
      <w:pPr>
        <w:pStyle w:val="CommentText"/>
      </w:pPr>
      <w:r>
        <w:rPr>
          <w:rStyle w:val="CommentReference"/>
        </w:rPr>
        <w:annotationRef/>
      </w:r>
      <w:r>
        <w:t>Not sure if this is relevant..</w:t>
      </w:r>
    </w:p>
    <w:p w14:paraId="2774D3D9" w14:textId="77777777" w:rsidR="000F06A0" w:rsidRDefault="000F06A0" w:rsidP="001C1A3B">
      <w:pPr>
        <w:pStyle w:val="CommentText"/>
      </w:pPr>
      <w:r>
        <w:t>But many growth studies in tunas suggest that tuna has two periods with different growth patterns</w:t>
      </w:r>
    </w:p>
    <w:p w14:paraId="47EFEF0B" w14:textId="77777777" w:rsidR="000F06A0" w:rsidRDefault="000F06A0" w:rsidP="001C1A3B">
      <w:pPr>
        <w:pStyle w:val="CommentText"/>
      </w:pPr>
    </w:p>
    <w:p w14:paraId="5AB25BB6" w14:textId="77777777" w:rsidR="000F06A0" w:rsidRDefault="000F06A0" w:rsidP="001C1A3B">
      <w:pPr>
        <w:pStyle w:val="CommentText"/>
      </w:pPr>
      <w:r>
        <w:t>Example</w:t>
      </w:r>
    </w:p>
    <w:p w14:paraId="07754E0E" w14:textId="77777777" w:rsidR="000F06A0" w:rsidRDefault="000F06A0" w:rsidP="001C1A3B">
      <w:pPr>
        <w:pStyle w:val="CommentText"/>
      </w:pPr>
      <w:r w:rsidRPr="00C63577">
        <w:t>https://www.iccat.int/Documents/CVSP/CV075_2018/n_7/CV075071911.pdf</w:t>
      </w:r>
    </w:p>
    <w:p w14:paraId="3A402902" w14:textId="77777777" w:rsidR="000F06A0" w:rsidRDefault="000F06A0" w:rsidP="001C1A3B">
      <w:pPr>
        <w:pStyle w:val="CommentText"/>
      </w:pPr>
      <w:r w:rsidRPr="00C63577">
        <w:t>https://www.iccat.int/Documents/CVSP/CV069_2013/n_5/CV069052059.pdf</w:t>
      </w:r>
    </w:p>
    <w:p w14:paraId="4A71F4DD" w14:textId="77777777" w:rsidR="000F06A0" w:rsidRDefault="000F06A0" w:rsidP="001C1A3B">
      <w:pPr>
        <w:pStyle w:val="CommentText"/>
      </w:pPr>
    </w:p>
    <w:p w14:paraId="10CB9289" w14:textId="77777777" w:rsidR="000F06A0" w:rsidRDefault="000F06A0" w:rsidP="001C1A3B">
      <w:pPr>
        <w:pStyle w:val="CommentText"/>
      </w:pPr>
    </w:p>
    <w:p w14:paraId="6CC159D9" w14:textId="77777777" w:rsidR="000F06A0" w:rsidRPr="00C63577" w:rsidRDefault="000F06A0" w:rsidP="001C1A3B">
      <w:pPr>
        <w:spacing w:before="100" w:beforeAutospacing="1" w:after="100" w:afterAutospacing="1"/>
        <w:rPr>
          <w:rFonts w:ascii="Times New Roman" w:eastAsia="Times New Roman" w:hAnsi="Times New Roman" w:cs="Times New Roman"/>
          <w:lang w:val="en-CA"/>
        </w:rPr>
      </w:pPr>
      <w:r w:rsidRPr="00C63577">
        <w:rPr>
          <w:rFonts w:ascii="TimesNewRomanPS" w:eastAsia="Times New Roman" w:hAnsi="TimesNewRomanPS" w:cs="Times New Roman"/>
          <w:b/>
          <w:bCs/>
          <w:i/>
          <w:iCs/>
          <w:sz w:val="20"/>
          <w:szCs w:val="20"/>
          <w:lang w:val="en-CA"/>
        </w:rPr>
        <w:t xml:space="preserve">4.8 Why such </w:t>
      </w:r>
      <w:proofErr w:type="spellStart"/>
      <w:r w:rsidRPr="00C63577">
        <w:rPr>
          <w:rFonts w:ascii="TimesNewRomanPS" w:eastAsia="Times New Roman" w:hAnsi="TimesNewRomanPS" w:cs="Times New Roman"/>
          <w:b/>
          <w:bCs/>
          <w:i/>
          <w:iCs/>
          <w:sz w:val="20"/>
          <w:szCs w:val="20"/>
          <w:lang w:val="en-CA"/>
        </w:rPr>
        <w:t>multistanza</w:t>
      </w:r>
      <w:proofErr w:type="spellEnd"/>
      <w:r w:rsidRPr="00C63577">
        <w:rPr>
          <w:rFonts w:ascii="TimesNewRomanPS" w:eastAsia="Times New Roman" w:hAnsi="TimesNewRomanPS" w:cs="Times New Roman"/>
          <w:b/>
          <w:bCs/>
          <w:i/>
          <w:iCs/>
          <w:sz w:val="20"/>
          <w:szCs w:val="20"/>
          <w:lang w:val="en-CA"/>
        </w:rPr>
        <w:t xml:space="preserve"> growth of yellowfin? </w:t>
      </w:r>
    </w:p>
    <w:p w14:paraId="50A0CFFE" w14:textId="77777777" w:rsidR="000F06A0" w:rsidRPr="00C63577" w:rsidRDefault="000F06A0" w:rsidP="001C1A3B">
      <w:pPr>
        <w:spacing w:before="100" w:beforeAutospacing="1" w:after="100" w:afterAutospacing="1"/>
        <w:rPr>
          <w:rFonts w:ascii="Times New Roman" w:eastAsia="Times New Roman" w:hAnsi="Times New Roman" w:cs="Times New Roman"/>
          <w:lang w:val="en-CA"/>
        </w:rPr>
      </w:pPr>
      <w:r w:rsidRPr="00C63577">
        <w:rPr>
          <w:rFonts w:ascii="TimesNewRomanPSMT" w:eastAsia="Times New Roman" w:hAnsi="TimesNewRomanPSMT" w:cs="Times New Roman"/>
          <w:sz w:val="20"/>
          <w:szCs w:val="20"/>
          <w:lang w:val="en-CA"/>
        </w:rPr>
        <w:t>This fundamental biological question remains today without comprehensive and universal answer. When the various growth stanzas observed between growth and death are now well described by scientists and appear to be very similar worldwide, the full eco-biological explanation of this complex growth pattern remains poorly studied and understood by scientists. Mechanisms such as acquisition of sexual maturation, development of the swim bladder, as well as changes in habitat and prey with size/age could explain the growth phases that have also been observed for southern bluefin (</w:t>
      </w:r>
      <w:proofErr w:type="spellStart"/>
      <w:r w:rsidRPr="00C63577">
        <w:rPr>
          <w:rFonts w:ascii="TimesNewRomanPS" w:eastAsia="Times New Roman" w:hAnsi="TimesNewRomanPS" w:cs="Times New Roman"/>
          <w:i/>
          <w:iCs/>
          <w:sz w:val="20"/>
          <w:szCs w:val="20"/>
          <w:lang w:val="en-CA"/>
        </w:rPr>
        <w:t>Thunnus</w:t>
      </w:r>
      <w:proofErr w:type="spellEnd"/>
      <w:r w:rsidRPr="00C63577">
        <w:rPr>
          <w:rFonts w:ascii="TimesNewRomanPS" w:eastAsia="Times New Roman" w:hAnsi="TimesNewRomanPS" w:cs="Times New Roman"/>
          <w:i/>
          <w:iCs/>
          <w:sz w:val="20"/>
          <w:szCs w:val="20"/>
          <w:lang w:val="en-CA"/>
        </w:rPr>
        <w:t xml:space="preserve"> </w:t>
      </w:r>
      <w:proofErr w:type="spellStart"/>
      <w:r w:rsidRPr="00C63577">
        <w:rPr>
          <w:rFonts w:ascii="TimesNewRomanPS" w:eastAsia="Times New Roman" w:hAnsi="TimesNewRomanPS" w:cs="Times New Roman"/>
          <w:i/>
          <w:iCs/>
          <w:sz w:val="20"/>
          <w:szCs w:val="20"/>
          <w:lang w:val="en-CA"/>
        </w:rPr>
        <w:t>macoyii</w:t>
      </w:r>
      <w:proofErr w:type="spellEnd"/>
      <w:r w:rsidRPr="00C63577">
        <w:rPr>
          <w:rFonts w:ascii="TimesNewRomanPSMT" w:eastAsia="Times New Roman" w:hAnsi="TimesNewRomanPSMT" w:cs="Times New Roman"/>
          <w:sz w:val="20"/>
          <w:szCs w:val="20"/>
          <w:lang w:val="en-CA"/>
        </w:rPr>
        <w:t>) and bigeye tunas (</w:t>
      </w:r>
      <w:proofErr w:type="spellStart"/>
      <w:r w:rsidRPr="00C63577">
        <w:rPr>
          <w:rFonts w:ascii="TimesNewRomanPSMT" w:eastAsia="Times New Roman" w:hAnsi="TimesNewRomanPSMT" w:cs="Times New Roman"/>
          <w:sz w:val="20"/>
          <w:szCs w:val="20"/>
          <w:lang w:val="en-CA"/>
        </w:rPr>
        <w:t>Eveson</w:t>
      </w:r>
      <w:proofErr w:type="spellEnd"/>
      <w:r w:rsidRPr="00C63577">
        <w:rPr>
          <w:rFonts w:ascii="TimesNewRomanPSMT" w:eastAsia="Times New Roman" w:hAnsi="TimesNewRomanPSMT" w:cs="Times New Roman"/>
          <w:sz w:val="20"/>
          <w:szCs w:val="20"/>
          <w:lang w:val="en-CA"/>
        </w:rPr>
        <w:t xml:space="preserve"> </w:t>
      </w:r>
      <w:r w:rsidRPr="00C63577">
        <w:rPr>
          <w:rFonts w:ascii="TimesNewRomanPS" w:eastAsia="Times New Roman" w:hAnsi="TimesNewRomanPS" w:cs="Times New Roman"/>
          <w:i/>
          <w:iCs/>
          <w:sz w:val="20"/>
          <w:szCs w:val="20"/>
          <w:lang w:val="en-CA"/>
        </w:rPr>
        <w:t xml:space="preserve">et al. </w:t>
      </w:r>
      <w:r w:rsidRPr="00C63577">
        <w:rPr>
          <w:rFonts w:ascii="TimesNewRomanPSMT" w:eastAsia="Times New Roman" w:hAnsi="TimesNewRomanPSMT" w:cs="Times New Roman"/>
          <w:sz w:val="20"/>
          <w:szCs w:val="20"/>
          <w:lang w:val="en-CA"/>
        </w:rPr>
        <w:t>2004). There are good expectations that comprehensive energy budget of yellowfin (</w:t>
      </w:r>
      <w:proofErr w:type="spellStart"/>
      <w:r w:rsidRPr="00C63577">
        <w:rPr>
          <w:rFonts w:ascii="TimesNewRomanPSMT" w:eastAsia="Times New Roman" w:hAnsi="TimesNewRomanPSMT" w:cs="Times New Roman"/>
          <w:sz w:val="20"/>
          <w:szCs w:val="20"/>
          <w:lang w:val="en-CA"/>
        </w:rPr>
        <w:t>Kooijman</w:t>
      </w:r>
      <w:proofErr w:type="spellEnd"/>
      <w:r w:rsidRPr="00C63577">
        <w:rPr>
          <w:rFonts w:ascii="TimesNewRomanPSMT" w:eastAsia="Times New Roman" w:hAnsi="TimesNewRomanPSMT" w:cs="Times New Roman"/>
          <w:sz w:val="20"/>
          <w:szCs w:val="20"/>
          <w:lang w:val="en-CA"/>
        </w:rPr>
        <w:t xml:space="preserve"> 2010) during the various stages of its life would probably explain these various growth stanzas (</w:t>
      </w:r>
      <w:proofErr w:type="spellStart"/>
      <w:r w:rsidRPr="00C63577">
        <w:rPr>
          <w:rFonts w:ascii="TimesNewRomanPSMT" w:eastAsia="Times New Roman" w:hAnsi="TimesNewRomanPSMT" w:cs="Times New Roman"/>
          <w:sz w:val="20"/>
          <w:szCs w:val="20"/>
          <w:lang w:val="en-CA"/>
        </w:rPr>
        <w:t>Jusup</w:t>
      </w:r>
      <w:proofErr w:type="spellEnd"/>
      <w:r w:rsidRPr="00C63577">
        <w:rPr>
          <w:rFonts w:ascii="TimesNewRomanPSMT" w:eastAsia="Times New Roman" w:hAnsi="TimesNewRomanPSMT" w:cs="Times New Roman"/>
          <w:sz w:val="20"/>
          <w:szCs w:val="20"/>
          <w:lang w:val="en-CA"/>
        </w:rPr>
        <w:t xml:space="preserve"> </w:t>
      </w:r>
      <w:r w:rsidRPr="00C63577">
        <w:rPr>
          <w:rFonts w:ascii="TimesNewRomanPS" w:eastAsia="Times New Roman" w:hAnsi="TimesNewRomanPS" w:cs="Times New Roman"/>
          <w:i/>
          <w:iCs/>
          <w:sz w:val="20"/>
          <w:szCs w:val="20"/>
          <w:lang w:val="en-CA"/>
        </w:rPr>
        <w:t>et al</w:t>
      </w:r>
      <w:r w:rsidRPr="00C63577">
        <w:rPr>
          <w:rFonts w:ascii="TimesNewRomanPSMT" w:eastAsia="Times New Roman" w:hAnsi="TimesNewRomanPSMT" w:cs="Times New Roman"/>
          <w:sz w:val="20"/>
          <w:szCs w:val="20"/>
          <w:lang w:val="en-CA"/>
        </w:rPr>
        <w:t xml:space="preserve">. 2011). This work should preferably be done at a comparative worldwide scale. </w:t>
      </w:r>
    </w:p>
    <w:p w14:paraId="44582E59" w14:textId="77777777" w:rsidR="000F06A0" w:rsidRPr="00C63577" w:rsidRDefault="000F06A0" w:rsidP="001C1A3B">
      <w:pPr>
        <w:pStyle w:val="CommentText"/>
        <w:rPr>
          <w:lang w:val="en-CA"/>
        </w:rPr>
      </w:pPr>
    </w:p>
  </w:comment>
  <w:comment w:id="80" w:author="Holly Kindsvater" w:date="2020-06-02T11:53:00Z" w:initials="HKK">
    <w:p w14:paraId="12048064" w14:textId="2420A1FB" w:rsidR="00426346" w:rsidRDefault="00426346">
      <w:pPr>
        <w:pStyle w:val="CommentText"/>
      </w:pPr>
      <w:r>
        <w:rPr>
          <w:rStyle w:val="CommentReference"/>
        </w:rPr>
        <w:annotationRef/>
      </w:r>
      <w:r>
        <w:t xml:space="preserve">This could be very relevant! Let’s come back to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752FEA" w15:done="0"/>
  <w15:commentEx w15:paraId="4DE3BF34" w15:done="0"/>
  <w15:commentEx w15:paraId="24A71F10" w15:done="0"/>
  <w15:commentEx w15:paraId="1557D386" w15:done="0"/>
  <w15:commentEx w15:paraId="71A40CB6" w15:done="0"/>
  <w15:commentEx w15:paraId="636E2D5B" w15:paraIdParent="71A40CB6" w15:done="0"/>
  <w15:commentEx w15:paraId="4D7ACBEE" w15:done="0"/>
  <w15:commentEx w15:paraId="7AEE579A" w15:paraIdParent="4D7ACBEE" w15:done="0"/>
  <w15:commentEx w15:paraId="5E7DF9B3" w15:done="0"/>
  <w15:commentEx w15:paraId="575FC917" w15:done="0"/>
  <w15:commentEx w15:paraId="6BD82A3D" w15:done="0"/>
  <w15:commentEx w15:paraId="32ABC375" w15:paraIdParent="6BD82A3D" w15:done="0"/>
  <w15:commentEx w15:paraId="5ED9537B" w15:done="0"/>
  <w15:commentEx w15:paraId="00CD846D" w15:paraIdParent="5ED9537B" w15:done="0"/>
  <w15:commentEx w15:paraId="1B841C88" w15:done="0"/>
  <w15:commentEx w15:paraId="61ED6CF2" w15:done="0"/>
  <w15:commentEx w15:paraId="096BF0A6" w15:done="0"/>
  <w15:commentEx w15:paraId="0CFBB5B3" w15:done="0"/>
  <w15:commentEx w15:paraId="50483E7A" w15:done="0"/>
  <w15:commentEx w15:paraId="7E91BDD9" w15:paraIdParent="50483E7A" w15:done="0"/>
  <w15:commentEx w15:paraId="6CAB0E12" w15:done="0"/>
  <w15:commentEx w15:paraId="26D90C89" w15:paraIdParent="6CAB0E12" w15:done="0"/>
  <w15:commentEx w15:paraId="0E6B3A4C" w15:done="0"/>
  <w15:commentEx w15:paraId="41FF19C5" w15:paraIdParent="0E6B3A4C" w15:done="0"/>
  <w15:commentEx w15:paraId="7EDE6CEF" w15:done="0"/>
  <w15:commentEx w15:paraId="7125BAAF" w15:paraIdParent="7EDE6CEF" w15:done="0"/>
  <w15:commentEx w15:paraId="3A76D4F1" w15:done="0"/>
  <w15:commentEx w15:paraId="52F59FB4" w15:paraIdParent="3A76D4F1" w15:done="0"/>
  <w15:commentEx w15:paraId="77424F9C" w15:done="0"/>
  <w15:commentEx w15:paraId="1ED981A2" w15:done="0"/>
  <w15:commentEx w15:paraId="12047592" w15:paraIdParent="1ED981A2" w15:done="0"/>
  <w15:commentEx w15:paraId="44582E59" w15:done="0"/>
  <w15:commentEx w15:paraId="12048064" w15:paraIdParent="44582E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76E65" w16cex:dateUtc="2020-05-26T14:30:00Z"/>
  <w16cex:commentExtensible w16cex:durableId="227A1C26" w16cex:dateUtc="2020-05-28T15:16:00Z"/>
  <w16cex:commentExtensible w16cex:durableId="227AA94D" w16cex:dateUtc="2020-05-29T01:19:00Z"/>
  <w16cex:commentExtensible w16cex:durableId="227AA795" w16cex:dateUtc="2020-05-29T01:11:00Z"/>
  <w16cex:commentExtensible w16cex:durableId="227CBC48" w16cex:dateUtc="2020-05-30T15:04:00Z"/>
  <w16cex:commentExtensible w16cex:durableId="227CBC0A" w16cex:dateUtc="2020-05-30T15:03:00Z"/>
  <w16cex:commentExtensible w16cex:durableId="227CB9AF" w16cex:dateUtc="2020-05-30T14:53:00Z"/>
  <w16cex:commentExtensible w16cex:durableId="227CBC7F" w16cex:dateUtc="2020-05-30T15:05:00Z"/>
  <w16cex:commentExtensible w16cex:durableId="227CBE7E" w16cex:dateUtc="2020-05-30T15:14:00Z"/>
  <w16cex:commentExtensible w16cex:durableId="227CBEC5" w16cex:dateUtc="2020-05-30T15:15:00Z"/>
  <w16cex:commentExtensible w16cex:durableId="227D40B7" w16cex:dateUtc="2020-05-31T00:29:00Z"/>
  <w16cex:commentExtensible w16cex:durableId="227CEEA3" w16cex:dateUtc="2020-05-30T18:39:00Z"/>
  <w16cex:commentExtensible w16cex:durableId="227CF2AF" w16cex:dateUtc="2020-05-30T18:56:00Z"/>
  <w16cex:commentExtensible w16cex:durableId="227CFFFD" w16cex:dateUtc="2020-05-30T19:53:00Z"/>
  <w16cex:commentExtensible w16cex:durableId="227D3BB5" w16cex:dateUtc="2020-05-31T00:08:00Z"/>
  <w16cex:commentExtensible w16cex:durableId="227D3C05" w16cex:dateUtc="2020-05-31T00:09:00Z"/>
  <w16cex:commentExtensible w16cex:durableId="227D3CE8" w16cex:dateUtc="2020-05-31T00:13:00Z"/>
  <w16cex:commentExtensible w16cex:durableId="227D3F40" w16cex:dateUtc="2020-05-31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752FEA" w16cid:durableId="21865A40"/>
  <w16cid:commentId w16cid:paraId="4DE3BF34" w16cid:durableId="22776E65"/>
  <w16cid:commentId w16cid:paraId="24A71F10" w16cid:durableId="21F139E7"/>
  <w16cid:commentId w16cid:paraId="1557D386" w16cid:durableId="227A1C26"/>
  <w16cid:commentId w16cid:paraId="71A40CB6" w16cid:durableId="221B6E48"/>
  <w16cid:commentId w16cid:paraId="636E2D5B" w16cid:durableId="227AA94D"/>
  <w16cid:commentId w16cid:paraId="4D7ACBEE" w16cid:durableId="22135161"/>
  <w16cid:commentId w16cid:paraId="7AEE579A" w16cid:durableId="227AA795"/>
  <w16cid:commentId w16cid:paraId="5E7DF9B3" w16cid:durableId="227CBC48"/>
  <w16cid:commentId w16cid:paraId="575FC917" w16cid:durableId="227CBC0A"/>
  <w16cid:commentId w16cid:paraId="6BD82A3D" w16cid:durableId="22134DDF"/>
  <w16cid:commentId w16cid:paraId="32ABC375" w16cid:durableId="227CB9AF"/>
  <w16cid:commentId w16cid:paraId="5ED9537B" w16cid:durableId="22134DE0"/>
  <w16cid:commentId w16cid:paraId="00CD846D" w16cid:durableId="227CBC7F"/>
  <w16cid:commentId w16cid:paraId="1B841C88" w16cid:durableId="227CBE7E"/>
  <w16cid:commentId w16cid:paraId="61ED6CF2" w16cid:durableId="221E1229"/>
  <w16cid:commentId w16cid:paraId="096BF0A6" w16cid:durableId="221E127B"/>
  <w16cid:commentId w16cid:paraId="0CFBB5B3" w16cid:durableId="221E1291"/>
  <w16cid:commentId w16cid:paraId="6CAB0E12" w16cid:durableId="22279343"/>
  <w16cid:commentId w16cid:paraId="26D90C89" w16cid:durableId="227CFFFD"/>
  <w16cid:commentId w16cid:paraId="0E6B3A4C" w16cid:durableId="22279BF3"/>
  <w16cid:commentId w16cid:paraId="41FF19C5" w16cid:durableId="227D3BB5"/>
  <w16cid:commentId w16cid:paraId="7EDE6CEF" w16cid:durableId="22279D54"/>
  <w16cid:commentId w16cid:paraId="7125BAAF" w16cid:durableId="227D3CE8"/>
  <w16cid:commentId w16cid:paraId="3A76D4F1" w16cid:durableId="22289BB7"/>
  <w16cid:commentId w16cid:paraId="52F59FB4" w16cid:durableId="2280B3DA"/>
  <w16cid:commentId w16cid:paraId="77424F9C" w16cid:durableId="2280B869"/>
  <w16cid:commentId w16cid:paraId="1ED981A2" w16cid:durableId="2228A33D"/>
  <w16cid:commentId w16cid:paraId="12047592" w16cid:durableId="2280BB87"/>
  <w16cid:commentId w16cid:paraId="44582E59" w16cid:durableId="2228A64C"/>
  <w16cid:commentId w16cid:paraId="12048064" w16cid:durableId="2280BC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F4D5B" w14:textId="77777777" w:rsidR="001500B1" w:rsidRDefault="001500B1" w:rsidP="001C1A3B">
      <w:r>
        <w:separator/>
      </w:r>
    </w:p>
  </w:endnote>
  <w:endnote w:type="continuationSeparator" w:id="0">
    <w:p w14:paraId="12845750" w14:textId="77777777" w:rsidR="001500B1" w:rsidRDefault="001500B1" w:rsidP="001C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792F" w14:textId="77777777" w:rsidR="000F06A0" w:rsidRDefault="000F06A0" w:rsidP="004D18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4C3BA25" w14:textId="77777777" w:rsidR="000F06A0" w:rsidRDefault="000F06A0" w:rsidP="004D18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05F5" w14:textId="77777777" w:rsidR="000F06A0" w:rsidRDefault="000F06A0" w:rsidP="004D18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4DB87732" w14:textId="77777777" w:rsidR="000F06A0" w:rsidRDefault="000F06A0" w:rsidP="004D18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87940" w14:textId="77777777" w:rsidR="001500B1" w:rsidRDefault="001500B1" w:rsidP="001C1A3B">
      <w:r>
        <w:separator/>
      </w:r>
    </w:p>
  </w:footnote>
  <w:footnote w:type="continuationSeparator" w:id="0">
    <w:p w14:paraId="0B34C836" w14:textId="77777777" w:rsidR="001500B1" w:rsidRDefault="001500B1" w:rsidP="001C1A3B">
      <w:r>
        <w:continuationSeparator/>
      </w:r>
    </w:p>
  </w:footnote>
  <w:footnote w:id="1">
    <w:p w14:paraId="0D79AE2D" w14:textId="77777777" w:rsidR="000F06A0" w:rsidRDefault="000F06A0" w:rsidP="001638A2">
      <w:pPr>
        <w:pStyle w:val="FootnoteText"/>
      </w:pPr>
      <w:r w:rsidRPr="001341A7">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40CB139A" w14:textId="39EFF7AE" w:rsidR="000F06A0" w:rsidRDefault="000F06A0" w:rsidP="001C1A3B">
      <w:pPr>
        <w:pStyle w:val="FootnoteText"/>
      </w:pPr>
      <w:r w:rsidRPr="001341A7">
        <w:rPr>
          <w:rStyle w:val="FootnoteReference"/>
        </w:rPr>
        <w:footnoteRef/>
      </w:r>
      <w:r>
        <w:t xml:space="preserve">In light of Eq. 1 </w:t>
      </w:r>
      <m:oMath>
        <m:r>
          <m:rPr>
            <m:sty m:val="p"/>
          </m:rPr>
          <w:rPr>
            <w:rFonts w:ascii="Cambria Math" w:hAnsi="Cambria Math"/>
          </w:rPr>
          <m:t>log⁡</m:t>
        </m:r>
        <m:r>
          <w:rPr>
            <w:rFonts w:ascii="Cambria Math" w:hAnsi="Cambria Math"/>
          </w:rPr>
          <m:t>(B</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Κ</m:t>
                    </m:r>
                  </m:e>
                  <m:sub>
                    <m:r>
                      <w:rPr>
                        <w:rFonts w:ascii="Cambria Math" w:hAnsi="Cambria Math"/>
                      </w:rPr>
                      <m:t>c</m:t>
                    </m:r>
                  </m:sub>
                </m:sSub>
              </m:e>
            </m:d>
          </m:e>
        </m:func>
        <m:r>
          <w:rPr>
            <w:rFonts w:ascii="Cambria Math" w:hAnsi="Cambria Math"/>
          </w:rPr>
          <m:t>+</m:t>
        </m:r>
        <m:d>
          <m:dPr>
            <m:ctrlPr>
              <w:rPr>
                <w:rFonts w:ascii="Cambria Math" w:hAnsi="Cambria Math"/>
                <w:i/>
              </w:rPr>
            </m:ctrlPr>
          </m:dPr>
          <m:e>
            <m:r>
              <w:rPr>
                <w:rFonts w:ascii="Cambria Math" w:hAnsi="Cambria Math"/>
              </w:rPr>
              <m:t>1-λ</m:t>
            </m:r>
          </m:e>
        </m:d>
        <m:r>
          <m:rPr>
            <m:sty m:val="p"/>
          </m:rPr>
          <w:rPr>
            <w:rFonts w:ascii="Cambria Math" w:hAnsi="Cambria Math"/>
          </w:rPr>
          <m:t>log⁡</m:t>
        </m:r>
        <m:r>
          <w:rPr>
            <w:rFonts w:ascii="Cambria Math" w:hAnsi="Cambria Math"/>
          </w:rPr>
          <m:t>(w)</m:t>
        </m:r>
      </m:oMath>
      <w:r>
        <w:t xml:space="preserve">  which in log-log space is a line with slope</w:t>
      </w:r>
      <m:oMath>
        <m:d>
          <m:dPr>
            <m:ctrlPr>
              <w:rPr>
                <w:rFonts w:ascii="Cambria Math" w:hAnsi="Cambria Math"/>
                <w:i/>
              </w:rPr>
            </m:ctrlPr>
          </m:dPr>
          <m:e>
            <m:r>
              <w:rPr>
                <w:rFonts w:ascii="Cambria Math" w:hAnsi="Cambria Math"/>
              </w:rPr>
              <m:t>1-λ</m:t>
            </m:r>
          </m:e>
        </m:d>
      </m:oMath>
      <w:r>
        <w:t xml:space="preserve">  and intercept </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Κ</m:t>
                    </m:r>
                  </m:e>
                  <m:sub>
                    <m:r>
                      <w:rPr>
                        <w:rFonts w:ascii="Cambria Math" w:hAnsi="Cambria Math"/>
                      </w:rPr>
                      <m:t>c</m:t>
                    </m:r>
                  </m:sub>
                </m:sSub>
              </m:e>
            </m:d>
          </m:e>
        </m:func>
      </m:oMath>
      <w:r>
        <w:t>.</w:t>
      </w:r>
    </w:p>
  </w:footnote>
  <w:footnote w:id="3">
    <w:p w14:paraId="47696590" w14:textId="290DA11C" w:rsidR="000F06A0" w:rsidRDefault="000F06A0">
      <w:pPr>
        <w:pStyle w:val="FootnoteText"/>
      </w:pPr>
      <w:r>
        <w:rPr>
          <w:rStyle w:val="FootnoteReference"/>
        </w:rPr>
        <w:footnoteRef/>
      </w:r>
      <w:r>
        <w:t xml:space="preserve"> </w:t>
      </w:r>
      <w:r>
        <w:rPr>
          <w:rFonts w:ascii="Times New Roman" w:hAnsi="Times New Roman" w:cs="Times New Roman"/>
        </w:rPr>
        <w:t xml:space="preserve">Andersen (2019) models predator gut fullness </w:t>
      </w:r>
      <w:r>
        <w:rPr>
          <w:rFonts w:ascii="Times New Roman" w:hAnsi="Times New Roman" w:cs="Times New Roman"/>
          <w:i/>
          <w:iCs/>
        </w:rPr>
        <w:t>f</w:t>
      </w:r>
      <w:r>
        <w:rPr>
          <w:rFonts w:ascii="Times New Roman" w:hAnsi="Times New Roman" w:cs="Times New Roman"/>
          <w:i/>
          <w:iCs/>
          <w:vertAlign w:val="subscript"/>
        </w:rPr>
        <w:t>0</w:t>
      </w:r>
      <w:r>
        <w:rPr>
          <w:rFonts w:ascii="Times New Roman" w:hAnsi="Times New Roman" w:cs="Times New Roman"/>
        </w:rPr>
        <w:t xml:space="preserve"> as a separate component of mortality risk from prey capture success </w:t>
      </w:r>
      <w:r>
        <w:rPr>
          <w:rFonts w:ascii="Times New Roman" w:hAnsi="Times New Roman" w:cs="Times New Roman"/>
          <w:i/>
          <w:iCs/>
        </w:rPr>
        <w:t>h</w:t>
      </w:r>
      <w:r>
        <w:rPr>
          <w:rFonts w:ascii="Times New Roman" w:hAnsi="Times New Roman" w:cs="Times New Roman"/>
        </w:rPr>
        <w:t xml:space="preserve">, but </w:t>
      </w:r>
      <w:r>
        <w:t>in Eq. 3</w:t>
      </w:r>
      <w:r>
        <w:rPr>
          <w:rFonts w:ascii="Times New Roman" w:hAnsi="Times New Roman" w:cs="Times New Roman"/>
        </w:rPr>
        <w:t xml:space="preserve"> we </w:t>
      </w:r>
      <w:r>
        <w:t>model</w:t>
      </w:r>
      <w:r>
        <w:rPr>
          <w:rFonts w:ascii="Times New Roman" w:hAnsi="Times New Roman" w:cs="Times New Roman"/>
        </w:rPr>
        <w:t xml:space="preserve"> stomach size (which determines gut fullness) and capture success together in one parameter </w:t>
      </w:r>
      <w:r>
        <w:rPr>
          <w:rFonts w:ascii="Times New Roman" w:hAnsi="Times New Roman" w:cs="Times New Roman"/>
          <w:i/>
          <w:iCs/>
        </w:rPr>
        <w:t xml:space="preserve">h </w:t>
      </w:r>
      <w:r>
        <w:rPr>
          <w:rFonts w:ascii="Times New Roman" w:hAnsi="Times New Roman" w:cs="Times New Roman"/>
        </w:rPr>
        <w:t>that represents the expected chance of being eaten by a predator once it is encountered.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E019" w14:textId="77777777" w:rsidR="000F06A0" w:rsidRDefault="000F0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A1008"/>
    <w:multiLevelType w:val="hybridMultilevel"/>
    <w:tmpl w:val="520C175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Nicholas Dulvy">
    <w15:presenceInfo w15:providerId="Windows Live" w15:userId="960fe68feb3f3fff"/>
  </w15:person>
  <w15:person w15:author="maria jose juan jorda">
    <w15:presenceInfo w15:providerId="Windows Live" w15:userId="3b385dd0e6dba835"/>
  </w15:person>
  <w15:person w15:author="Jason Matthiopoulos">
    <w15:presenceInfo w15:providerId="None" w15:userId="Jason Matthiopoul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3B"/>
    <w:rsid w:val="00000C0D"/>
    <w:rsid w:val="00003A7C"/>
    <w:rsid w:val="000048FA"/>
    <w:rsid w:val="0002113A"/>
    <w:rsid w:val="00022877"/>
    <w:rsid w:val="000259BB"/>
    <w:rsid w:val="000261C8"/>
    <w:rsid w:val="000375EF"/>
    <w:rsid w:val="00040956"/>
    <w:rsid w:val="00041150"/>
    <w:rsid w:val="00042071"/>
    <w:rsid w:val="00043475"/>
    <w:rsid w:val="00045445"/>
    <w:rsid w:val="00046C59"/>
    <w:rsid w:val="000479E9"/>
    <w:rsid w:val="000553E5"/>
    <w:rsid w:val="000605BB"/>
    <w:rsid w:val="000629D4"/>
    <w:rsid w:val="000666BE"/>
    <w:rsid w:val="000759B0"/>
    <w:rsid w:val="000771E5"/>
    <w:rsid w:val="00082B7C"/>
    <w:rsid w:val="000871DF"/>
    <w:rsid w:val="00092D22"/>
    <w:rsid w:val="00092DBC"/>
    <w:rsid w:val="0009417B"/>
    <w:rsid w:val="000943D0"/>
    <w:rsid w:val="00094D43"/>
    <w:rsid w:val="000A1282"/>
    <w:rsid w:val="000B0997"/>
    <w:rsid w:val="000B1DCC"/>
    <w:rsid w:val="000B2CA9"/>
    <w:rsid w:val="000B4767"/>
    <w:rsid w:val="000C2B3E"/>
    <w:rsid w:val="000C5074"/>
    <w:rsid w:val="000C760A"/>
    <w:rsid w:val="000D0C15"/>
    <w:rsid w:val="000D443B"/>
    <w:rsid w:val="000E2759"/>
    <w:rsid w:val="000E3C75"/>
    <w:rsid w:val="000E6CE0"/>
    <w:rsid w:val="000F06A0"/>
    <w:rsid w:val="000F2666"/>
    <w:rsid w:val="000F5E10"/>
    <w:rsid w:val="000F6ECE"/>
    <w:rsid w:val="000F6F4F"/>
    <w:rsid w:val="00100975"/>
    <w:rsid w:val="0010171A"/>
    <w:rsid w:val="0010333D"/>
    <w:rsid w:val="00103AC7"/>
    <w:rsid w:val="001113DA"/>
    <w:rsid w:val="001163F0"/>
    <w:rsid w:val="00120085"/>
    <w:rsid w:val="001274AE"/>
    <w:rsid w:val="00133071"/>
    <w:rsid w:val="00142D00"/>
    <w:rsid w:val="00144B8E"/>
    <w:rsid w:val="001500B1"/>
    <w:rsid w:val="0015172C"/>
    <w:rsid w:val="001638A2"/>
    <w:rsid w:val="00172284"/>
    <w:rsid w:val="001811A0"/>
    <w:rsid w:val="00182D9C"/>
    <w:rsid w:val="00183E8A"/>
    <w:rsid w:val="00186E4C"/>
    <w:rsid w:val="0018777E"/>
    <w:rsid w:val="0018783B"/>
    <w:rsid w:val="00190741"/>
    <w:rsid w:val="0019402E"/>
    <w:rsid w:val="001A16EB"/>
    <w:rsid w:val="001A1DE7"/>
    <w:rsid w:val="001A3299"/>
    <w:rsid w:val="001A3CB9"/>
    <w:rsid w:val="001B0B46"/>
    <w:rsid w:val="001B4252"/>
    <w:rsid w:val="001B5EFC"/>
    <w:rsid w:val="001C1A3B"/>
    <w:rsid w:val="001C32A1"/>
    <w:rsid w:val="001C4856"/>
    <w:rsid w:val="001D609D"/>
    <w:rsid w:val="001E07EC"/>
    <w:rsid w:val="001E5CA3"/>
    <w:rsid w:val="001E6A20"/>
    <w:rsid w:val="001F0E98"/>
    <w:rsid w:val="001F3095"/>
    <w:rsid w:val="001F537A"/>
    <w:rsid w:val="00200427"/>
    <w:rsid w:val="002004F7"/>
    <w:rsid w:val="002014C9"/>
    <w:rsid w:val="00203D09"/>
    <w:rsid w:val="002070BC"/>
    <w:rsid w:val="00211676"/>
    <w:rsid w:val="00212252"/>
    <w:rsid w:val="00212DFB"/>
    <w:rsid w:val="002155FD"/>
    <w:rsid w:val="0021671B"/>
    <w:rsid w:val="00221913"/>
    <w:rsid w:val="002228C7"/>
    <w:rsid w:val="00223787"/>
    <w:rsid w:val="00233581"/>
    <w:rsid w:val="0025211D"/>
    <w:rsid w:val="00252A56"/>
    <w:rsid w:val="002548E8"/>
    <w:rsid w:val="00254CC6"/>
    <w:rsid w:val="00271D0A"/>
    <w:rsid w:val="00272F37"/>
    <w:rsid w:val="00275AF6"/>
    <w:rsid w:val="00275C5D"/>
    <w:rsid w:val="00280063"/>
    <w:rsid w:val="002801DA"/>
    <w:rsid w:val="00283CCF"/>
    <w:rsid w:val="00286ABC"/>
    <w:rsid w:val="002910FD"/>
    <w:rsid w:val="002A01CD"/>
    <w:rsid w:val="002B125A"/>
    <w:rsid w:val="002B2687"/>
    <w:rsid w:val="002B38DA"/>
    <w:rsid w:val="002B4620"/>
    <w:rsid w:val="002C05ED"/>
    <w:rsid w:val="002C7FAF"/>
    <w:rsid w:val="002D0370"/>
    <w:rsid w:val="002D342E"/>
    <w:rsid w:val="002D75C6"/>
    <w:rsid w:val="002E00A7"/>
    <w:rsid w:val="002E3064"/>
    <w:rsid w:val="002E31E0"/>
    <w:rsid w:val="002F0A5D"/>
    <w:rsid w:val="002F54A5"/>
    <w:rsid w:val="002F7DDB"/>
    <w:rsid w:val="00304807"/>
    <w:rsid w:val="00305307"/>
    <w:rsid w:val="003071B8"/>
    <w:rsid w:val="003074DE"/>
    <w:rsid w:val="00313E94"/>
    <w:rsid w:val="00314113"/>
    <w:rsid w:val="00316816"/>
    <w:rsid w:val="003227BA"/>
    <w:rsid w:val="00323369"/>
    <w:rsid w:val="00327AFA"/>
    <w:rsid w:val="00333146"/>
    <w:rsid w:val="003337DE"/>
    <w:rsid w:val="00336471"/>
    <w:rsid w:val="00337912"/>
    <w:rsid w:val="00337FAF"/>
    <w:rsid w:val="003500BA"/>
    <w:rsid w:val="003507E5"/>
    <w:rsid w:val="0035104A"/>
    <w:rsid w:val="0035148F"/>
    <w:rsid w:val="0035679F"/>
    <w:rsid w:val="003578A0"/>
    <w:rsid w:val="003701E4"/>
    <w:rsid w:val="003740CD"/>
    <w:rsid w:val="00374A46"/>
    <w:rsid w:val="00376344"/>
    <w:rsid w:val="003B11B4"/>
    <w:rsid w:val="003B1968"/>
    <w:rsid w:val="003B21CF"/>
    <w:rsid w:val="003B4E41"/>
    <w:rsid w:val="003B5D2C"/>
    <w:rsid w:val="003C1A9B"/>
    <w:rsid w:val="003C5E18"/>
    <w:rsid w:val="003E2A01"/>
    <w:rsid w:val="003E6329"/>
    <w:rsid w:val="003F31C9"/>
    <w:rsid w:val="00404A56"/>
    <w:rsid w:val="004130F0"/>
    <w:rsid w:val="0041392F"/>
    <w:rsid w:val="00422E65"/>
    <w:rsid w:val="00424F13"/>
    <w:rsid w:val="0042544B"/>
    <w:rsid w:val="00426346"/>
    <w:rsid w:val="0043795F"/>
    <w:rsid w:val="00443EB2"/>
    <w:rsid w:val="0045059F"/>
    <w:rsid w:val="0045186C"/>
    <w:rsid w:val="00453835"/>
    <w:rsid w:val="004540BA"/>
    <w:rsid w:val="00456073"/>
    <w:rsid w:val="00460FD4"/>
    <w:rsid w:val="00465B0C"/>
    <w:rsid w:val="004662A1"/>
    <w:rsid w:val="00470402"/>
    <w:rsid w:val="00474025"/>
    <w:rsid w:val="00474E30"/>
    <w:rsid w:val="0048071A"/>
    <w:rsid w:val="00480B39"/>
    <w:rsid w:val="00481F00"/>
    <w:rsid w:val="00482EDC"/>
    <w:rsid w:val="0048490B"/>
    <w:rsid w:val="00484B5D"/>
    <w:rsid w:val="0049665D"/>
    <w:rsid w:val="004A043B"/>
    <w:rsid w:val="004A34EC"/>
    <w:rsid w:val="004A4521"/>
    <w:rsid w:val="004A51E3"/>
    <w:rsid w:val="004B1FAE"/>
    <w:rsid w:val="004B45AC"/>
    <w:rsid w:val="004B7F70"/>
    <w:rsid w:val="004C2F6C"/>
    <w:rsid w:val="004C725E"/>
    <w:rsid w:val="004D0EBC"/>
    <w:rsid w:val="004D1867"/>
    <w:rsid w:val="004D6713"/>
    <w:rsid w:val="004E0D4C"/>
    <w:rsid w:val="004F0F9D"/>
    <w:rsid w:val="00540168"/>
    <w:rsid w:val="00540D0F"/>
    <w:rsid w:val="00543476"/>
    <w:rsid w:val="00544C0F"/>
    <w:rsid w:val="00547530"/>
    <w:rsid w:val="00557B26"/>
    <w:rsid w:val="00560BE5"/>
    <w:rsid w:val="00562223"/>
    <w:rsid w:val="005625BD"/>
    <w:rsid w:val="00566F9F"/>
    <w:rsid w:val="0057196F"/>
    <w:rsid w:val="00571EB4"/>
    <w:rsid w:val="00573A30"/>
    <w:rsid w:val="00587A7D"/>
    <w:rsid w:val="0059016A"/>
    <w:rsid w:val="00590382"/>
    <w:rsid w:val="0059071A"/>
    <w:rsid w:val="00590AFF"/>
    <w:rsid w:val="00595831"/>
    <w:rsid w:val="005A09CB"/>
    <w:rsid w:val="005A0D63"/>
    <w:rsid w:val="005A1CC1"/>
    <w:rsid w:val="005A1EA6"/>
    <w:rsid w:val="005A3146"/>
    <w:rsid w:val="005A57B4"/>
    <w:rsid w:val="005A6843"/>
    <w:rsid w:val="005B48BB"/>
    <w:rsid w:val="005C1D4E"/>
    <w:rsid w:val="005C4B10"/>
    <w:rsid w:val="005C532F"/>
    <w:rsid w:val="005C70CA"/>
    <w:rsid w:val="005D0B29"/>
    <w:rsid w:val="005D1633"/>
    <w:rsid w:val="005D2664"/>
    <w:rsid w:val="005D2F42"/>
    <w:rsid w:val="005D3A1E"/>
    <w:rsid w:val="005D5765"/>
    <w:rsid w:val="005E21C2"/>
    <w:rsid w:val="005F28F1"/>
    <w:rsid w:val="005F31F3"/>
    <w:rsid w:val="00600099"/>
    <w:rsid w:val="00605BC3"/>
    <w:rsid w:val="00606A2C"/>
    <w:rsid w:val="0061327F"/>
    <w:rsid w:val="00613CA6"/>
    <w:rsid w:val="006247A4"/>
    <w:rsid w:val="006255BE"/>
    <w:rsid w:val="00626895"/>
    <w:rsid w:val="00631A30"/>
    <w:rsid w:val="006407DA"/>
    <w:rsid w:val="00642440"/>
    <w:rsid w:val="00643016"/>
    <w:rsid w:val="00644C82"/>
    <w:rsid w:val="00647200"/>
    <w:rsid w:val="00650CDE"/>
    <w:rsid w:val="0065461F"/>
    <w:rsid w:val="0066269D"/>
    <w:rsid w:val="006648D3"/>
    <w:rsid w:val="00672437"/>
    <w:rsid w:val="00674717"/>
    <w:rsid w:val="00675AF0"/>
    <w:rsid w:val="00686CDB"/>
    <w:rsid w:val="00692163"/>
    <w:rsid w:val="006928E5"/>
    <w:rsid w:val="00696327"/>
    <w:rsid w:val="006969F1"/>
    <w:rsid w:val="006A66E1"/>
    <w:rsid w:val="006B3C34"/>
    <w:rsid w:val="006B5B39"/>
    <w:rsid w:val="006C03DB"/>
    <w:rsid w:val="006C0DA9"/>
    <w:rsid w:val="006C6E90"/>
    <w:rsid w:val="006D3116"/>
    <w:rsid w:val="006E6A8F"/>
    <w:rsid w:val="006F435E"/>
    <w:rsid w:val="006F540F"/>
    <w:rsid w:val="00700153"/>
    <w:rsid w:val="0070329F"/>
    <w:rsid w:val="007041AC"/>
    <w:rsid w:val="00704C8B"/>
    <w:rsid w:val="0070670F"/>
    <w:rsid w:val="0070756A"/>
    <w:rsid w:val="00710593"/>
    <w:rsid w:val="007116C8"/>
    <w:rsid w:val="0072150E"/>
    <w:rsid w:val="007237E1"/>
    <w:rsid w:val="00736FE9"/>
    <w:rsid w:val="00752171"/>
    <w:rsid w:val="00763CD0"/>
    <w:rsid w:val="0076566F"/>
    <w:rsid w:val="007744EB"/>
    <w:rsid w:val="00774D8C"/>
    <w:rsid w:val="00777AB3"/>
    <w:rsid w:val="00777D6F"/>
    <w:rsid w:val="00782E58"/>
    <w:rsid w:val="00787B82"/>
    <w:rsid w:val="00787DEC"/>
    <w:rsid w:val="00791CFB"/>
    <w:rsid w:val="00795699"/>
    <w:rsid w:val="007957EE"/>
    <w:rsid w:val="00795898"/>
    <w:rsid w:val="007A3C1C"/>
    <w:rsid w:val="007A62B3"/>
    <w:rsid w:val="007B0004"/>
    <w:rsid w:val="007B4516"/>
    <w:rsid w:val="007B530A"/>
    <w:rsid w:val="007B68D2"/>
    <w:rsid w:val="007B7D9A"/>
    <w:rsid w:val="007C0DD1"/>
    <w:rsid w:val="007C337D"/>
    <w:rsid w:val="007C584A"/>
    <w:rsid w:val="007C58F9"/>
    <w:rsid w:val="007C7062"/>
    <w:rsid w:val="007D1E37"/>
    <w:rsid w:val="007D60F9"/>
    <w:rsid w:val="007D7C3F"/>
    <w:rsid w:val="007F24CC"/>
    <w:rsid w:val="007F2D1F"/>
    <w:rsid w:val="00807337"/>
    <w:rsid w:val="00812D70"/>
    <w:rsid w:val="008159A6"/>
    <w:rsid w:val="00822988"/>
    <w:rsid w:val="00831712"/>
    <w:rsid w:val="00836063"/>
    <w:rsid w:val="00843C62"/>
    <w:rsid w:val="008568CE"/>
    <w:rsid w:val="00863608"/>
    <w:rsid w:val="008673C2"/>
    <w:rsid w:val="00874690"/>
    <w:rsid w:val="0087689C"/>
    <w:rsid w:val="00880AA6"/>
    <w:rsid w:val="00886084"/>
    <w:rsid w:val="0089241C"/>
    <w:rsid w:val="00894AD9"/>
    <w:rsid w:val="00895BA9"/>
    <w:rsid w:val="008973BB"/>
    <w:rsid w:val="008A1C51"/>
    <w:rsid w:val="008A7F70"/>
    <w:rsid w:val="008B176A"/>
    <w:rsid w:val="008B2751"/>
    <w:rsid w:val="008B5A68"/>
    <w:rsid w:val="008B7F93"/>
    <w:rsid w:val="008C1A34"/>
    <w:rsid w:val="008C722B"/>
    <w:rsid w:val="008D142B"/>
    <w:rsid w:val="008D33CB"/>
    <w:rsid w:val="008E2BF4"/>
    <w:rsid w:val="008F498C"/>
    <w:rsid w:val="008F62AB"/>
    <w:rsid w:val="008F7A36"/>
    <w:rsid w:val="00901319"/>
    <w:rsid w:val="00901767"/>
    <w:rsid w:val="009035E2"/>
    <w:rsid w:val="00905379"/>
    <w:rsid w:val="0092195E"/>
    <w:rsid w:val="00925F41"/>
    <w:rsid w:val="0093183C"/>
    <w:rsid w:val="00932D38"/>
    <w:rsid w:val="009351D0"/>
    <w:rsid w:val="00935D0A"/>
    <w:rsid w:val="009413A2"/>
    <w:rsid w:val="00942C78"/>
    <w:rsid w:val="00944FC8"/>
    <w:rsid w:val="009512AC"/>
    <w:rsid w:val="00951CA2"/>
    <w:rsid w:val="00951D3A"/>
    <w:rsid w:val="00960632"/>
    <w:rsid w:val="00962084"/>
    <w:rsid w:val="00962285"/>
    <w:rsid w:val="0096796F"/>
    <w:rsid w:val="0097062A"/>
    <w:rsid w:val="009742AF"/>
    <w:rsid w:val="00977B0C"/>
    <w:rsid w:val="00977D5D"/>
    <w:rsid w:val="00985C50"/>
    <w:rsid w:val="009879D9"/>
    <w:rsid w:val="009900DD"/>
    <w:rsid w:val="009A17DC"/>
    <w:rsid w:val="009A68E7"/>
    <w:rsid w:val="009B2796"/>
    <w:rsid w:val="009C395E"/>
    <w:rsid w:val="009C4F86"/>
    <w:rsid w:val="009C63F8"/>
    <w:rsid w:val="009D0F5A"/>
    <w:rsid w:val="009E23EB"/>
    <w:rsid w:val="009E3F63"/>
    <w:rsid w:val="009F0D80"/>
    <w:rsid w:val="009F4585"/>
    <w:rsid w:val="009F6E3C"/>
    <w:rsid w:val="00A22E93"/>
    <w:rsid w:val="00A31244"/>
    <w:rsid w:val="00A31FCD"/>
    <w:rsid w:val="00A34E6F"/>
    <w:rsid w:val="00A36016"/>
    <w:rsid w:val="00A40B6D"/>
    <w:rsid w:val="00A40C52"/>
    <w:rsid w:val="00A4489D"/>
    <w:rsid w:val="00A46C1B"/>
    <w:rsid w:val="00A53B5D"/>
    <w:rsid w:val="00A559A9"/>
    <w:rsid w:val="00A563CB"/>
    <w:rsid w:val="00A57CF2"/>
    <w:rsid w:val="00A57EF2"/>
    <w:rsid w:val="00A62D2C"/>
    <w:rsid w:val="00A7085A"/>
    <w:rsid w:val="00A752BD"/>
    <w:rsid w:val="00A81A78"/>
    <w:rsid w:val="00A85FCC"/>
    <w:rsid w:val="00A907E8"/>
    <w:rsid w:val="00AA67E7"/>
    <w:rsid w:val="00AB20B3"/>
    <w:rsid w:val="00AB37FF"/>
    <w:rsid w:val="00AB79BE"/>
    <w:rsid w:val="00AC1F58"/>
    <w:rsid w:val="00AC628B"/>
    <w:rsid w:val="00AD7D0B"/>
    <w:rsid w:val="00AD7E14"/>
    <w:rsid w:val="00AE00F0"/>
    <w:rsid w:val="00AE05E3"/>
    <w:rsid w:val="00AE091E"/>
    <w:rsid w:val="00AE4313"/>
    <w:rsid w:val="00AF003C"/>
    <w:rsid w:val="00AF62FA"/>
    <w:rsid w:val="00AF6B7F"/>
    <w:rsid w:val="00B02807"/>
    <w:rsid w:val="00B0344C"/>
    <w:rsid w:val="00B101D9"/>
    <w:rsid w:val="00B137E1"/>
    <w:rsid w:val="00B152B6"/>
    <w:rsid w:val="00B17021"/>
    <w:rsid w:val="00B20386"/>
    <w:rsid w:val="00B23A8D"/>
    <w:rsid w:val="00B24BE1"/>
    <w:rsid w:val="00B3632C"/>
    <w:rsid w:val="00B558C4"/>
    <w:rsid w:val="00B607DF"/>
    <w:rsid w:val="00B65722"/>
    <w:rsid w:val="00B67C56"/>
    <w:rsid w:val="00B70CC8"/>
    <w:rsid w:val="00B73F45"/>
    <w:rsid w:val="00B75803"/>
    <w:rsid w:val="00B75E80"/>
    <w:rsid w:val="00B8495B"/>
    <w:rsid w:val="00B86246"/>
    <w:rsid w:val="00B86300"/>
    <w:rsid w:val="00B92EE8"/>
    <w:rsid w:val="00BA3CA7"/>
    <w:rsid w:val="00BA60DC"/>
    <w:rsid w:val="00BB1F59"/>
    <w:rsid w:val="00BB2844"/>
    <w:rsid w:val="00BB46A6"/>
    <w:rsid w:val="00BC3A4F"/>
    <w:rsid w:val="00BD029D"/>
    <w:rsid w:val="00BD7269"/>
    <w:rsid w:val="00BE009E"/>
    <w:rsid w:val="00BE069E"/>
    <w:rsid w:val="00BF0424"/>
    <w:rsid w:val="00BF5BEE"/>
    <w:rsid w:val="00BF64E7"/>
    <w:rsid w:val="00BF6FBC"/>
    <w:rsid w:val="00C02E56"/>
    <w:rsid w:val="00C02EDE"/>
    <w:rsid w:val="00C12B88"/>
    <w:rsid w:val="00C168E1"/>
    <w:rsid w:val="00C23BB3"/>
    <w:rsid w:val="00C23DD5"/>
    <w:rsid w:val="00C275A7"/>
    <w:rsid w:val="00C27791"/>
    <w:rsid w:val="00C30958"/>
    <w:rsid w:val="00C36090"/>
    <w:rsid w:val="00C36BE7"/>
    <w:rsid w:val="00C37B20"/>
    <w:rsid w:val="00C43D1F"/>
    <w:rsid w:val="00C464EC"/>
    <w:rsid w:val="00C523C8"/>
    <w:rsid w:val="00C70715"/>
    <w:rsid w:val="00C74992"/>
    <w:rsid w:val="00C76D0D"/>
    <w:rsid w:val="00C823A3"/>
    <w:rsid w:val="00C904F0"/>
    <w:rsid w:val="00C92527"/>
    <w:rsid w:val="00C95756"/>
    <w:rsid w:val="00CA04E0"/>
    <w:rsid w:val="00CA112E"/>
    <w:rsid w:val="00CA3929"/>
    <w:rsid w:val="00CA4231"/>
    <w:rsid w:val="00CA638D"/>
    <w:rsid w:val="00CA6793"/>
    <w:rsid w:val="00CC111D"/>
    <w:rsid w:val="00CC4899"/>
    <w:rsid w:val="00CD30A2"/>
    <w:rsid w:val="00CD64E5"/>
    <w:rsid w:val="00CD6EA6"/>
    <w:rsid w:val="00CE26CA"/>
    <w:rsid w:val="00CE4907"/>
    <w:rsid w:val="00CF3F50"/>
    <w:rsid w:val="00D028C1"/>
    <w:rsid w:val="00D0307B"/>
    <w:rsid w:val="00D05C6C"/>
    <w:rsid w:val="00D16E7B"/>
    <w:rsid w:val="00D21B26"/>
    <w:rsid w:val="00D27990"/>
    <w:rsid w:val="00D316E8"/>
    <w:rsid w:val="00D327E4"/>
    <w:rsid w:val="00D34620"/>
    <w:rsid w:val="00D36D58"/>
    <w:rsid w:val="00D3707D"/>
    <w:rsid w:val="00D51FFA"/>
    <w:rsid w:val="00D66E59"/>
    <w:rsid w:val="00D7396E"/>
    <w:rsid w:val="00D751B0"/>
    <w:rsid w:val="00D75E76"/>
    <w:rsid w:val="00D762E2"/>
    <w:rsid w:val="00D83813"/>
    <w:rsid w:val="00D84DA4"/>
    <w:rsid w:val="00D916B6"/>
    <w:rsid w:val="00D92A0C"/>
    <w:rsid w:val="00DA5D81"/>
    <w:rsid w:val="00DA671D"/>
    <w:rsid w:val="00DC02F0"/>
    <w:rsid w:val="00DC2992"/>
    <w:rsid w:val="00DC66A9"/>
    <w:rsid w:val="00DC74A6"/>
    <w:rsid w:val="00DD5A0B"/>
    <w:rsid w:val="00DE0799"/>
    <w:rsid w:val="00DE160B"/>
    <w:rsid w:val="00E009D3"/>
    <w:rsid w:val="00E100E0"/>
    <w:rsid w:val="00E10538"/>
    <w:rsid w:val="00E1123F"/>
    <w:rsid w:val="00E16163"/>
    <w:rsid w:val="00E227A4"/>
    <w:rsid w:val="00E260E9"/>
    <w:rsid w:val="00E37CA8"/>
    <w:rsid w:val="00E41DA7"/>
    <w:rsid w:val="00E44C61"/>
    <w:rsid w:val="00E45424"/>
    <w:rsid w:val="00E56594"/>
    <w:rsid w:val="00E624E9"/>
    <w:rsid w:val="00E6734C"/>
    <w:rsid w:val="00E72329"/>
    <w:rsid w:val="00E751F0"/>
    <w:rsid w:val="00E84620"/>
    <w:rsid w:val="00E878A9"/>
    <w:rsid w:val="00E9333B"/>
    <w:rsid w:val="00E94D55"/>
    <w:rsid w:val="00EA0531"/>
    <w:rsid w:val="00EA4DF3"/>
    <w:rsid w:val="00EA5C9B"/>
    <w:rsid w:val="00EB08EB"/>
    <w:rsid w:val="00EB14E9"/>
    <w:rsid w:val="00EB48C4"/>
    <w:rsid w:val="00EB4B02"/>
    <w:rsid w:val="00EC40D2"/>
    <w:rsid w:val="00ED32A5"/>
    <w:rsid w:val="00ED6FF3"/>
    <w:rsid w:val="00EE50B4"/>
    <w:rsid w:val="00EE74D6"/>
    <w:rsid w:val="00EF07AD"/>
    <w:rsid w:val="00EF12B8"/>
    <w:rsid w:val="00EF1581"/>
    <w:rsid w:val="00EF18F8"/>
    <w:rsid w:val="00EF5990"/>
    <w:rsid w:val="00F06285"/>
    <w:rsid w:val="00F067BB"/>
    <w:rsid w:val="00F1122F"/>
    <w:rsid w:val="00F1566F"/>
    <w:rsid w:val="00F16DDA"/>
    <w:rsid w:val="00F174D0"/>
    <w:rsid w:val="00F274FA"/>
    <w:rsid w:val="00F40ECB"/>
    <w:rsid w:val="00F543EE"/>
    <w:rsid w:val="00F56FEF"/>
    <w:rsid w:val="00F60D82"/>
    <w:rsid w:val="00F61977"/>
    <w:rsid w:val="00F70C80"/>
    <w:rsid w:val="00F724FA"/>
    <w:rsid w:val="00F76E47"/>
    <w:rsid w:val="00F81C0B"/>
    <w:rsid w:val="00F82456"/>
    <w:rsid w:val="00F830D5"/>
    <w:rsid w:val="00F83C7A"/>
    <w:rsid w:val="00F84818"/>
    <w:rsid w:val="00F9081A"/>
    <w:rsid w:val="00FA028D"/>
    <w:rsid w:val="00FA109F"/>
    <w:rsid w:val="00FC0759"/>
    <w:rsid w:val="00FC3714"/>
    <w:rsid w:val="00FD0FAA"/>
    <w:rsid w:val="00FD7FF0"/>
    <w:rsid w:val="00FE1085"/>
    <w:rsid w:val="00FF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6590"/>
  <w15:chartTrackingRefBased/>
  <w15:docId w15:val="{FA66B61C-1CB1-EC47-AFED-23B96DAD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A3B"/>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1C1A3B"/>
    <w:rPr>
      <w:rFonts w:ascii="Lucida Grande" w:eastAsiaTheme="minorEastAsia" w:hAnsi="Lucida Grande" w:cs="Lucida Grande"/>
      <w:sz w:val="18"/>
      <w:szCs w:val="18"/>
    </w:rPr>
  </w:style>
  <w:style w:type="paragraph" w:styleId="ListParagraph">
    <w:name w:val="List Paragraph"/>
    <w:basedOn w:val="Normal"/>
    <w:uiPriority w:val="34"/>
    <w:qFormat/>
    <w:rsid w:val="001C1A3B"/>
    <w:pPr>
      <w:ind w:left="720"/>
      <w:contextualSpacing/>
    </w:pPr>
    <w:rPr>
      <w:rFonts w:eastAsiaTheme="minorEastAsia"/>
    </w:rPr>
  </w:style>
  <w:style w:type="character" w:customStyle="1" w:styleId="MTEquationSection">
    <w:name w:val="MTEquationSection"/>
    <w:basedOn w:val="DefaultParagraphFont"/>
    <w:rsid w:val="001C1A3B"/>
    <w:rPr>
      <w:rFonts w:ascii="Times" w:hAnsi="Times"/>
      <w:b/>
      <w:vanish/>
      <w:color w:val="FF0000"/>
      <w:sz w:val="32"/>
    </w:rPr>
  </w:style>
  <w:style w:type="paragraph" w:customStyle="1" w:styleId="MTDisplayEquation">
    <w:name w:val="MTDisplayEquation"/>
    <w:basedOn w:val="Normal"/>
    <w:next w:val="Normal"/>
    <w:rsid w:val="001C1A3B"/>
    <w:pPr>
      <w:tabs>
        <w:tab w:val="center" w:pos="4680"/>
        <w:tab w:val="right" w:pos="9360"/>
      </w:tabs>
    </w:pPr>
    <w:rPr>
      <w:rFonts w:ascii="Times New Roman" w:eastAsiaTheme="minorEastAsia" w:hAnsi="Times New Roman" w:cs="Times New Roman"/>
    </w:rPr>
  </w:style>
  <w:style w:type="paragraph" w:styleId="NormalWeb">
    <w:name w:val="Normal (Web)"/>
    <w:basedOn w:val="Normal"/>
    <w:uiPriority w:val="99"/>
    <w:unhideWhenUsed/>
    <w:rsid w:val="001C1A3B"/>
    <w:rPr>
      <w:rFonts w:ascii="Times New Roman" w:eastAsiaTheme="minorEastAsia" w:hAnsi="Times New Roman" w:cs="Times New Roman"/>
    </w:rPr>
  </w:style>
  <w:style w:type="character" w:styleId="PlaceholderText">
    <w:name w:val="Placeholder Text"/>
    <w:basedOn w:val="DefaultParagraphFont"/>
    <w:uiPriority w:val="99"/>
    <w:semiHidden/>
    <w:rsid w:val="001C1A3B"/>
    <w:rPr>
      <w:color w:val="808080"/>
    </w:rPr>
  </w:style>
  <w:style w:type="character" w:styleId="CommentReference">
    <w:name w:val="annotation reference"/>
    <w:basedOn w:val="DefaultParagraphFont"/>
    <w:uiPriority w:val="99"/>
    <w:semiHidden/>
    <w:unhideWhenUsed/>
    <w:rsid w:val="001C1A3B"/>
    <w:rPr>
      <w:sz w:val="18"/>
      <w:szCs w:val="18"/>
    </w:rPr>
  </w:style>
  <w:style w:type="paragraph" w:styleId="CommentText">
    <w:name w:val="annotation text"/>
    <w:basedOn w:val="Normal"/>
    <w:link w:val="CommentTextChar"/>
    <w:uiPriority w:val="99"/>
    <w:semiHidden/>
    <w:unhideWhenUsed/>
    <w:rsid w:val="001C1A3B"/>
    <w:rPr>
      <w:rFonts w:eastAsiaTheme="minorEastAsia"/>
    </w:rPr>
  </w:style>
  <w:style w:type="character" w:customStyle="1" w:styleId="CommentTextChar">
    <w:name w:val="Comment Text Char"/>
    <w:basedOn w:val="DefaultParagraphFont"/>
    <w:link w:val="CommentText"/>
    <w:uiPriority w:val="99"/>
    <w:semiHidden/>
    <w:rsid w:val="001C1A3B"/>
    <w:rPr>
      <w:rFonts w:eastAsiaTheme="minorEastAsia"/>
    </w:rPr>
  </w:style>
  <w:style w:type="paragraph" w:styleId="CommentSubject">
    <w:name w:val="annotation subject"/>
    <w:basedOn w:val="CommentText"/>
    <w:next w:val="CommentText"/>
    <w:link w:val="CommentSubjectChar"/>
    <w:uiPriority w:val="99"/>
    <w:semiHidden/>
    <w:unhideWhenUsed/>
    <w:rsid w:val="001C1A3B"/>
    <w:rPr>
      <w:b/>
      <w:bCs/>
      <w:sz w:val="20"/>
      <w:szCs w:val="20"/>
    </w:rPr>
  </w:style>
  <w:style w:type="character" w:customStyle="1" w:styleId="CommentSubjectChar">
    <w:name w:val="Comment Subject Char"/>
    <w:basedOn w:val="CommentTextChar"/>
    <w:link w:val="CommentSubject"/>
    <w:uiPriority w:val="99"/>
    <w:semiHidden/>
    <w:rsid w:val="001C1A3B"/>
    <w:rPr>
      <w:rFonts w:eastAsiaTheme="minorEastAsia"/>
      <w:b/>
      <w:bCs/>
      <w:sz w:val="20"/>
      <w:szCs w:val="20"/>
    </w:rPr>
  </w:style>
  <w:style w:type="paragraph" w:styleId="Footer">
    <w:name w:val="footer"/>
    <w:basedOn w:val="Normal"/>
    <w:link w:val="FooterChar"/>
    <w:uiPriority w:val="99"/>
    <w:unhideWhenUsed/>
    <w:rsid w:val="001C1A3B"/>
    <w:pPr>
      <w:tabs>
        <w:tab w:val="center" w:pos="4680"/>
        <w:tab w:val="right" w:pos="9360"/>
      </w:tabs>
    </w:pPr>
    <w:rPr>
      <w:rFonts w:eastAsiaTheme="minorEastAsia"/>
    </w:rPr>
  </w:style>
  <w:style w:type="character" w:customStyle="1" w:styleId="FooterChar">
    <w:name w:val="Footer Char"/>
    <w:basedOn w:val="DefaultParagraphFont"/>
    <w:link w:val="Footer"/>
    <w:uiPriority w:val="99"/>
    <w:rsid w:val="001C1A3B"/>
    <w:rPr>
      <w:rFonts w:eastAsiaTheme="minorEastAsia"/>
    </w:rPr>
  </w:style>
  <w:style w:type="character" w:styleId="PageNumber">
    <w:name w:val="page number"/>
    <w:basedOn w:val="DefaultParagraphFont"/>
    <w:uiPriority w:val="99"/>
    <w:semiHidden/>
    <w:unhideWhenUsed/>
    <w:rsid w:val="001C1A3B"/>
  </w:style>
  <w:style w:type="paragraph" w:styleId="Revision">
    <w:name w:val="Revision"/>
    <w:hidden/>
    <w:uiPriority w:val="99"/>
    <w:semiHidden/>
    <w:rsid w:val="001C1A3B"/>
    <w:rPr>
      <w:rFonts w:eastAsiaTheme="minorEastAsia"/>
    </w:rPr>
  </w:style>
  <w:style w:type="character" w:styleId="LineNumber">
    <w:name w:val="line number"/>
    <w:basedOn w:val="DefaultParagraphFont"/>
    <w:uiPriority w:val="99"/>
    <w:semiHidden/>
    <w:unhideWhenUsed/>
    <w:rsid w:val="001C1A3B"/>
  </w:style>
  <w:style w:type="table" w:styleId="TableGrid">
    <w:name w:val="Table Grid"/>
    <w:basedOn w:val="TableNormal"/>
    <w:uiPriority w:val="39"/>
    <w:rsid w:val="001C1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1A3B"/>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1C1A3B"/>
    <w:rPr>
      <w:rFonts w:eastAsiaTheme="minorEastAsia"/>
    </w:rPr>
  </w:style>
  <w:style w:type="paragraph" w:styleId="FootnoteText">
    <w:name w:val="footnote text"/>
    <w:basedOn w:val="Normal"/>
    <w:link w:val="FootnoteTextChar"/>
    <w:uiPriority w:val="99"/>
    <w:semiHidden/>
    <w:unhideWhenUsed/>
    <w:rsid w:val="001C1A3B"/>
    <w:rPr>
      <w:rFonts w:eastAsiaTheme="minorEastAsia"/>
      <w:sz w:val="20"/>
      <w:szCs w:val="20"/>
    </w:rPr>
  </w:style>
  <w:style w:type="character" w:customStyle="1" w:styleId="FootnoteTextChar">
    <w:name w:val="Footnote Text Char"/>
    <w:basedOn w:val="DefaultParagraphFont"/>
    <w:link w:val="FootnoteText"/>
    <w:uiPriority w:val="99"/>
    <w:semiHidden/>
    <w:rsid w:val="001C1A3B"/>
    <w:rPr>
      <w:rFonts w:eastAsiaTheme="minorEastAsia"/>
      <w:sz w:val="20"/>
      <w:szCs w:val="20"/>
    </w:rPr>
  </w:style>
  <w:style w:type="character" w:styleId="FootnoteReference">
    <w:name w:val="footnote reference"/>
    <w:basedOn w:val="DefaultParagraphFont"/>
    <w:uiPriority w:val="99"/>
    <w:semiHidden/>
    <w:unhideWhenUsed/>
    <w:rsid w:val="001C1A3B"/>
    <w:rPr>
      <w:vertAlign w:val="superscript"/>
    </w:rPr>
  </w:style>
  <w:style w:type="character" w:styleId="Emphasis">
    <w:name w:val="Emphasis"/>
    <w:basedOn w:val="DefaultParagraphFont"/>
    <w:uiPriority w:val="20"/>
    <w:qFormat/>
    <w:rsid w:val="001C1A3B"/>
    <w:rPr>
      <w:i/>
      <w:iCs/>
    </w:rPr>
  </w:style>
  <w:style w:type="character" w:styleId="Hyperlink">
    <w:name w:val="Hyperlink"/>
    <w:basedOn w:val="DefaultParagraphFont"/>
    <w:uiPriority w:val="99"/>
    <w:semiHidden/>
    <w:unhideWhenUsed/>
    <w:rsid w:val="001C1A3B"/>
    <w:rPr>
      <w:color w:val="0000FF"/>
      <w:u w:val="single"/>
    </w:rPr>
  </w:style>
  <w:style w:type="character" w:styleId="EndnoteReference">
    <w:name w:val="endnote reference"/>
    <w:basedOn w:val="DefaultParagraphFont"/>
    <w:uiPriority w:val="99"/>
    <w:semiHidden/>
    <w:unhideWhenUsed/>
    <w:rsid w:val="001C1A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34049">
      <w:bodyDiv w:val="1"/>
      <w:marLeft w:val="0"/>
      <w:marRight w:val="0"/>
      <w:marTop w:val="0"/>
      <w:marBottom w:val="0"/>
      <w:divBdr>
        <w:top w:val="none" w:sz="0" w:space="0" w:color="auto"/>
        <w:left w:val="none" w:sz="0" w:space="0" w:color="auto"/>
        <w:bottom w:val="none" w:sz="0" w:space="0" w:color="auto"/>
        <w:right w:val="none" w:sz="0" w:space="0" w:color="auto"/>
      </w:divBdr>
      <w:divsChild>
        <w:div w:id="351420183">
          <w:marLeft w:val="0"/>
          <w:marRight w:val="0"/>
          <w:marTop w:val="0"/>
          <w:marBottom w:val="0"/>
          <w:divBdr>
            <w:top w:val="none" w:sz="0" w:space="0" w:color="auto"/>
            <w:left w:val="none" w:sz="0" w:space="0" w:color="auto"/>
            <w:bottom w:val="none" w:sz="0" w:space="0" w:color="auto"/>
            <w:right w:val="none" w:sz="0" w:space="0" w:color="auto"/>
          </w:divBdr>
          <w:divsChild>
            <w:div w:id="454759539">
              <w:marLeft w:val="0"/>
              <w:marRight w:val="0"/>
              <w:marTop w:val="0"/>
              <w:marBottom w:val="0"/>
              <w:divBdr>
                <w:top w:val="none" w:sz="0" w:space="0" w:color="auto"/>
                <w:left w:val="none" w:sz="0" w:space="0" w:color="auto"/>
                <w:bottom w:val="none" w:sz="0" w:space="0" w:color="auto"/>
                <w:right w:val="none" w:sz="0" w:space="0" w:color="auto"/>
              </w:divBdr>
              <w:divsChild>
                <w:div w:id="2125611887">
                  <w:marLeft w:val="0"/>
                  <w:marRight w:val="0"/>
                  <w:marTop w:val="0"/>
                  <w:marBottom w:val="0"/>
                  <w:divBdr>
                    <w:top w:val="none" w:sz="0" w:space="0" w:color="auto"/>
                    <w:left w:val="none" w:sz="0" w:space="0" w:color="auto"/>
                    <w:bottom w:val="none" w:sz="0" w:space="0" w:color="auto"/>
                    <w:right w:val="none" w:sz="0" w:space="0" w:color="auto"/>
                  </w:divBdr>
                  <w:divsChild>
                    <w:div w:id="10255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3653">
      <w:bodyDiv w:val="1"/>
      <w:marLeft w:val="0"/>
      <w:marRight w:val="0"/>
      <w:marTop w:val="0"/>
      <w:marBottom w:val="0"/>
      <w:divBdr>
        <w:top w:val="none" w:sz="0" w:space="0" w:color="auto"/>
        <w:left w:val="none" w:sz="0" w:space="0" w:color="auto"/>
        <w:bottom w:val="none" w:sz="0" w:space="0" w:color="auto"/>
        <w:right w:val="none" w:sz="0" w:space="0" w:color="auto"/>
      </w:divBdr>
      <w:divsChild>
        <w:div w:id="162357388">
          <w:marLeft w:val="0"/>
          <w:marRight w:val="0"/>
          <w:marTop w:val="0"/>
          <w:marBottom w:val="0"/>
          <w:divBdr>
            <w:top w:val="none" w:sz="0" w:space="0" w:color="auto"/>
            <w:left w:val="none" w:sz="0" w:space="0" w:color="auto"/>
            <w:bottom w:val="none" w:sz="0" w:space="0" w:color="auto"/>
            <w:right w:val="none" w:sz="0" w:space="0" w:color="auto"/>
          </w:divBdr>
          <w:divsChild>
            <w:div w:id="1034695560">
              <w:marLeft w:val="0"/>
              <w:marRight w:val="0"/>
              <w:marTop w:val="0"/>
              <w:marBottom w:val="0"/>
              <w:divBdr>
                <w:top w:val="none" w:sz="0" w:space="0" w:color="auto"/>
                <w:left w:val="none" w:sz="0" w:space="0" w:color="auto"/>
                <w:bottom w:val="none" w:sz="0" w:space="0" w:color="auto"/>
                <w:right w:val="none" w:sz="0" w:space="0" w:color="auto"/>
              </w:divBdr>
              <w:divsChild>
                <w:div w:id="1085103149">
                  <w:marLeft w:val="0"/>
                  <w:marRight w:val="0"/>
                  <w:marTop w:val="0"/>
                  <w:marBottom w:val="0"/>
                  <w:divBdr>
                    <w:top w:val="none" w:sz="0" w:space="0" w:color="auto"/>
                    <w:left w:val="none" w:sz="0" w:space="0" w:color="auto"/>
                    <w:bottom w:val="none" w:sz="0" w:space="0" w:color="auto"/>
                    <w:right w:val="none" w:sz="0" w:space="0" w:color="auto"/>
                  </w:divBdr>
                  <w:divsChild>
                    <w:div w:id="198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8.emf"/><Relationship Id="rId39" Type="http://schemas.openxmlformats.org/officeDocument/2006/relationships/oleObject" Target="embeddings/oleObject15.bin"/><Relationship Id="rId21" Type="http://schemas.openxmlformats.org/officeDocument/2006/relationships/image" Target="media/image6.emf"/><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oleObject" Target="embeddings/oleObject19.bin"/><Relationship Id="rId50" Type="http://schemas.openxmlformats.org/officeDocument/2006/relationships/image" Target="media/image20.emf"/><Relationship Id="rId55" Type="http://schemas.openxmlformats.org/officeDocument/2006/relationships/oleObject" Target="embeddings/oleObject23.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4.bin"/><Relationship Id="rId40" Type="http://schemas.openxmlformats.org/officeDocument/2006/relationships/image" Target="media/image15.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5.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0.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19.emf"/><Relationship Id="rId56" Type="http://schemas.openxmlformats.org/officeDocument/2006/relationships/image" Target="media/image23.emf"/><Relationship Id="rId64" Type="http://schemas.microsoft.com/office/2018/08/relationships/commentsExtensible" Target="commentsExtensible.xml"/><Relationship Id="rId8" Type="http://schemas.openxmlformats.org/officeDocument/2006/relationships/comments" Target="comments.xm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2.emf"/><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oleObject" Target="embeddings/oleObject7.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microsoft.com/office/2016/09/relationships/commentsIds" Target="commentsIds.xml"/><Relationship Id="rId31" Type="http://schemas.openxmlformats.org/officeDocument/2006/relationships/oleObject" Target="embeddings/oleObject11.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7C85D-8B1C-2642-AF6B-043A7E0BD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32</Pages>
  <Words>28701</Words>
  <Characters>163600</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158</cp:revision>
  <dcterms:created xsi:type="dcterms:W3CDTF">2020-05-30T22:30:00Z</dcterms:created>
  <dcterms:modified xsi:type="dcterms:W3CDTF">2020-06-02T15:59:00Z</dcterms:modified>
</cp:coreProperties>
</file>
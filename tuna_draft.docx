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948DA" w14:textId="77777777" w:rsidR="00B4485E" w:rsidRDefault="00B4485E" w:rsidP="00B4485E">
      <w:pPr>
        <w:spacing w:line="480" w:lineRule="auto"/>
        <w:rPr>
          <w:rFonts w:ascii="Times New Roman" w:eastAsia="Times New Roman" w:hAnsi="Times New Roman"/>
          <w:b/>
          <w:bCs/>
          <w:color w:val="222222"/>
          <w:shd w:val="clear" w:color="auto" w:fill="FFFFFF"/>
        </w:rPr>
      </w:pPr>
      <w:r w:rsidRPr="00AD3810">
        <w:rPr>
          <w:rFonts w:ascii="Times New Roman" w:eastAsia="Times New Roman" w:hAnsi="Times New Roman"/>
          <w:b/>
          <w:bCs/>
          <w:color w:val="222222"/>
          <w:shd w:val="clear" w:color="auto" w:fill="FFFFFF"/>
        </w:rPr>
        <w:t xml:space="preserve">Gigantism and </w:t>
      </w:r>
      <w:r>
        <w:rPr>
          <w:rFonts w:ascii="Times New Roman" w:eastAsia="Times New Roman" w:hAnsi="Times New Roman"/>
          <w:b/>
          <w:bCs/>
          <w:color w:val="222222"/>
          <w:shd w:val="clear" w:color="auto" w:fill="FFFFFF"/>
        </w:rPr>
        <w:t>dwarfism</w:t>
      </w:r>
      <w:r w:rsidRPr="00AD3810">
        <w:rPr>
          <w:rFonts w:ascii="Times New Roman" w:eastAsia="Times New Roman" w:hAnsi="Times New Roman"/>
          <w:b/>
          <w:bCs/>
          <w:color w:val="222222"/>
          <w:shd w:val="clear" w:color="auto" w:fill="FFFFFF"/>
        </w:rPr>
        <w:t xml:space="preserve"> of </w:t>
      </w:r>
      <w:r>
        <w:rPr>
          <w:rFonts w:ascii="Times New Roman" w:eastAsia="Times New Roman" w:hAnsi="Times New Roman"/>
          <w:b/>
          <w:bCs/>
          <w:color w:val="222222"/>
          <w:shd w:val="clear" w:color="auto" w:fill="FFFFFF"/>
        </w:rPr>
        <w:t>fish body sizes</w:t>
      </w:r>
      <w:r w:rsidRPr="00AD3810">
        <w:rPr>
          <w:rFonts w:ascii="Times New Roman" w:eastAsia="Times New Roman" w:hAnsi="Times New Roman"/>
          <w:b/>
          <w:bCs/>
          <w:color w:val="222222"/>
          <w:shd w:val="clear" w:color="auto" w:fill="FFFFFF"/>
        </w:rPr>
        <w:t xml:space="preserve"> arises from </w:t>
      </w:r>
      <w:r>
        <w:rPr>
          <w:rFonts w:ascii="Times New Roman" w:hAnsi="Times New Roman" w:cs="Times New Roman"/>
          <w:b/>
        </w:rPr>
        <w:t>state-dependent life history theory</w:t>
      </w:r>
      <w:r w:rsidRPr="003D5555">
        <w:rPr>
          <w:rFonts w:ascii="Times New Roman" w:hAnsi="Times New Roman"/>
          <w:b/>
        </w:rPr>
        <w:t xml:space="preserve"> </w:t>
      </w:r>
      <w:r w:rsidRPr="00AD3810">
        <w:rPr>
          <w:rFonts w:ascii="Times New Roman" w:eastAsia="Times New Roman" w:hAnsi="Times New Roman"/>
          <w:b/>
          <w:bCs/>
          <w:color w:val="222222"/>
          <w:shd w:val="clear" w:color="auto" w:fill="FFFFFF"/>
        </w:rPr>
        <w:t>within an ecosystem context</w:t>
      </w:r>
    </w:p>
    <w:p w14:paraId="058C80FB" w14:textId="77777777" w:rsidR="00B4485E" w:rsidRDefault="00B4485E" w:rsidP="00B4485E">
      <w:pPr>
        <w:spacing w:line="480" w:lineRule="auto"/>
        <w:jc w:val="both"/>
        <w:rPr>
          <w:rFonts w:ascii="Times New Roman" w:hAnsi="Times New Roman" w:cs="Times New Roman"/>
          <w:b/>
        </w:rPr>
      </w:pPr>
      <w:r>
        <w:rPr>
          <w:rFonts w:ascii="Times New Roman" w:eastAsia="Times New Roman" w:hAnsi="Times New Roman"/>
          <w:b/>
          <w:bCs/>
          <w:color w:val="222222"/>
          <w:shd w:val="clear" w:color="auto" w:fill="FFFFFF"/>
        </w:rPr>
        <w:t xml:space="preserve"> </w:t>
      </w:r>
    </w:p>
    <w:p w14:paraId="7A3CCFFB" w14:textId="77777777" w:rsidR="00B4485E" w:rsidRDefault="00B4485E" w:rsidP="00B4485E">
      <w:pPr>
        <w:spacing w:line="480" w:lineRule="auto"/>
        <w:jc w:val="both"/>
        <w:rPr>
          <w:rFonts w:ascii="Times New Roman" w:hAnsi="Times New Roman" w:cs="Times New Roman"/>
          <w:bCs/>
        </w:rPr>
      </w:pPr>
    </w:p>
    <w:p w14:paraId="0A03D63C" w14:textId="77777777" w:rsidR="00B4485E" w:rsidRPr="00BB1C72" w:rsidRDefault="00B4485E" w:rsidP="00B4485E">
      <w:pPr>
        <w:spacing w:line="480" w:lineRule="auto"/>
        <w:rPr>
          <w:rFonts w:ascii="Times New Roman" w:eastAsia="Times New Roman" w:hAnsi="Times New Roman"/>
          <w:color w:val="222222"/>
          <w:shd w:val="clear" w:color="auto" w:fill="FFFFFF"/>
        </w:rPr>
      </w:pPr>
      <w:r>
        <w:rPr>
          <w:rFonts w:ascii="Times New Roman" w:hAnsi="Times New Roman" w:cs="Times New Roman"/>
          <w:bCs/>
          <w:i/>
          <w:iCs/>
        </w:rPr>
        <w:t xml:space="preserve"> </w:t>
      </w:r>
    </w:p>
    <w:p w14:paraId="503E6DA0" w14:textId="77777777" w:rsidR="00B4485E" w:rsidRDefault="00B4485E" w:rsidP="00B4485E">
      <w:pPr>
        <w:spacing w:line="480" w:lineRule="auto"/>
        <w:rPr>
          <w:rFonts w:ascii="Times New Roman" w:eastAsia="Times New Roman" w:hAnsi="Times New Roman"/>
          <w:color w:val="222222"/>
          <w:shd w:val="clear" w:color="auto" w:fill="FFFFFF"/>
        </w:rPr>
      </w:pPr>
      <w:r w:rsidRPr="00AB2DAF">
        <w:rPr>
          <w:rFonts w:ascii="Times New Roman" w:eastAsia="Times New Roman" w:hAnsi="Times New Roman"/>
          <w:color w:val="222222"/>
          <w:shd w:val="clear" w:color="auto" w:fill="FFFFFF"/>
        </w:rPr>
        <w:t>Kindsvater, Holly K.</w:t>
      </w:r>
      <w:r w:rsidRPr="00AB2DAF">
        <w:rPr>
          <w:rFonts w:ascii="Times New Roman" w:eastAsia="Times New Roman" w:hAnsi="Times New Roman"/>
          <w:color w:val="222222"/>
          <w:shd w:val="clear" w:color="auto" w:fill="FFFFFF"/>
          <w:vertAlign w:val="superscript"/>
        </w:rPr>
        <w:t>1</w:t>
      </w:r>
      <w:r w:rsidRPr="00AB2DAF">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Dulvy</w:t>
      </w:r>
      <w:proofErr w:type="spellEnd"/>
      <w:r w:rsidRPr="00AB2DAF">
        <w:rPr>
          <w:rFonts w:ascii="Times New Roman" w:eastAsia="Times New Roman" w:hAnsi="Times New Roman"/>
          <w:color w:val="222222"/>
          <w:shd w:val="clear" w:color="auto" w:fill="FFFFFF"/>
        </w:rPr>
        <w:t>, Nicholas K.</w:t>
      </w:r>
      <w:r w:rsidRPr="00AB2DAF">
        <w:rPr>
          <w:rFonts w:ascii="Times New Roman" w:eastAsia="Times New Roman" w:hAnsi="Times New Roman"/>
          <w:color w:val="222222"/>
          <w:shd w:val="clear" w:color="auto" w:fill="FFFFFF"/>
          <w:vertAlign w:val="superscript"/>
        </w:rPr>
        <w:t>2</w:t>
      </w:r>
      <w:r w:rsidRPr="00AB2DAF">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Horswill</w:t>
      </w:r>
      <w:proofErr w:type="spellEnd"/>
      <w:r w:rsidRPr="00AB2DAF">
        <w:rPr>
          <w:rFonts w:ascii="Times New Roman" w:eastAsia="Times New Roman" w:hAnsi="Times New Roman"/>
          <w:color w:val="222222"/>
          <w:shd w:val="clear" w:color="auto" w:fill="FFFFFF"/>
        </w:rPr>
        <w:t>, Cat</w:t>
      </w:r>
      <w:r w:rsidRPr="00AB2DAF">
        <w:rPr>
          <w:rFonts w:ascii="Times New Roman" w:eastAsia="Times New Roman" w:hAnsi="Times New Roman"/>
          <w:color w:val="222222"/>
          <w:shd w:val="clear" w:color="auto" w:fill="FFFFFF"/>
          <w:vertAlign w:val="superscript"/>
        </w:rPr>
        <w:t>3</w:t>
      </w:r>
      <w:r w:rsidRPr="005A650E">
        <w:rPr>
          <w:rFonts w:ascii="Times New Roman" w:hAnsi="Times New Roman"/>
          <w:color w:val="222222"/>
          <w:shd w:val="clear" w:color="auto" w:fill="FFFFFF"/>
          <w:vertAlign w:val="superscript"/>
        </w:rPr>
        <w:t>,</w:t>
      </w:r>
      <w:r>
        <w:rPr>
          <w:rFonts w:ascii="Times New Roman" w:eastAsia="Times New Roman" w:hAnsi="Times New Roman"/>
          <w:color w:val="222222"/>
          <w:shd w:val="clear" w:color="auto" w:fill="FFFFFF"/>
          <w:vertAlign w:val="superscript"/>
        </w:rPr>
        <w:t>4</w:t>
      </w:r>
      <w:r w:rsidRPr="00AB2DAF">
        <w:rPr>
          <w:rFonts w:ascii="Times New Roman" w:eastAsia="Times New Roman" w:hAnsi="Times New Roman"/>
          <w:color w:val="222222"/>
          <w:shd w:val="clear" w:color="auto" w:fill="FFFFFF"/>
        </w:rPr>
        <w:t>, Juan-</w:t>
      </w:r>
      <w:proofErr w:type="spellStart"/>
      <w:r w:rsidRPr="00AB2DAF">
        <w:rPr>
          <w:rFonts w:ascii="Times New Roman" w:eastAsia="Times New Roman" w:hAnsi="Times New Roman"/>
          <w:color w:val="222222"/>
          <w:shd w:val="clear" w:color="auto" w:fill="FFFFFF"/>
        </w:rPr>
        <w:t>Jordá</w:t>
      </w:r>
      <w:proofErr w:type="spellEnd"/>
      <w:r w:rsidRPr="00AB2DAF">
        <w:rPr>
          <w:rFonts w:ascii="Times New Roman" w:eastAsia="Times New Roman" w:hAnsi="Times New Roman"/>
          <w:color w:val="222222"/>
          <w:shd w:val="clear" w:color="auto" w:fill="FFFFFF"/>
        </w:rPr>
        <w:t>, Maria-José</w:t>
      </w:r>
      <w:r w:rsidRPr="00AB2DAF">
        <w:rPr>
          <w:rFonts w:ascii="Times New Roman" w:eastAsia="Times New Roman" w:hAnsi="Times New Roman"/>
          <w:color w:val="222222"/>
          <w:shd w:val="clear" w:color="auto" w:fill="FFFFFF"/>
          <w:vertAlign w:val="superscript"/>
        </w:rPr>
        <w:t>2,</w:t>
      </w:r>
      <w:r>
        <w:rPr>
          <w:rFonts w:ascii="Times New Roman" w:eastAsia="Times New Roman" w:hAnsi="Times New Roman"/>
          <w:color w:val="222222"/>
          <w:shd w:val="clear" w:color="auto" w:fill="FFFFFF"/>
          <w:vertAlign w:val="superscript"/>
        </w:rPr>
        <w:t>5</w:t>
      </w:r>
      <w:r w:rsidRPr="00AB2DAF">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Matthiopoulos</w:t>
      </w:r>
      <w:proofErr w:type="spellEnd"/>
      <w:r w:rsidRPr="00AB2DAF">
        <w:rPr>
          <w:rFonts w:ascii="Times New Roman" w:eastAsia="Times New Roman" w:hAnsi="Times New Roman"/>
          <w:color w:val="222222"/>
          <w:shd w:val="clear" w:color="auto" w:fill="FFFFFF"/>
        </w:rPr>
        <w:t>, Jason</w:t>
      </w:r>
      <w:r w:rsidRPr="00AB2DAF">
        <w:rPr>
          <w:rFonts w:ascii="Times New Roman" w:eastAsia="Times New Roman" w:hAnsi="Times New Roman"/>
          <w:color w:val="222222"/>
          <w:shd w:val="clear" w:color="auto" w:fill="FFFFFF"/>
          <w:vertAlign w:val="superscript"/>
        </w:rPr>
        <w:t>3</w:t>
      </w:r>
      <w:r>
        <w:rPr>
          <w:rFonts w:ascii="Times New Roman" w:eastAsia="Times New Roman" w:hAnsi="Times New Roman"/>
          <w:color w:val="222222"/>
          <w:shd w:val="clear" w:color="auto" w:fill="FFFFFF"/>
        </w:rPr>
        <w:t xml:space="preserve">, </w:t>
      </w:r>
      <w:proofErr w:type="spellStart"/>
      <w:r w:rsidRPr="00AB2DAF">
        <w:rPr>
          <w:rFonts w:ascii="Times New Roman" w:eastAsia="Times New Roman" w:hAnsi="Times New Roman"/>
          <w:color w:val="222222"/>
          <w:shd w:val="clear" w:color="auto" w:fill="FFFFFF"/>
        </w:rPr>
        <w:t>Mangel</w:t>
      </w:r>
      <w:proofErr w:type="spellEnd"/>
      <w:r w:rsidRPr="00AB2DAF">
        <w:rPr>
          <w:rFonts w:ascii="Times New Roman" w:eastAsia="Times New Roman" w:hAnsi="Times New Roman"/>
          <w:color w:val="222222"/>
          <w:shd w:val="clear" w:color="auto" w:fill="FFFFFF"/>
        </w:rPr>
        <w:t>, Marc</w:t>
      </w:r>
      <w:r>
        <w:rPr>
          <w:rFonts w:ascii="Times New Roman" w:eastAsia="Times New Roman" w:hAnsi="Times New Roman"/>
          <w:color w:val="222222"/>
          <w:shd w:val="clear" w:color="auto" w:fill="FFFFFF"/>
          <w:vertAlign w:val="superscript"/>
        </w:rPr>
        <w:t>6,7</w:t>
      </w:r>
      <w:r>
        <w:rPr>
          <w:rFonts w:ascii="Times New Roman" w:eastAsia="Times New Roman" w:hAnsi="Times New Roman"/>
          <w:color w:val="222222"/>
          <w:shd w:val="clear" w:color="auto" w:fill="FFFFFF"/>
        </w:rPr>
        <w:t xml:space="preserve"> </w:t>
      </w:r>
    </w:p>
    <w:p w14:paraId="060064F3" w14:textId="77777777" w:rsidR="00B4485E" w:rsidRDefault="00B4485E" w:rsidP="00B4485E">
      <w:pPr>
        <w:spacing w:line="480" w:lineRule="auto"/>
        <w:jc w:val="both"/>
        <w:rPr>
          <w:rFonts w:ascii="Times New Roman" w:eastAsia="Times New Roman" w:hAnsi="Times New Roman"/>
          <w:color w:val="222222"/>
          <w:shd w:val="clear" w:color="auto" w:fill="FFFFFF"/>
        </w:rPr>
      </w:pPr>
    </w:p>
    <w:p w14:paraId="582D7F3D" w14:textId="77777777" w:rsidR="00B4485E" w:rsidRPr="00AB2DAF" w:rsidRDefault="00B4485E" w:rsidP="00B4485E">
      <w:pPr>
        <w:jc w:val="both"/>
        <w:rPr>
          <w:rFonts w:ascii="Times New Roman" w:eastAsia="Times New Roman" w:hAnsi="Times New Roman"/>
          <w:color w:val="222222"/>
          <w:shd w:val="clear" w:color="auto" w:fill="FFFFFF"/>
        </w:rPr>
      </w:pPr>
      <w:r w:rsidRPr="00AB2DAF">
        <w:rPr>
          <w:rFonts w:ascii="Times New Roman" w:eastAsia="Times New Roman" w:hAnsi="Times New Roman"/>
          <w:color w:val="222222"/>
          <w:shd w:val="clear" w:color="auto" w:fill="FFFFFF"/>
        </w:rPr>
        <w:t xml:space="preserve">1. Dept. of </w:t>
      </w:r>
      <w:r>
        <w:rPr>
          <w:rFonts w:ascii="Times New Roman" w:eastAsia="Times New Roman" w:hAnsi="Times New Roman"/>
          <w:color w:val="222222"/>
          <w:shd w:val="clear" w:color="auto" w:fill="FFFFFF"/>
        </w:rPr>
        <w:t>Fish and Wildlife Conservation</w:t>
      </w:r>
      <w:r w:rsidRPr="00AB2DAF">
        <w:rPr>
          <w:rFonts w:ascii="Times New Roman" w:eastAsia="Times New Roman" w:hAnsi="Times New Roman"/>
          <w:color w:val="222222"/>
          <w:shd w:val="clear" w:color="auto" w:fill="FFFFFF"/>
        </w:rPr>
        <w:t xml:space="preserve">, </w:t>
      </w:r>
      <w:r>
        <w:rPr>
          <w:rFonts w:ascii="Times New Roman" w:eastAsia="Times New Roman" w:hAnsi="Times New Roman"/>
          <w:color w:val="222222"/>
          <w:shd w:val="clear" w:color="auto" w:fill="FFFFFF"/>
        </w:rPr>
        <w:t>Virginia Polytechnic Institute and State University, 310 W. Campus Dr., Blacksburg, VA 24061, USA</w:t>
      </w:r>
    </w:p>
    <w:p w14:paraId="64773381" w14:textId="77777777" w:rsidR="00B4485E" w:rsidRPr="00AB2DAF" w:rsidRDefault="00B4485E" w:rsidP="00B4485E">
      <w:pPr>
        <w:jc w:val="both"/>
        <w:rPr>
          <w:rFonts w:ascii="Times New Roman" w:eastAsia="Times New Roman" w:hAnsi="Times New Roman"/>
          <w:color w:val="222222"/>
          <w:shd w:val="clear" w:color="auto" w:fill="FFFFFF"/>
        </w:rPr>
      </w:pPr>
      <w:r w:rsidRPr="00AB2DAF">
        <w:rPr>
          <w:rFonts w:ascii="Times New Roman" w:eastAsia="Times New Roman" w:hAnsi="Times New Roman"/>
          <w:color w:val="222222"/>
          <w:shd w:val="clear" w:color="auto" w:fill="FFFFFF"/>
        </w:rPr>
        <w:t>2. Earth to Ocean Research Group, Dept. of Biological Sciences, Simon Fraser University, Burnaby, BC V5A 1S6 Canada</w:t>
      </w:r>
    </w:p>
    <w:p w14:paraId="4BFFCEBA" w14:textId="77777777" w:rsidR="00B4485E" w:rsidRDefault="00B4485E" w:rsidP="00B4485E">
      <w:pPr>
        <w:jc w:val="both"/>
        <w:rPr>
          <w:rFonts w:ascii="Times New Roman" w:hAnsi="Times New Roman"/>
        </w:rPr>
      </w:pPr>
      <w:r w:rsidRPr="00AB2DAF">
        <w:rPr>
          <w:rFonts w:ascii="Times New Roman" w:hAnsi="Times New Roman"/>
        </w:rPr>
        <w:t>3. Institute of Biodiversity, Animal Health and Comparative Medicine, Graham Kerr Building, University of Glasgow, Glasgow, G12 8QQ, Scotland.</w:t>
      </w:r>
    </w:p>
    <w:p w14:paraId="2FAAA0DE" w14:textId="77777777" w:rsidR="00B4485E" w:rsidRPr="007A160F" w:rsidRDefault="00B4485E" w:rsidP="00B4485E">
      <w:pPr>
        <w:jc w:val="both"/>
        <w:rPr>
          <w:rFonts w:ascii="Times New Roman" w:hAnsi="Times New Roman"/>
        </w:rPr>
      </w:pPr>
      <w:r w:rsidRPr="007A160F">
        <w:rPr>
          <w:rFonts w:ascii="Times New Roman" w:hAnsi="Times New Roman"/>
        </w:rPr>
        <w:t xml:space="preserve">4. </w:t>
      </w:r>
      <w:r w:rsidRPr="005A650E">
        <w:rPr>
          <w:rFonts w:ascii="Times New Roman" w:hAnsi="Times New Roman"/>
        </w:rPr>
        <w:t>Department of Zoology, University of Cambridge, Downing Street, Cambridge CB2 3DT, UK</w:t>
      </w:r>
    </w:p>
    <w:p w14:paraId="3FEA42AF" w14:textId="77777777" w:rsidR="00B4485E" w:rsidRPr="005A650E" w:rsidRDefault="00B4485E" w:rsidP="00B4485E">
      <w:pPr>
        <w:jc w:val="both"/>
        <w:outlineLvl w:val="0"/>
        <w:rPr>
          <w:rFonts w:ascii="Times New Roman" w:hAnsi="Times New Roman"/>
          <w:lang w:val="es-ES"/>
        </w:rPr>
      </w:pPr>
      <w:commentRangeStart w:id="0"/>
      <w:r>
        <w:rPr>
          <w:rFonts w:ascii="Times New Roman" w:hAnsi="Times New Roman"/>
          <w:lang w:val="es-ES"/>
        </w:rPr>
        <w:t>5</w:t>
      </w:r>
      <w:commentRangeEnd w:id="0"/>
      <w:r>
        <w:rPr>
          <w:rStyle w:val="CommentReference"/>
        </w:rPr>
        <w:commentReference w:id="0"/>
      </w:r>
      <w:r w:rsidRPr="005A650E">
        <w:rPr>
          <w:rFonts w:ascii="Times New Roman" w:hAnsi="Times New Roman"/>
          <w:lang w:val="es-ES"/>
        </w:rPr>
        <w:t>.</w:t>
      </w:r>
      <w:r w:rsidRPr="00B45B7F">
        <w:rPr>
          <w:rFonts w:ascii="Times New Roman" w:hAnsi="Times New Roman"/>
          <w:lang w:val="es-ES"/>
        </w:rPr>
        <w:t xml:space="preserve"> AZTI </w:t>
      </w:r>
      <w:proofErr w:type="spellStart"/>
      <w:r w:rsidRPr="00B45B7F">
        <w:rPr>
          <w:rFonts w:ascii="Times New Roman" w:hAnsi="Times New Roman"/>
          <w:lang w:val="es-ES"/>
        </w:rPr>
        <w:t>Tecnalia</w:t>
      </w:r>
      <w:proofErr w:type="spellEnd"/>
      <w:r w:rsidRPr="00B45B7F">
        <w:rPr>
          <w:rFonts w:ascii="Times New Roman" w:hAnsi="Times New Roman"/>
          <w:lang w:val="es-ES"/>
        </w:rPr>
        <w:t xml:space="preserve">, Herrera </w:t>
      </w:r>
      <w:proofErr w:type="spellStart"/>
      <w:r w:rsidRPr="00B45B7F">
        <w:rPr>
          <w:rFonts w:ascii="Times New Roman" w:hAnsi="Times New Roman"/>
          <w:lang w:val="es-ES"/>
        </w:rPr>
        <w:t>Kaia</w:t>
      </w:r>
      <w:proofErr w:type="spellEnd"/>
      <w:r w:rsidRPr="00B45B7F">
        <w:rPr>
          <w:rFonts w:ascii="Times New Roman" w:hAnsi="Times New Roman"/>
          <w:lang w:val="es-ES"/>
        </w:rPr>
        <w:t xml:space="preserve">, </w:t>
      </w:r>
      <w:proofErr w:type="spellStart"/>
      <w:r w:rsidRPr="00B45B7F">
        <w:rPr>
          <w:rFonts w:ascii="Times New Roman" w:hAnsi="Times New Roman"/>
          <w:lang w:val="es-ES"/>
        </w:rPr>
        <w:t>Gipuzkoa</w:t>
      </w:r>
      <w:proofErr w:type="spellEnd"/>
      <w:r w:rsidRPr="00B45B7F">
        <w:rPr>
          <w:rFonts w:ascii="Times New Roman" w:hAnsi="Times New Roman"/>
          <w:lang w:val="es-ES"/>
        </w:rPr>
        <w:t xml:space="preserve">, </w:t>
      </w:r>
      <w:proofErr w:type="spellStart"/>
      <w:r w:rsidRPr="00B45B7F">
        <w:rPr>
          <w:rFonts w:ascii="Times New Roman" w:hAnsi="Times New Roman"/>
          <w:lang w:val="es-ES"/>
        </w:rPr>
        <w:t>Spain</w:t>
      </w:r>
      <w:proofErr w:type="spellEnd"/>
    </w:p>
    <w:p w14:paraId="190D0BD8" w14:textId="77777777" w:rsidR="00B4485E" w:rsidRPr="00AB2DAF" w:rsidRDefault="00B4485E" w:rsidP="00B4485E">
      <w:pPr>
        <w:jc w:val="both"/>
        <w:rPr>
          <w:rFonts w:ascii="Times New Roman" w:eastAsia="Times New Roman" w:hAnsi="Times New Roman"/>
          <w:color w:val="222222"/>
          <w:shd w:val="clear" w:color="auto" w:fill="FFFFFF"/>
        </w:rPr>
      </w:pPr>
      <w:r>
        <w:rPr>
          <w:rFonts w:ascii="Times New Roman" w:hAnsi="Times New Roman"/>
        </w:rPr>
        <w:t>6</w:t>
      </w:r>
      <w:r w:rsidRPr="00AB2DAF">
        <w:rPr>
          <w:rFonts w:ascii="Times New Roman" w:hAnsi="Times New Roman"/>
        </w:rPr>
        <w:t xml:space="preserve">. </w:t>
      </w:r>
      <w:r>
        <w:rPr>
          <w:rFonts w:ascii="Times New Roman" w:hAnsi="Times New Roman"/>
        </w:rPr>
        <w:t xml:space="preserve">Theoretical Ecology Group, </w:t>
      </w:r>
      <w:r w:rsidRPr="00AB2DAF">
        <w:rPr>
          <w:rFonts w:ascii="Times New Roman" w:eastAsia="Times New Roman" w:hAnsi="Times New Roman"/>
          <w:color w:val="222222"/>
          <w:shd w:val="clear" w:color="auto" w:fill="FFFFFF"/>
        </w:rPr>
        <w:t>Dep</w:t>
      </w:r>
      <w:r>
        <w:rPr>
          <w:rFonts w:ascii="Times New Roman" w:eastAsia="Times New Roman" w:hAnsi="Times New Roman"/>
          <w:color w:val="222222"/>
          <w:shd w:val="clear" w:color="auto" w:fill="FFFFFF"/>
        </w:rPr>
        <w:t>t.</w:t>
      </w:r>
      <w:r w:rsidRPr="00AB2DAF">
        <w:rPr>
          <w:rFonts w:ascii="Times New Roman" w:eastAsia="Times New Roman" w:hAnsi="Times New Roman"/>
          <w:color w:val="222222"/>
          <w:shd w:val="clear" w:color="auto" w:fill="FFFFFF"/>
        </w:rPr>
        <w:t xml:space="preserve"> of Biology, University of Bergen, Bergen 5020, Norway </w:t>
      </w:r>
    </w:p>
    <w:p w14:paraId="248C0FE6" w14:textId="77777777" w:rsidR="00B4485E" w:rsidRPr="00AB2DAF" w:rsidRDefault="00B4485E" w:rsidP="00B4485E">
      <w:pPr>
        <w:jc w:val="both"/>
        <w:rPr>
          <w:rFonts w:ascii="Times New Roman" w:eastAsia="Times New Roman" w:hAnsi="Times New Roman"/>
          <w:color w:val="222222"/>
          <w:shd w:val="clear" w:color="auto" w:fill="FFFFFF"/>
        </w:rPr>
      </w:pPr>
      <w:r>
        <w:rPr>
          <w:rFonts w:ascii="Times New Roman" w:eastAsia="Times New Roman" w:hAnsi="Times New Roman"/>
          <w:color w:val="222222"/>
          <w:shd w:val="clear" w:color="auto" w:fill="FFFFFF"/>
        </w:rPr>
        <w:t>7</w:t>
      </w:r>
      <w:r w:rsidRPr="00AB2DAF">
        <w:rPr>
          <w:rFonts w:ascii="Times New Roman" w:eastAsia="Times New Roman" w:hAnsi="Times New Roman"/>
          <w:color w:val="222222"/>
          <w:shd w:val="clear" w:color="auto" w:fill="FFFFFF"/>
        </w:rPr>
        <w:t xml:space="preserve">. </w:t>
      </w:r>
      <w:r>
        <w:rPr>
          <w:rFonts w:ascii="Times New Roman" w:eastAsia="Times New Roman" w:hAnsi="Times New Roman"/>
          <w:color w:val="222222"/>
          <w:shd w:val="clear" w:color="auto" w:fill="FFFFFF"/>
        </w:rPr>
        <w:t>Institute of Marine Sciences and Dept. of Applied Mathematics and Statistics</w:t>
      </w:r>
      <w:r w:rsidRPr="00AB2DAF">
        <w:rPr>
          <w:rFonts w:ascii="Times New Roman" w:eastAsia="Times New Roman" w:hAnsi="Times New Roman"/>
          <w:color w:val="222222"/>
          <w:shd w:val="clear" w:color="auto" w:fill="FFFFFF"/>
        </w:rPr>
        <w:t xml:space="preserve">, University of California, Santa Cruz, CA 95064, USA. </w:t>
      </w:r>
    </w:p>
    <w:p w14:paraId="2C4AA766" w14:textId="77777777" w:rsidR="00B4485E" w:rsidRDefault="00B4485E" w:rsidP="00B4485E">
      <w:pPr>
        <w:jc w:val="both"/>
        <w:rPr>
          <w:rFonts w:ascii="Times New Roman" w:hAnsi="Times New Roman" w:cs="Times New Roman"/>
          <w:b/>
        </w:rPr>
      </w:pPr>
      <w:r>
        <w:rPr>
          <w:rFonts w:ascii="Times New Roman" w:hAnsi="Times New Roman" w:cs="Times New Roman"/>
          <w:b/>
        </w:rPr>
        <w:br w:type="page"/>
      </w:r>
    </w:p>
    <w:p w14:paraId="4704BA6A" w14:textId="77777777" w:rsidR="00B4485E" w:rsidRDefault="00B4485E" w:rsidP="00B4485E">
      <w:pPr>
        <w:spacing w:line="480" w:lineRule="auto"/>
        <w:jc w:val="both"/>
        <w:rPr>
          <w:rFonts w:ascii="Times New Roman" w:hAnsi="Times New Roman" w:cs="Times New Roman"/>
          <w:b/>
        </w:rPr>
      </w:pPr>
      <w:r>
        <w:rPr>
          <w:rFonts w:ascii="Times New Roman" w:hAnsi="Times New Roman" w:cs="Times New Roman"/>
          <w:b/>
        </w:rPr>
        <w:lastRenderedPageBreak/>
        <w:t>Abstract</w:t>
      </w:r>
    </w:p>
    <w:p w14:paraId="1B703D7E" w14:textId="77777777" w:rsidR="00B4485E" w:rsidRDefault="00B4485E" w:rsidP="00B4485E">
      <w:pPr>
        <w:spacing w:line="480" w:lineRule="auto"/>
        <w:jc w:val="both"/>
        <w:rPr>
          <w:rFonts w:ascii="Times New Roman" w:hAnsi="Times New Roman" w:cs="Times New Roman"/>
        </w:rPr>
      </w:pPr>
      <w:r>
        <w:rPr>
          <w:rFonts w:ascii="Times New Roman" w:hAnsi="Times New Roman" w:cs="Times New Roman"/>
          <w:bCs/>
        </w:rPr>
        <w:t xml:space="preserve"> Theory explains how the evolution of body size depends on age-specific survival rates and trade-offs among growth, reproduction. State-dependent life history models explain allocation of energy resources to these traits according to food availability and metabolic costs. Yet, these models rarely include seasonal variation and realistic predator-prey interactions. We use size-dependent relationships defined by community size spectra to model the risk of predation (</w:t>
      </w:r>
      <w:proofErr w:type="spellStart"/>
      <w:r>
        <w:rPr>
          <w:rFonts w:ascii="Times New Roman" w:hAnsi="Times New Roman" w:cs="Times New Roman"/>
          <w:bCs/>
        </w:rPr>
        <w:t>fearscape</w:t>
      </w:r>
      <w:proofErr w:type="spellEnd"/>
      <w:r>
        <w:rPr>
          <w:rFonts w:ascii="Times New Roman" w:hAnsi="Times New Roman" w:cs="Times New Roman"/>
          <w:bCs/>
        </w:rPr>
        <w:t xml:space="preserve">) and availability of prey (foodscape) as a fish grows throughout its life. Our energetic model of lifetime fitness embedded predicts the evolution of body size and reproduction, as well as emergent mortality rates in a given ecosystem. We use this general framework how the foodscape and </w:t>
      </w:r>
      <w:proofErr w:type="spellStart"/>
      <w:r>
        <w:rPr>
          <w:rFonts w:ascii="Times New Roman" w:hAnsi="Times New Roman" w:cs="Times New Roman"/>
          <w:bCs/>
        </w:rPr>
        <w:t>fearscape</w:t>
      </w:r>
      <w:proofErr w:type="spellEnd"/>
      <w:r>
        <w:rPr>
          <w:rFonts w:ascii="Times New Roman" w:hAnsi="Times New Roman" w:cs="Times New Roman"/>
          <w:bCs/>
        </w:rPr>
        <w:t xml:space="preserve"> vary with abiotic features of seasonality and temperature to determine the growth, reproduction and death of tunas</w:t>
      </w:r>
      <w:r w:rsidRPr="00D46907">
        <w:rPr>
          <w:rFonts w:ascii="Times New Roman" w:hAnsi="Times New Roman" w:cs="Times New Roman"/>
          <w:bCs/>
        </w:rPr>
        <w:t xml:space="preserve">. </w:t>
      </w:r>
      <w:r>
        <w:rPr>
          <w:rFonts w:ascii="Times New Roman" w:hAnsi="Times New Roman" w:cs="Times New Roman"/>
          <w:bCs/>
        </w:rPr>
        <w:t>We show that larger body sizes are</w:t>
      </w:r>
      <w:r w:rsidRPr="00D46907">
        <w:rPr>
          <w:rFonts w:ascii="Times New Roman" w:hAnsi="Times New Roman" w:cs="Times New Roman"/>
          <w:bCs/>
        </w:rPr>
        <w:t xml:space="preserve"> advantageous in seasonal environments</w:t>
      </w:r>
      <w:r>
        <w:rPr>
          <w:rFonts w:ascii="Times New Roman" w:hAnsi="Times New Roman" w:cs="Times New Roman"/>
          <w:bCs/>
        </w:rPr>
        <w:t xml:space="preserve">, and to a lesser extent, in warm constant environments. In our deterministic model framework, we do not predict the range of maturation timing that is observed in nature, but we do fine that it consistently increases with environmental richness. </w:t>
      </w:r>
      <w:r w:rsidRPr="00D46907">
        <w:rPr>
          <w:rFonts w:ascii="Times New Roman" w:hAnsi="Times New Roman" w:cs="Times New Roman"/>
          <w:bCs/>
        </w:rPr>
        <w:t>We predict that mortality rates</w:t>
      </w:r>
      <w:r>
        <w:rPr>
          <w:rFonts w:ascii="Times New Roman" w:hAnsi="Times New Roman" w:cs="Times New Roman"/>
          <w:bCs/>
        </w:rPr>
        <w:t xml:space="preserve"> will vary with temperature driven by patterns of growth in different thermal environments, but </w:t>
      </w:r>
      <w:r w:rsidRPr="00D46907">
        <w:rPr>
          <w:rFonts w:ascii="Times New Roman" w:hAnsi="Times New Roman" w:cs="Times New Roman"/>
          <w:bCs/>
        </w:rPr>
        <w:t>rates of maturation</w:t>
      </w:r>
      <w:r>
        <w:rPr>
          <w:rFonts w:ascii="Times New Roman" w:hAnsi="Times New Roman" w:cs="Times New Roman"/>
          <w:bCs/>
        </w:rPr>
        <w:t xml:space="preserve"> will be consistent in constant scenarios. </w:t>
      </w:r>
      <w:r>
        <w:rPr>
          <w:rFonts w:ascii="Times New Roman" w:hAnsi="Times New Roman" w:cs="Times New Roman"/>
        </w:rPr>
        <w:t xml:space="preserve">We conclude that the complexity of the interactions between predation risk, metabolism, and food availability preclude simple predictions for changes in growth based on climate-driven increases in temperature alone. Further our results reveal the roles of food, fear, growth, and reproduction in determining emergent mortality rates. We conclude by discussing the implications of our results for understanding macroecological relationships of tunas. </w:t>
      </w:r>
    </w:p>
    <w:p w14:paraId="3BF3BB1A" w14:textId="77777777" w:rsidR="00B4485E" w:rsidRDefault="00B4485E" w:rsidP="00B4485E">
      <w:pPr>
        <w:spacing w:line="480" w:lineRule="auto"/>
        <w:jc w:val="both"/>
        <w:rPr>
          <w:rFonts w:ascii="Times New Roman" w:hAnsi="Times New Roman" w:cs="Times New Roman"/>
        </w:rPr>
      </w:pPr>
    </w:p>
    <w:p w14:paraId="105DB45B" w14:textId="77777777" w:rsidR="00B4485E" w:rsidRDefault="00B4485E" w:rsidP="00B4485E">
      <w:pPr>
        <w:spacing w:line="480" w:lineRule="auto"/>
        <w:jc w:val="both"/>
        <w:rPr>
          <w:rFonts w:ascii="Times New Roman" w:hAnsi="Times New Roman" w:cs="Times New Roman"/>
          <w:bCs/>
        </w:rPr>
      </w:pPr>
      <w:r>
        <w:rPr>
          <w:rFonts w:ascii="Times New Roman" w:hAnsi="Times New Roman" w:cs="Times New Roman"/>
          <w:b/>
        </w:rPr>
        <w:lastRenderedPageBreak/>
        <w:t xml:space="preserve">Keywords - </w:t>
      </w:r>
      <w:r w:rsidRPr="00F55A99">
        <w:rPr>
          <w:rFonts w:ascii="Times New Roman" w:hAnsi="Times New Roman" w:cs="Times New Roman"/>
          <w:bCs/>
        </w:rPr>
        <w:t>Size spectra, state-dependent models, energy budgets, life history, tunas, metabolic theory, body size evolution</w:t>
      </w:r>
    </w:p>
    <w:p w14:paraId="75DCCDB7" w14:textId="77777777" w:rsidR="00B4485E" w:rsidRPr="00F55A99" w:rsidRDefault="00B4485E" w:rsidP="00B4485E">
      <w:pPr>
        <w:spacing w:line="480" w:lineRule="auto"/>
        <w:jc w:val="both"/>
        <w:rPr>
          <w:rFonts w:ascii="Times New Roman" w:hAnsi="Times New Roman" w:cs="Times New Roman"/>
          <w:bCs/>
        </w:rPr>
      </w:pPr>
    </w:p>
    <w:p w14:paraId="32CCCA56" w14:textId="77777777" w:rsidR="00B4485E" w:rsidRDefault="00B4485E" w:rsidP="00B4485E">
      <w:pPr>
        <w:spacing w:line="480" w:lineRule="auto"/>
        <w:jc w:val="both"/>
        <w:rPr>
          <w:rFonts w:ascii="Times New Roman" w:hAnsi="Times New Roman" w:cs="Times New Roman"/>
          <w:b/>
        </w:rPr>
      </w:pPr>
      <w:r w:rsidRPr="00B36EED">
        <w:rPr>
          <w:rFonts w:ascii="Times New Roman" w:hAnsi="Times New Roman" w:cs="Times New Roman"/>
          <w:b/>
        </w:rPr>
        <w:t>Introduction</w:t>
      </w:r>
    </w:p>
    <w:p w14:paraId="757B0B99" w14:textId="77777777" w:rsidR="00B4485E" w:rsidRPr="00FA028D" w:rsidRDefault="00B4485E" w:rsidP="00B4485E">
      <w:pPr>
        <w:spacing w:line="480" w:lineRule="auto"/>
        <w:jc w:val="both"/>
        <w:rPr>
          <w:rFonts w:ascii="Times New Roman" w:hAnsi="Times New Roman" w:cs="Times New Roman"/>
          <w:b/>
          <w:i/>
          <w:iCs/>
        </w:rPr>
      </w:pPr>
      <w:r>
        <w:rPr>
          <w:rFonts w:ascii="Times New Roman" w:hAnsi="Times New Roman" w:cs="Times New Roman"/>
          <w:b/>
        </w:rPr>
        <w:tab/>
      </w:r>
      <w:r w:rsidRPr="00FA028D">
        <w:rPr>
          <w:rFonts w:ascii="Times New Roman" w:hAnsi="Times New Roman" w:cs="Times New Roman"/>
          <w:b/>
          <w:i/>
          <w:iCs/>
        </w:rPr>
        <w:t xml:space="preserve">The </w:t>
      </w:r>
      <w:r>
        <w:rPr>
          <w:rFonts w:ascii="Times New Roman" w:hAnsi="Times New Roman" w:cs="Times New Roman"/>
          <w:b/>
          <w:i/>
          <w:iCs/>
        </w:rPr>
        <w:t xml:space="preserve">need to understand mechanisms driving the </w:t>
      </w:r>
      <w:r w:rsidRPr="00FA028D">
        <w:rPr>
          <w:rFonts w:ascii="Times New Roman" w:hAnsi="Times New Roman" w:cs="Times New Roman"/>
          <w:b/>
          <w:i/>
          <w:iCs/>
        </w:rPr>
        <w:t xml:space="preserve">evolution of body size in </w:t>
      </w:r>
      <w:r>
        <w:rPr>
          <w:rFonts w:ascii="Times New Roman" w:hAnsi="Times New Roman" w:cs="Times New Roman"/>
          <w:b/>
          <w:i/>
          <w:iCs/>
        </w:rPr>
        <w:t>aquatic vertebrat</w:t>
      </w:r>
      <w:commentRangeStart w:id="1"/>
      <w:r w:rsidRPr="00FA028D">
        <w:rPr>
          <w:rFonts w:ascii="Times New Roman" w:hAnsi="Times New Roman" w:cs="Times New Roman"/>
          <w:b/>
          <w:i/>
          <w:iCs/>
        </w:rPr>
        <w:t>e</w:t>
      </w:r>
      <w:r>
        <w:rPr>
          <w:rFonts w:ascii="Times New Roman" w:hAnsi="Times New Roman" w:cs="Times New Roman"/>
          <w:b/>
          <w:i/>
          <w:iCs/>
        </w:rPr>
        <w:t xml:space="preserve">s </w:t>
      </w:r>
      <w:commentRangeEnd w:id="1"/>
      <w:r>
        <w:rPr>
          <w:rStyle w:val="CommentReference"/>
          <w:rFonts w:eastAsiaTheme="minorEastAsia"/>
        </w:rPr>
        <w:commentReference w:id="1"/>
      </w:r>
      <w:r w:rsidRPr="00FA028D">
        <w:rPr>
          <w:rFonts w:ascii="Times New Roman" w:hAnsi="Times New Roman" w:cs="Times New Roman"/>
          <w:b/>
          <w:i/>
          <w:iCs/>
        </w:rPr>
        <w:t xml:space="preserve"> </w:t>
      </w:r>
    </w:p>
    <w:p w14:paraId="0C78DBEE" w14:textId="77777777" w:rsidR="00B4485E" w:rsidRDefault="00B4485E" w:rsidP="00B4485E">
      <w:pPr>
        <w:spacing w:line="480" w:lineRule="auto"/>
        <w:ind w:firstLine="720"/>
        <w:jc w:val="both"/>
        <w:rPr>
          <w:rFonts w:ascii="Times New Roman" w:hAnsi="Times New Roman" w:cs="Times New Roman"/>
        </w:rPr>
      </w:pPr>
      <w:r>
        <w:rPr>
          <w:rFonts w:ascii="Times New Roman" w:hAnsi="Times New Roman" w:cs="Times New Roman"/>
        </w:rPr>
        <w:t>Body size is correlated with survival, foraging success, and reproductive output in aquatic vertebrates with indeterminate growth. E</w:t>
      </w:r>
      <w:r w:rsidRPr="00B36EED">
        <w:rPr>
          <w:rFonts w:ascii="Times New Roman" w:hAnsi="Times New Roman" w:cs="Times New Roman"/>
        </w:rPr>
        <w:t xml:space="preserve">xplaining the evolution of </w:t>
      </w:r>
      <w:r>
        <w:rPr>
          <w:rFonts w:ascii="Times New Roman" w:hAnsi="Times New Roman" w:cs="Times New Roman"/>
        </w:rPr>
        <w:t xml:space="preserve">body size is a </w:t>
      </w:r>
      <w:r w:rsidRPr="00B36EED">
        <w:rPr>
          <w:rFonts w:ascii="Times New Roman" w:hAnsi="Times New Roman" w:cs="Times New Roman"/>
        </w:rPr>
        <w:t xml:space="preserve">challenge for ecologists seeking to manage human interactions with wild populations and predict their responses to future global change. </w:t>
      </w:r>
      <w:r>
        <w:rPr>
          <w:rFonts w:ascii="Times New Roman" w:hAnsi="Times New Roman" w:cs="Times New Roman"/>
        </w:rPr>
        <w:t>Correlations between temperature and body size have been documented for a variety of species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{"citationItems":[{"id":"ITEM-1","itemData":{"DOI":"10.1126/science.1061967","ISSN":"00368075","PMID":"11567137","abstract":"We derive a general model, based on principles of biochemical kinetics and allometry, that characterizes the effects of temperature and body mass on metabolic rate. The model fits metabolic rates of microbes, ectotherms, endotherms (including those in hibernation), and plants in temperatures ranging from 0° to 40°C. Mass- and temperature-compensated resting metabolic rates of all organisms are similar: The lowest (for unicellular organisms and plants) is separated from the highest (for endothermic vertebrates) by a factor of about 20. Temperature and body size are primary determinants of biological time and ecological roles.","author":[{"dropping-particle":"","family":"Gillooly","given":"J. F.","non-dropping-particle":"","parse-names":false,"suffix":""},{"dropping-particle":"","family":"Brown","given":"J. H.","non-dropping-particle":"","parse-names":false,"suffix":""},{"dropping-particle":"","family":"West","given":"G. B.","non-dropping-particle":"","parse-names":false,"suffix":""},{"dropping-particle":"","family":"Savage","given":"V. M.","non-dropping-particle":"","parse-names":false,"suffix":""},{"dropping-particle":"","family":"Charnov","given":"E. L.","non-dropping-particle":"","parse-names":false,"suffix":""}],"container-title":"Science","id":"ITEM-1","issue":"5538","issued":{"date-parts":[["2001","9","21"]]},"page":"2248-2251","title":"Effects of size and temperature on metabolic rate","type":"article-journal","volume":"293"},"uris":["http://www.mendeley.com/documents/?uuid=5a3d7bab-fb35-3652-85c4-cc9c18758307"]},{"id":"ITEM-2","itemData":{"author":[{"dropping-particle":"","family":"Kingsolver","given":"Joel G","non-dropping-particle":"","parse-names":false,"suffix":""},{"dropping-particle":"","family":"Huey","given":"Raymond B","non-dropping-particle":"","parse-names":false,"suffix":""}],"container-title":"Evolutionary Ecology Research","id":"ITEM-2","issued":{"date-parts":[["2008"]]},"page":"251-268","title":"Size , temperature , and fitness : three rules","type":"article-journal","volume":"10"},"uris":["http://www.mendeley.com/documents/?uuid=55778dc4-fbe2-412f-9302-90195b6ae884"]}],"mendeley":{"formattedCitation":"(Gillooly et al. 2001, Kingsolver and Huey 2008)","plainTextFormattedCitation":"(Gillooly et al. 2001, Kingsolver and Huey 2008)","previouslyFormattedCitation":"(Gillooly et al. 2001, Kingsolver and Huey 2008)"},"properties":{"noteIndex":0},"schema":"https://github.com/citation-style-language/schema/raw/master/csl-citation.json"}</w:instrText>
      </w:r>
      <w:r>
        <w:rPr>
          <w:rFonts w:ascii="Times New Roman" w:hAnsi="Times New Roman" w:cs="Times New Roman"/>
        </w:rPr>
        <w:fldChar w:fldCharType="separate"/>
      </w:r>
      <w:r w:rsidRPr="00EB28CA">
        <w:rPr>
          <w:rFonts w:ascii="Times New Roman" w:hAnsi="Times New Roman" w:cs="Times New Roman"/>
          <w:noProof/>
        </w:rPr>
        <w:t>(Gillooly et al. 2001, Kingsolver and Huey 2008)</w:t>
      </w:r>
      <w:r>
        <w:rPr>
          <w:rFonts w:ascii="Times New Roman" w:hAnsi="Times New Roman" w:cs="Times New Roman"/>
        </w:rPr>
        <w:fldChar w:fldCharType="end"/>
      </w:r>
      <w:r w:rsidRPr="00B36EED">
        <w:rPr>
          <w:rFonts w:ascii="Times New Roman" w:hAnsi="Times New Roman" w:cs="Times New Roman"/>
        </w:rPr>
        <w:t xml:space="preserve">. </w:t>
      </w:r>
      <w:r>
        <w:rPr>
          <w:rFonts w:ascii="Times New Roman" w:hAnsi="Times New Roman" w:cs="Times New Roman"/>
        </w:rPr>
        <w:t xml:space="preserve">Accumulating evidence suggests that the body sizes and population biomass of aquatic species are responding strongly to human-induced environmental change, but not all species are responding the same ways (Free et al. 2019, </w:t>
      </w:r>
      <w:proofErr w:type="spellStart"/>
      <w:r w:rsidRPr="009C4F86">
        <w:rPr>
          <w:rFonts w:ascii="Times New Roman" w:hAnsi="Times New Roman" w:cs="Times New Roman"/>
          <w:highlight w:val="yellow"/>
        </w:rPr>
        <w:t>Audzionte</w:t>
      </w:r>
      <w:proofErr w:type="spellEnd"/>
      <w:r w:rsidRPr="009C4F86">
        <w:rPr>
          <w:rFonts w:ascii="Times New Roman" w:hAnsi="Times New Roman" w:cs="Times New Roman"/>
          <w:highlight w:val="yellow"/>
        </w:rPr>
        <w:t xml:space="preserve"> et al 2020</w:t>
      </w:r>
      <w:r>
        <w:rPr>
          <w:rFonts w:ascii="Times New Roman" w:hAnsi="Times New Roman" w:cs="Times New Roman"/>
        </w:rPr>
        <w:t xml:space="preserve">).  For aquatic taxa, the demographic consequences of changing ocean productivity and predatory abundance are difficult to disentangle from effects of temperature and seasonality. We still do not fully understand the mechanisms driving body size or their consequences for reproductive output and survival </w:t>
      </w:r>
      <w:r>
        <w:rPr>
          <w:rFonts w:ascii="Times New Roman" w:hAnsi="Times New Roman" w:cs="Times New Roman"/>
        </w:rPr>
        <w:fldChar w:fldCharType="begin" w:fldLock="1"/>
      </w:r>
      <w:r>
        <w:rPr>
          <w:rFonts w:ascii="Times New Roman" w:hAnsi="Times New Roman" w:cs="Times New Roman"/>
        </w:rPr>
        <w:instrText>ADDIN CSL_CITATION {"citationItems":[{"id":"ITEM-1","itemData":{"DOI":"10.1073/pnas.0902080106","ISSN":"00278424","abstract":"Understanding the ecological impacts of climate change is a crucial challenge of the twenty-first century. There is a clear lack of general rules regarding the impacts of global warming on biota. Here, we present a metaanalysis of the effect of climate change on body size of ectothermic aquatic organisms (bacteria, phyto- and zooplankton, and fish) from the community to the individual level. Using long-term surveys, experimental data and published results, we show a significant increase in the proportion of small-sized species and young age classes and a decrease in size-at-age. These results are in accordance with the ecological rules dealing with the temperature-size relationships (i.e., Bergmann's rule, James' rule and Temperature-Size Rule). Our study provides evidence that reduced body size is the third universal ecological response to global warming in aquatic systems besides the shift of species ranges toward higher altitudes and latitudes and the seasonal shifts in life cycle events.","author":[{"dropping-particle":"","family":"Daufresne","given":"Martin","non-dropping-particle":"","parse-names":false,"suffix":""},{"dropping-particle":"","family":"Lengfellner","given":"Kathrin","non-dropping-particle":"","parse-names":false,"suffix":""},{"dropping-particle":"","family":"Sommer","given":"Ulrich","non-dropping-particle":"","parse-names":false,"suffix":""}],"container-title":"Proceedings of the National Academy of Sciences of the United States of America","id":"ITEM-1","issue":"31","issued":{"date-parts":[["2009","8","4"]]},"page":"12788-12793","title":"Global warming benefits the small in aquatic ecosystems","type":"article-journal","volume":"106"},"uris":["http://www.mendeley.com/documents/?uuid=968c95ab-1416-3daa-bae4-5a6f15e2dedb"]},{"id":"ITEM-2","itemData":{"DOI":"10.1093/conphys/coz025","ISSN":"2051-1434","abstract":"&lt;p&gt;Increasing temperatures under climate change are thought to affect individual physiology of fish and other ectotherms through increases in metabolic demands, leading to changes in species performance with concomitant effects on species ecology. Although intuitively appealing, the driving mechanism behind thermal performance is contested; thermal performance (e.g. growth) appears correlated with metabolic scope (i.e. oxygen availability for activity) for a number of species, but a substantial number of datasets do not support oxygen limitation of long-term performance. Whether or not oxygen limitations via the metabolic scope, or a lack thereof, have major ecological consequences remains a highly contested question. size and trait-based model of energy and oxygen budgets to determine the relative influence of metabolic rates, oxygen limitation and environmental conditions on ectotherm performance. We show that oxygen limitation is not necessary to explain performance variation with temperature. Oxygen can drastically limit performance and fitness, especially at temperature extremes, but changes in thermal performance are primarily driven by the interplay between changing metabolic rates and species ecology. Furthermore, our model reveals that fitness trends with temperature can oppose trends in growth, suggesting a potential explanation for the paradox that species often occur at lower temperatures than their growth optimum. Our model provides a mechanistic underpinning that can provide general and realistic predictions about temperature impacts on the performance of fish and other ectotherms and function as a null model for contrasting temperature impacts on species with different metabolic and ecological traits.&lt;/p&gt;","author":[{"dropping-particle":"","family":"Neubauer","given":"Philipp","non-dropping-particle":"","parse-names":false,"suffix":""},{"dropping-particle":"","family":"Andersen","given":"Ken H","non-dropping-particle":"","parse-names":false,"suffix":""}],"container-title":"Conservation Physiology","editor":[{"dropping-particle":"","family":"Fangue","given":"Nann","non-dropping-particle":"","parse-names":false,"suffix":""}],"id":"ITEM-2","issue":"1","issued":{"date-parts":[["2019","1","1"]]},"title":"Thermal performance of fish is explained by an interplay between physiology, behaviour and ecology","type":"article-journal","volume":"7"},"uris":["http://www.mendeley.com/documents/?uuid=42ae00e2-d125-344b-9fe1-284069507f1a"]}],"mendeley":{"formattedCitation":"(Daufresne et al. 2009, Neubauer and Andersen 2019)","plainTextFormattedCitation":"(Daufresne et al. 2009, Neubauer and Andersen 2019)","previouslyFormattedCitation":"(Daufresne et al. 2009, Neubauer and Andersen 2019)"},"properties":{"noteIndex":0},"schema":"https://github.com/citation-style-language/schema/raw/master/csl-citation.json"}</w:instrText>
      </w:r>
      <w:r>
        <w:rPr>
          <w:rFonts w:ascii="Times New Roman" w:hAnsi="Times New Roman" w:cs="Times New Roman"/>
        </w:rPr>
        <w:fldChar w:fldCharType="separate"/>
      </w:r>
      <w:r w:rsidRPr="00EB28CA">
        <w:rPr>
          <w:rFonts w:ascii="Times New Roman" w:hAnsi="Times New Roman" w:cs="Times New Roman"/>
          <w:noProof/>
        </w:rPr>
        <w:t>(Daufresne et al. 2009, Neubauer and Andersen 2019)</w:t>
      </w:r>
      <w:r>
        <w:rPr>
          <w:rFonts w:ascii="Times New Roman" w:hAnsi="Times New Roman" w:cs="Times New Roman"/>
        </w:rPr>
        <w:fldChar w:fldCharType="end"/>
      </w:r>
      <w:r>
        <w:rPr>
          <w:rFonts w:ascii="Times New Roman" w:hAnsi="Times New Roman" w:cs="Times New Roman"/>
        </w:rPr>
        <w:t xml:space="preserve"> </w:t>
      </w:r>
      <w:proofErr w:type="spellStart"/>
      <w:r w:rsidRPr="009C4F86">
        <w:rPr>
          <w:rFonts w:ascii="Times New Roman" w:hAnsi="Times New Roman" w:cs="Times New Roman"/>
          <w:highlight w:val="yellow"/>
        </w:rPr>
        <w:t>Audzujonte</w:t>
      </w:r>
      <w:proofErr w:type="spellEnd"/>
      <w:r w:rsidRPr="009C4F86">
        <w:rPr>
          <w:rFonts w:ascii="Times New Roman" w:hAnsi="Times New Roman" w:cs="Times New Roman"/>
          <w:highlight w:val="yellow"/>
        </w:rPr>
        <w:t xml:space="preserve"> and Richards 2019</w:t>
      </w:r>
      <w:r>
        <w:rPr>
          <w:rFonts w:ascii="Times New Roman" w:hAnsi="Times New Roman" w:cs="Times New Roman"/>
        </w:rPr>
        <w:t>.</w:t>
      </w:r>
      <w:r w:rsidRPr="00B36EED">
        <w:rPr>
          <w:rFonts w:ascii="Times New Roman" w:hAnsi="Times New Roman" w:cs="Times New Roman"/>
        </w:rPr>
        <w:t xml:space="preserve"> </w:t>
      </w:r>
      <w:r>
        <w:rPr>
          <w:rFonts w:ascii="Times New Roman" w:hAnsi="Times New Roman" w:cs="Times New Roman"/>
        </w:rPr>
        <w:t xml:space="preserve"> </w:t>
      </w:r>
    </w:p>
    <w:p w14:paraId="1399E9F1" w14:textId="77777777" w:rsidR="00B4485E" w:rsidRDefault="00B4485E" w:rsidP="00B4485E">
      <w:pPr>
        <w:spacing w:line="480" w:lineRule="auto"/>
        <w:ind w:firstLine="720"/>
        <w:jc w:val="both"/>
        <w:rPr>
          <w:rFonts w:ascii="Times New Roman" w:hAnsi="Times New Roman" w:cs="Times New Roman"/>
        </w:rPr>
      </w:pPr>
    </w:p>
    <w:p w14:paraId="12B08A09" w14:textId="77777777" w:rsidR="00B4485E" w:rsidRPr="00A907E8" w:rsidRDefault="00B4485E" w:rsidP="00B4485E">
      <w:pPr>
        <w:spacing w:line="480" w:lineRule="auto"/>
        <w:ind w:firstLine="720"/>
        <w:jc w:val="both"/>
        <w:rPr>
          <w:rFonts w:ascii="Times New Roman" w:hAnsi="Times New Roman" w:cs="Times New Roman"/>
          <w:b/>
          <w:bCs/>
          <w:i/>
          <w:iCs/>
        </w:rPr>
      </w:pPr>
      <w:r>
        <w:rPr>
          <w:rFonts w:ascii="Times New Roman" w:hAnsi="Times New Roman" w:cs="Times New Roman"/>
          <w:b/>
          <w:bCs/>
          <w:i/>
          <w:iCs/>
        </w:rPr>
        <w:t>Going from environment to traits to demography</w:t>
      </w:r>
    </w:p>
    <w:p w14:paraId="19AC39B0" w14:textId="77777777" w:rsidR="00B4485E" w:rsidRDefault="00B4485E" w:rsidP="00B4485E">
      <w:pPr>
        <w:spacing w:line="480" w:lineRule="auto"/>
        <w:ind w:firstLine="720"/>
        <w:jc w:val="both"/>
        <w:rPr>
          <w:rFonts w:ascii="Times New Roman" w:hAnsi="Times New Roman" w:cs="Times New Roman"/>
        </w:rPr>
      </w:pPr>
      <w:r>
        <w:rPr>
          <w:rFonts w:ascii="Times New Roman" w:hAnsi="Times New Roman" w:cs="Times New Roman"/>
        </w:rPr>
        <w:t>T</w:t>
      </w:r>
      <w:r w:rsidRPr="00B36EED">
        <w:rPr>
          <w:rFonts w:ascii="Times New Roman" w:hAnsi="Times New Roman" w:cs="Times New Roman"/>
        </w:rPr>
        <w:t xml:space="preserve">he search for “rules” </w:t>
      </w:r>
      <w:r>
        <w:rPr>
          <w:rFonts w:ascii="Times New Roman" w:hAnsi="Times New Roman" w:cs="Times New Roman"/>
        </w:rPr>
        <w:t>determining</w:t>
      </w:r>
      <w:r w:rsidRPr="00B36EED">
        <w:rPr>
          <w:rFonts w:ascii="Times New Roman" w:hAnsi="Times New Roman" w:cs="Times New Roman"/>
        </w:rPr>
        <w:t xml:space="preserve"> ecological assemblages </w:t>
      </w:r>
      <w:r>
        <w:rPr>
          <w:rFonts w:ascii="Times New Roman" w:hAnsi="Times New Roman" w:cs="Times New Roman"/>
        </w:rPr>
        <w:t>according to</w:t>
      </w:r>
      <w:r w:rsidRPr="00B36EED">
        <w:rPr>
          <w:rFonts w:ascii="Times New Roman" w:hAnsi="Times New Roman" w:cs="Times New Roman"/>
        </w:rPr>
        <w:t xml:space="preserve"> </w:t>
      </w:r>
      <w:r>
        <w:rPr>
          <w:rFonts w:ascii="Times New Roman" w:hAnsi="Times New Roman" w:cs="Times New Roman"/>
        </w:rPr>
        <w:t xml:space="preserve">species’ </w:t>
      </w:r>
      <w:r w:rsidRPr="00B36EED">
        <w:rPr>
          <w:rFonts w:ascii="Times New Roman" w:hAnsi="Times New Roman" w:cs="Times New Roman"/>
        </w:rPr>
        <w:t>traits</w:t>
      </w:r>
      <w:r>
        <w:rPr>
          <w:rFonts w:ascii="Times New Roman" w:hAnsi="Times New Roman" w:cs="Times New Roman"/>
        </w:rPr>
        <w:t xml:space="preserve"> can be traced to </w:t>
      </w:r>
      <w:r w:rsidRPr="00B36EED">
        <w:rPr>
          <w:rFonts w:ascii="Times New Roman" w:hAnsi="Times New Roman" w:cs="Times New Roman"/>
        </w:rPr>
        <w:t xml:space="preserve">fundamental ecological theory </w:t>
      </w:r>
      <w:r>
        <w:rPr>
          <w:rFonts w:ascii="Times New Roman" w:hAnsi="Times New Roman" w:cs="Times New Roman"/>
        </w:rPr>
        <w:fldChar w:fldCharType="begin" w:fldLock="1"/>
      </w:r>
      <w:r>
        <w:rPr>
          <w:rFonts w:ascii="Times New Roman" w:hAnsi="Times New Roman" w:cs="Times New Roman"/>
        </w:rPr>
        <w:instrText>ADDIN CSL_CITATION {"citationItems":[{"id":"ITEM-1","itemData":{"DOI":"10.1098/rstb.1991.0031","ISBN":"0962-8436\\n1471-2970","ISSN":"0962-8436","abstract":"This paper reviews recent efforts to use certain dimensionless numbers (DLNs) to classify life histories in plants and animals. These DLNs summarize the relation between growth, mortality and maturation, and several groups of animals show interesting patterns with respect to their numeric values. Finally we focus on one DLN, the product of the age of maturity and the adult instantaneous mortality, to show how evolutionary life history theory may be used to predict the value of the DLN, which differs greatly between major groups of animals","author":[{"dropping-particle":"","family":"Charnov","given":"Eric L.","non-dropping-particle":"","parse-names":false,"suffix":""},{"dropping-particle":"","family":"Berrigan","given":"David","non-dropping-particle":"","parse-names":false,"suffix":""},{"dropping-particle":"","family":"Bevertron","given":"R J H","non-dropping-particle":"","parse-names":false,"suffix":""}],"container-title":"Philosophical Transactions: Biological Sciences","id":"ITEM-1","issue":"1262","issued":{"date-parts":[["1991"]]},"page":"41-48","title":"Dimensionless numbers and the assembly rules for life histories","type":"article-journal","volume":"332"},"uris":["http://www.mendeley.com/documents/?uuid=20d7edcc-89fe-4cbb-b757-59e7808ad9e7"]},{"id":"ITEM-2","itemData":{"DOI":"10.1111/j.1474-919X.1974.tb00241.x","ISSN":"1474919X","author":[{"dropping-particle":"","family":"Charnov","given":"Eric L.","non-dropping-particle":"","parse-names":false,"suffix":""},{"dropping-particle":"","family":"Krebs","given":"John R.","non-dropping-particle":"","parse-names":false,"suffix":""}],"container-title":"</w:instrText>
      </w:r>
      <w:r>
        <w:rPr>
          <w:rFonts w:ascii="Times New Roman" w:hAnsi="Times New Roman" w:cs="Times New Roman" w:hint="eastAsia"/>
        </w:rPr>
        <w:instrText>Ibis","id":"ITEM-2","issued":{"date-parts":[["1974"]]},"title":"ON CLUTCH</w:instrText>
      </w:r>
      <w:r>
        <w:rPr>
          <w:rFonts w:ascii="Times New Roman" w:hAnsi="Times New Roman" w:cs="Times New Roman" w:hint="eastAsia"/>
        </w:rPr>
        <w:instrText>‐</w:instrText>
      </w:r>
      <w:r>
        <w:rPr>
          <w:rFonts w:ascii="Times New Roman" w:hAnsi="Times New Roman" w:cs="Times New Roman" w:hint="eastAsia"/>
        </w:rPr>
        <w:instrText>SIZE AND FITNESS","type":"article-journal"},"uris":["http://www.mendeley.com/documents/?uuid=ab511674-5a45-40c8-8e90-cfa6f401ba40"]},{"id":"ITEM-3","itemData":{"DOI":"10.2307/3817",</w:instrText>
      </w:r>
      <w:r>
        <w:rPr>
          <w:rFonts w:ascii="Times New Roman" w:hAnsi="Times New Roman" w:cs="Times New Roman"/>
        </w:rPr>
        <w:instrText>"ISSN":"00218790","abstract":"PRINTED OUT","author":[{"dropping-particle":"","family":"Southwood","given":"T. R. E.","non-dropping-particle":"","parse-names":false,"suffix":""}],"container-title":"The Journal of Animal Ecology","id":"ITEM-3","issued":{"date-parts":[["1977"]]},"title":"Habitat, the Templet for Ecological Strategies?","type":"article-journal"},"uris":["http://www.mendeley.com/documents/?uuid=fa1e1d5f-e5bb-4a02-ae7e-41f44e6416c5"]},{"id":"ITEM-4","itemData":{"DOI":"10.1111/j.1467-2979.2009.00350.x","ISBN":"1467-2979","ISSN":"14672960","abstract":"The natural mortality of exploited fish populations is often assumed to be a species- specific constant independent of body size. This assumption has important implica- tions for size-based fish population models and for predicting the outcome of size- dependent fisheries management measures such as mesh-size regulations. To test the assumption, we critically review the empirical estimates of the natural mortality, M(year)1), of marine and brackish water fish stocks and model them as a function of von Bertalanffy growth parameters, L¥ (cm) and K (year)1), temperature (Kelvin) and length, L (cm). Using the Arrhenius equation to describe the relationship between Mand temperature, we find M to be significantly related to length, L¥ and K, but not to temperature (R2 = 0.62, P &lt; 0.0001, n = 168). Temperature and K are signif- icantly correlated and when K is removed from the model the temperature term becomes significant, but the resulting model explains less of the total variance (R2 = 0.42, P &lt; 0.0001, n = 168). The relationships between M, L, L¥, K and temperature are shown to be in general accordance with previous theoretical and empirical investigations. We conclude that natural mortality is significantly related to length and growth characteristics and recommend to use the empirical formula: ln(M) = 0.55 ) 1.61ln(L) + 1.44ln(L¥) + ln(K), for estimating the natural mortality of marine and brackish water fish","author":[{"dropping-particle":"","family":"Gislason","given":"Henrik","non-dropping-particle":"","parse-names":false,"suffix":""},{"dropping-particle":"","family":"Daan","given":"Niels","non-dropping-particle":"","parse-names":false,"suffix":""},{"dropping-particle":"","family":"Rice","given":"Jake C.","non-dropping-particle":"","parse-names":false,"suffix":""},{"dropping-particle":"","family":"Pope","given":"John G.","non-dropping-particle":"","parse-names":false,"suffix":""}],"container-title":"Fish and Fisheries","id":"ITEM-4","issue":"2","issued":{"date-parts":[["2010"]]},"page":"149-158","title":"Size, growth, temperature and the natural mortality of marine fish","type":"article-journal","volume":"11"},"uris":["http://www.mendeley.com/documents/?uuid=13ba571d-9973-47bc-8f9b-5d8dfa7f9d09"]}],"mendeley":{"formattedCitation":"(Charnov and Krebs 1974, Southwood 1977, Charnov et al. 1991, Gislason et al. 2010)","plainTextFormattedCitation":"(Charnov and Krebs 1974, Southwood 1977, Charnov et al. 1991, Gislason et al. 2010)","previouslyFormattedCitation":"(Charnov and Krebs 1974, Southwood 1977, Charnov et al. 1991, Gislason et al. 2010)"},"properties":{"noteIndex":0},"schema":"https://github.com/citation-style-language/schema/raw/master/csl-citation.json"}</w:instrText>
      </w:r>
      <w:r>
        <w:rPr>
          <w:rFonts w:ascii="Times New Roman" w:hAnsi="Times New Roman" w:cs="Times New Roman"/>
        </w:rPr>
        <w:fldChar w:fldCharType="separate"/>
      </w:r>
      <w:r w:rsidRPr="00EB28CA">
        <w:rPr>
          <w:rFonts w:ascii="Times New Roman" w:hAnsi="Times New Roman" w:cs="Times New Roman"/>
          <w:noProof/>
        </w:rPr>
        <w:t>(Charnov and Krebs 1974, Southwood 1977, Charnov et al. 1991, Gislason et al. 2010)</w:t>
      </w:r>
      <w:r>
        <w:rPr>
          <w:rFonts w:ascii="Times New Roman" w:hAnsi="Times New Roman" w:cs="Times New Roman"/>
        </w:rPr>
        <w:fldChar w:fldCharType="end"/>
      </w:r>
      <w:r>
        <w:rPr>
          <w:rFonts w:ascii="Times New Roman" w:hAnsi="Times New Roman" w:cs="Times New Roman"/>
        </w:rPr>
        <w:t>, but</w:t>
      </w:r>
      <w:r w:rsidRPr="002D342E">
        <w:rPr>
          <w:rFonts w:ascii="Times New Roman" w:hAnsi="Times New Roman" w:cs="Times New Roman"/>
        </w:rPr>
        <w:t xml:space="preserve"> </w:t>
      </w:r>
      <w:r>
        <w:rPr>
          <w:rFonts w:ascii="Times New Roman" w:hAnsi="Times New Roman" w:cs="Times New Roman"/>
        </w:rPr>
        <w:t xml:space="preserve">trait-based predictions of population dynamics under </w:t>
      </w:r>
      <w:r>
        <w:rPr>
          <w:rFonts w:ascii="Times New Roman" w:hAnsi="Times New Roman" w:cs="Times New Roman"/>
        </w:rPr>
        <w:lastRenderedPageBreak/>
        <w:t xml:space="preserve">continued environmental changes continue to be </w:t>
      </w:r>
      <w:commentRangeStart w:id="2"/>
      <w:r>
        <w:rPr>
          <w:rFonts w:ascii="Times New Roman" w:hAnsi="Times New Roman" w:cs="Times New Roman"/>
        </w:rPr>
        <w:t>challenging</w:t>
      </w:r>
      <w:commentRangeEnd w:id="2"/>
      <w:r>
        <w:rPr>
          <w:rStyle w:val="CommentReference"/>
          <w:rFonts w:eastAsiaTheme="minorEastAsia"/>
        </w:rPr>
        <w:commentReference w:id="2"/>
      </w:r>
      <w:r>
        <w:rPr>
          <w:rFonts w:ascii="Times New Roman" w:hAnsi="Times New Roman" w:cs="Times New Roman"/>
        </w:rPr>
        <w:t>. In fishes, g</w:t>
      </w:r>
      <w:r w:rsidRPr="00B36EED">
        <w:rPr>
          <w:rFonts w:ascii="Times New Roman" w:hAnsi="Times New Roman" w:cs="Times New Roman"/>
        </w:rPr>
        <w:t>rowth</w:t>
      </w:r>
      <w:r>
        <w:rPr>
          <w:rFonts w:ascii="Times New Roman" w:hAnsi="Times New Roman" w:cs="Times New Roman"/>
        </w:rPr>
        <w:t xml:space="preserve">, reproduction and maintenance, along with </w:t>
      </w:r>
      <w:r w:rsidRPr="00B36EED">
        <w:rPr>
          <w:rFonts w:ascii="Times New Roman" w:hAnsi="Times New Roman" w:cs="Times New Roman"/>
        </w:rPr>
        <w:t>other behavioral and physical traits</w:t>
      </w:r>
      <w:r>
        <w:rPr>
          <w:rFonts w:ascii="Times New Roman" w:hAnsi="Times New Roman" w:cs="Times New Roman"/>
        </w:rPr>
        <w:t xml:space="preserve"> - including</w:t>
      </w:r>
      <w:r w:rsidRPr="00B36EED">
        <w:rPr>
          <w:rFonts w:ascii="Times New Roman" w:hAnsi="Times New Roman" w:cs="Times New Roman"/>
        </w:rPr>
        <w:t xml:space="preserve"> sexual ornaments or weapons</w:t>
      </w:r>
      <w:r>
        <w:rPr>
          <w:rFonts w:ascii="Times New Roman" w:hAnsi="Times New Roman" w:cs="Times New Roman"/>
        </w:rPr>
        <w:t xml:space="preserve"> - covary among species and environments </w:t>
      </w:r>
      <w:r>
        <w:rPr>
          <w:rFonts w:ascii="Times New Roman" w:hAnsi="Times New Roman" w:cs="Times New Roman"/>
        </w:rPr>
        <w:fldChar w:fldCharType="begin" w:fldLock="1"/>
      </w:r>
      <w:r>
        <w:rPr>
          <w:rFonts w:ascii="Times New Roman" w:hAnsi="Times New Roman" w:cs="Times New Roman"/>
        </w:rPr>
        <w:instrText>ADDIN CSL_CITATION {"citationItems":[{"id":"ITEM-1","itemData":{"DOI":"10.1139/f92-242","ISSN":"0706-652X","abstract":"Data were gathered for 216 North American fish species (57 families). Multivariate tests, performed on freshwater, marine, and combined data matrices, repeatedly identified a gradient associating later-maturing fishes with higher fecundity, small eggs, and few bouts of reproduction during a short spawning season and the opposite suite of traits with small fishes. A second strong gradient indicated positive associations between parental care, egg size, and extended breeding seasons. Phylogeny affected each variable, and some higher taxonomic groupings were associated with particular life-history strategies. High-fecundity characteristics tended to be associated with large species ranges in the marine environment. Age at maturation, adult growth rate, life span, and egg size positively correlated with anadromy. Parental care was inversely correlated with median latitude. A trilateral continuum based on essential trade-offs among three demographic variables predicts many of the correlations among life-history traits. This framework has implications for predicting population responses to diverse natural and anthropogenic disturbances. -from Authors","author":[{"dropping-particle":"","family":"Winemiller","given":"K. O.","non-dropping-particle":"","parse-names":false,"suffix":""},{"dropping-particle":"","family":"Rose","given":"K. A.","non-dropping-particle":"","parse-names":false,"suffix":""}],"container-title":"Canadian Journal of Fisheries and Aquatic Sciences","id":"ITEM-1","issued":{"date-parts":[["1992"]]},"title":"Patterns of life-history diversification in North American fishes: implications for population regulation","type":"article-journal"},"uris":["http://www.mendeley.com/documents/?uuid=4d60892f-2e4f-4af6-871c-68b1f37eacbf"]},{"id":"ITEM-2","itemData":{"DOI":"10.2307/3545395","ISSN":"00301299","abstract":"The hypothesized relationship between the relative strength of sexual selection and life-history strategies is reexamined. The potential effectiveness of sexual selection depends not only on the relative survivorship of immature stages, but also on other components of fitness. The effects of fecundity and timing of maturation must be evaluated together with the survivorship in order to determine the reponsiveness of alternative life-history configurations to the force of sexual selection. Moreover, the r-K continuum is an inadequate model for comparisons of life-history strategies. A general three-dimensional demographic model provides a more comprehensive conceptual framework for life-history comparisons. The three-parameter demographic model is similar to several earlier two-dimensional life-history schemes and appears to describe a broad spectrum of the life-history strategies exhibited in nature. Most higher taxa tend to be dominated by only one or two of the three endpoint strategies: \"equilibrium\" (large investment in relatively few individual offspring), \"opportunistic\" (small size and rapid maturation), and \"periodic\" (pulsed production of large numbers of small offspring). A survey of teleost fishes and examples from several other higher taxa supports McLain's (1991) contention that the strength of sexual selection is influenced by life-history strategy. Conspicuous males are common among relative equilibrium and opportunistic strategists, but are essentially absent among species associated with the high-fecundity, periodic reproductive strategy. The absence of sexually selected traits in high-fecundity broadcast spawners implies that differential survivorship among immature life stages is nonrandom in all cases.","author":[{"dropping-particle":"","family":"Winemiller","given":"Kirk O.","non-dropping-particle":"","parse-names":false,"suffix":""}],"container-title":"Oikos","id":"ITEM-2","issued":{"date-parts":[["1992"]]},"title":"Life-History Strategies and the Effectiveness of Sexual Selection","type":"article-journal"},"uris":["http://www.mendeley.com/documents/?uuid=e33fbfbd-7ed1-487e-b602-0e0e29b1b923"]}],"mendeley":{"formattedCitation":"(Winemiller 1992, Winemiller and Rose 1992)","manualFormatting":"(Winemiller &amp; Rose, 1992; Winemiller, 1992)","plainTextFormattedCitation":"(Winemiller 1992, Winemiller and Rose 1992)","previouslyFormattedCitation":"(Winemiller 1992, Winemiller and Rose 1992)"},"properties":{"noteIndex":0},"schema":"https://github.com/citation-style-language/schema/raw/master/csl-citation.json"}</w:instrText>
      </w:r>
      <w:r>
        <w:rPr>
          <w:rFonts w:ascii="Times New Roman" w:hAnsi="Times New Roman" w:cs="Times New Roman"/>
        </w:rPr>
        <w:fldChar w:fldCharType="separate"/>
      </w:r>
      <w:r w:rsidRPr="00317839">
        <w:rPr>
          <w:rFonts w:ascii="Times New Roman" w:hAnsi="Times New Roman" w:cs="Times New Roman"/>
          <w:noProof/>
        </w:rPr>
        <w:t>(Winemiller &amp; Rose, 1992; Winemiller, 1992)</w:t>
      </w:r>
      <w:r>
        <w:rPr>
          <w:rFonts w:ascii="Times New Roman" w:hAnsi="Times New Roman" w:cs="Times New Roman"/>
        </w:rPr>
        <w:fldChar w:fldCharType="end"/>
      </w:r>
      <w:r>
        <w:rPr>
          <w:rFonts w:ascii="Times New Roman" w:hAnsi="Times New Roman" w:cs="Times New Roman"/>
        </w:rPr>
        <w:t xml:space="preserve">. This </w:t>
      </w:r>
      <w:r w:rsidRPr="00C02E56">
        <w:rPr>
          <w:rFonts w:ascii="Times New Roman" w:hAnsi="Times New Roman" w:cs="Times New Roman"/>
        </w:rPr>
        <w:t>phenomenological</w:t>
      </w:r>
      <w:r>
        <w:rPr>
          <w:rFonts w:ascii="Times New Roman" w:hAnsi="Times New Roman" w:cs="Times New Roman"/>
        </w:rPr>
        <w:t xml:space="preserve"> perspective on life histories offers insight into the role of environmental context in revealing trade-offs among traits and driving both the evolution of body size and demographic rates. Classic theory recognized that demography arises from individuals trading off the allocation of energetic resources </w:t>
      </w:r>
      <w:r w:rsidRPr="00B36EED">
        <w:rPr>
          <w:rFonts w:ascii="Times New Roman" w:hAnsi="Times New Roman" w:cs="Times New Roman"/>
        </w:rPr>
        <w:t xml:space="preserve">to growth and reproduction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{"citationItems":[{"id":"ITEM-1","itemData":{"author":[{"dropping-particle":"","family":"Beverton","given":"Raymond J.H.","non-dropping-particle":"","parse-names":false,"suffix":""},{"dropping-particle":"","family":"Holt","given":"Sidney J","non-dropping-particle":"","parse-names":false,"suffix":""}],"container-title":"CIBA Foundation Colloquium on Ageing","id":"ITEM-1","issued":{"date-parts":[["1959"]]},"page":"142-177","title":"A review of the lifespans and mortality rates of fish in nature, and their relation to growth and other physiological characteristics","type":"chapter"},"uris":["http://www.mendeley.com/documents/?uuid=ccc05f02-6a89-436d-a8d9-e8e2dff37950"]},{"id":"ITEM-2","itemData":{"DOI":"10.1086/282637","ISSN":"0003-0147","abstract":"The tremendous variation in the life-history patterns of organisms is best explained as adaptive. Any organism has a limited amount of re- sources at its disposal, and these have to be partitioned between reproductive and nonreproductive activities. A larger share of resources to reproductive activities, that is, a higher reproductive effort at any age, leads to a better reproductive performance at that age; this may be con- sidered as a profit function. This reproductive effort also leads to a reduce tion in survival and growth and consequent diminution of the reproductive contribution of the succeeding stages in the life history; this may be con- sidered as a cost function. Natural selection would tend to an adjustment of the reproductive effort at every age such that the overall fitness of the life history would be maximized. A model of life history processes has been developed on the basis of these considerations. It leads to the following predictions: 1. If the form of the profit function is convex, or that of the cost func- tion concave, the optimal strategy may be to breed repeatedly. Other- wise, the optimal strategy is to breed only once in a suicidal effort like a salmon (big-bang reproduction). 2. The value of reproductive effort continuously increases with age in the case of repeated reproducers. 3. If all the stages in the life history following a certain age are ad- versely affected, the age of reproduction will tend to be lowered in the case of big-bang reproducers, and the reproductive effort at all ages preceding that stage will tend to increase in the case of repeated reproducers. 4. As the reproductive potential increases with size at a slower rate, reproductive effort will be lower at maturity, reproductive effort will increase at a higher rate with age, and growth will continue beyond maturity. 5. A uniform change in the probability of survival from one age to the next at all ages would have no effect by itself, on the age of reproduc- tion in big-bang breeders or on the distribution of reproductive effort with age in the repeated reproducers. 6. Such a change in survivorship would lead to a change in the equilib- rium density of a population. If the population is resource limited, this would affect the availability of resources to the members of the population in such a way that an increase in mortality would increase the availability of the resources. 7. For a resource-limited organism a greater availability of resources would lea…","author":[{"dropping-particle":"","family":"Gadgil","given":"Madhav","non-dropping-particle":"","parse-names":false,"suffix":""},{"dropping-particle":"","family":"Bossert","given":"William H.","non-dropping-particle":"","parse-names":false,"suffix":""}],"container-title":"The American Naturalist","id":"ITEM-2","issued":{"date-parts":[["1970"]]},"title":"Life Historical Consequences of Natural Selection","type":"article-journal"},"uris":["http://www.mendeley.com/documents/?uuid=4e4f5d6c-afca-4725-bd05-136b6bed6396"]},{"id":"ITEM-3","itemData":{"DOI":"10.1098/rspb.1996.0084","abstract":"Some of the authors of this publication are also working on these related projects: Cell size, metabolic rate and life history evolution View project Life strategy of Corymbia rubra (Coleoptera: Cerambycidae) View project The user has requested enhancement of the downloaded file.","author":[{"dropping-particle":"","family":"Kozlowski","given":"Jan","non-dropping-particle":"","parse-names":false,"suffix":""}],"id":"ITEM-3","issued":{"date-parts":[["1996"]]},"title":"Optimal Allocation of Resources Explains Interspecific Life-History Patterns in Animals with Indeterminate Growth","type":"article-journal"},"uris":["http://www.mendeley.com/documents/?uuid=c33946da-7fb2-378b-92a9-adb004f5228d"]}],"mendeley":{"formattedCitation":"(Beverton and Holt 1959, Gadgil and Bossert 1970, Kozlowski 1996)","plainTextFormattedCitation":"(Beverton and Holt 1959, Gadgil and Bossert 1970, Kozlowski 1996)","previouslyFormattedCitation":"(Beverton and Holt 1959, Gadgil and Bossert 1970, Kozlowski 1996)"},"properties":{"noteIndex":0},"schema":"https://github.com/citation-style-language/schema/raw/master/csl-citation.json"}</w:instrText>
      </w:r>
      <w:r>
        <w:rPr>
          <w:rFonts w:ascii="Times New Roman" w:hAnsi="Times New Roman" w:cs="Times New Roman"/>
        </w:rPr>
        <w:fldChar w:fldCharType="separate"/>
      </w:r>
      <w:r w:rsidRPr="00EB28CA">
        <w:rPr>
          <w:rFonts w:ascii="Times New Roman" w:hAnsi="Times New Roman" w:cs="Times New Roman"/>
          <w:noProof/>
        </w:rPr>
        <w:t>(Beverton and Holt 1959, Gadgil and Bossert 1970, Kozlowski 1996)</w:t>
      </w:r>
      <w:r>
        <w:rPr>
          <w:rFonts w:ascii="Times New Roman" w:hAnsi="Times New Roman" w:cs="Times New Roman"/>
        </w:rPr>
        <w:fldChar w:fldCharType="end"/>
      </w:r>
      <w:r>
        <w:rPr>
          <w:rFonts w:ascii="Times New Roman" w:hAnsi="Times New Roman" w:cs="Times New Roman"/>
        </w:rPr>
        <w:t xml:space="preserve">, while meeting their </w:t>
      </w:r>
      <w:r w:rsidRPr="00B36EED">
        <w:rPr>
          <w:rFonts w:ascii="Times New Roman" w:hAnsi="Times New Roman" w:cs="Times New Roman"/>
        </w:rPr>
        <w:t>metabolic requirements</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10.1111/jfb.12834","ISSN":"00221112","author":[{"dropping-particle":"","family":"Jørgensen","given":"C.","non-dropping-particle":"","parse-names":false,"suffix":""},{"dropping-particle":"","family":"Enberg","given":"K.","non-dropping-particle":"","parse-names":false,"suffix":""},{"dropping-particle":"","family":"Mangel","given":"M.","non-dropping-particle":"","parse-names":false,"suffix":""}],"container-title":"Journal of Fish Biology","id":"ITEM-1","issue":"1","issued":{"date-parts":[["2016","1"]]},"page":"389-402","title":"Modelling and interpreting fish bioenergetics: a role for behaviour, life-history traits and survival trade-offs","type":"article-journal","volume":"88"},"uris":["http://www.mendeley.com/documents/?uuid=b564e47a-a30c-3bae-afd2-074acbce4d18"]}],"mendeley":{"formattedCitation":"(Jørgensen et al. 2016)","plainTextFormattedCitation":"(Jørgensen et al. 2016)","previouslyFormattedCitation":"(Jørgensen et al. 2016)"},"properties":{"noteIndex":0},"schema":"https://github.com/citation-style-language/schema/raw/master/csl-citation.json"}</w:instrText>
      </w:r>
      <w:r>
        <w:rPr>
          <w:rFonts w:ascii="Times New Roman" w:hAnsi="Times New Roman" w:cs="Times New Roman"/>
        </w:rPr>
        <w:fldChar w:fldCharType="separate"/>
      </w:r>
      <w:r w:rsidRPr="00707E71">
        <w:rPr>
          <w:rFonts w:ascii="Times New Roman" w:hAnsi="Times New Roman" w:cs="Times New Roman"/>
          <w:noProof/>
        </w:rPr>
        <w:t>(Jørgensen et al. 2016)</w:t>
      </w:r>
      <w:r>
        <w:rPr>
          <w:rFonts w:ascii="Times New Roman" w:hAnsi="Times New Roman" w:cs="Times New Roman"/>
        </w:rPr>
        <w:fldChar w:fldCharType="end"/>
      </w:r>
      <w:r>
        <w:rPr>
          <w:rFonts w:ascii="Times New Roman" w:hAnsi="Times New Roman" w:cs="Times New Roman"/>
        </w:rPr>
        <w:t>, which</w:t>
      </w:r>
      <w:r w:rsidRPr="00B36EED">
        <w:rPr>
          <w:rFonts w:ascii="Times New Roman" w:hAnsi="Times New Roman" w:cs="Times New Roman"/>
        </w:rPr>
        <w:t xml:space="preserve"> </w:t>
      </w:r>
      <w:r>
        <w:rPr>
          <w:rFonts w:ascii="Times New Roman" w:hAnsi="Times New Roman" w:cs="Times New Roman"/>
        </w:rPr>
        <w:t>can vary according to</w:t>
      </w:r>
      <w:r w:rsidRPr="00B36EED">
        <w:rPr>
          <w:rFonts w:ascii="Times New Roman" w:hAnsi="Times New Roman" w:cs="Times New Roman"/>
        </w:rPr>
        <w:t xml:space="preserve"> temperature </w:t>
      </w:r>
      <w:r>
        <w:rPr>
          <w:rFonts w:ascii="Times New Roman" w:hAnsi="Times New Roman" w:cs="Times New Roman"/>
        </w:rPr>
        <w:fldChar w:fldCharType="begin" w:fldLock="1"/>
      </w:r>
      <w:r>
        <w:rPr>
          <w:rFonts w:ascii="Times New Roman" w:hAnsi="Times New Roman" w:cs="Times New Roman"/>
        </w:rPr>
        <w:instrText>ADDIN CSL_CITATION {"citationItems":[{"id":"ITEM-1","itemData":{"DOI":"10.1890/03-9000","ISSN":"00129658","abstract":"Metabolism provides a basis for using first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 Data compiled from the ecological literature strongly support the theoretical predictions. Eventually, metabolic theory may provide a conceptual foundation for much of ecology, just as genetic theory provides a foundation for much of evolutionary biology.","author":[{"dropping-particle":"","family":"Brown","given":"James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B.","non-dropping-particle":"","parse-names":false,"suffix":""}],"container-title":"Ecology","id":"ITEM-1","issued":{"date-parts":[["2004"]]},"title":"Toward a metabolic theory of ecology","type":"paper-conference"},"uris":["http://www.mendeley.com/documents/?uuid=a7be765f-2b80-402a-8851-26fef3613efa"]},{"id":"ITEM-2","itemData":{"DOI":"10.1046/j.1365-2656.1999.00337.x","ISSN":"00218790","abstract":"1. We examined published studies relating resting oxygen consumption to body mass and temperature in post-larval teleost fish. The resulting database comprised 138 studies of 69 species (representing 28 families and 12 orders) living over a temperature range of c. 40°C. 2. Resting metabolic rate (R(b); mmol oxygen gas h-1) was related to body mass (M; wet mass, g) by R(b) = aMb, where a is a constant and b the scaling exponent. The model was fitted by least squares linear regression after logarithmic transformation of both variables. The mean value of scaling exponent, b, for the 69 individual species was 0.79 (SE 0.11). The general equation for all teleost fish was lnR(b) = 0.80(lnM) - 5.43. 3. The relationship between resting oxygen consumption and environmental temperature for a 50-g fish was curvilinear. A typical tropical fish at 30°C requires approximately six times as much oxygen for resting metabolism as does a polar fish at 0°C. This relationship could be fitted by several statistical models, of which the Arrhenius model is probably the most appropriate. The Arrhenius model for the resting metabolism of 69 species of teleost fish, corrected to a standard body mass of 50 g, was lnR(b) = 15.7-5.02. T-1, where T is absolute temperature (103 x K). 4. The Arrhenius model fitted to all 69 species exhibited a lower thermal sensitivity of resting metabolism (mean Q10 = 1.83 over the range 0-30°C) than typical within-species acclimation studies (median Q10 = 2.40, n = 14). This suggests that evolutionary adaptation has reduced the overall thermal sensitivity of resting metabolism across species. Analysis of covariance indicated that the relationships between resting metabolic rate and temperature for various taxa (orders) showed similar slopes but significantly different mean rates. 5. Analysis of the data for perciform fish provided no support for metabolic cold adaptation (the hypothesis that polar fish show a resting metabolic rate higher than predicted from the overall rate/temperature relationship established for temperate and tropical species). 6. Taxonomic variation in mean resting metabolic rate showed no relationship to phylogeny, although the robustness of this conclusion is constrained by our limited knowledge of fish evolutionary history.","author":[{"dropping-particle":"","family":"Clarke","given":"Andrew","non-dropping-particle":"","parse-names":false,"suffix":""},{"dropping-particle":"","family":"Johnston","given":"Nadine M.","non-dropping-particle":"","parse-names":false,"suffix":""}],"container-title":"Journal of Animal Ecology","id":"ITEM-2","issued":{"date-parts":[["1999"]]},"title":"Scaling of metabolic rate with body mass and temperature in teleost fish","type":"article-journal"},"uris":["http://www.mendeley.com/documents/?uuid=2610eab6-379f-4ef7-ae8f-78c9de985018"]}],"mendeley":{"formattedCitation":"(Clarke and Johnston 1999, Brown et al. 2004)","plainTextFormattedCitation":"(Clarke and Johnston 1999, Brown et al. 2004)","previouslyFormattedCitation":"(Clarke and Johnston 1999, Brown et al. 2004)"},"properties":{"noteIndex":0},"schema":"https://github.com/citation-style-language/schema/raw/master/csl-citation.json"}</w:instrText>
      </w:r>
      <w:r>
        <w:rPr>
          <w:rFonts w:ascii="Times New Roman" w:hAnsi="Times New Roman" w:cs="Times New Roman"/>
        </w:rPr>
        <w:fldChar w:fldCharType="separate"/>
      </w:r>
      <w:r w:rsidRPr="00EB28CA">
        <w:rPr>
          <w:rFonts w:ascii="Times New Roman" w:hAnsi="Times New Roman" w:cs="Times New Roman"/>
          <w:noProof/>
        </w:rPr>
        <w:t>(Clarke and Johnston 1999, Brown et al. 2004)</w:t>
      </w:r>
      <w:r>
        <w:rPr>
          <w:rFonts w:ascii="Times New Roman" w:hAnsi="Times New Roman" w:cs="Times New Roman"/>
        </w:rPr>
        <w:fldChar w:fldCharType="end"/>
      </w:r>
      <w:r w:rsidRPr="00B36EED">
        <w:rPr>
          <w:rFonts w:ascii="Times New Roman" w:hAnsi="Times New Roman" w:cs="Times New Roman"/>
        </w:rPr>
        <w:t>.</w:t>
      </w:r>
      <w:r>
        <w:rPr>
          <w:rFonts w:ascii="Times New Roman" w:hAnsi="Times New Roman" w:cs="Times New Roman"/>
        </w:rPr>
        <w:t xml:space="preserve"> However, mechanistic predictions of changes in growth have struggled to explain latitudinal and temporal trends in body size among species (</w:t>
      </w:r>
      <w:r w:rsidRPr="00DE160B">
        <w:rPr>
          <w:rFonts w:ascii="Times New Roman" w:hAnsi="Times New Roman" w:cs="Times New Roman"/>
          <w:highlight w:val="yellow"/>
        </w:rPr>
        <w:t xml:space="preserve">reviewed in </w:t>
      </w:r>
      <w:proofErr w:type="spellStart"/>
      <w:r w:rsidRPr="00DE160B">
        <w:rPr>
          <w:rFonts w:ascii="Times New Roman" w:hAnsi="Times New Roman" w:cs="Times New Roman"/>
          <w:highlight w:val="yellow"/>
        </w:rPr>
        <w:t>Audizionte</w:t>
      </w:r>
      <w:proofErr w:type="spellEnd"/>
      <w:r w:rsidRPr="00DE160B">
        <w:rPr>
          <w:rFonts w:ascii="Times New Roman" w:hAnsi="Times New Roman" w:cs="Times New Roman"/>
          <w:highlight w:val="yellow"/>
        </w:rPr>
        <w:t xml:space="preserve"> et al. 2020</w:t>
      </w:r>
      <w:r>
        <w:rPr>
          <w:rFonts w:ascii="Times New Roman" w:hAnsi="Times New Roman" w:cs="Times New Roman"/>
        </w:rPr>
        <w:t>). Many mechanistic models lack consistent, general relationships between body size and energy availability when predicting growth, reproduction, and survival over the individual’s lifetimes.</w:t>
      </w:r>
    </w:p>
    <w:p w14:paraId="7F2DD42C" w14:textId="77777777" w:rsidR="00B4485E" w:rsidRDefault="00B4485E" w:rsidP="00B4485E">
      <w:pPr>
        <w:spacing w:line="480" w:lineRule="auto"/>
        <w:ind w:firstLine="720"/>
        <w:jc w:val="both"/>
        <w:rPr>
          <w:rFonts w:ascii="Times New Roman" w:hAnsi="Times New Roman" w:cs="Times New Roman"/>
        </w:rPr>
      </w:pPr>
    </w:p>
    <w:p w14:paraId="1C31A7E1" w14:textId="77777777" w:rsidR="00B4485E" w:rsidRPr="00233581" w:rsidRDefault="00B4485E" w:rsidP="00B4485E">
      <w:pPr>
        <w:spacing w:line="480" w:lineRule="auto"/>
        <w:ind w:firstLine="720"/>
        <w:jc w:val="both"/>
        <w:rPr>
          <w:rFonts w:ascii="Times New Roman" w:hAnsi="Times New Roman" w:cs="Times New Roman"/>
          <w:b/>
          <w:bCs/>
          <w:i/>
          <w:iCs/>
        </w:rPr>
      </w:pPr>
      <w:r>
        <w:rPr>
          <w:rFonts w:ascii="Times New Roman" w:hAnsi="Times New Roman" w:cs="Times New Roman"/>
          <w:b/>
          <w:bCs/>
          <w:i/>
          <w:iCs/>
        </w:rPr>
        <w:t xml:space="preserve">Size-spectra can specify consumption and mortality of individuals (thus shaping life histories) </w:t>
      </w:r>
    </w:p>
    <w:p w14:paraId="38021B03" w14:textId="77777777" w:rsidR="00B4485E" w:rsidRDefault="00B4485E" w:rsidP="00B4485E">
      <w:pPr>
        <w:spacing w:line="480" w:lineRule="auto"/>
        <w:ind w:firstLine="720"/>
        <w:jc w:val="both"/>
        <w:rPr>
          <w:rFonts w:ascii="Times New Roman" w:hAnsi="Times New Roman" w:cs="Times New Roman"/>
        </w:rPr>
      </w:pPr>
      <w:r>
        <w:rPr>
          <w:rFonts w:ascii="Times New Roman" w:hAnsi="Times New Roman" w:cs="Times New Roman"/>
        </w:rPr>
        <w:t xml:space="preserve">An intriguing possibility is that the size-dependence in energy budgets of aquatic vertebrates can be informed by the allometric relationships underlying community size-spectra. Community size spectra are predictable </w:t>
      </w:r>
      <w:r w:rsidRPr="00B36EED">
        <w:rPr>
          <w:rFonts w:ascii="Times New Roman" w:hAnsi="Times New Roman" w:cs="Times New Roman"/>
        </w:rPr>
        <w:t xml:space="preserve">relationships among body size, trophic level, and abundance across species in aquatic </w:t>
      </w:r>
      <w:r>
        <w:rPr>
          <w:rFonts w:ascii="Times New Roman" w:hAnsi="Times New Roman" w:cs="Times New Roman"/>
        </w:rPr>
        <w:t>ecosystems</w:t>
      </w:r>
      <w:r w:rsidRPr="00B36EED">
        <w:rPr>
          <w:rFonts w:ascii="Times New Roman" w:hAnsi="Times New Roman" w:cs="Times New Roman"/>
        </w:rPr>
        <w:t xml:space="preserve"> </w:t>
      </w:r>
      <w:commentRangeStart w:id="3"/>
      <w:r>
        <w:rPr>
          <w:rFonts w:ascii="Times New Roman" w:hAnsi="Times New Roman" w:cs="Times New Roman"/>
        </w:rPr>
        <w:fldChar w:fldCharType="begin" w:fldLock="1"/>
      </w:r>
      <w:r>
        <w:rPr>
          <w:rFonts w:ascii="Times New Roman" w:hAnsi="Times New Roman" w:cs="Times New Roman"/>
        </w:rPr>
        <w:instrText>ADDIN CSL_CITATION {"citationItems":[{"id":"ITEM-1","itemData":{"DOI":"10.1016/j.tree.2013.03.008","ISSN":"01695347","abstract":"Biomass distribution and energy flow in ecosystems are traditionally described with trophic pyramids, and increasingly with size spectra, particularly in aquatic ecosystems. Here, we show that these methods are equivalent and interchangeable representations of the same information. Although pyramids are visually intuitive, explicitly linking them to size spectra connects pyramids to metabolic and size-based theory, and illuminates size-based constraints on pyramid shape. We show that bottom-heavy pyramids should predominate in the real world, whereas top-heavy pyramids indicate overestimation of predator abundance or energy subsidies. Making the link to ecological pyramids establishes size spectra as a central concept in ecosystem ecology, and provides a powerful framework both for understanding baseline expectations of community structure and for evaluating future scenarios under climate change and exploitation. © 2013 Elsevier Ltd.","author":[{"dropping-particle":"","family":"Trebilco","given":"Rowan","non-dropping-particle":"","parse-names":false,"suffix":""},{"dropping-particle":"","family":"Baum","given":"Julia K.","non-dropping-particle":"","parse-names":false,"suffix":""},{"dropping-particle":"","family":"Salomon","given":"Anne K.","non-dropping-particle":"","parse-names":false,"suffix":""},{"dropping-particle":"","family":"Dulvy","given":"Nicholas K.","non-dropping-particle":"","parse-names":false,"suffix":""}],"container-title":"Trends in Ecology and Evolution","id":"ITEM-1","issued":{"date-parts":[["2013"]]},"title":"Ecosystem ecology: Size-based constraints on the pyramids of life","type":"article"},"uris":["http://www.mendeley.com/documents/?uuid=10ac2d25-a257-4930-ad16-2f2da96ec9ae"]},{"id":"ITEM-2","itemData":{"DOI":"10.1890/07-1900.1","ISBN":"0012-9658","ISSN":"00129658","PMID":"19341149","abstract":"In aquatic ecosystems, where organisms typically feed and grow by eating smaller individuals, a characteristic size spectrum emerges, such that large organisms are much more rare than small ones. Here, a stochastic individual-based model for the dynamics of size spectra is described, based on birth, growth, and death of individuals, using simple assumptions about feeding behavior. It is shown that the deterministic limit derived from the stochastic process is a partial differential equation previously used to describe the dynamics of size spectra. The equation has two classes of dynamics in the long term. The first is a steady state. A derivation under simple mass-balance assumptions shows that, at steady state, the linear size spectrum relating log abundance to log mass has a slope of approximately -1, similar to that often observed in natural size spectra. The second class of dynamics, not previously described, is a traveling-wave solution in which waves move along the size spectrum from small to large body size. Traveling waves become more likely when predators prefer prey much smaller than themselves and when they are specialized in the range of prey body sizes consumed. Wavelength depends on the size of prey relative to the size of predator, and wave speed depends on how fast mass moves through the spectrum.","author":[{"dropping-particle":"","family":"Law","given":"Richard","non-dropping-particle":"","parse-names":false,"suffix":""},{"dropping-particle":"","family":"Plank","given":"Michael J.","non-dropping-particle":"","parse-names":false,"suffix":""},{"dropping-particle":"","family":"James","given":"Alex","non-dropping-particle":"","parse-names":false,"suffix":""},{"dropping-particle":"","family":"Blanchard","given":"Julia L.","non-dropping-particle":"","parse-names":false,"suffix":""}],"container-title":"Ecology","id":"ITEM-2","issue":"3","issued":{"date-parts":[["2009"]]},"page":"802-811","title":"Size-spectra dynamics from stochastic predation and growth of individuals","type":"article-journal","volume":"90"},"uris":["http://www.mendeley.com/documents/?uuid=66911117-f273-48ba-901e-cd8067218c38"]},{"id":"ITEM-3","itemData":{"DOI":"10.1139/cjfas-2015-0115","ISSN":"0706-652X","abstract":"Charles Elton introduced the “pyramid of numbers” in the late 1920s, but this remarkable insight into body-size dependent patterns in natural communities lay fallow until the theory of the biomass size spectrum was introduced by aquatic ecologists in the mid-1960s. They noticed that the summed biomass concentration of individual aquatic organisms was roughly constant across equal logarithmic intervals of body size from bacteria to the largest predators. These observations formed the basis for a theory of aquatic ecosystems, based on the body size of individual organisms, that revealed new insights into constraints on the structure of biological communities. In this review, we discuss the history of the biomass spectrum and the development of underlying theories. We indicate how to construct biomass spectra from sample data, explain the mathematical relations among them, show empirical examples of their various forms, and give details on how to statistically fit the most robust linear and nonlinear models ...","author":[{"dropping-particle":"","family":"Sprules","given":"William Gary","non-dropping-particle":"","parse-names":false,"suffix":""},{"dropping-particle":"","family":"Barth","given":"Lauren Emily","non-dropping-particle":"","parse-names":false,"suffix":""}],"container-title":"Canadian Journal of Fisheries and Aquatic Sciences","editor":[{"dropping-particle":"","family":"Giacomini","given":"Henrique","non-dropping-particle":"","parse-names":false,"suffix":""}],"id":"ITEM-3","issue":"4","issued":{"date-parts":[["2016","4"]]},"page":"477-495","publisher":" NRC Research Press","title":"Surfing the biomass size spectrum: some remarks on history, theory, and application","type":"article-journal","volume":"73"},"uris":["http://www.mendeley.com/documents/?uuid=0b6a26ba-f6e6-3bf2-aabc-e22aa55e9e76"]}],"mendeley":{"formattedCitation":"(Law et al. 2009, Trebilco et al. 2013, Sprules and Barth 2016)","plainTextFormattedCitation":"(Law et al. 2009, Trebilco et al. 2013, Sprules and Barth 2016)","previouslyFormattedCitation":"(Law et al. 2009, Trebilco et al. 2013, Sprules and Barth 2016)"},"properties":{"noteIndex":0},"schema":"https://github.com/citation-style-language/schema/raw/master/csl-citation.json"}</w:instrText>
      </w:r>
      <w:r>
        <w:rPr>
          <w:rFonts w:ascii="Times New Roman" w:hAnsi="Times New Roman" w:cs="Times New Roman"/>
        </w:rPr>
        <w:fldChar w:fldCharType="separate"/>
      </w:r>
      <w:r w:rsidRPr="00EB28CA">
        <w:rPr>
          <w:rFonts w:ascii="Times New Roman" w:hAnsi="Times New Roman" w:cs="Times New Roman"/>
          <w:noProof/>
        </w:rPr>
        <w:t>(</w:t>
      </w:r>
      <w:r>
        <w:rPr>
          <w:rFonts w:ascii="Times New Roman" w:hAnsi="Times New Roman" w:cs="Times New Roman"/>
          <w:noProof/>
        </w:rPr>
        <w:t xml:space="preserve">Sheldon et al. 1977; </w:t>
      </w:r>
      <w:r w:rsidRPr="00EB28CA">
        <w:rPr>
          <w:rFonts w:ascii="Times New Roman" w:hAnsi="Times New Roman" w:cs="Times New Roman"/>
          <w:noProof/>
        </w:rPr>
        <w:t>Law et al. 2009, Trebilco et al. 2013, Sprules and Barth 2016)</w:t>
      </w:r>
      <w:r>
        <w:rPr>
          <w:rFonts w:ascii="Times New Roman" w:hAnsi="Times New Roman" w:cs="Times New Roman"/>
        </w:rPr>
        <w:fldChar w:fldCharType="end"/>
      </w:r>
      <w:commentRangeEnd w:id="3"/>
      <w:r>
        <w:rPr>
          <w:rStyle w:val="CommentReference"/>
        </w:rPr>
        <w:commentReference w:id="3"/>
      </w:r>
      <w:r w:rsidRPr="00B36EED">
        <w:rPr>
          <w:rFonts w:ascii="Times New Roman" w:hAnsi="Times New Roman" w:cs="Times New Roman"/>
        </w:rPr>
        <w:t>. In a community size spectrum, energy flow</w:t>
      </w:r>
      <w:r>
        <w:rPr>
          <w:rFonts w:ascii="Times New Roman" w:hAnsi="Times New Roman" w:cs="Times New Roman"/>
        </w:rPr>
        <w:t>s</w:t>
      </w:r>
      <w:r w:rsidRPr="00B36EED">
        <w:rPr>
          <w:rFonts w:ascii="Times New Roman" w:hAnsi="Times New Roman" w:cs="Times New Roman"/>
        </w:rPr>
        <w:t xml:space="preserve"> between trophic levels</w:t>
      </w:r>
      <w:r>
        <w:rPr>
          <w:rFonts w:ascii="Times New Roman" w:hAnsi="Times New Roman" w:cs="Times New Roman"/>
        </w:rPr>
        <w:t xml:space="preserve"> and </w:t>
      </w:r>
      <w:r w:rsidRPr="00B36EED">
        <w:rPr>
          <w:rFonts w:ascii="Times New Roman" w:hAnsi="Times New Roman" w:cs="Times New Roman"/>
        </w:rPr>
        <w:t>consumption and predation rates</w:t>
      </w:r>
      <w:r>
        <w:rPr>
          <w:rFonts w:ascii="Times New Roman" w:hAnsi="Times New Roman" w:cs="Times New Roman"/>
        </w:rPr>
        <w:t xml:space="preserve"> are</w:t>
      </w:r>
      <w:r w:rsidRPr="00B36EED">
        <w:rPr>
          <w:rFonts w:ascii="Times New Roman" w:hAnsi="Times New Roman" w:cs="Times New Roman"/>
        </w:rPr>
        <w:t xml:space="preserve"> characterized </w:t>
      </w:r>
      <w:r>
        <w:rPr>
          <w:rFonts w:ascii="Times New Roman" w:hAnsi="Times New Roman" w:cs="Times New Roman"/>
        </w:rPr>
        <w:t>by</w:t>
      </w:r>
      <w:r w:rsidRPr="00B36EED">
        <w:rPr>
          <w:rFonts w:ascii="Times New Roman" w:hAnsi="Times New Roman" w:cs="Times New Roman"/>
        </w:rPr>
        <w:t xml:space="preserve"> individual mass, instead of species identity </w:t>
      </w:r>
      <w:r w:rsidRPr="00AE091E">
        <w:rPr>
          <w:rFonts w:ascii="Times New Roman" w:hAnsi="Times New Roman" w:cs="Times New Roman"/>
          <w:highlight w:val="yellow"/>
        </w:rPr>
        <w:fldChar w:fldCharType="begin" w:fldLock="1"/>
      </w:r>
      <w:r w:rsidRPr="00AE091E">
        <w:rPr>
          <w:rFonts w:ascii="Times New Roman" w:hAnsi="Times New Roman" w:cs="Times New Roman"/>
          <w:highlight w:val="yellow"/>
        </w:rPr>
        <w:instrText>ADDIN CSL_CITATION {"citationItems":[{"id":"ITEM-1","itemData":{"DOI":"10.1016/j.tree.2016.12.003","ISSN":"01695347","abstract":"Size-based ecosystem modeling is emerging as a powerful way to assess ecosystem-level impacts of human- and environment-driven changes from individual-level processes. These models have evolved as mechanistic explanations for observed regular patterns of abundance across the marine size spectrum hypothesized to hold from bacteria to whales. Fifty years since the first size spectrum measurements, we ask how far have we come? Although recent modeling studies capture an impressive range of sizes, complexity, and real-world applications, ecosystem coverage is still only partial. We describe how this can be overcome by unifying functional traits with size spectra (which we call functional size spectra) and highlight the key knowledge gaps that need to be filled to model ecosystems from bacteria to whales.","author":[{"dropping-particle":"","family":"Blanchard","given":"Julia L.","non-dropping-particle":"","parse-names":false,"suffix":""},{"dropping-particle":"","family":"Heneghan","given":"Ryan F.","non-dropping-particle":"","parse-names":false,"suffix":""},{"dropping-particle":"","family":"Everett","given":"Jason D.","non-dropping-particle":"","parse-names":false,"suffix":""},{"dropping-particle":"","family":"Trebilco","given":"Rowan","non-dropping-particle":"","parse-names":false,"suffix":""},{"dropping-particle":"","family":"Richardson","given":"Anthony J.","non-dropping-particle":"","parse-names":false,"suffix":""}],"container-title":"Trends in Ecology and Evolution","id":"ITEM-1","issued":{"date-parts":[["2017"]]},"title":"From Bacteria to Whales: Using Functional Size Spectra to Model Marine Ecosystems","type":"article"},"uris":["http://www.mendeley.com/documents/?uuid=fde0aab3-37f8-408a-b686-7f5b73188b60"]},{"id":"ITEM-2","itemData":{"DOI":"10.1016/S0022-5193(03)00290-X","ISSN":"00225193","abstract":"A new time-dependent continuous model of biomass size spectra is developed. In this model, predation is the single process governing the energy flow in the ecosystem, as it causes both growth and mortality. The ratio of predator to prey is assumed to be distributed: predators may feed on a range of prey sizes. Under these assumptions, it is shown that linear size spectra are stationary solutions of the model. Exploited fish communities are simulated by adding fishing mortality to the model: it is found that realistic fishing should affect the curvature and stability of the size spectrum rather than its slope. © 2003 Elsevier Ltd. All rights reserved.","author":[{"dropping-particle":"","family":"Benoît","given":"Eric","non-dropping-particle":"","parse-names":false,"suffix":""},{"dropping-particle":"","family":"Rochet","given":"Marie Joëlle","non-dropping-particle":"","parse-names":false,"suffix":""}],"container-title":"Journal of Theoretical Biology","id":"ITEM-2","issued":{"date-parts":[["2004"]]},"title":"A continuous model of biomass size spectra governed by predation and the effects of fishing on them","type":"article-journal"},"uris":["http://www.mendeley.com/documents/?uuid=c7d2ac75-598e-4d82-87ec-acf37f8b5a3f"]},{"id":"ITEM-3","itemData":{"DOI":"10.1111/j.1365-2656.2008.01466.x","ISSN":"00218790","abstract":"1. Widely observed macro-ecological patterns in log abundance vs. log body mass of organisms can be explained by simple scaling theory based on food (energy) availability across a spectrum of body sizes. The theory predicts that when food availability falls with body size (as in most aquatic food webs where larger predators eat smaller prey), the scaling between log N vs. log m is steeper than when organisms of different sizes compete for a shared unstructured resource (e.g. autotrophs, herbivores and detritivores; hereafter dubbed 'detritivores'). 2. In real communities, the mix of feeding characteristics gives rise to complex food webs. Such complexities make empirical tests of scaling predictions prone to error if: (i) the data are not disaggregated in accordance with the assumptions of the theory being tested, or (ii) the theory does not account for all of the trophic interactions within and across the communities sampled. 3. We disaggregated whole community data collected in the North Sea into predator and detritivore components and report slopes of log abundance vs. log body mass relationships. Observed slopes for fish and epifaunal predator communities (-1.2 to -2.25) were significantly steeper than those for infaunal detritivore communities (-0.56 to -0.87). 4. We present a model describing the dynamics of coupled size spectra, to explain how coupling of predator and detritivore communities affects the scaling of log N vs. log m. The model captures the trophic interactions and recycling of material that occur in many aquatic ecosystems. 5. Our simulations demonstrate that the biological processes underlying growth and mortality in the two distinct size spectra lead to patterns consistent with data. Slopes of log N vs. log m were steeper and growth rates faster for predators compared to detritivores. Size spectra were truncated when primary production was too low for predators and when detritivores experienced predation pressure. 6. The approach also allows us to assess the effects of external sources of mortality (e.g. harvesting). Removal of large predators resulted in steeper predator spectra and increases in their prey (small fish and detritivores). The model predictions are remarkably consistent with observed patterns of exploited ecosystems. © 2008 The Authors.","author":[{"dropping-particle":"","family":"Blanchard","given":"Julia L.","non-dropping-particle":"","parse-names":false,"suffix":""},{"dropping-particle":"","family":"Jennings","given":"Simon","non-dropping-particle":"","parse-names":false,"suffix":""},{"dropping-particle":"","family":"Law","given":"Richard","non-dropping-particle":"","parse-names":false,"suffix":""},{"dropping-particle":"","family":"Castle","given":"Matthew D.","non-dropping-particle":"","parse-names":false,"suffix":""},{"dropping-particle":"","family":"McCloghrie","given":"Paul","non-dropping-particle":"","parse-names":false,"suffix":""},{"dropping-particle":"","family":"Rochet","given":"Marie Joëlle","non-dropping-particle":"","parse-names":false,"suffix":""},{"dropping-particle":"","family":"Benoît","given":"Eric","non-dropping-particle":"","parse-names":false,"suffix":""}],"container-title":"Journal of Animal Ecology","id":"ITEM-3","issued":{"date-parts":[["2009"]]},"title":"How does abundance scale with body size in coupled size-structured food webs?","type":"article-journal"},"uris":["http://www.mendeley.com/documents/?uuid=3aa2e1e5-d956-4497-b67c-04e30d7df1d6"]}],"mendeley":{"formattedCitation":"(Benoît and Rochet 2004, Blanchard et al. 2009, 2017)","plainTextFormattedCitation":"(Benoît and Rochet 2004, Blanchard et al. 2009, 2017)","previouslyFormattedCitation":"(Benoît and Rochet 2004, Blanchard et al. 2009, 2017)"},"properties":{"noteIndex":0},"schema":"https://github.com/citation-style-language/schema/raw/master/csl-citation.json"}</w:instrText>
      </w:r>
      <w:r w:rsidRPr="00AE091E">
        <w:rPr>
          <w:rFonts w:ascii="Times New Roman" w:hAnsi="Times New Roman" w:cs="Times New Roman"/>
          <w:highlight w:val="yellow"/>
        </w:rPr>
        <w:fldChar w:fldCharType="separate"/>
      </w:r>
      <w:r w:rsidRPr="00AE091E">
        <w:rPr>
          <w:rFonts w:ascii="Times New Roman" w:hAnsi="Times New Roman" w:cs="Times New Roman"/>
          <w:noProof/>
          <w:highlight w:val="yellow"/>
        </w:rPr>
        <w:t xml:space="preserve">(Benoît and Rochet 2004, Blanchard et al. 2009, </w:t>
      </w:r>
      <w:r w:rsidRPr="00AE091E">
        <w:rPr>
          <w:rFonts w:ascii="Times New Roman" w:hAnsi="Times New Roman" w:cs="Times New Roman"/>
          <w:highlight w:val="yellow"/>
        </w:rPr>
        <w:fldChar w:fldCharType="end"/>
      </w:r>
      <w:r w:rsidRPr="00AE091E">
        <w:rPr>
          <w:rFonts w:ascii="Times New Roman" w:hAnsi="Times New Roman" w:cs="Times New Roman"/>
          <w:highlight w:val="yellow"/>
        </w:rPr>
        <w:t>Blanchard et al. 2017, Andersen 2019</w:t>
      </w:r>
      <w:r w:rsidRPr="00B36EED">
        <w:rPr>
          <w:rFonts w:ascii="Times New Roman" w:hAnsi="Times New Roman" w:cs="Times New Roman"/>
        </w:rPr>
        <w:t xml:space="preserve">). </w:t>
      </w:r>
      <w:r>
        <w:rPr>
          <w:rFonts w:ascii="Times New Roman" w:hAnsi="Times New Roman" w:cs="Times New Roman"/>
        </w:rPr>
        <w:lastRenderedPageBreak/>
        <w:t>For example, a</w:t>
      </w:r>
      <w:r w:rsidRPr="00B36EED">
        <w:rPr>
          <w:rFonts w:ascii="Times New Roman" w:hAnsi="Times New Roman" w:cs="Times New Roman"/>
        </w:rPr>
        <w:t>quatic predators are usually generalist consumers with a preference for prey in a given size range</w:t>
      </w:r>
      <w:r>
        <w:rPr>
          <w:rFonts w:ascii="Times New Roman" w:hAnsi="Times New Roman" w:cs="Times New Roman"/>
        </w:rPr>
        <w:t xml:space="preserve"> rather than of a particular identity</w:t>
      </w:r>
      <w:r w:rsidRPr="00B36EED">
        <w:rPr>
          <w:rFonts w:ascii="Times New Roman" w:hAnsi="Times New Roman" w:cs="Times New Roman"/>
        </w:rPr>
        <w:t xml:space="preserve">. </w:t>
      </w:r>
      <w:r>
        <w:rPr>
          <w:rFonts w:ascii="Times New Roman" w:hAnsi="Times New Roman" w:cs="Times New Roman"/>
        </w:rPr>
        <w:t>Size spectra theory assumes the</w:t>
      </w:r>
      <w:r w:rsidRPr="00B36EED">
        <w:rPr>
          <w:rFonts w:ascii="Times New Roman" w:hAnsi="Times New Roman" w:cs="Times New Roman"/>
        </w:rPr>
        <w:t xml:space="preserve"> lower limit of prey size preference depends on the profitability of the prey</w:t>
      </w:r>
      <w:r>
        <w:rPr>
          <w:rFonts w:ascii="Times New Roman" w:hAnsi="Times New Roman" w:cs="Times New Roman"/>
        </w:rPr>
        <w:t>,</w:t>
      </w:r>
      <w:r w:rsidRPr="00B36EED">
        <w:rPr>
          <w:rFonts w:ascii="Times New Roman" w:hAnsi="Times New Roman" w:cs="Times New Roman"/>
        </w:rPr>
        <w:t xml:space="preserve"> and the upper limit depends on </w:t>
      </w:r>
      <w:r>
        <w:rPr>
          <w:rFonts w:ascii="Times New Roman" w:hAnsi="Times New Roman" w:cs="Times New Roman"/>
        </w:rPr>
        <w:t xml:space="preserve">the </w:t>
      </w:r>
      <w:r w:rsidRPr="00B36EED">
        <w:rPr>
          <w:rFonts w:ascii="Times New Roman" w:hAnsi="Times New Roman" w:cs="Times New Roman"/>
        </w:rPr>
        <w:t>maximum gape size of the predator</w:t>
      </w:r>
      <w:r>
        <w:rPr>
          <w:rFonts w:ascii="Times New Roman" w:hAnsi="Times New Roman" w:cs="Times New Roman"/>
        </w:rPr>
        <w:t>.</w:t>
      </w:r>
      <w:r w:rsidRPr="00B36EED">
        <w:rPr>
          <w:rFonts w:ascii="Times New Roman" w:hAnsi="Times New Roman" w:cs="Times New Roman"/>
        </w:rPr>
        <w:t xml:space="preserve"> When prey preference is combined with the other physical and physiological processes that scale with mass</w:t>
      </w:r>
      <w:r w:rsidRPr="001341A7">
        <w:rPr>
          <w:rStyle w:val="FootnoteReference"/>
        </w:rPr>
        <w:footnoteReference w:id="1"/>
      </w:r>
      <w:r w:rsidRPr="00B36EED">
        <w:rPr>
          <w:rFonts w:ascii="Times New Roman" w:hAnsi="Times New Roman" w:cs="Times New Roman"/>
        </w:rPr>
        <w:t xml:space="preserve"> </w:t>
      </w:r>
      <w:r>
        <w:rPr>
          <w:rFonts w:ascii="Times New Roman" w:hAnsi="Times New Roman" w:cs="Times New Roman"/>
        </w:rPr>
        <w:t>we can predict a general</w:t>
      </w:r>
      <w:r w:rsidRPr="00B36EED">
        <w:rPr>
          <w:rFonts w:ascii="Times New Roman" w:hAnsi="Times New Roman" w:cs="Times New Roman"/>
        </w:rPr>
        <w:t xml:space="preserve"> relationship between predator mass and prey mass</w:t>
      </w:r>
      <w:r>
        <w:rPr>
          <w:rFonts w:ascii="Times New Roman" w:hAnsi="Times New Roman" w:cs="Times New Roman"/>
        </w:rPr>
        <w:t>, known as</w:t>
      </w:r>
      <w:r w:rsidRPr="00B36EED">
        <w:rPr>
          <w:rFonts w:ascii="Times New Roman" w:hAnsi="Times New Roman" w:cs="Times New Roman"/>
        </w:rPr>
        <w:t xml:space="preserve"> the Predator-Prey Mass Ratio (PPMR</w:t>
      </w:r>
      <w:r>
        <w:rPr>
          <w:rFonts w:ascii="Times New Roman" w:hAnsi="Times New Roman" w:cs="Times New Roman"/>
        </w:rPr>
        <w:t xml:space="preserve">; </w:t>
      </w:r>
      <w:r w:rsidRPr="00082471">
        <w:rPr>
          <w:rFonts w:ascii="Times New Roman" w:hAnsi="Times New Roman" w:cs="Times New Roman"/>
          <w:highlight w:val="yellow"/>
        </w:rPr>
        <w:t>Barnes et al. 2010</w:t>
      </w:r>
      <w:r>
        <w:rPr>
          <w:rFonts w:ascii="Times New Roman" w:hAnsi="Times New Roman" w:cs="Times New Roman"/>
        </w:rPr>
        <w:t>)</w:t>
      </w:r>
      <w:r w:rsidRPr="00B36EED">
        <w:rPr>
          <w:rFonts w:ascii="Times New Roman" w:hAnsi="Times New Roman" w:cs="Times New Roman"/>
        </w:rPr>
        <w:t xml:space="preserve">. </w:t>
      </w:r>
      <w:r>
        <w:rPr>
          <w:rFonts w:ascii="Times New Roman" w:hAnsi="Times New Roman" w:cs="Times New Roman"/>
        </w:rPr>
        <w:t xml:space="preserve"> PPMR emerges because </w:t>
      </w:r>
      <w:r w:rsidRPr="00B36EED">
        <w:rPr>
          <w:rFonts w:ascii="Times New Roman" w:hAnsi="Times New Roman" w:cs="Times New Roman"/>
        </w:rPr>
        <w:t xml:space="preserve">individuals are born small and grow through the size spectrum over their lifetime, consuming </w:t>
      </w:r>
      <w:r>
        <w:rPr>
          <w:rFonts w:ascii="Times New Roman" w:hAnsi="Times New Roman" w:cs="Times New Roman"/>
        </w:rPr>
        <w:t>prey</w:t>
      </w:r>
      <w:r w:rsidRPr="00B36EED">
        <w:rPr>
          <w:rFonts w:ascii="Times New Roman" w:hAnsi="Times New Roman" w:cs="Times New Roman"/>
        </w:rPr>
        <w:t xml:space="preserve"> that are a fraction of </w:t>
      </w:r>
      <w:r>
        <w:rPr>
          <w:rFonts w:ascii="Times New Roman" w:hAnsi="Times New Roman" w:cs="Times New Roman"/>
        </w:rPr>
        <w:t>their</w:t>
      </w:r>
      <w:r w:rsidRPr="00B36EED">
        <w:rPr>
          <w:rFonts w:ascii="Times New Roman" w:hAnsi="Times New Roman" w:cs="Times New Roman"/>
        </w:rPr>
        <w:t xml:space="preserve"> own size. The interactions between predators and prey </w:t>
      </w:r>
      <w:r>
        <w:rPr>
          <w:rFonts w:ascii="Times New Roman" w:hAnsi="Times New Roman" w:cs="Times New Roman"/>
        </w:rPr>
        <w:t>underlying community</w:t>
      </w:r>
      <w:r w:rsidRPr="00B36EED">
        <w:rPr>
          <w:rFonts w:ascii="Times New Roman" w:hAnsi="Times New Roman" w:cs="Times New Roman"/>
        </w:rPr>
        <w:t xml:space="preserve"> size spectra </w:t>
      </w:r>
      <w:r>
        <w:rPr>
          <w:rFonts w:ascii="Times New Roman" w:hAnsi="Times New Roman" w:cs="Times New Roman"/>
        </w:rPr>
        <w:t>equally apply to</w:t>
      </w:r>
      <w:r w:rsidRPr="00B36EED">
        <w:rPr>
          <w:rFonts w:ascii="Times New Roman" w:hAnsi="Times New Roman" w:cs="Times New Roman"/>
        </w:rPr>
        <w:t xml:space="preserve"> interactions within size-structured populations of the same species</w:t>
      </w:r>
      <w:r>
        <w:rPr>
          <w:rFonts w:ascii="Times New Roman" w:hAnsi="Times New Roman" w:cs="Times New Roman"/>
        </w:rPr>
        <w:t>. In other words, e</w:t>
      </w:r>
      <w:r w:rsidRPr="00B36EED">
        <w:rPr>
          <w:rFonts w:ascii="Times New Roman" w:hAnsi="Times New Roman" w:cs="Times New Roman"/>
        </w:rPr>
        <w:t>ven if other prey and predator species are present, size</w:t>
      </w:r>
      <w:r>
        <w:rPr>
          <w:rFonts w:ascii="Times New Roman" w:hAnsi="Times New Roman" w:cs="Times New Roman"/>
        </w:rPr>
        <w:t>-</w:t>
      </w:r>
      <w:r w:rsidRPr="00B36EED">
        <w:rPr>
          <w:rFonts w:ascii="Times New Roman" w:hAnsi="Times New Roman" w:cs="Times New Roman"/>
        </w:rPr>
        <w:t>spectr</w:t>
      </w:r>
      <w:r>
        <w:rPr>
          <w:rFonts w:ascii="Times New Roman" w:hAnsi="Times New Roman" w:cs="Times New Roman"/>
        </w:rPr>
        <w:t>um</w:t>
      </w:r>
      <w:r w:rsidRPr="00B36EED">
        <w:rPr>
          <w:rFonts w:ascii="Times New Roman" w:hAnsi="Times New Roman" w:cs="Times New Roman"/>
        </w:rPr>
        <w:t xml:space="preserve"> theory </w:t>
      </w:r>
      <w:r>
        <w:rPr>
          <w:rFonts w:ascii="Times New Roman" w:hAnsi="Times New Roman" w:cs="Times New Roman"/>
        </w:rPr>
        <w:t>assumes</w:t>
      </w:r>
      <w:r w:rsidRPr="00B36EED">
        <w:rPr>
          <w:rFonts w:ascii="Times New Roman" w:hAnsi="Times New Roman" w:cs="Times New Roman"/>
        </w:rPr>
        <w:t xml:space="preserve"> the availability of resources and the mortality risk experienced by an individual fish of a given size are indistinguishable from the case where all individuals in the community are also the same species. </w:t>
      </w:r>
      <w:r>
        <w:rPr>
          <w:rFonts w:ascii="Times New Roman" w:hAnsi="Times New Roman" w:cs="Times New Roman"/>
        </w:rPr>
        <w:t>T</w:t>
      </w:r>
      <w:r w:rsidRPr="00B36EED">
        <w:rPr>
          <w:rFonts w:ascii="Times New Roman" w:hAnsi="Times New Roman" w:cs="Times New Roman"/>
        </w:rPr>
        <w:t>he</w:t>
      </w:r>
      <w:r>
        <w:rPr>
          <w:rFonts w:ascii="Times New Roman" w:hAnsi="Times New Roman" w:cs="Times New Roman"/>
        </w:rPr>
        <w:t>refore,</w:t>
      </w:r>
      <w:r w:rsidRPr="00B36EED">
        <w:rPr>
          <w:rFonts w:ascii="Times New Roman" w:hAnsi="Times New Roman" w:cs="Times New Roman"/>
        </w:rPr>
        <w:t xml:space="preserve"> predation and consumption rates defined by a size spectrum </w:t>
      </w:r>
      <w:r>
        <w:rPr>
          <w:rFonts w:ascii="Times New Roman" w:hAnsi="Times New Roman" w:cs="Times New Roman"/>
        </w:rPr>
        <w:t>could</w:t>
      </w:r>
      <w:r w:rsidRPr="00B36EED">
        <w:rPr>
          <w:rFonts w:ascii="Times New Roman" w:hAnsi="Times New Roman" w:cs="Times New Roman"/>
        </w:rPr>
        <w:t xml:space="preserve"> be used to simultaneously characterize the mass-specific resource availability and risk of predation experienced by an individual as it grows</w:t>
      </w:r>
      <w:r>
        <w:rPr>
          <w:rFonts w:ascii="Times New Roman" w:hAnsi="Times New Roman" w:cs="Times New Roman"/>
        </w:rPr>
        <w:t xml:space="preserve"> </w:t>
      </w:r>
      <w:r w:rsidRPr="00B36EED">
        <w:rPr>
          <w:rFonts w:ascii="Times New Roman" w:hAnsi="Times New Roman" w:cs="Times New Roman"/>
        </w:rPr>
        <w:t xml:space="preserve">(Benoit and Rochet 2014, Andersen 2019). </w:t>
      </w:r>
    </w:p>
    <w:p w14:paraId="43D30560" w14:textId="77777777" w:rsidR="00B4485E" w:rsidRPr="004B7F70" w:rsidRDefault="00B4485E" w:rsidP="00B4485E">
      <w:pPr>
        <w:spacing w:line="480" w:lineRule="auto"/>
        <w:ind w:firstLine="720"/>
        <w:jc w:val="both"/>
        <w:rPr>
          <w:rFonts w:ascii="Times New Roman" w:hAnsi="Times New Roman" w:cs="Times New Roman"/>
          <w:b/>
          <w:bCs/>
          <w:i/>
          <w:iCs/>
        </w:rPr>
      </w:pPr>
      <w:r w:rsidRPr="004B7F70">
        <w:rPr>
          <w:rFonts w:ascii="Times New Roman" w:hAnsi="Times New Roman" w:cs="Times New Roman"/>
          <w:b/>
          <w:bCs/>
          <w:i/>
          <w:iCs/>
        </w:rPr>
        <w:t xml:space="preserve">Tunas as </w:t>
      </w:r>
      <w:r>
        <w:rPr>
          <w:rFonts w:ascii="Times New Roman" w:hAnsi="Times New Roman" w:cs="Times New Roman"/>
          <w:b/>
          <w:bCs/>
          <w:i/>
          <w:iCs/>
        </w:rPr>
        <w:t>an</w:t>
      </w:r>
      <w:r w:rsidRPr="004B7F70">
        <w:rPr>
          <w:rFonts w:ascii="Times New Roman" w:hAnsi="Times New Roman" w:cs="Times New Roman"/>
          <w:b/>
          <w:bCs/>
          <w:i/>
          <w:iCs/>
        </w:rPr>
        <w:t xml:space="preserve"> ideal case study of our general model</w:t>
      </w:r>
    </w:p>
    <w:p w14:paraId="11821210" w14:textId="77777777" w:rsidR="00B4485E" w:rsidRPr="00B36EED" w:rsidRDefault="00B4485E" w:rsidP="00B4485E">
      <w:pPr>
        <w:spacing w:line="480" w:lineRule="auto"/>
        <w:ind w:firstLine="720"/>
        <w:jc w:val="both"/>
        <w:rPr>
          <w:rFonts w:ascii="Times New Roman" w:hAnsi="Times New Roman" w:cs="Times New Roman"/>
        </w:rPr>
      </w:pPr>
      <w:r>
        <w:rPr>
          <w:rFonts w:ascii="Times New Roman" w:hAnsi="Times New Roman" w:cs="Times New Roman"/>
        </w:rPr>
        <w:t xml:space="preserve">To understand how size-dependent consumption rates and predation risk interact with different ecosystem contexts to determine the evolution of body sizes, we focus on market tunas (members of the genus </w:t>
      </w:r>
      <w:proofErr w:type="spellStart"/>
      <w:r>
        <w:rPr>
          <w:rFonts w:ascii="Times New Roman" w:hAnsi="Times New Roman" w:cs="Times New Roman"/>
          <w:i/>
          <w:iCs/>
        </w:rPr>
        <w:t>Thunnus</w:t>
      </w:r>
      <w:proofErr w:type="spellEnd"/>
      <w:r>
        <w:rPr>
          <w:rFonts w:ascii="Times New Roman" w:hAnsi="Times New Roman" w:cs="Times New Roman"/>
        </w:rPr>
        <w:t>)</w:t>
      </w:r>
      <w:r>
        <w:rPr>
          <w:rFonts w:ascii="Times New Roman" w:hAnsi="Times New Roman" w:cs="Times New Roman"/>
          <w:i/>
          <w:iCs/>
        </w:rPr>
        <w:t xml:space="preserve">, </w:t>
      </w:r>
      <w:r>
        <w:rPr>
          <w:rFonts w:ascii="Times New Roman" w:hAnsi="Times New Roman" w:cs="Times New Roman"/>
        </w:rPr>
        <w:t>as a specific case of our general model. We have chosen tunas as a clade with species that are some of the best-studied fish families due to their high value (</w:t>
      </w:r>
      <w:r w:rsidRPr="00F70CA8">
        <w:rPr>
          <w:rFonts w:ascii="Times New Roman" w:hAnsi="Times New Roman" w:cs="Times New Roman"/>
        </w:rPr>
        <w:t xml:space="preserve">Juan </w:t>
      </w:r>
      <w:proofErr w:type="spellStart"/>
      <w:r w:rsidRPr="00F70CA8">
        <w:rPr>
          <w:rFonts w:ascii="Times New Roman" w:hAnsi="Times New Roman" w:cs="Times New Roman"/>
        </w:rPr>
        <w:t>Jordá</w:t>
      </w:r>
      <w:proofErr w:type="spellEnd"/>
      <w:r w:rsidRPr="00F70CA8">
        <w:rPr>
          <w:rFonts w:ascii="Times New Roman" w:hAnsi="Times New Roman" w:cs="Times New Roman"/>
        </w:rPr>
        <w:t xml:space="preserve"> et al. 2013</w:t>
      </w:r>
      <w:r>
        <w:rPr>
          <w:rFonts w:ascii="Times New Roman" w:hAnsi="Times New Roman" w:cs="Times New Roman"/>
        </w:rPr>
        <w:t xml:space="preserve">) and widely distributed in tropical and temperate oceans and coastal and pelagic </w:t>
      </w:r>
      <w:r>
        <w:rPr>
          <w:rFonts w:ascii="Times New Roman" w:hAnsi="Times New Roman" w:cs="Times New Roman"/>
        </w:rPr>
        <w:lastRenderedPageBreak/>
        <w:t xml:space="preserve">habitats, which vary in seasonality and productivity.  Members of the genus </w:t>
      </w:r>
      <w:proofErr w:type="spellStart"/>
      <w:r>
        <w:rPr>
          <w:rFonts w:ascii="Times New Roman" w:hAnsi="Times New Roman" w:cs="Times New Roman"/>
          <w:i/>
          <w:iCs/>
        </w:rPr>
        <w:t>Thunnus</w:t>
      </w:r>
      <w:proofErr w:type="spellEnd"/>
      <w:r>
        <w:rPr>
          <w:rFonts w:ascii="Times New Roman" w:hAnsi="Times New Roman" w:cs="Times New Roman"/>
          <w:i/>
          <w:iCs/>
        </w:rPr>
        <w:t xml:space="preserve"> </w:t>
      </w:r>
      <w:r>
        <w:rPr>
          <w:rFonts w:ascii="Times New Roman" w:hAnsi="Times New Roman" w:cs="Times New Roman"/>
        </w:rPr>
        <w:t xml:space="preserve">represent a range of body sizes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{"citationItems":[{"id":"ITEM-1","itemData":{"DOI":"10.1111/1365-2664.13327","ISSN":"0021-8901","author":[{"dropping-particle":"","family":"Horswill","given":"Cat","non-dropping-particle":"","parse-names":false,"suffix":""},{"dropping-p</w:instrText>
      </w:r>
      <w:r>
        <w:rPr>
          <w:rFonts w:ascii="Times New Roman" w:hAnsi="Times New Roman" w:cs="Times New Roman" w:hint="eastAsia"/>
        </w:rPr>
        <w:instrText>article":"","family":"Kindsvater","given":"Holly K.","non-dropping-particle":"","parse-names":false,"suffix":""},{"dropping-particle":"","family":"Juan</w:instrText>
      </w:r>
      <w:r>
        <w:rPr>
          <w:rFonts w:ascii="Times New Roman" w:hAnsi="Times New Roman" w:cs="Times New Roman" w:hint="eastAsia"/>
        </w:rPr>
        <w:instrText>‐</w:instrText>
      </w:r>
      <w:r>
        <w:rPr>
          <w:rFonts w:ascii="Times New Roman" w:hAnsi="Times New Roman" w:cs="Times New Roman" w:hint="eastAsia"/>
        </w:rPr>
        <w:instrText>Jordá","given":"Maria José","non-dropping-particle":"","parse-names":false,"suffix":""},{"dropping-part</w:instrText>
      </w:r>
      <w:r>
        <w:rPr>
          <w:rFonts w:ascii="Times New Roman" w:hAnsi="Times New Roman" w:cs="Times New Roman"/>
        </w:rPr>
        <w:instrText>icle":"","family":"Dulvy","given":"Nicholas K.","non-dropping-particle":"","parse-names":false,"suffix":""},{"dropping-particle":"","family":"Mangel","given":"Marc","non-dropping-particle":"","parse-names":false,"suffix":""},{"dropping-particle":"","family":"Matthiopoulos","given":"Jason","non-dropping-particle":"","parse-names":false,"suffix":""}],"container-title":"Journal of Applied Ecology","editor":[{"dropping-particle":"","family":"Arlinghaus","given":"Robert","non-dropping-particle":"","parse-names</w:instrText>
      </w:r>
      <w:r>
        <w:rPr>
          <w:rFonts w:ascii="Times New Roman" w:hAnsi="Times New Roman" w:cs="Times New Roman" w:hint="eastAsia"/>
        </w:rPr>
        <w:instrText>":false,"suffix":""}],"id":"ITEM-1","issue":"4","issued":{"date-parts":[["2019","4"]]},"page":"855-865","title":"Global reconstruction of life</w:instrText>
      </w:r>
      <w:r>
        <w:rPr>
          <w:rFonts w:ascii="Times New Roman" w:hAnsi="Times New Roman" w:cs="Times New Roman" w:hint="eastAsia"/>
        </w:rPr>
        <w:instrText>‐</w:instrText>
      </w:r>
      <w:r>
        <w:rPr>
          <w:rFonts w:ascii="Times New Roman" w:hAnsi="Times New Roman" w:cs="Times New Roman" w:hint="eastAsia"/>
        </w:rPr>
        <w:instrText>history strategies: A case study using tunas","type":"article-journal","volume":"56"},"uris":["http://www.mendel</w:instrText>
      </w:r>
      <w:r>
        <w:rPr>
          <w:rFonts w:ascii="Times New Roman" w:hAnsi="Times New Roman" w:cs="Times New Roman"/>
        </w:rPr>
        <w:instrText>ey.com/documents/?uuid=808bc711-ff1b-30df-9a27-7556506c2dd8"]}],"mendeley":{"formattedCitation":"(Horswill et al. 2019)","plainTextFormattedCitation":"(Horswill et al. 2019)","previouslyFormattedCitation":"(Horswill et al. 2019)"},"properties":{"noteIndex":0},"schema":"https://github.com/citation-style-language/schema/raw/master/csl-citation.json"}</w:instrText>
      </w:r>
      <w:r>
        <w:rPr>
          <w:rFonts w:ascii="Times New Roman" w:hAnsi="Times New Roman" w:cs="Times New Roman"/>
        </w:rPr>
        <w:fldChar w:fldCharType="separate"/>
      </w:r>
      <w:r w:rsidRPr="0040636B">
        <w:rPr>
          <w:rFonts w:ascii="Times New Roman" w:hAnsi="Times New Roman" w:cs="Times New Roman"/>
          <w:noProof/>
        </w:rPr>
        <w:t>(Horswill et al. 2019)</w:t>
      </w:r>
      <w:r>
        <w:rPr>
          <w:rFonts w:ascii="Times New Roman" w:hAnsi="Times New Roman" w:cs="Times New Roman"/>
        </w:rPr>
        <w:fldChar w:fldCharType="end"/>
      </w:r>
      <w:r>
        <w:rPr>
          <w:rFonts w:ascii="Times New Roman" w:hAnsi="Times New Roman" w:cs="Times New Roman"/>
        </w:rPr>
        <w:t>, corresponding to diverse life histories adapted to different environments, ranging from the bluefin tuna (</w:t>
      </w:r>
      <w:proofErr w:type="spellStart"/>
      <w:r>
        <w:rPr>
          <w:rFonts w:ascii="Times New Roman" w:hAnsi="Times New Roman" w:cs="Times New Roman"/>
          <w:i/>
          <w:iCs/>
        </w:rPr>
        <w:t>Thunnus</w:t>
      </w:r>
      <w:proofErr w:type="spellEnd"/>
      <w:r>
        <w:rPr>
          <w:rFonts w:ascii="Times New Roman" w:hAnsi="Times New Roman" w:cs="Times New Roman"/>
          <w:i/>
          <w:iCs/>
        </w:rPr>
        <w:t xml:space="preserve"> </w:t>
      </w:r>
      <w:proofErr w:type="spellStart"/>
      <w:r>
        <w:rPr>
          <w:rFonts w:ascii="Times New Roman" w:hAnsi="Times New Roman" w:cs="Times New Roman"/>
          <w:i/>
          <w:iCs/>
        </w:rPr>
        <w:t>thunnus</w:t>
      </w:r>
      <w:proofErr w:type="spellEnd"/>
      <w:r>
        <w:rPr>
          <w:rFonts w:ascii="Times New Roman" w:hAnsi="Times New Roman" w:cs="Times New Roman"/>
        </w:rPr>
        <w:t>), which occupies temperate waters and reach sizes of more than 600 kg, to the blackfin tuna (</w:t>
      </w:r>
      <w:r>
        <w:rPr>
          <w:rFonts w:ascii="Times New Roman" w:hAnsi="Times New Roman" w:cs="Times New Roman"/>
          <w:i/>
          <w:iCs/>
        </w:rPr>
        <w:t xml:space="preserve">T. </w:t>
      </w:r>
      <w:proofErr w:type="spellStart"/>
      <w:r>
        <w:rPr>
          <w:rFonts w:ascii="Times New Roman" w:hAnsi="Times New Roman" w:cs="Times New Roman"/>
          <w:i/>
          <w:iCs/>
        </w:rPr>
        <w:t>atlanticus</w:t>
      </w:r>
      <w:proofErr w:type="spellEnd"/>
      <w:r>
        <w:rPr>
          <w:rFonts w:ascii="Times New Roman" w:hAnsi="Times New Roman" w:cs="Times New Roman"/>
        </w:rPr>
        <w:t xml:space="preserve">), which is tropical, and weighs less than 21 kg. The larger tunas are notable for their endothermic adaptations, which allow them to migrate great distances, dive into cooler waters to forage, and to efficiently chase down their prey. However, even among the largest </w:t>
      </w:r>
      <w:proofErr w:type="spellStart"/>
      <w:r>
        <w:rPr>
          <w:rFonts w:ascii="Times New Roman" w:hAnsi="Times New Roman" w:cs="Times New Roman"/>
          <w:i/>
          <w:iCs/>
        </w:rPr>
        <w:t>Thunnus</w:t>
      </w:r>
      <w:proofErr w:type="spellEnd"/>
      <w:r>
        <w:rPr>
          <w:rFonts w:ascii="Times New Roman" w:hAnsi="Times New Roman" w:cs="Times New Roman"/>
          <w:i/>
          <w:iCs/>
        </w:rPr>
        <w:t xml:space="preserve"> </w:t>
      </w:r>
      <w:r>
        <w:rPr>
          <w:rFonts w:ascii="Times New Roman" w:hAnsi="Times New Roman" w:cs="Times New Roman"/>
        </w:rPr>
        <w:t xml:space="preserve">species, variation in traits such as maturation, survival, and growth cannot be explained by environmental temperature and foraging habits alone. For example, </w:t>
      </w:r>
      <w:r>
        <w:rPr>
          <w:rFonts w:ascii="Times New Roman" w:hAnsi="Times New Roman" w:cs="Times New Roman"/>
          <w:i/>
          <w:iCs/>
        </w:rPr>
        <w:t xml:space="preserve">T. </w:t>
      </w:r>
      <w:proofErr w:type="spellStart"/>
      <w:r>
        <w:rPr>
          <w:rFonts w:ascii="Times New Roman" w:hAnsi="Times New Roman" w:cs="Times New Roman"/>
          <w:i/>
          <w:iCs/>
        </w:rPr>
        <w:t>albacares</w:t>
      </w:r>
      <w:proofErr w:type="spellEnd"/>
      <w:r>
        <w:rPr>
          <w:rFonts w:ascii="Times New Roman" w:hAnsi="Times New Roman" w:cs="Times New Roman"/>
          <w:i/>
          <w:iCs/>
        </w:rPr>
        <w:t xml:space="preserve">, </w:t>
      </w:r>
      <w:r>
        <w:rPr>
          <w:rFonts w:ascii="Times New Roman" w:hAnsi="Times New Roman" w:cs="Times New Roman"/>
        </w:rPr>
        <w:t xml:space="preserve">yellowfin tuna, and </w:t>
      </w:r>
      <w:r>
        <w:rPr>
          <w:rFonts w:ascii="Times New Roman" w:hAnsi="Times New Roman" w:cs="Times New Roman"/>
          <w:i/>
          <w:iCs/>
        </w:rPr>
        <w:t xml:space="preserve">T. </w:t>
      </w:r>
      <w:proofErr w:type="spellStart"/>
      <w:r>
        <w:rPr>
          <w:rFonts w:ascii="Times New Roman" w:hAnsi="Times New Roman" w:cs="Times New Roman"/>
          <w:i/>
          <w:iCs/>
        </w:rPr>
        <w:t>obesus</w:t>
      </w:r>
      <w:proofErr w:type="spellEnd"/>
      <w:r>
        <w:rPr>
          <w:rFonts w:ascii="Times New Roman" w:hAnsi="Times New Roman" w:cs="Times New Roman"/>
          <w:i/>
          <w:iCs/>
        </w:rPr>
        <w:t xml:space="preserve">, </w:t>
      </w:r>
      <w:r>
        <w:rPr>
          <w:rFonts w:ascii="Times New Roman" w:hAnsi="Times New Roman" w:cs="Times New Roman"/>
        </w:rPr>
        <w:t>bigeye tuna, remain in tropical waters year-round, but can reach comparable body sizes to bluefin tunas, although their lifespans are shorter. These tropical species tend to grow faster and mature earlier than the three species of temperate bluefin tunas (</w:t>
      </w:r>
      <w:r>
        <w:rPr>
          <w:rFonts w:ascii="Times New Roman" w:hAnsi="Times New Roman" w:cs="Times New Roman"/>
          <w:i/>
          <w:iCs/>
        </w:rPr>
        <w:t xml:space="preserve">T. </w:t>
      </w:r>
      <w:proofErr w:type="spellStart"/>
      <w:r>
        <w:rPr>
          <w:rFonts w:ascii="Times New Roman" w:hAnsi="Times New Roman" w:cs="Times New Roman"/>
          <w:i/>
          <w:iCs/>
        </w:rPr>
        <w:t>thunnus</w:t>
      </w:r>
      <w:proofErr w:type="spellEnd"/>
      <w:r>
        <w:rPr>
          <w:rFonts w:ascii="Times New Roman" w:hAnsi="Times New Roman" w:cs="Times New Roman"/>
          <w:i/>
          <w:iCs/>
        </w:rPr>
        <w:t xml:space="preserve">, T. </w:t>
      </w:r>
      <w:proofErr w:type="spellStart"/>
      <w:r>
        <w:rPr>
          <w:rFonts w:ascii="Times New Roman" w:hAnsi="Times New Roman" w:cs="Times New Roman"/>
          <w:i/>
          <w:iCs/>
        </w:rPr>
        <w:t>orientalis</w:t>
      </w:r>
      <w:proofErr w:type="spellEnd"/>
      <w:r>
        <w:rPr>
          <w:rFonts w:ascii="Times New Roman" w:hAnsi="Times New Roman" w:cs="Times New Roman"/>
          <w:i/>
          <w:iCs/>
        </w:rPr>
        <w:t xml:space="preserve">, and T. </w:t>
      </w:r>
      <w:proofErr w:type="spellStart"/>
      <w:r>
        <w:rPr>
          <w:rFonts w:ascii="Times New Roman" w:hAnsi="Times New Roman" w:cs="Times New Roman"/>
          <w:i/>
          <w:iCs/>
        </w:rPr>
        <w:t>maccoyii</w:t>
      </w:r>
      <w:proofErr w:type="spellEnd"/>
      <w:r>
        <w:rPr>
          <w:rFonts w:ascii="Times New Roman" w:hAnsi="Times New Roman" w:cs="Times New Roman"/>
        </w:rPr>
        <w:t>), spawning for a sustained period each year, and potentially achieving higher annual fecundity (</w:t>
      </w:r>
      <w:proofErr w:type="spellStart"/>
      <w:r>
        <w:rPr>
          <w:rFonts w:ascii="Times New Roman" w:hAnsi="Times New Roman" w:cs="Times New Roman"/>
        </w:rPr>
        <w:t>Horswill</w:t>
      </w:r>
      <w:proofErr w:type="spellEnd"/>
      <w:r>
        <w:rPr>
          <w:rFonts w:ascii="Times New Roman" w:hAnsi="Times New Roman" w:cs="Times New Roman"/>
        </w:rPr>
        <w:t xml:space="preserve"> et al., 2019). These interspecific trait covariances indicate that reproductive patterns and mortality rates vary among these species, but it is difficult to predict these patterns </w:t>
      </w:r>
      <w:r>
        <w:rPr>
          <w:rFonts w:ascii="Times New Roman" w:hAnsi="Times New Roman" w:cs="Times New Roman"/>
          <w:i/>
          <w:iCs/>
        </w:rPr>
        <w:t xml:space="preserve">a priori </w:t>
      </w:r>
      <w:r w:rsidRPr="008010D3">
        <w:rPr>
          <w:rFonts w:ascii="Times New Roman" w:hAnsi="Times New Roman" w:cs="Times New Roman"/>
        </w:rPr>
        <w:t>from macroecological phenomena such as the temperature-size rule</w:t>
      </w:r>
      <w:r>
        <w:rPr>
          <w:rFonts w:ascii="Times New Roman" w:hAnsi="Times New Roman" w:cs="Times New Roman"/>
          <w:i/>
          <w:iCs/>
        </w:rPr>
        <w:t>.</w:t>
      </w:r>
    </w:p>
    <w:p w14:paraId="45FBAFA7" w14:textId="77777777" w:rsidR="00B4485E" w:rsidRDefault="00B4485E" w:rsidP="00B4485E">
      <w:pPr>
        <w:spacing w:line="480" w:lineRule="auto"/>
        <w:jc w:val="both"/>
        <w:rPr>
          <w:rFonts w:ascii="Times New Roman" w:hAnsi="Times New Roman" w:cs="Times New Roman"/>
        </w:rPr>
      </w:pPr>
    </w:p>
    <w:p w14:paraId="638E6A37" w14:textId="77777777" w:rsidR="00B4485E" w:rsidRPr="00A22E93" w:rsidRDefault="00B4485E" w:rsidP="00B4485E">
      <w:pPr>
        <w:spacing w:line="480" w:lineRule="auto"/>
        <w:jc w:val="both"/>
        <w:rPr>
          <w:rFonts w:ascii="Times New Roman" w:hAnsi="Times New Roman" w:cs="Times New Roman"/>
          <w:b/>
          <w:bCs/>
          <w:i/>
          <w:iCs/>
        </w:rPr>
      </w:pPr>
      <w:r>
        <w:rPr>
          <w:rFonts w:ascii="Times New Roman" w:hAnsi="Times New Roman" w:cs="Times New Roman"/>
          <w:b/>
          <w:bCs/>
          <w:i/>
          <w:iCs/>
        </w:rPr>
        <w:t>Mission statement of paper</w:t>
      </w:r>
    </w:p>
    <w:p w14:paraId="698DA3EF" w14:textId="77777777" w:rsidR="00B4485E" w:rsidRDefault="00B4485E" w:rsidP="00B4485E">
      <w:pPr>
        <w:spacing w:line="480" w:lineRule="auto"/>
        <w:ind w:firstLine="720"/>
        <w:jc w:val="both"/>
        <w:rPr>
          <w:rFonts w:ascii="Times New Roman" w:hAnsi="Times New Roman" w:cs="Times New Roman"/>
        </w:rPr>
      </w:pPr>
      <w:r w:rsidRPr="00B36EED">
        <w:rPr>
          <w:rFonts w:ascii="Times New Roman" w:hAnsi="Times New Roman" w:cs="Times New Roman"/>
        </w:rPr>
        <w:t xml:space="preserve">In this paper, </w:t>
      </w:r>
      <w:r>
        <w:rPr>
          <w:rFonts w:ascii="Times New Roman" w:hAnsi="Times New Roman" w:cs="Times New Roman"/>
        </w:rPr>
        <w:t>we develop a general state-dependent life history</w:t>
      </w:r>
      <w:r w:rsidRPr="00B36EED">
        <w:rPr>
          <w:rFonts w:ascii="Times New Roman" w:hAnsi="Times New Roman" w:cs="Times New Roman"/>
        </w:rPr>
        <w:t xml:space="preserve"> model of</w:t>
      </w:r>
      <w:r>
        <w:rPr>
          <w:rFonts w:ascii="Times New Roman" w:hAnsi="Times New Roman" w:cs="Times New Roman"/>
        </w:rPr>
        <w:t xml:space="preserve"> energy </w:t>
      </w:r>
      <w:r w:rsidRPr="00B36EED">
        <w:rPr>
          <w:rFonts w:ascii="Times New Roman" w:hAnsi="Times New Roman" w:cs="Times New Roman"/>
        </w:rPr>
        <w:t>allocation to growth and reproduction</w:t>
      </w:r>
      <w:r>
        <w:rPr>
          <w:rFonts w:ascii="Times New Roman" w:hAnsi="Times New Roman" w:cs="Times New Roman"/>
        </w:rPr>
        <w:t xml:space="preserve"> to predict how variation in ecosystem richness, seasonality, and temperature determine the emergent evolutionary strategy of life histories </w:t>
      </w:r>
      <w:r w:rsidRPr="00B36EED">
        <w:rPr>
          <w:rFonts w:ascii="Times New Roman" w:hAnsi="Times New Roman" w:cs="Times New Roman"/>
        </w:rPr>
        <w:t>(</w:t>
      </w:r>
      <w:proofErr w:type="spellStart"/>
      <w:r w:rsidRPr="004E4091">
        <w:rPr>
          <w:rFonts w:ascii="Times New Roman" w:hAnsi="Times New Roman" w:cs="Times New Roman"/>
        </w:rPr>
        <w:t>Mangel</w:t>
      </w:r>
      <w:proofErr w:type="spellEnd"/>
      <w:r w:rsidRPr="004E4091">
        <w:rPr>
          <w:rFonts w:ascii="Times New Roman" w:hAnsi="Times New Roman" w:cs="Times New Roman"/>
        </w:rPr>
        <w:t xml:space="preserve"> and Clark 1988, Houston and McNamara 1999, </w:t>
      </w:r>
      <w:r w:rsidRPr="00745664">
        <w:rPr>
          <w:rFonts w:ascii="Times New Roman" w:hAnsi="Times New Roman" w:cs="Times New Roman"/>
        </w:rPr>
        <w:t xml:space="preserve">Clark and </w:t>
      </w:r>
      <w:proofErr w:type="spellStart"/>
      <w:r w:rsidRPr="00745664">
        <w:rPr>
          <w:rFonts w:ascii="Times New Roman" w:hAnsi="Times New Roman" w:cs="Times New Roman"/>
        </w:rPr>
        <w:t>Mangel</w:t>
      </w:r>
      <w:proofErr w:type="spellEnd"/>
      <w:r w:rsidRPr="00745664">
        <w:rPr>
          <w:rFonts w:ascii="Times New Roman" w:hAnsi="Times New Roman" w:cs="Times New Roman"/>
        </w:rPr>
        <w:t xml:space="preserve"> 2000</w:t>
      </w:r>
      <w:r w:rsidRPr="00B36EED">
        <w:rPr>
          <w:rFonts w:ascii="Times New Roman" w:hAnsi="Times New Roman" w:cs="Times New Roman"/>
        </w:rPr>
        <w:t>)</w:t>
      </w:r>
      <w:r>
        <w:rPr>
          <w:rFonts w:ascii="Times New Roman" w:hAnsi="Times New Roman" w:cs="Times New Roman"/>
        </w:rPr>
        <w:t>. We use stochastic dynamic programming to find the optimal strategy of allocation to growth and reproduction (</w:t>
      </w:r>
      <w:proofErr w:type="spellStart"/>
      <w:r>
        <w:rPr>
          <w:rFonts w:ascii="Times New Roman" w:hAnsi="Times New Roman" w:cs="Times New Roman"/>
        </w:rPr>
        <w:t>Mangel</w:t>
      </w:r>
      <w:proofErr w:type="spellEnd"/>
      <w:r>
        <w:rPr>
          <w:rFonts w:ascii="Times New Roman" w:hAnsi="Times New Roman" w:cs="Times New Roman"/>
        </w:rPr>
        <w:t xml:space="preserve"> and </w:t>
      </w:r>
      <w:r>
        <w:rPr>
          <w:rFonts w:ascii="Times New Roman" w:hAnsi="Times New Roman" w:cs="Times New Roman"/>
        </w:rPr>
        <w:lastRenderedPageBreak/>
        <w:t xml:space="preserve">Clark 1988). From this strategy, we can calculate the relationship between size and age, and the mortality risk that emerges as a consequence of the individual’s body size in the size spectrum. Although models of aquatic food webs using size spectra have a rich history in ecosystem ecology, they have not been connected with models of aquatic life-history evolution before now.  We consider how the size spectrum governing consumption and predation rates changes with environmental </w:t>
      </w:r>
      <w:r w:rsidRPr="00B36EED">
        <w:rPr>
          <w:rFonts w:ascii="Times New Roman" w:hAnsi="Times New Roman" w:cs="Times New Roman"/>
        </w:rPr>
        <w:t>richness</w:t>
      </w:r>
      <w:r>
        <w:rPr>
          <w:rFonts w:ascii="Times New Roman" w:hAnsi="Times New Roman" w:cs="Times New Roman"/>
        </w:rPr>
        <w:t xml:space="preserve">, </w:t>
      </w:r>
      <w:r w:rsidRPr="00B36EED">
        <w:rPr>
          <w:rFonts w:ascii="Times New Roman" w:hAnsi="Times New Roman" w:cs="Times New Roman"/>
        </w:rPr>
        <w:t>temperature</w:t>
      </w:r>
      <w:r>
        <w:rPr>
          <w:rFonts w:ascii="Times New Roman" w:hAnsi="Times New Roman" w:cs="Times New Roman"/>
        </w:rPr>
        <w:t xml:space="preserve">, and seasonality, as these are primary drivers of fish life history variation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{"citationItems":[{"id":"ITEM-1","itemData":{"DOI":"10.1007/s11160-006-0002-y","ISSN":"09603166","abstract":"Age-related variations in chemical composition of egg matter were found in females in some studies, but they do not seem to be a universal phenomenon. In contrast, egg size can be well predicted from female age. The relationship has a parabolic shape, but the predicted size decrease of eggs from old females has not always been documented. Female size is an important contributor to egg size, both at intra- and inter-specific levels. Dependence of fecundity on body size has usually been described by a power function. A trade-off between egg number and size is considered in light of life history strategies. During a spawning season egg size may differ between successive batches, but lack of effects of egg batch sequence was reported in some studies. In yolk-feeding fish three discrete periods of elevated mortality are typically observed: Shortly after egg activation, during hatching, and at final yolk resorption. The positive relationships between female size, egg size and offspring size/resistance to starvation and predation are a key pathway in parent-egg-progeny relationships. Both maternal and paternal effects contribute to the total survival of offspring, but they operate in different ways and at different times. In contrast to the importance of female size, no paternal size effects were revealed, but density and motility of spermatozoans were decisive. Typically, paternal effects diminish earlier in ontogeny. Major factors governing embryonic survival (fertilisation success and hatching success) differ from factors to which starvation mortality of yolk-feeding larvae is related. Embryonic survival is affected by female age via egg matter composition, by egg ripeness and paternal factors such as sperm density and motility. In contrast, starvation mortality of yolk-feeding larvae depends largely on female attributes (age, size and fecundity) via egg size, and, in some batch spawners, on egg batch sequence. Among teleost species egg size varies across a wide range (from 0.3 to 85-90 mm in diameter). Species that spawn large eggs are relatively rare. Caloric value of egg dry matter varies within a narrow range of 20-30 J mg-1. Ecosystem and evolutionary components, and reproductive style are factors that contribute to egg endowment and yolk quality. During the last decade considerable progress was made in the methodology and understanding of paternal effect on progeny performance in fishes. This paper reviews these of parent-egg-progeny relationships. © …","author":[{"dropping-particle":"","family":"Kamler","given":"Ewa","non-dropping-particle":"","parse-names":false,"suffix":""}],"container-title":"Reviews in Fish Biology and Fisheries","id":"ITEM-1","issue":"4","issued":{"date-parts":[["2005"]]},"page":"399-421","title":"Parent-egg-progeny relationships in teleost fishes: An energetics perspective","type":"article","volume":"15"},"uris":["http://www.mendeley.com/documents/?uuid=e8a47aeb-7523-3619-9997-2633e5291070"]}],"mendeley":{"formattedCitation":"(Kamler 2005)","manualFormatting":"(Kamler 2005)","plainTextFormattedCitation":"(Kamler 2005)","previouslyFormattedCitation":"(Kamler 2005)"},"properties":{"noteIndex":0},"schema":"https://github.com/citation-style-language/schema/raw/master/csl-citation.json"}</w:instrText>
      </w:r>
      <w:r>
        <w:rPr>
          <w:rFonts w:ascii="Times New Roman" w:hAnsi="Times New Roman" w:cs="Times New Roman"/>
        </w:rPr>
        <w:fldChar w:fldCharType="separate"/>
      </w:r>
      <w:r w:rsidRPr="00E62CEA">
        <w:rPr>
          <w:rFonts w:ascii="Times New Roman" w:hAnsi="Times New Roman" w:cs="Times New Roman"/>
          <w:noProof/>
        </w:rPr>
        <w:t>(Kamler</w:t>
      </w:r>
      <w:r>
        <w:rPr>
          <w:rFonts w:ascii="Times New Roman" w:hAnsi="Times New Roman" w:cs="Times New Roman"/>
          <w:noProof/>
        </w:rPr>
        <w:t xml:space="preserve"> 2005</w:t>
      </w:r>
      <w:r w:rsidRPr="00E62CEA">
        <w:rPr>
          <w:rFonts w:ascii="Times New Roman" w:hAnsi="Times New Roman" w:cs="Times New Roman"/>
          <w:noProof/>
        </w:rPr>
        <w:t>)</w:t>
      </w:r>
      <w:r>
        <w:rPr>
          <w:rFonts w:ascii="Times New Roman" w:hAnsi="Times New Roman" w:cs="Times New Roman"/>
        </w:rPr>
        <w:fldChar w:fldCharType="end"/>
      </w:r>
      <w:r w:rsidRPr="00B36EED">
        <w:rPr>
          <w:rFonts w:ascii="Times New Roman" w:hAnsi="Times New Roman" w:cs="Times New Roman"/>
        </w:rPr>
        <w:t xml:space="preserve">. </w:t>
      </w:r>
      <w:r>
        <w:rPr>
          <w:rFonts w:ascii="Times New Roman" w:hAnsi="Times New Roman" w:cs="Times New Roman"/>
        </w:rPr>
        <w:t xml:space="preserve">We can thereby predict a range of patterns of growth and reproduction in different predator-prey scenarios, as well as compare differences in life history in constant and seasonally varying environments.  We can then compare the predicted trait covariances with those found in extant tuna species to refine our understanding of the mechanisms underlying changes in life history due to climate change. Our framework is general and flexible, and could be applied to other taxa in other environmental scenarios. </w:t>
      </w:r>
    </w:p>
    <w:p w14:paraId="79D6ED80" w14:textId="77777777" w:rsidR="00B4485E" w:rsidRDefault="00B4485E" w:rsidP="00B4485E">
      <w:pPr>
        <w:spacing w:line="480" w:lineRule="auto"/>
        <w:jc w:val="both"/>
        <w:rPr>
          <w:rFonts w:ascii="Times New Roman" w:hAnsi="Times New Roman" w:cs="Times New Roman"/>
        </w:rPr>
      </w:pPr>
    </w:p>
    <w:p w14:paraId="456233FF" w14:textId="77777777" w:rsidR="00B4485E" w:rsidRDefault="00B4485E" w:rsidP="00B4485E">
      <w:pPr>
        <w:rPr>
          <w:rFonts w:ascii="Times New Roman" w:hAnsi="Times New Roman" w:cs="Times New Roman"/>
          <w:b/>
        </w:rPr>
      </w:pPr>
      <w:r>
        <w:rPr>
          <w:rFonts w:ascii="Times New Roman" w:hAnsi="Times New Roman" w:cs="Times New Roman"/>
          <w:b/>
        </w:rPr>
        <w:br w:type="page"/>
      </w:r>
    </w:p>
    <w:p w14:paraId="63719813" w14:textId="77777777" w:rsidR="00B4485E" w:rsidRPr="00B36EED" w:rsidRDefault="00B4485E" w:rsidP="00B4485E">
      <w:pPr>
        <w:spacing w:line="480" w:lineRule="auto"/>
        <w:jc w:val="both"/>
        <w:rPr>
          <w:rFonts w:ascii="Times New Roman" w:hAnsi="Times New Roman" w:cs="Times New Roman"/>
          <w:b/>
        </w:rPr>
      </w:pPr>
      <w:r w:rsidRPr="00B36EED">
        <w:rPr>
          <w:rFonts w:ascii="Times New Roman" w:hAnsi="Times New Roman" w:cs="Times New Roman"/>
          <w:b/>
        </w:rPr>
        <w:lastRenderedPageBreak/>
        <w:t>METHODS</w:t>
      </w:r>
    </w:p>
    <w:p w14:paraId="17E3F3F6" w14:textId="3580197B" w:rsidR="00B4485E" w:rsidRDefault="00B4485E" w:rsidP="00B4485E">
      <w:pPr>
        <w:spacing w:line="480" w:lineRule="auto"/>
        <w:jc w:val="both"/>
        <w:rPr>
          <w:rFonts w:ascii="Times New Roman" w:hAnsi="Times New Roman" w:cs="Times New Roman"/>
        </w:rPr>
      </w:pPr>
      <w:r w:rsidRPr="00D16E7B">
        <w:rPr>
          <w:rFonts w:ascii="Times New Roman" w:hAnsi="Times New Roman" w:cs="Times New Roman"/>
          <w:iCs/>
        </w:rPr>
        <w:t>To find the optimal life history strategy in different environments, we</w:t>
      </w:r>
      <w:bookmarkStart w:id="4" w:name="_GoBack"/>
      <w:bookmarkEnd w:id="4"/>
      <w:r w:rsidRPr="00D16E7B">
        <w:rPr>
          <w:rFonts w:ascii="Times New Roman" w:hAnsi="Times New Roman" w:cs="Times New Roman"/>
          <w:iCs/>
        </w:rPr>
        <w:t xml:space="preserve"> develop a dynamic state variable model, which is solved with stochastic dynamic programming.</w:t>
      </w:r>
      <w:r>
        <w:rPr>
          <w:rFonts w:ascii="Times New Roman" w:hAnsi="Times New Roman" w:cs="Times New Roman"/>
          <w:b/>
          <w:i/>
          <w:iCs/>
        </w:rPr>
        <w:t xml:space="preserve"> </w:t>
      </w:r>
      <w:r>
        <w:rPr>
          <w:rFonts w:ascii="Times New Roman" w:hAnsi="Times New Roman" w:cs="Times New Roman"/>
        </w:rPr>
        <w:t>This is a powerful method that allows us to consider differences in individual physiological state (energetic reserves and body size) affect the trade-off between growth and reproduction in the context of lifetime fitness. We then parameterize our model with values consistent with the metabolic rates estimated for tunas from eco-physiological research (</w:t>
      </w:r>
      <w:proofErr w:type="spellStart"/>
      <w:r w:rsidRPr="003E7C86">
        <w:rPr>
          <w:rFonts w:ascii="Times New Roman" w:hAnsi="Times New Roman" w:cs="Times New Roman"/>
          <w:highlight w:val="yellow"/>
        </w:rPr>
        <w:t>Kitchell</w:t>
      </w:r>
      <w:proofErr w:type="spellEnd"/>
      <w:r w:rsidRPr="003E7C86">
        <w:rPr>
          <w:rFonts w:ascii="Times New Roman" w:hAnsi="Times New Roman" w:cs="Times New Roman"/>
          <w:highlight w:val="yellow"/>
        </w:rPr>
        <w:t xml:space="preserve"> et al. 1979</w:t>
      </w:r>
      <w:r>
        <w:rPr>
          <w:rFonts w:ascii="Times New Roman" w:hAnsi="Times New Roman" w:cs="Times New Roman"/>
        </w:rPr>
        <w:t>; Clarke and Johnston 1999) in order to illustrate its potential to provide mechanistic explanations for the evolution of body size and life-history diversity of tunas.</w:t>
      </w:r>
    </w:p>
    <w:p w14:paraId="1F12DCCA" w14:textId="77777777" w:rsidR="00B4485E" w:rsidRDefault="00B4485E" w:rsidP="00B4485E">
      <w:pPr>
        <w:spacing w:line="480" w:lineRule="auto"/>
        <w:jc w:val="both"/>
        <w:rPr>
          <w:rFonts w:ascii="Times New Roman" w:hAnsi="Times New Roman" w:cs="Times New Roman"/>
        </w:rPr>
      </w:pPr>
    </w:p>
    <w:p w14:paraId="31AD029B" w14:textId="77777777" w:rsidR="00B4485E" w:rsidRPr="00A760B1" w:rsidRDefault="00B4485E" w:rsidP="00B4485E">
      <w:pPr>
        <w:spacing w:line="480" w:lineRule="auto"/>
        <w:jc w:val="both"/>
        <w:rPr>
          <w:rFonts w:ascii="Times New Roman" w:hAnsi="Times New Roman" w:cs="Times New Roman"/>
          <w:b/>
          <w:i/>
          <w:iCs/>
        </w:rPr>
      </w:pPr>
      <w:r w:rsidRPr="00A760B1">
        <w:rPr>
          <w:rFonts w:ascii="Times New Roman" w:hAnsi="Times New Roman" w:cs="Times New Roman"/>
          <w:b/>
          <w:i/>
          <w:iCs/>
        </w:rPr>
        <w:t>The size spectrum</w:t>
      </w:r>
    </w:p>
    <w:p w14:paraId="5549CA40" w14:textId="77777777" w:rsidR="00B4485E" w:rsidRPr="00B36EED" w:rsidRDefault="00B4485E" w:rsidP="00B4485E">
      <w:pPr>
        <w:spacing w:line="480" w:lineRule="auto"/>
        <w:jc w:val="both"/>
        <w:rPr>
          <w:rFonts w:ascii="Times New Roman" w:hAnsi="Times New Roman" w:cs="Times New Roman"/>
        </w:rPr>
      </w:pPr>
      <w:r>
        <w:rPr>
          <w:rFonts w:ascii="Times New Roman" w:hAnsi="Times New Roman" w:cs="Times New Roman"/>
        </w:rPr>
        <w:tab/>
        <w:t>A b</w:t>
      </w:r>
      <w:r w:rsidRPr="00B36EED">
        <w:rPr>
          <w:rFonts w:ascii="Times New Roman" w:hAnsi="Times New Roman" w:cs="Times New Roman"/>
        </w:rPr>
        <w:t>iomass size spectr</w:t>
      </w:r>
      <w:r>
        <w:rPr>
          <w:rFonts w:ascii="Times New Roman" w:hAnsi="Times New Roman" w:cs="Times New Roman"/>
        </w:rPr>
        <w:t>um</w:t>
      </w:r>
      <w:r w:rsidRPr="00B36EED">
        <w:rPr>
          <w:rFonts w:ascii="Times New Roman" w:hAnsi="Times New Roman" w:cs="Times New Roman"/>
        </w:rPr>
        <w:t xml:space="preserve"> </w:t>
      </w:r>
      <w:r>
        <w:rPr>
          <w:rFonts w:ascii="Times New Roman" w:hAnsi="Times New Roman" w:cs="Times New Roman"/>
        </w:rPr>
        <w:t>is</w:t>
      </w:r>
      <w:r w:rsidRPr="00B36EED">
        <w:rPr>
          <w:rFonts w:ascii="Times New Roman" w:hAnsi="Times New Roman" w:cs="Times New Roman"/>
        </w:rPr>
        <w:t xml:space="preserve"> defined as the </w:t>
      </w:r>
      <w:r>
        <w:rPr>
          <w:rFonts w:ascii="Times New Roman" w:hAnsi="Times New Roman" w:cs="Times New Roman"/>
        </w:rPr>
        <w:t xml:space="preserve">distribution of total ecosystem </w:t>
      </w:r>
      <w:r w:rsidRPr="00B36EED">
        <w:rPr>
          <w:rFonts w:ascii="Times New Roman" w:hAnsi="Times New Roman" w:cs="Times New Roman"/>
        </w:rPr>
        <w:t xml:space="preserve">biomass </w:t>
      </w:r>
      <w:r w:rsidRPr="00B36EED">
        <w:rPr>
          <w:rFonts w:ascii="Times New Roman" w:hAnsi="Times New Roman" w:cs="Times New Roman"/>
          <w:i/>
        </w:rPr>
        <w:t>B(w)</w:t>
      </w:r>
      <w:r w:rsidRPr="00B36EED">
        <w:rPr>
          <w:rFonts w:ascii="Times New Roman" w:hAnsi="Times New Roman" w:cs="Times New Roman"/>
        </w:rPr>
        <w:t xml:space="preserve"> </w:t>
      </w:r>
      <w:r>
        <w:rPr>
          <w:rFonts w:ascii="Times New Roman" w:hAnsi="Times New Roman" w:cs="Times New Roman"/>
        </w:rPr>
        <w:t>across body size classes (bins) of equal width</w:t>
      </w:r>
      <w:r w:rsidRPr="00B36EED">
        <w:rPr>
          <w:rFonts w:ascii="Times New Roman" w:hAnsi="Times New Roman" w:cs="Times New Roman"/>
          <w:i/>
        </w:rPr>
        <w:t>.</w:t>
      </w:r>
      <w:r w:rsidRPr="003D5555">
        <w:rPr>
          <w:rFonts w:ascii="Times New Roman" w:hAnsi="Times New Roman"/>
        </w:rPr>
        <w:t xml:space="preserve"> </w:t>
      </w:r>
      <w:r w:rsidRPr="003D179A">
        <w:rPr>
          <w:rFonts w:ascii="Times New Roman" w:hAnsi="Times New Roman" w:cs="Times New Roman"/>
        </w:rPr>
        <w:t xml:space="preserve">Size spectra </w:t>
      </w:r>
      <w:r>
        <w:rPr>
          <w:rFonts w:ascii="Times New Roman" w:hAnsi="Times New Roman" w:cs="Times New Roman"/>
        </w:rPr>
        <w:t xml:space="preserve">have parametric definitions as power functions, parameterized (in log space) in terms of </w:t>
      </w:r>
      <w:r w:rsidRPr="00B36EED">
        <w:rPr>
          <w:rFonts w:ascii="Times New Roman" w:hAnsi="Times New Roman" w:cs="Times New Roman"/>
        </w:rPr>
        <w:t xml:space="preserve">an intercept parameter </w:t>
      </w:r>
      <w:r w:rsidRPr="0074438F">
        <w:rPr>
          <w:rFonts w:ascii="Times New Roman" w:hAnsi="Times New Roman" w:cs="Times New Roman"/>
          <w:i/>
          <w:noProof/>
        </w:rPr>
        <w:fldChar w:fldCharType="begin"/>
      </w:r>
      <w:r w:rsidRPr="0074438F">
        <w:rPr>
          <w:rFonts w:ascii="Times New Roman" w:hAnsi="Times New Roman" w:cs="Times New Roman"/>
          <w:i/>
          <w:noProof/>
        </w:rPr>
        <w:fldChar w:fldCharType="end"/>
      </w:r>
      <w:r w:rsidRPr="00B36EED">
        <w:rPr>
          <w:rFonts w:ascii="Times New Roman" w:hAnsi="Times New Roman" w:cs="Times New Roman"/>
        </w:rPr>
        <w:t xml:space="preserve">and </w:t>
      </w:r>
      <w:r>
        <w:rPr>
          <w:rFonts w:ascii="Times New Roman" w:hAnsi="Times New Roman" w:cs="Times New Roman"/>
        </w:rPr>
        <w:t xml:space="preserve">a </w:t>
      </w:r>
      <w:r w:rsidRPr="00B36EED">
        <w:rPr>
          <w:rFonts w:ascii="Times New Roman" w:hAnsi="Times New Roman" w:cs="Times New Roman"/>
        </w:rPr>
        <w:t>spectrum exponent</w:t>
      </w:r>
      <w:r w:rsidRPr="00895950">
        <w:rPr>
          <w:rFonts w:ascii="Times New Roman" w:hAnsi="Times New Roman" w:cs="Times New Roman"/>
          <w:noProof/>
        </w:rPr>
        <w:fldChar w:fldCharType="begin"/>
      </w:r>
      <w:r w:rsidRPr="00895950">
        <w:rPr>
          <w:rFonts w:ascii="Times New Roman" w:hAnsi="Times New Roman" w:cs="Times New Roman"/>
          <w:noProof/>
        </w:rPr>
        <w:fldChar w:fldCharType="end"/>
      </w:r>
      <w:r w:rsidRPr="00895950">
        <w:rPr>
          <w:rFonts w:ascii="Times New Roman" w:hAnsi="Times New Roman" w:cs="Times New Roman"/>
          <w:noProof/>
          <w:position w:val="-6"/>
        </w:rPr>
        <w:fldChar w:fldCharType="begin"/>
      </w:r>
      <w:r w:rsidRPr="00895950">
        <w:rPr>
          <w:rFonts w:ascii="Times New Roman" w:hAnsi="Times New Roman" w:cs="Times New Roman"/>
          <w:noProof/>
          <w:position w:val="-6"/>
        </w:rPr>
        <w:fldChar w:fldCharType="end"/>
      </w:r>
      <w:r w:rsidRPr="001341A7">
        <w:rPr>
          <w:rStyle w:val="FootnoteReference"/>
        </w:rPr>
        <w:footnoteReference w:id="2"/>
      </w:r>
      <w:r>
        <w:rPr>
          <w:rFonts w:ascii="Times New Roman" w:hAnsi="Times New Roman" w:cs="Times New Roman"/>
          <w:noProof/>
        </w:rPr>
        <w:t xml:space="preserve"> </w:t>
      </w:r>
      <w:r>
        <w:rPr>
          <w:rFonts w:ascii="Times New Roman" w:hAnsi="Times New Roman" w:cs="Times New Roman"/>
        </w:rPr>
        <w:t xml:space="preserve"> (Figure 1).</w:t>
      </w:r>
    </w:p>
    <w:p w14:paraId="0AE0E034" w14:textId="77777777" w:rsidR="00B4485E" w:rsidRPr="00B36EED" w:rsidRDefault="00B4485E" w:rsidP="00B4485E">
      <w:pPr>
        <w:pStyle w:val="MTDisplayEquation"/>
        <w:spacing w:line="480" w:lineRule="auto"/>
        <w:jc w:val="both"/>
      </w:pPr>
      <w:r w:rsidRPr="00B36EED">
        <w:tab/>
      </w:r>
      <m:oMath>
        <m:r>
          <w:rPr>
            <w:rFonts w:ascii="Cambria Math" w:hAnsi="Cambria Math"/>
          </w:rPr>
          <m:t>B(w)=</m:t>
        </m:r>
        <m:sSub>
          <m:sSubPr>
            <m:ctrlPr>
              <w:rPr>
                <w:rFonts w:ascii="Cambria Math" w:hAnsi="Cambria Math"/>
              </w:rPr>
            </m:ctrlPr>
          </m:sSubPr>
          <m:e>
            <m:r>
              <w:rPr>
                <w:rFonts w:ascii="Cambria Math" w:hAnsi="Cambria Math"/>
              </w:rPr>
              <m:t>κ</m:t>
            </m:r>
          </m:e>
          <m:sub>
            <m:r>
              <w:rPr>
                <w:rFonts w:ascii="Cambria Math" w:hAnsi="Cambria Math"/>
              </w:rPr>
              <m:t>c</m:t>
            </m:r>
          </m:sub>
        </m:sSub>
        <m:sSup>
          <m:sSupPr>
            <m:ctrlPr>
              <w:rPr>
                <w:rFonts w:ascii="Cambria Math" w:hAnsi="Cambria Math"/>
              </w:rPr>
            </m:ctrlPr>
          </m:sSupPr>
          <m:e>
            <m:r>
              <w:rPr>
                <w:rFonts w:ascii="Cambria Math" w:hAnsi="Cambria Math"/>
              </w:rPr>
              <m:t>w</m:t>
            </m:r>
          </m:e>
          <m:sup>
            <m:r>
              <w:rPr>
                <w:rFonts w:ascii="Cambria Math" w:hAnsi="Cambria Math"/>
              </w:rPr>
              <m:t>2-λ</m:t>
            </m:r>
          </m:sup>
        </m:sSup>
      </m:oMath>
      <w:r w:rsidRPr="00B36EED">
        <w:t xml:space="preserve"> </w:t>
      </w:r>
      <w:r w:rsidRPr="00B36EED">
        <w:tab/>
      </w:r>
      <w:commentRangeStart w:id="5"/>
      <w:r w:rsidRPr="00B36EED">
        <w:fldChar w:fldCharType="begin"/>
      </w:r>
      <w:r w:rsidRPr="00B36EED">
        <w:instrText xml:space="preserve"> MACROBUTTON MTPlaceRef \* MERGEFORMAT </w:instrText>
      </w:r>
      <w:r w:rsidRPr="00B36EED">
        <w:fldChar w:fldCharType="begin"/>
      </w:r>
      <w:r w:rsidRPr="00B36EED">
        <w:instrText xml:space="preserve"> SEQ MTEqn \h \* MERGEFORMAT </w:instrText>
      </w:r>
      <w:r w:rsidRPr="00B36EED">
        <w:fldChar w:fldCharType="end"/>
      </w:r>
      <w:bookmarkStart w:id="6" w:name="ZEqnNum406460"/>
      <w:r w:rsidRPr="00B36EED">
        <w:instrText>(</w:instrText>
      </w:r>
      <w:r w:rsidRPr="00B36EED">
        <w:rPr>
          <w:noProof/>
        </w:rPr>
        <w:fldChar w:fldCharType="begin"/>
      </w:r>
      <w:r w:rsidRPr="00B36EED">
        <w:rPr>
          <w:noProof/>
        </w:rPr>
        <w:instrText xml:space="preserve"> SEQ MTEqn \c \* Arabic \* MERGEFORMAT </w:instrText>
      </w:r>
      <w:r w:rsidRPr="00B36EED">
        <w:rPr>
          <w:noProof/>
        </w:rPr>
        <w:fldChar w:fldCharType="separate"/>
      </w:r>
      <w:r>
        <w:rPr>
          <w:noProof/>
        </w:rPr>
        <w:instrText>1</w:instrText>
      </w:r>
      <w:r w:rsidRPr="00B36EED">
        <w:rPr>
          <w:noProof/>
        </w:rPr>
        <w:fldChar w:fldCharType="end"/>
      </w:r>
      <w:r w:rsidRPr="00B36EED">
        <w:instrText>)</w:instrText>
      </w:r>
      <w:bookmarkEnd w:id="6"/>
      <w:r w:rsidRPr="00B36EED">
        <w:fldChar w:fldCharType="end"/>
      </w:r>
      <w:commentRangeEnd w:id="5"/>
      <w:r>
        <w:rPr>
          <w:rStyle w:val="CommentReference"/>
          <w:rFonts w:asciiTheme="minorHAnsi" w:hAnsiTheme="minorHAnsi" w:cstheme="minorBidi"/>
        </w:rPr>
        <w:commentReference w:id="5"/>
      </w:r>
    </w:p>
    <w:p w14:paraId="7005F465" w14:textId="77777777" w:rsidR="00B4485E" w:rsidRDefault="00B4485E" w:rsidP="00B4485E">
      <w:pPr>
        <w:spacing w:line="480" w:lineRule="auto"/>
        <w:jc w:val="both"/>
        <w:rPr>
          <w:rFonts w:ascii="Times New Roman" w:hAnsi="Times New Roman" w:cs="Times New Roman"/>
        </w:rPr>
      </w:pPr>
      <w:r>
        <w:rPr>
          <w:rFonts w:ascii="Times New Roman" w:hAnsi="Times New Roman" w:cs="Times New Roman"/>
        </w:rPr>
        <w:t>This function arises from the key observation by Sheldon (1972) and colleagues that the total biomass of</w:t>
      </w:r>
      <w:r w:rsidRPr="00F30A9B">
        <w:rPr>
          <w:rFonts w:ascii="Times New Roman" w:hAnsi="Times New Roman" w:cs="Times New Roman"/>
        </w:rPr>
        <w:t xml:space="preserve"> individual</w:t>
      </w:r>
      <w:r>
        <w:rPr>
          <w:rFonts w:ascii="Times New Roman" w:hAnsi="Times New Roman" w:cs="Times New Roman"/>
        </w:rPr>
        <w:t xml:space="preserve">s </w:t>
      </w:r>
      <w:r>
        <w:rPr>
          <w:rFonts w:ascii="Times New Roman" w:hAnsi="Times New Roman" w:cs="Times New Roman"/>
          <w:i/>
          <w:iCs/>
        </w:rPr>
        <w:t xml:space="preserve">B </w:t>
      </w:r>
      <w:r>
        <w:rPr>
          <w:rFonts w:ascii="Times New Roman" w:hAnsi="Times New Roman" w:cs="Times New Roman"/>
        </w:rPr>
        <w:t xml:space="preserve">in each size bin </w:t>
      </w:r>
      <w:r>
        <w:rPr>
          <w:rFonts w:ascii="Times New Roman" w:hAnsi="Times New Roman" w:cs="Times New Roman"/>
          <w:i/>
          <w:iCs/>
        </w:rPr>
        <w:t>w</w:t>
      </w:r>
      <w:r>
        <w:rPr>
          <w:rFonts w:ascii="Times New Roman" w:hAnsi="Times New Roman" w:cs="Times New Roman"/>
        </w:rPr>
        <w:t xml:space="preserve"> is</w:t>
      </w:r>
      <w:r w:rsidRPr="00F30A9B">
        <w:rPr>
          <w:rFonts w:ascii="Times New Roman" w:hAnsi="Times New Roman" w:cs="Times New Roman"/>
        </w:rPr>
        <w:t xml:space="preserve"> roughly constant</w:t>
      </w:r>
      <w:r>
        <w:rPr>
          <w:rFonts w:ascii="Times New Roman" w:hAnsi="Times New Roman" w:cs="Times New Roman"/>
        </w:rPr>
        <w:t xml:space="preserve"> (flat)</w:t>
      </w:r>
      <w:r w:rsidRPr="00F30A9B">
        <w:rPr>
          <w:rFonts w:ascii="Times New Roman" w:hAnsi="Times New Roman" w:cs="Times New Roman"/>
        </w:rPr>
        <w:t xml:space="preserve"> across logarithmic </w:t>
      </w:r>
      <w:r>
        <w:rPr>
          <w:rFonts w:ascii="Times New Roman" w:hAnsi="Times New Roman" w:cs="Times New Roman"/>
        </w:rPr>
        <w:t>i</w:t>
      </w:r>
      <w:r w:rsidRPr="00F30A9B">
        <w:rPr>
          <w:rFonts w:ascii="Times New Roman" w:hAnsi="Times New Roman" w:cs="Times New Roman"/>
        </w:rPr>
        <w:t>ntervals of body size</w:t>
      </w:r>
      <w:r>
        <w:rPr>
          <w:rFonts w:ascii="Times New Roman" w:hAnsi="Times New Roman" w:cs="Times New Roman"/>
        </w:rPr>
        <w:t xml:space="preserve"> (</w:t>
      </w:r>
      <w:proofErr w:type="spellStart"/>
      <w:r>
        <w:rPr>
          <w:rFonts w:ascii="Times New Roman" w:hAnsi="Times New Roman" w:cs="Times New Roman"/>
        </w:rPr>
        <w:t>Sprules</w:t>
      </w:r>
      <w:proofErr w:type="spellEnd"/>
      <w:r>
        <w:rPr>
          <w:rFonts w:ascii="Times New Roman" w:hAnsi="Times New Roman" w:cs="Times New Roman"/>
        </w:rPr>
        <w:t xml:space="preserve"> and Barth 2016; Andersen 2019)</w:t>
      </w:r>
      <w:r w:rsidRPr="00F30A9B">
        <w:rPr>
          <w:rFonts w:ascii="Times New Roman" w:hAnsi="Times New Roman" w:cs="Times New Roman"/>
        </w:rPr>
        <w:t>.</w:t>
      </w:r>
      <w:r>
        <w:rPr>
          <w:rFonts w:ascii="Times New Roman" w:hAnsi="Times New Roman" w:cs="Times New Roman"/>
        </w:rPr>
        <w:t xml:space="preserve"> This phenomenon emerges from three size-dependent eco-physiological processes: 1) the encounter rate of predators and prey; 2) the preference of predators for prey of a given size; and 3) the limit to prey consumption imposed by </w:t>
      </w:r>
      <w:r>
        <w:rPr>
          <w:rFonts w:ascii="Times New Roman" w:hAnsi="Times New Roman" w:cs="Times New Roman"/>
        </w:rPr>
        <w:lastRenderedPageBreak/>
        <w:t xml:space="preserve">the size of the predator’s stomach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{"citationItems":[{"id":"ITEM-1","itemData":{"DOI":"10.1016/S0022-5193(03)00290-X","ISSN":"00225193","abstract":"A new time-dependent continuous model of biomass size spectra is developed. In this model, predation is the single process governing the energy flow in the ecosystem, as it causes both growth and mortality. The ratio of predator to prey is assumed to be distributed: predators may feed on a range of prey sizes. Under these assumptions, it is shown that linear size spectra are stationary solutions of the model. Exploited fish communities are simulated by adding fishing mortality to the model: it is found that realistic fishing should affect the curvature and stability of the size spectrum rather than its slope. © 2003 Elsevier Ltd. All rights reserved.","author":[{"dropping-particle":"","family":"Benoît","given":"Eric","non-dropping-particle":"","parse-names":false,"suffix":""},{"dropping-particle":"","family":"Rochet","given":"Marie Joëlle","non-dropping-particle":"","parse-names":false,"suffix":""}],"container-title":"Journal of Theoretical Biology","id":"ITEM-1","issued":{"date-parts":[["2004"]]},"title":"A continuous model of biomass size spectra governed by predation and the effects of fishing on them","type":"article-journal"},"uris":["http://www.mendeley.com/documents/?uuid=c7d2ac75-598e-4d82-87ec-acf37f8b5a3f"]},{"id":"ITEM-2","itemData":{"DOI":"10.1016/j.tree.2016.12.003","ISSN":"01695347","abstract":"Size-based ecosystem modeling is emerging as a powerful way to assess ecosystem-level impacts of human- and environment-driven changes from individual-level processes. These models have evolved as mechanistic explanations for observed regular patterns of abundance across the marine size spectrum hypothesized to hold from bacteria to whales. Fifty years since the first size spectrum measurements, we ask how far have we come? Although recent modeling studies capture an impressive range of sizes, complexity, and real-world applications, ecosystem coverage is still only partial. We describe how this can be overcome by unifying functional traits with size spectra (which we call functional size spectra) and highlight the key knowledge gaps that need to be filled to model ecosystems from bacteria to whales.","author":[{"dropping-particle":"","family":"Blanchard","given":"Julia L.","non-dropping-particle":"","parse-names":false,"suffix":""},{"dropping-particle":"","family":"Heneghan","given":"Ryan F.","non-dropping-particle":"","parse-names":false,"suffix":""},{"dropping-particle":"","family":"Everett","given":"Jason D.","non-dropping-particle":"","parse-names":false,"suffix":""},{"dropping-particle":"","family":"Trebilco","given":"Rowan","non-dropping-particle":"","parse-names":false,"suffix":""},{"dropping-particle":"","family":"Richardson","given":"Anthony J.","non-dropping-particle":"","parse-names":false,"suffix":""}],"container-title":"Trends in Ecology and Evolution","id":"ITEM-2","issued":{"date-parts":[["2017"]]},"title":"From Bacteria to Whales: Using Functional Size Spectra to Model Marine Ecosystems","type":"article"},"uris":["http://www.mendeley.com/documents/?uuid=fde0aab3-37f8-408a-b686-7f5b73188b60"]}],"mendeley":{"formattedCitation":"(Benoît and Rochet 2004, Blanchard et al. 2017)","manualFormatting":"(Benoît and Rochet 2004, Blanchard et al. 2017,","plainTextFormattedCitation":"(Benoît and Rochet 2004, Blanchard et al. 2017)","previouslyFormattedCitation":"(Benoît and Rochet 2004, Blanchard et al. 2017)"},"properties":{"noteIndex":0},"schema":"https://github.com/citation-style-language/schema/raw/master/csl-citation.json"}</w:instrText>
      </w:r>
      <w:r>
        <w:rPr>
          <w:rFonts w:ascii="Times New Roman" w:hAnsi="Times New Roman" w:cs="Times New Roman"/>
        </w:rPr>
        <w:fldChar w:fldCharType="separate"/>
      </w:r>
      <w:r w:rsidRPr="0079136D">
        <w:rPr>
          <w:rFonts w:ascii="Times New Roman" w:hAnsi="Times New Roman" w:cs="Times New Roman"/>
          <w:noProof/>
        </w:rPr>
        <w:t>(Benoît and Rochet 2004, Blanchard et al. 2017</w:t>
      </w:r>
      <w:r>
        <w:rPr>
          <w:rFonts w:ascii="Times New Roman" w:hAnsi="Times New Roman" w:cs="Times New Roman"/>
          <w:noProof/>
        </w:rPr>
        <w:t xml:space="preserve">, </w:t>
      </w:r>
      <w:r>
        <w:rPr>
          <w:rFonts w:ascii="Times New Roman" w:hAnsi="Times New Roman" w:cs="Times New Roman"/>
        </w:rPr>
        <w:fldChar w:fldCharType="end"/>
      </w:r>
      <w:r>
        <w:rPr>
          <w:rFonts w:ascii="Times New Roman" w:hAnsi="Times New Roman" w:cs="Times New Roman"/>
        </w:rPr>
        <w:fldChar w:fldCharType="begin" w:fldLock="1"/>
      </w:r>
      <w:r>
        <w:rPr>
          <w:rFonts w:ascii="Times New Roman" w:hAnsi="Times New Roman" w:cs="Times New Roman"/>
        </w:rPr>
        <w:instrText>ADDIN CSL_CITATION {"citationItems":[{"id":"ITEM-1","itemData":{"ISBN":"9780691176550","abstract":"Cover; Contents; Preface; Notation; 1. Nothing as Practical as a Good Theory; 1.1 What Characterizes a Good Theory?; 1.2 How to Read This Book; Part I. Individuals; 2. Size Spectrum Theory; 2.1 What Is Body Size?; 2.2 What Is a Size Spectrum?; 2.3 Scaling of Physiology with Body Size; 2.4 What Is the Size Spectrum Exponent?; 2.5 What Is the Predation Mortality?; 2.6 How Long Are Marine Food Chains?; 2.7 What Is the Trophic Efficiency?; 2.8 Summary; 3. Individual Growth and Reproduction; 3.1 The von Bertalanffy Growth Model; 3.2 Asymptotic Size as a Master Trait 3.3 Bioenergetic Formulation of the Growth Equation3.4 Which Other Traits Describe Fish Life Histories?; 3.5 Summary; Part II. Populations; 4. Demography; 4.1 What Is the Size Structure of a Population?; 4.2 Reproduction, Recruitment, and Density Dependence; 4.3 Why Use a Stock-Recruitment Relation?; 4.4 What Is the Physiological Mortality?; 4.5 Summary; 5. Fishing; 5.1 Fisheries Selectivity; 5.2 Impact of Fishing on Small and Large Species; 5.3 Fisheries Reference Points; 5.4 Which Gear Selectivity Maximizes Yield?; 5.5 Summary; 6. Fisheries-Induced Evolution 6.1 Which Selection Responses Do We Expect?6.2 Quantitative Genetics; 6.3 Evolutionary Impact Assessment of Fishing; 6.4 Summary: What Is an Evolutionary Enlightened Fisheries Management?; 7. Population Dynamics; 7.1 What Is the Population Growth Rate?; 7.2 How Fast Does a Population Recover from Overfishing?; 7.3 How Does a Population Respond to Environmental Fluctuations?; 7.4 Summary; Part III. Traits; 8. Teleosts versus Elasmobranchs; 8.1 How Do Teleosts and Elasmobranchs Differ?; 8.2 How Sensitive Are Elasmobranchs to Fishing?; 8.3 Why Do Teleosts Make Small Eggs? 8.4 Why Do Elasmobranchs Make Large Offspring?8.5 Summary; 9. Trait-Based Approach to Fish Ecology; 9.1 Life-History Strategies; 9.2 Traits and Trade-offs; 9.3 The Sweet Spot of Complexity; Part IV. Communities; 10. Consumer-Resource Dynamics and Emergent Density Dependence; 10.1 A Consumer-Resource Model; 10.2 Emergent Density Dependence; 10.3 When in Life Does Density Dependence Occur?; 10.4 Fishing on a Stock with Emergent Density Dependence; 10.5 Summary; 11. Trait Structure of the Fish Community; 11.1 Structure of an Unfished Community; 11.2 Dynamic Community Model 11.3 Dynamic Community Model versus Analytic Theory11.4 Species versus Traits; 11.5 Summary; 12. Community Effects of Fishing; 12.1 Trophic Cascades; 12.2 What Is the Impact of Forage Fishing?; 12.3 What Is th…","author":[{"dropping-particle":"","family":"Andersen","given":"Ken H.","non-dropping-particle":"","parse-names":false,"suffix":""}],"id":"ITEM-1","issued":{"date-parts":[["2019"]]},"publisher":"Princeton University Press","title":"Fish Ecology, Evolution, and Exploitation : A New Theoretical Synthesis","type":"book"},"uris":["http://www.mendeley.com/documents/?uuid=87711d58-d036-38d7-abdd-38fbae37dcb7"]}],"mendeley":{"formattedCitation":"(Andersen 2019)","plainTextFormattedCitation":"(Andersen 2019)"},"properties":{"noteIndex":0},"schema":"https://github.com/citation-style-language/schema/raw/master/csl-citation.json"}</w:instrText>
      </w:r>
      <w:r>
        <w:rPr>
          <w:rFonts w:ascii="Times New Roman" w:hAnsi="Times New Roman" w:cs="Times New Roman"/>
        </w:rPr>
        <w:fldChar w:fldCharType="separate"/>
      </w:r>
      <w:r w:rsidRPr="0079136D">
        <w:rPr>
          <w:rFonts w:ascii="Times New Roman" w:hAnsi="Times New Roman" w:cs="Times New Roman"/>
          <w:noProof/>
        </w:rPr>
        <w:t>Andersen 2019)</w:t>
      </w:r>
      <w:r>
        <w:rPr>
          <w:rFonts w:ascii="Times New Roman" w:hAnsi="Times New Roman" w:cs="Times New Roman"/>
        </w:rPr>
        <w:fldChar w:fldCharType="end"/>
      </w:r>
      <w:r>
        <w:rPr>
          <w:rFonts w:ascii="Times New Roman" w:hAnsi="Times New Roman" w:cs="Times New Roman"/>
        </w:rPr>
        <w:t>. The phenomenon of size spectra allows us to characterize the prey available to an individual (foodscape) and its risk of predation (</w:t>
      </w:r>
      <w:proofErr w:type="spellStart"/>
      <w:r>
        <w:rPr>
          <w:rFonts w:ascii="Times New Roman" w:hAnsi="Times New Roman" w:cs="Times New Roman"/>
        </w:rPr>
        <w:t>fearscape</w:t>
      </w:r>
      <w:proofErr w:type="spellEnd"/>
      <w:r>
        <w:rPr>
          <w:rFonts w:ascii="Times New Roman" w:hAnsi="Times New Roman" w:cs="Times New Roman"/>
        </w:rPr>
        <w:t>) simultaneously as a given individual grows from small to large. We can thereby</w:t>
      </w:r>
      <w:r w:rsidRPr="00353DCC">
        <w:rPr>
          <w:rFonts w:ascii="Times New Roman" w:hAnsi="Times New Roman" w:cs="Times New Roman"/>
        </w:rPr>
        <w:t xml:space="preserve"> calculate net </w:t>
      </w:r>
      <w:r>
        <w:rPr>
          <w:rFonts w:ascii="Times New Roman" w:hAnsi="Times New Roman" w:cs="Times New Roman"/>
        </w:rPr>
        <w:t>prey biomass (energetic income)</w:t>
      </w:r>
      <w:r w:rsidRPr="00353DCC">
        <w:rPr>
          <w:rFonts w:ascii="Times New Roman" w:hAnsi="Times New Roman" w:cs="Times New Roman"/>
        </w:rPr>
        <w:t xml:space="preserve"> and the risk of predation for an individual of mass </w:t>
      </w:r>
      <w:r w:rsidRPr="00353DCC">
        <w:rPr>
          <w:rFonts w:ascii="Times New Roman" w:hAnsi="Times New Roman" w:cs="Times New Roman"/>
          <w:i/>
        </w:rPr>
        <w:t>w</w:t>
      </w:r>
      <w:r w:rsidRPr="00353DCC">
        <w:rPr>
          <w:rFonts w:ascii="Times New Roman" w:hAnsi="Times New Roman" w:cs="Times New Roman"/>
        </w:rPr>
        <w:t>.</w:t>
      </w:r>
      <w:r>
        <w:rPr>
          <w:rFonts w:ascii="Times New Roman" w:hAnsi="Times New Roman" w:cs="Times New Roman"/>
        </w:rPr>
        <w:t xml:space="preserve"> We assume the prey biomass available to the focal individual can be defined as a constant proportion of predator mass</w:t>
      </w:r>
      <w:r w:rsidRPr="002253DF">
        <w:rPr>
          <w:rFonts w:ascii="Times New Roman" w:hAnsi="Times New Roman" w:cs="Times New Roman"/>
        </w:rPr>
        <w:t xml:space="preserve"> </w:t>
      </w:r>
      <w:r>
        <w:rPr>
          <w:rFonts w:ascii="Times New Roman" w:hAnsi="Times New Roman" w:cs="Times New Roman"/>
        </w:rPr>
        <w:t>because the Predator-Prey Mass Ratio usually does not vary with predator size (</w:t>
      </w:r>
      <w:r w:rsidRPr="00B36EED">
        <w:rPr>
          <w:rFonts w:ascii="Times New Roman" w:hAnsi="Times New Roman" w:cs="Times New Roman"/>
          <w:i/>
        </w:rPr>
        <w:t>i.e.,</w:t>
      </w:r>
      <w:r w:rsidRPr="00B36EED">
        <w:rPr>
          <w:rFonts w:ascii="Times New Roman" w:hAnsi="Times New Roman" w:cs="Times New Roman"/>
        </w:rPr>
        <w:t xml:space="preserve"> it is independent of </w:t>
      </w:r>
      <w:r w:rsidRPr="00B36EED">
        <w:rPr>
          <w:rFonts w:ascii="Times New Roman" w:hAnsi="Times New Roman" w:cs="Times New Roman"/>
          <w:i/>
        </w:rPr>
        <w:t>w</w:t>
      </w:r>
      <w:r>
        <w:rPr>
          <w:rFonts w:ascii="Times New Roman" w:hAnsi="Times New Roman" w:cs="Times New Roman"/>
          <w:i/>
        </w:rPr>
        <w:t xml:space="preserve">; </w:t>
      </w:r>
      <w:r>
        <w:rPr>
          <w:rFonts w:ascii="Times New Roman" w:hAnsi="Times New Roman" w:cs="Times New Roman"/>
          <w:iCs/>
        </w:rPr>
        <w:t>Anderson 2019)</w:t>
      </w:r>
      <w:r w:rsidRPr="00B36EED">
        <w:rPr>
          <w:rFonts w:ascii="Times New Roman" w:hAnsi="Times New Roman" w:cs="Times New Roman"/>
        </w:rPr>
        <w:t xml:space="preserve">. </w:t>
      </w:r>
      <w:r>
        <w:rPr>
          <w:rFonts w:ascii="Times New Roman" w:hAnsi="Times New Roman" w:cs="Times New Roman"/>
        </w:rPr>
        <w:t xml:space="preserve">An exception to the consistency of PPMR across body sizes occurs among species with different feeding modes, such as large-bodied filter feeders including baleen whales and planktivorous sharks and rays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{"citationItems":[{"id":"ITEM-1","itemData":{"DOI":"10.1016/j.tree.2013.03.008","ISSN":"01695347","abstract":"Biomass distribution and energy flow in ecosystems are traditionally described with trophic pyramids, and increasingly with size spectra, particularly in aquatic ecosystems. Here, we show that these methods are equivalent and interchangeable representations of the same information. Although pyramids are visually intuitive, explicitly linking them to size spectra connects pyramids to metabolic and size-based theory, and illuminates size-based constraints on pyramid shape. We show that bottom-heavy pyramids should predominate in the real world, whereas top-heavy pyramids indicate overestimation of predator abundance or energy subsidies. Making the link to ecological pyramids establishes size spectra as a central concept in ecosystem ecology, and provides a powerful framework both for understanding baseline expectations of community structure and for evaluating future scenarios under climate change and exploitation. © 2013 Elsevier Ltd.","author":[{"dropping-particle":"","family":"Trebilco","given":"Rowan","non-dropping-particle":"","parse-names":false,"suffix":""},{"dropping-particle":"","family":"Baum","given":"Julia K.","non-dropping-particle":"","parse-names":false,"suffix":""},{"dropping-particle":"","family":"Salomon","given":"Anne K.","non-dropping-particle":"","parse-names":false,"suffix":""},{"dropping-particle":"","family":"Dulvy","given":"Nicholas K.","non-dropping-particle":"","parse-names":false,"suffix":""}],"container-title":"Trends in Ecology and Evolution","id":"ITEM-1","issued":{"date-parts":[["2013"]]},"title":"Ecosystem ecology: Size-based constraints on the pyramids of life","type":"article"},"uris":["http://www.mendeley.com/documents/?uuid=10ac2d25-a257-4930-ad16-2f2da96ec9ae"]}],"mendeley":{"formattedCitation":"(Trebilco et al. 2013)","plainTextFormattedCitation":"(Trebilco et al. 2013)","previouslyFormattedCitation":"(Trebilco et al. 2013)"},"properties":{"noteIndex":0},"schema":"https://github.com/citation-style-language/schema/raw/master/csl-citation.json"}</w:instrText>
      </w:r>
      <w:r>
        <w:rPr>
          <w:rFonts w:ascii="Times New Roman" w:hAnsi="Times New Roman" w:cs="Times New Roman"/>
        </w:rPr>
        <w:fldChar w:fldCharType="separate"/>
      </w:r>
      <w:r w:rsidRPr="004A4163">
        <w:rPr>
          <w:rFonts w:ascii="Times New Roman" w:hAnsi="Times New Roman" w:cs="Times New Roman"/>
          <w:noProof/>
        </w:rPr>
        <w:t>(Trebilco et al. 2013)</w:t>
      </w:r>
      <w:r>
        <w:rPr>
          <w:rFonts w:ascii="Times New Roman" w:hAnsi="Times New Roman" w:cs="Times New Roman"/>
        </w:rPr>
        <w:fldChar w:fldCharType="end"/>
      </w:r>
      <w:r>
        <w:rPr>
          <w:rFonts w:ascii="Times New Roman" w:hAnsi="Times New Roman" w:cs="Times New Roman"/>
        </w:rPr>
        <w:t>. These species also consume greater volumes of prey than otherwise predicted by size-spectra theory</w:t>
      </w:r>
      <w:r w:rsidRPr="00B36EED">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ADDIN CSL_CITATION {"citationItems":[{"id":"ITEM-1","itemData":{"DOI":"10.1086/675241","ISSN":"0003-0147","PMID":"24642502","abstract":"The metabolic rate of organisms may be viewed as a basic property from which other vital rates and many ecological patterns emerge and that follows a universal allometric mass scaling law, or it may be considered a property of the organism that emerges as a result of the adaptation to the environment, with consequently fewer universal mass scaling properties. Here, we examine the mass scaling of respiration and maximum feeding (clearance and ingestion rates) and growth rates of heterotrophic pelagic organisms over an </w:instrText>
      </w:r>
      <w:r>
        <w:rPr>
          <w:rFonts w:ascii="Cambria Math" w:hAnsi="Cambria Math" w:cs="Cambria Math"/>
        </w:rPr>
        <w:instrText>∼</w:instrText>
      </w:r>
      <w:r>
        <w:rPr>
          <w:rFonts w:ascii="Times New Roman" w:hAnsi="Times New Roman" w:cs="Times New Roman"/>
        </w:rPr>
        <w:instrText xml:space="preserve">10(15) range in body mass. We show that clearance and respiration rates have life-form-dependent allometries that have similar scaling but different intercepts, such that the mass-specific rates converge on a rather narrow size-independent range. In contrast, ingestion and growth rates follow a near-universal taxa-independent </w:instrText>
      </w:r>
      <w:r>
        <w:rPr>
          <w:rFonts w:ascii="Cambria Math" w:hAnsi="Cambria Math" w:cs="Cambria Math"/>
        </w:rPr>
        <w:instrText>∼</w:instrText>
      </w:r>
      <w:r>
        <w:rPr>
          <w:rFonts w:ascii="Times New Roman" w:hAnsi="Times New Roman" w:cs="Times New Roman"/>
        </w:rPr>
        <w:instrText>3/4 mass scaling power law. We argue that the declining mass-specific clearance rates with size within taxa is related to the inherent decrease in feeding efficiency of any particular feeding mode. The transitions between feeding mode and simultaneous transitions in clearance and respiration rates may then represent adaptations to the food environment and be the result of the optimization of trade-offs that allow sufficient feeding and growth rates to balance mortality.","author":[{"dropping-particle":"","family":"Kiørboe","given":"Thomas","non-dropping-particle":"","parse-names":false,"suffix":""},{"dropping-particle":"","family":"Hirst","given":"Andrew G.","non-dropping-particle":"","parse-names":false,"suffix":""}],"container-title":"The American Naturalist","id":"ITEM-1","issue":"4","issued":{"date-parts":[["2014","4"]]},"page":"E118-E130","title":"Shifts in Mass Scaling of Respiration, Feeding, and Growth Rates across Life-Form Transitions in Marine Pelagic Organisms","type":"article-journal","volume":"183"},"uris":["http://www.mendeley.com/documents/?uuid=4c0829ff-8c8a-38aa-b50b-db9f7e4e8452"]}],"mendeley":{"formattedCitation":"(Kiørboe and Hirst 2014)","plainTextFormattedCitation":"(Kiørboe and Hirst 2014)","previouslyFormattedCitation":"(Kiørboe and Hirst 2014)"},"properties":{"noteIndex":0},"schema":"https://github.com/citation-style-language/schema/raw/master/csl-citation.json"}</w:instrText>
      </w:r>
      <w:r>
        <w:rPr>
          <w:rFonts w:ascii="Times New Roman" w:hAnsi="Times New Roman" w:cs="Times New Roman"/>
        </w:rPr>
        <w:fldChar w:fldCharType="separate"/>
      </w:r>
      <w:r w:rsidRPr="0040636B">
        <w:rPr>
          <w:rFonts w:ascii="Times New Roman" w:hAnsi="Times New Roman" w:cs="Times New Roman"/>
          <w:noProof/>
        </w:rPr>
        <w:t>(Kiørboe and Hirst 2014)</w:t>
      </w:r>
      <w:r>
        <w:rPr>
          <w:rFonts w:ascii="Times New Roman" w:hAnsi="Times New Roman" w:cs="Times New Roman"/>
        </w:rPr>
        <w:fldChar w:fldCharType="end"/>
      </w:r>
      <w:r>
        <w:rPr>
          <w:rFonts w:ascii="Times New Roman" w:hAnsi="Times New Roman" w:cs="Times New Roman"/>
        </w:rPr>
        <w:t xml:space="preserve">. </w:t>
      </w:r>
    </w:p>
    <w:p w14:paraId="2F7DA7CD" w14:textId="77777777" w:rsidR="00B4485E" w:rsidRDefault="00B4485E" w:rsidP="00B4485E">
      <w:pPr>
        <w:spacing w:line="480" w:lineRule="auto"/>
        <w:ind w:firstLine="720"/>
        <w:jc w:val="both"/>
        <w:rPr>
          <w:rFonts w:ascii="Times New Roman" w:hAnsi="Times New Roman" w:cs="Times New Roman"/>
        </w:rPr>
      </w:pPr>
      <w:r>
        <w:rPr>
          <w:rFonts w:ascii="Times New Roman" w:hAnsi="Times New Roman" w:cs="Times New Roman"/>
        </w:rPr>
        <w:t>For gape-limited taxa like fishes, a given predator encounters a prey field (foodscape) according to its encounter rate with prey in its preferred size range. This encounter rate</w:t>
      </w:r>
      <w:r w:rsidRPr="00B36EED">
        <w:rPr>
          <w:rFonts w:ascii="Times New Roman" w:hAnsi="Times New Roman" w:cs="Times New Roman"/>
        </w:rPr>
        <w:t xml:space="preserve"> </w:t>
      </w:r>
      <w:r>
        <w:rPr>
          <w:rFonts w:ascii="Times New Roman" w:hAnsi="Times New Roman" w:cs="Times New Roman"/>
        </w:rPr>
        <w:t>(which is sometimes c</w:t>
      </w:r>
      <w:r w:rsidRPr="00B36EED">
        <w:rPr>
          <w:rFonts w:ascii="Times New Roman" w:hAnsi="Times New Roman" w:cs="Times New Roman"/>
        </w:rPr>
        <w:t>alled the clearance rate</w:t>
      </w:r>
      <w:r>
        <w:rPr>
          <w:rFonts w:ascii="Times New Roman" w:hAnsi="Times New Roman" w:cs="Times New Roman"/>
        </w:rPr>
        <w:t>)</w:t>
      </w:r>
      <w:r w:rsidRPr="00B36EED">
        <w:rPr>
          <w:rFonts w:ascii="Times New Roman" w:hAnsi="Times New Roman" w:cs="Times New Roman"/>
        </w:rPr>
        <w:t xml:space="preserve"> is typically measured in units of volume per time, </w:t>
      </w:r>
      <w:r>
        <w:rPr>
          <w:rFonts w:ascii="Times New Roman" w:hAnsi="Times New Roman" w:cs="Times New Roman"/>
        </w:rPr>
        <w:t xml:space="preserve">as aquatic species forage in a </w:t>
      </w:r>
      <w:r w:rsidRPr="00B36EED">
        <w:rPr>
          <w:rFonts w:ascii="Times New Roman" w:hAnsi="Times New Roman" w:cs="Times New Roman"/>
        </w:rPr>
        <w:t>three-dimensional habitat</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 xml:space="preserve">ADDIN CSL_CITATION {"citationItems":[{"id":"ITEM-1","itemData":{"DOI":"10.1086/675241","ISSN":"0003-0147","PMID":"24642502","abstract":"The metabolic rate of organisms may be viewed as a basic property from which other vital rates and many ecological patterns emerge and that follows a universal allometric mass scaling law, or it may be considered a property of the organism that emerges as a result of the adaptation to the environment, with consequently fewer universal mass scaling properties. Here, we examine the mass scaling of respiration and maximum feeding (clearance and ingestion rates) and growth rates of heterotrophic pelagic organisms over an </w:instrText>
      </w:r>
      <w:r>
        <w:rPr>
          <w:rFonts w:ascii="Cambria Math" w:hAnsi="Cambria Math" w:cs="Cambria Math"/>
        </w:rPr>
        <w:instrText>∼</w:instrText>
      </w:r>
      <w:r>
        <w:rPr>
          <w:rFonts w:ascii="Times New Roman" w:hAnsi="Times New Roman" w:cs="Times New Roman"/>
        </w:rPr>
        <w:instrText xml:space="preserve">10(15) range in body mass. We show that clearance and respiration rates have life-form-dependent allometries that have similar scaling but different intercepts, such that the mass-specific rates converge on a rather narrow size-independent range. In contrast, ingestion and growth rates follow a near-universal taxa-independent </w:instrText>
      </w:r>
      <w:r>
        <w:rPr>
          <w:rFonts w:ascii="Cambria Math" w:hAnsi="Cambria Math" w:cs="Cambria Math"/>
        </w:rPr>
        <w:instrText>∼</w:instrText>
      </w:r>
      <w:r>
        <w:rPr>
          <w:rFonts w:ascii="Times New Roman" w:hAnsi="Times New Roman" w:cs="Times New Roman"/>
        </w:rPr>
        <w:instrText>3/4 mass scaling power law. We argue that the declining mass-specific clearance rates with size within taxa is related to the inherent decrease in feeding efficiency of any particular feeding mode. The transitions between feeding mode and simultaneous transitions in clearance and respiration rates may then represent adaptations to the food environment and be the result of the optimization of trade-offs that allow sufficient feeding and growth rates to balance mortality.","author":[{"dropping-particle":"","family":"Kiørboe","given":"Thomas","non-dropping-particle":"","parse-names":false,"suffix":""},{"dropping-particle":"","family":"Hirst","given":"Andrew G.","non-dropping-particle":"","parse-names":false,"suffix":""}],"container-title":"The American Naturalist","id":"ITEM-1","issue":"4","issued":{"date-parts":[["2014","4"]]},"page":"E118-E130","title":"Shifts in Mass Scaling of Respiration, Feeding, and Growth Rates across Life-Form Transitions in Marine Pelagic Organisms","type":"article-journal","volume":"183"},"uris":["http://www.mendeley.com/documents/?uuid=4c0829ff-8c8a-38aa-b50b-db9f7e4e8452"]}],"mendeley":{"formattedCitation":"(Kiørboe and Hirst 2014)","plainTextFormattedCitation":"(Kiørboe and Hirst 2014)","previouslyFormattedCitation":"(Kiørboe and Hirst 2014)"},"properties":{"noteIndex":0},"schema":"https://github.com/citation-style-language/schema/raw/master/csl-citation.json"}</w:instrText>
      </w:r>
      <w:r>
        <w:rPr>
          <w:rFonts w:ascii="Times New Roman" w:hAnsi="Times New Roman" w:cs="Times New Roman"/>
        </w:rPr>
        <w:fldChar w:fldCharType="separate"/>
      </w:r>
      <w:r w:rsidRPr="0040636B">
        <w:rPr>
          <w:rFonts w:ascii="Times New Roman" w:hAnsi="Times New Roman" w:cs="Times New Roman"/>
          <w:noProof/>
        </w:rPr>
        <w:t>(Kiørboe and Hirst 2014)</w:t>
      </w:r>
      <w:r>
        <w:rPr>
          <w:rFonts w:ascii="Times New Roman" w:hAnsi="Times New Roman" w:cs="Times New Roman"/>
        </w:rPr>
        <w:fldChar w:fldCharType="end"/>
      </w:r>
      <w:r w:rsidRPr="00B36EED">
        <w:rPr>
          <w:rFonts w:ascii="Times New Roman" w:hAnsi="Times New Roman" w:cs="Times New Roman"/>
        </w:rPr>
        <w:t>.</w:t>
      </w:r>
      <w:r>
        <w:rPr>
          <w:rFonts w:ascii="Times New Roman" w:hAnsi="Times New Roman" w:cs="Times New Roman"/>
        </w:rPr>
        <w:t xml:space="preserve"> We can describe the preference for prey of different sizes</w:t>
      </w:r>
      <w:r w:rsidRPr="00B36EED">
        <w:rPr>
          <w:rFonts w:ascii="Times New Roman" w:hAnsi="Times New Roman" w:cs="Times New Roman"/>
        </w:rPr>
        <w:t xml:space="preserve"> </w:t>
      </w:r>
      <w:r>
        <w:rPr>
          <w:rFonts w:ascii="Times New Roman" w:hAnsi="Times New Roman" w:cs="Times New Roman"/>
        </w:rPr>
        <w:t>with</w:t>
      </w:r>
      <w:r w:rsidRPr="00B36EED">
        <w:rPr>
          <w:rFonts w:ascii="Times New Roman" w:hAnsi="Times New Roman" w:cs="Times New Roman"/>
        </w:rPr>
        <w:t xml:space="preserve"> a log-normal distribution of the </w:t>
      </w:r>
      <w:r>
        <w:rPr>
          <w:rFonts w:ascii="Times New Roman" w:hAnsi="Times New Roman" w:cs="Times New Roman"/>
        </w:rPr>
        <w:t>PPMR</w:t>
      </w:r>
      <w:r w:rsidRPr="00B36EED">
        <w:rPr>
          <w:rFonts w:ascii="Times New Roman" w:hAnsi="Times New Roman" w:cs="Times New Roman"/>
        </w:rPr>
        <w:t>, which is usually estimated from diet studies</w:t>
      </w:r>
      <w:r>
        <w:rPr>
          <w:rFonts w:ascii="Times New Roman" w:hAnsi="Times New Roman" w:cs="Times New Roman"/>
        </w:rPr>
        <w:t xml:space="preserve"> or stable isotope analyses of size fractions of whole ecosystems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{"citationItems":[{"id":"ITEM-1","itemData":{"DOI":"10.1002/rcm.3497","ISSN":"09514198","abstract":"Interacting human and environmental pressures influence the structure and dynamics of marine food webs. To describe and predict the effects of these pressures, theoretical advances need to be supported by a capacity to validate the underlying models and assumptions. Here, we review recent applications of nitrogen stable isotope analysis in marine food web and macroecological research, with a focus on work that has paralleled a resurgence of interest in the development and application of size-based models. Nitrogen stable isotope data have been used to estimate intra- and inter-specific variation in trophic level, predator-prey size ratios, transfer efficiency, food chain length, relationships between predator and prey species diversity and the dynamics of energy use. Many of these estimates have contributed to the development, testing and parameterisation of food web and ecosystem models, some of which have been used to establish baselines for assessing the scale of human impacts. The interpretation of results depends on assumed fractionation but, when supported by sensitivity analyses and experimental validation, nitrogen stable isotope data provide valuable insights into the structuring of marine communities and ecosystems. Copyright © 2008 John Wiley &amp; Sons, Ltd.","author":[{"dropping-particle":"","family":"Jennings","given":"Simon","non-dropping-particle":"","parse-names":false,"suffix":""},{"dropping-particle":"","family":"Barnes","given":"Carolyn","non-dropping-particle":"","parse-names":false,"suffix":""},{"dropping-particle":"","family":"Sweeting","given":"Christopher J.","non-dropping-particle":"","parse-names":false,"suffix":""},{"dropping-particle":"","family":"Polunin","given":"Nicholas V.C.","non-dropping-particle":"","parse-names":false,"suffix":""}],"container-title":"Rapid Communications in Mass Spectrometry","id":"ITEM-1","issued":{"date-parts":[["2008"]]},"title":"Application of nitrogen stable isotope analysis in size-based marine food web and macroecological research","type":"paper-conference"},"uris":["http://www.mendeley.com/documents/?uuid=45e97db7-0aa8-302e-955e-8f097f965e81"]},{"id":"ITEM-2","itemData":{"DOI":"10.1002/ece3.4715","ISSN":"20457758","abstract":"Food web structure and dynamics depend on relationships between body sizes of predators and their prey. Species-based and community-wide estimates of preferred and realized predator–prey mass ratios (PPMR) are required inputs to size-based size spectrum models of marine communities, food webs, and ecosystems. Here, we clarify differences between PPMR definitions in different size spectrum models, in particular differences between PPMR measurements weighting prey abundance in individual predators by biomass (r bio ) and numbers (r num ). We argue that the former weighting generates PPMR as usually conceptualized in equilibrium (static) size spectrum models while the latter usually applies to dynamic models. We use diet information from 170,689 individuals of 34 species of fish in Alaskan marine ecosystems to calculate both PPMR metrics. Using hierarchical models, we examine how explained variance in these metrics changed with predator body size, predator taxonomic resolution, and spatial resolution. In the hierarchical analysis, variance in both metrics emerged primarily at the species level and substantially less variance was associated with other (higher) taxonomic levels or with spatial resolution. This suggests that changes in species composition are the main drivers of community-wide mean PPMR. At all levels of analysis, relationships between weighted mean r bio or weighted mean r num and predator mass tended to be dome-shaped. Weighted mean r num values, for species and community-wide, were approximately an order of magnitude higher than weighted mean r bio , reflecting the consistent numeric dominance of small prey in predator diets. As well as increasing understanding of the drivers of variation in PPMR and providing estimates of PPMR in the north Pacific Ocean, our results demonstrate that that r bio or r num , as well as their corresponding weighted means for any defined group of predators, are not directly substitutable. When developing equilibrium size-based models based on bulk energy flux or comparing PPMR estimates derived from the relationship between body mass and trophic level with those based on diet analysis, weighted mean r bio is a more appropriate measure of PPMR. When calibrating preference PPMR in dynamic size spectrum models then weighted mean r num will be a more appropriate measure of PPMR.","author":[{"dropping-particle":"","family":"Reum","given":"Jonathan C.P.","non-dropping-particle":"","parse-names":false,"suffix":""},{"dropping-particle":"","family":"Holsman","given":"Kirstin K.","non-dropping-particle":"","parse-names":false,"suffix":""},{"dropping-particle":"","family":"Aydin","given":"Kerim Y.","non-dropping-particle":"","parse-names":false,"suffix":""},{"dropping-particle":"","family":"Blanchard","given":"Julia L.","non-dropping-particle":"","parse-names":false,"suffix":""},{"dropping-particle":"","family":"Jennings","given":"Simon","non-dropping-particle":"","parse-names":false,"suffix":""}],"container-title":"Ecology and Evolution","id":"ITEM-2","issue":"1","issued":{"date-parts":[["2019","1","1"]]},"page":"201-211","publisher":"John Wiley and Sons Ltd","title":"Energetically relevant predator–prey body mass ratios and their relationship with predator body size","type":"article-journal","volume":"9"},"uris":["http://www.mendeley.com/documents/?uuid=eabe09aa-990f-34dc-890f-4a67be95e17c"]}],"mendeley":{"formattedCitation":"(Jennings et al. 2008, Reum et al. 2019)","plainTextFormattedCitation":"(Jennings et al. 2008, Reum et al. 2019)","previouslyFormattedCitation":"(Jennings et al. 2008, Reum et al. 2019)"},"properties":{"noteIndex":0},"schema":"https://github.com/citation-style-language/schema/raw/master/csl-citation.json"}</w:instrText>
      </w:r>
      <w:r>
        <w:rPr>
          <w:rFonts w:ascii="Times New Roman" w:hAnsi="Times New Roman" w:cs="Times New Roman"/>
        </w:rPr>
        <w:fldChar w:fldCharType="separate"/>
      </w:r>
      <w:r w:rsidRPr="007425D6">
        <w:rPr>
          <w:rFonts w:ascii="Times New Roman" w:hAnsi="Times New Roman" w:cs="Times New Roman"/>
          <w:noProof/>
        </w:rPr>
        <w:t>(Jennings et al. 2008, Reum et al. 2019)</w:t>
      </w:r>
      <w:r>
        <w:rPr>
          <w:rFonts w:ascii="Times New Roman" w:hAnsi="Times New Roman" w:cs="Times New Roman"/>
        </w:rPr>
        <w:fldChar w:fldCharType="end"/>
      </w:r>
      <w:r>
        <w:rPr>
          <w:rFonts w:ascii="Times New Roman" w:hAnsi="Times New Roman" w:cs="Times New Roman"/>
        </w:rPr>
        <w:t>.</w:t>
      </w:r>
      <w:r w:rsidRPr="00B36EED">
        <w:rPr>
          <w:rFonts w:ascii="Times New Roman" w:hAnsi="Times New Roman" w:cs="Times New Roman"/>
        </w:rPr>
        <w:t xml:space="preserve"> </w:t>
      </w:r>
      <w:r>
        <w:rPr>
          <w:rFonts w:ascii="Times New Roman" w:hAnsi="Times New Roman" w:cs="Times New Roman"/>
        </w:rPr>
        <w:t xml:space="preserve">We assume this distribution describes the range of acceptable prey sizes. Finally, the limit to prey consumption imposed by the size of the prey’s stomach contributes to the overall risk of predation (the </w:t>
      </w:r>
      <w:proofErr w:type="spellStart"/>
      <w:r>
        <w:rPr>
          <w:rFonts w:ascii="Times New Roman" w:hAnsi="Times New Roman" w:cs="Times New Roman"/>
        </w:rPr>
        <w:t>fearscape</w:t>
      </w:r>
      <w:proofErr w:type="spellEnd"/>
      <w:r>
        <w:rPr>
          <w:rFonts w:ascii="Times New Roman" w:hAnsi="Times New Roman" w:cs="Times New Roman"/>
        </w:rPr>
        <w:t xml:space="preserve">). </w:t>
      </w:r>
      <w:r w:rsidRPr="00B36EED">
        <w:rPr>
          <w:rFonts w:ascii="Times New Roman" w:hAnsi="Times New Roman" w:cs="Times New Roman"/>
        </w:rPr>
        <w:t xml:space="preserve"> </w:t>
      </w:r>
      <w:r>
        <w:rPr>
          <w:rFonts w:ascii="Times New Roman" w:hAnsi="Times New Roman" w:cs="Times New Roman"/>
        </w:rPr>
        <w:t xml:space="preserve"> </w:t>
      </w:r>
    </w:p>
    <w:p w14:paraId="029B268A" w14:textId="77777777" w:rsidR="00B4485E" w:rsidRDefault="00B4485E" w:rsidP="00B4485E">
      <w:pPr>
        <w:spacing w:line="480" w:lineRule="auto"/>
        <w:jc w:val="both"/>
        <w:rPr>
          <w:rFonts w:ascii="Times New Roman" w:hAnsi="Times New Roman" w:cs="Times New Roman"/>
        </w:rPr>
      </w:pPr>
    </w:p>
    <w:p w14:paraId="15221F0D" w14:textId="77777777" w:rsidR="00B4485E" w:rsidRPr="00CB2398" w:rsidRDefault="00B4485E" w:rsidP="00B4485E">
      <w:pPr>
        <w:spacing w:line="480" w:lineRule="auto"/>
        <w:jc w:val="both"/>
        <w:rPr>
          <w:rFonts w:ascii="Times New Roman" w:hAnsi="Times New Roman" w:cs="Times New Roman"/>
          <w:b/>
          <w:bCs/>
          <w:i/>
          <w:iCs/>
        </w:rPr>
      </w:pPr>
      <w:r w:rsidRPr="00CB2398">
        <w:rPr>
          <w:rFonts w:ascii="Times New Roman" w:hAnsi="Times New Roman" w:cs="Times New Roman"/>
          <w:b/>
          <w:bCs/>
          <w:i/>
          <w:iCs/>
        </w:rPr>
        <w:t>The foodscape</w:t>
      </w:r>
    </w:p>
    <w:p w14:paraId="590E01ED" w14:textId="77777777" w:rsidR="00B4485E" w:rsidRDefault="00B4485E" w:rsidP="00B4485E">
      <w:pPr>
        <w:spacing w:line="480" w:lineRule="auto"/>
        <w:ind w:firstLine="720"/>
        <w:jc w:val="both"/>
        <w:rPr>
          <w:rFonts w:ascii="Times New Roman" w:hAnsi="Times New Roman" w:cs="Times New Roman"/>
        </w:rPr>
      </w:pPr>
      <w:r>
        <w:rPr>
          <w:rFonts w:ascii="Times New Roman" w:hAnsi="Times New Roman" w:cs="Times New Roman"/>
        </w:rPr>
        <w:lastRenderedPageBreak/>
        <w:t xml:space="preserve">For </w:t>
      </w:r>
      <w:r w:rsidRPr="00B36EED">
        <w:rPr>
          <w:rFonts w:ascii="Times New Roman" w:hAnsi="Times New Roman" w:cs="Times New Roman"/>
        </w:rPr>
        <w:t>a</w:t>
      </w:r>
      <w:r>
        <w:rPr>
          <w:rFonts w:ascii="Times New Roman" w:hAnsi="Times New Roman" w:cs="Times New Roman"/>
        </w:rPr>
        <w:t xml:space="preserve"> </w:t>
      </w:r>
      <w:r w:rsidRPr="003C28DB">
        <w:rPr>
          <w:rFonts w:ascii="Times New Roman" w:hAnsi="Times New Roman"/>
        </w:rPr>
        <w:t xml:space="preserve">focal individual of </w:t>
      </w:r>
      <w:r w:rsidRPr="003C28DB">
        <w:rPr>
          <w:rFonts w:ascii="Times New Roman" w:hAnsi="Times New Roman" w:cs="Times New Roman"/>
        </w:rPr>
        <w:t>size</w:t>
      </w:r>
      <w:r w:rsidRPr="00B36EED">
        <w:rPr>
          <w:rFonts w:ascii="Times New Roman" w:hAnsi="Times New Roman" w:cs="Times New Roman"/>
        </w:rPr>
        <w:t xml:space="preserve"> </w:t>
      </w:r>
      <w:r w:rsidRPr="00B36EED">
        <w:rPr>
          <w:rFonts w:ascii="Times New Roman" w:hAnsi="Times New Roman" w:cs="Times New Roman"/>
          <w:i/>
        </w:rPr>
        <w:t>w</w:t>
      </w:r>
      <w:r>
        <w:rPr>
          <w:rFonts w:ascii="Times New Roman" w:hAnsi="Times New Roman" w:cs="Times New Roman"/>
          <w:i/>
        </w:rPr>
        <w:t xml:space="preserve"> </w:t>
      </w:r>
      <w:r w:rsidRPr="00B36EED">
        <w:rPr>
          <w:rFonts w:ascii="Times New Roman" w:hAnsi="Times New Roman" w:cs="Times New Roman"/>
        </w:rPr>
        <w:t xml:space="preserve">the expected biomass of available prey </w:t>
      </w:r>
      <w:r>
        <w:rPr>
          <w:rFonts w:ascii="Times New Roman" w:hAnsi="Times New Roman" w:cs="Times New Roman"/>
        </w:rPr>
        <w:t>–</w:t>
      </w:r>
      <w:r w:rsidRPr="00B36EED">
        <w:rPr>
          <w:rFonts w:ascii="Times New Roman" w:hAnsi="Times New Roman" w:cs="Times New Roman"/>
        </w:rPr>
        <w:t xml:space="preserve"> </w:t>
      </w:r>
      <w:r>
        <w:rPr>
          <w:rFonts w:ascii="Times New Roman" w:hAnsi="Times New Roman" w:cs="Times New Roman"/>
        </w:rPr>
        <w:t xml:space="preserve">which can be </w:t>
      </w:r>
      <w:r w:rsidRPr="00B36EED">
        <w:rPr>
          <w:rFonts w:ascii="Times New Roman" w:hAnsi="Times New Roman" w:cs="Times New Roman"/>
        </w:rPr>
        <w:t xml:space="preserve">either conspecifics or </w:t>
      </w:r>
      <w:proofErr w:type="spellStart"/>
      <w:r w:rsidRPr="00B36EED">
        <w:rPr>
          <w:rFonts w:ascii="Times New Roman" w:hAnsi="Times New Roman" w:cs="Times New Roman"/>
        </w:rPr>
        <w:t>heterospecifics</w:t>
      </w:r>
      <w:proofErr w:type="spellEnd"/>
      <w:r w:rsidRPr="00B36EED">
        <w:rPr>
          <w:rFonts w:ascii="Times New Roman" w:hAnsi="Times New Roman" w:cs="Times New Roman"/>
        </w:rPr>
        <w:t xml:space="preserve"> – </w:t>
      </w:r>
      <w:r>
        <w:rPr>
          <w:rFonts w:ascii="Times New Roman" w:hAnsi="Times New Roman" w:cs="Times New Roman"/>
        </w:rPr>
        <w:t>involves integrating over all prey sizes in the spectrum. The details are given in Box 2 of Andersen (2019), but the solution of this integral gives t</w:t>
      </w:r>
      <w:r w:rsidRPr="00B36EED">
        <w:rPr>
          <w:rFonts w:ascii="Times New Roman" w:hAnsi="Times New Roman" w:cs="Times New Roman"/>
        </w:rPr>
        <w:t>he per</w:t>
      </w:r>
      <w:r>
        <w:rPr>
          <w:rFonts w:ascii="Times New Roman" w:hAnsi="Times New Roman" w:cs="Times New Roman"/>
        </w:rPr>
        <w:t>-</w:t>
      </w:r>
      <w:r w:rsidRPr="00B36EED">
        <w:rPr>
          <w:rFonts w:ascii="Times New Roman" w:hAnsi="Times New Roman" w:cs="Times New Roman"/>
        </w:rPr>
        <w:t>unit</w:t>
      </w:r>
      <w:r>
        <w:rPr>
          <w:rFonts w:ascii="Times New Roman" w:hAnsi="Times New Roman" w:cs="Times New Roman"/>
        </w:rPr>
        <w:t>-</w:t>
      </w:r>
      <w:r w:rsidRPr="00B36EED">
        <w:rPr>
          <w:rFonts w:ascii="Times New Roman" w:hAnsi="Times New Roman" w:cs="Times New Roman"/>
        </w:rPr>
        <w:t xml:space="preserve">time consumption of prey </w:t>
      </w:r>
      <w:r>
        <w:rPr>
          <w:rFonts w:ascii="Times New Roman" w:hAnsi="Times New Roman" w:cs="Times New Roman"/>
        </w:rPr>
        <w:t>in units of mass:</w:t>
      </w:r>
    </w:p>
    <w:p w14:paraId="096CC787" w14:textId="77777777" w:rsidR="00B4485E" w:rsidRDefault="00B4485E" w:rsidP="00B4485E">
      <w:pPr>
        <w:spacing w:line="480" w:lineRule="auto"/>
        <w:jc w:val="right"/>
        <w:rPr>
          <w:rFonts w:ascii="Times New Roman" w:hAnsi="Times New Roman" w:cs="Times New Roman"/>
        </w:rPr>
      </w:pPr>
      <w:r>
        <w:rPr>
          <w:rFonts w:ascii="Times New Roman" w:hAnsi="Times New Roman" w:cs="Times New Roman"/>
          <w:noProof/>
        </w:rPr>
        <w:t xml:space="preserve"> </w:t>
      </w:r>
      <w:ins w:id="7" w:author="Nicholas Dulvy" w:date="2020-01-23T16:02:00Z">
        <w:del w:id="8" w:author="Nicholas Dulvy" w:date="2020-01-23T16:02:00Z">
          <w:r w:rsidR="007756E0" w:rsidRPr="00A018A2">
            <w:rPr>
              <w:rFonts w:ascii="Times New Roman" w:hAnsi="Times New Roman" w:cs="Times New Roman"/>
              <w:noProof/>
              <w:position w:val="-16"/>
            </w:rPr>
            <w:object w:dxaOrig="1980" w:dyaOrig="440" w14:anchorId="7A470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 style="width:100.3pt;height:22.1pt;mso-width-percent:0;mso-height-percent:0;mso-width-percent:0;mso-height-percent:0" o:ole="">
                <v:imagedata r:id="rId10" o:title=""/>
              </v:shape>
              <o:OLEObject Type="Embed" ProgID="Equation.DSMT4" ShapeID="_x0000_i1046" DrawAspect="Content" ObjectID="_1662921355" r:id="rId11"/>
            </w:object>
          </w:r>
        </w:del>
      </w:ins>
      <w:r w:rsidRPr="00A018A2">
        <w:rPr>
          <w:rFonts w:ascii="Times New Roman" w:hAnsi="Times New Roman" w:cs="Times New Roman"/>
          <w:noProof/>
        </w:rPr>
        <w:fldChar w:fldCharType="begin"/>
      </w:r>
      <w:r w:rsidRPr="00A018A2">
        <w:rPr>
          <w:rFonts w:ascii="Times New Roman" w:hAnsi="Times New Roman" w:cs="Times New Roman"/>
          <w:noProof/>
        </w:rPr>
        <w:fldChar w:fldCharType="end"/>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t>(2)</w:t>
      </w:r>
    </w:p>
    <w:p w14:paraId="2D2F4522" w14:textId="77777777" w:rsidR="00B4485E" w:rsidRDefault="00B4485E" w:rsidP="00B4485E">
      <w:pPr>
        <w:spacing w:line="480" w:lineRule="auto"/>
        <w:jc w:val="both"/>
        <w:rPr>
          <w:rFonts w:ascii="Times New Roman" w:hAnsi="Times New Roman" w:cs="Times New Roman"/>
        </w:rPr>
      </w:pPr>
      <w:r>
        <w:rPr>
          <w:rFonts w:ascii="Times New Roman" w:hAnsi="Times New Roman" w:cs="Times New Roman"/>
        </w:rPr>
        <w:t xml:space="preserve">Therefore, energetic income from eating prey depends on </w:t>
      </w:r>
      <w:r w:rsidRPr="00B36EED">
        <w:rPr>
          <w:rFonts w:ascii="Times New Roman" w:hAnsi="Times New Roman" w:cs="Times New Roman"/>
        </w:rPr>
        <w:t>the ecosystem richness</w:t>
      </w:r>
      <w:r>
        <w:rPr>
          <w:rFonts w:ascii="Times New Roman" w:hAnsi="Times New Roman" w:cs="Times New Roman"/>
        </w:rPr>
        <w:t xml:space="preserve"> </w:t>
      </w:r>
      <m:oMath>
        <m:sSub>
          <m:sSubPr>
            <m:ctrlPr>
              <w:rPr>
                <w:rFonts w:ascii="Cambria Math" w:hAnsi="Cambria Math" w:cs="Times New Roman"/>
                <w:i/>
                <w:noProof/>
              </w:rPr>
            </m:ctrlPr>
          </m:sSubPr>
          <m:e>
            <m:r>
              <w:rPr>
                <w:rFonts w:ascii="Cambria Math" w:hAnsi="Cambria Math" w:cs="Times New Roman"/>
                <w:noProof/>
              </w:rPr>
              <m:t>Κ</m:t>
            </m:r>
          </m:e>
          <m:sub>
            <m:r>
              <w:rPr>
                <w:rFonts w:ascii="Cambria Math" w:hAnsi="Cambria Math" w:cs="Times New Roman"/>
                <w:noProof/>
              </w:rPr>
              <m:t>c</m:t>
            </m:r>
          </m:sub>
        </m:sSub>
        <m:r>
          <w:rPr>
            <w:rFonts w:ascii="Cambria Math" w:hAnsi="Cambria Math" w:cs="Times New Roman"/>
            <w:noProof/>
          </w:rPr>
          <m:t xml:space="preserve"> </m:t>
        </m:r>
      </m:oMath>
      <w:r w:rsidRPr="00B36EED">
        <w:rPr>
          <w:rFonts w:ascii="Times New Roman" w:hAnsi="Times New Roman" w:cs="Times New Roman"/>
          <w:i/>
        </w:rPr>
        <w:t xml:space="preserve"> </w:t>
      </w:r>
      <w:r w:rsidRPr="00B36EED">
        <w:rPr>
          <w:rFonts w:ascii="Times New Roman" w:hAnsi="Times New Roman" w:cs="Times New Roman"/>
        </w:rPr>
        <w:t xml:space="preserve">(the </w:t>
      </w:r>
      <w:r>
        <w:rPr>
          <w:rFonts w:ascii="Times New Roman" w:hAnsi="Times New Roman" w:cs="Times New Roman"/>
        </w:rPr>
        <w:t>exponentiated intercept</w:t>
      </w:r>
      <w:r w:rsidRPr="00B36EED">
        <w:rPr>
          <w:rFonts w:ascii="Times New Roman" w:hAnsi="Times New Roman" w:cs="Times New Roman"/>
        </w:rPr>
        <w:t xml:space="preserve"> of the size spectrum</w:t>
      </w:r>
      <w:r>
        <w:rPr>
          <w:rFonts w:ascii="Times New Roman" w:hAnsi="Times New Roman" w:cs="Times New Roman"/>
        </w:rPr>
        <w:t>),</w:t>
      </w:r>
      <w:r w:rsidRPr="00B36EED">
        <w:rPr>
          <w:rFonts w:ascii="Times New Roman" w:hAnsi="Times New Roman" w:cs="Times New Roman"/>
        </w:rPr>
        <w:t xml:space="preserve"> the slope of the spectrum, and an</w:t>
      </w:r>
      <w:r>
        <w:rPr>
          <w:rFonts w:ascii="Times New Roman" w:hAnsi="Times New Roman" w:cs="Times New Roman"/>
        </w:rPr>
        <w:t xml:space="preserve"> </w:t>
      </w:r>
      <w:r w:rsidRPr="00B36EED">
        <w:rPr>
          <w:rFonts w:ascii="Times New Roman" w:hAnsi="Times New Roman" w:cs="Times New Roman"/>
        </w:rPr>
        <w:t>“abundance factor”</w:t>
      </w:r>
      <w:r>
        <w:rPr>
          <w:rFonts w:ascii="Times New Roman" w:hAnsi="Times New Roman" w:cs="Times New Roman"/>
        </w:rPr>
        <w:t xml:space="preserve"> </w:t>
      </w:r>
      <w:r>
        <w:rPr>
          <w:rFonts w:ascii="Times New Roman" w:hAnsi="Times New Roman" w:cs="Times New Roman"/>
        </w:rPr>
        <w:sym w:font="Symbol" w:char="F046"/>
      </w:r>
      <w:r w:rsidRPr="00C70715">
        <w:rPr>
          <w:rFonts w:ascii="Times New Roman" w:hAnsi="Times New Roman" w:cs="Times New Roman"/>
          <w:i/>
          <w:iCs/>
          <w:vertAlign w:val="subscript"/>
        </w:rPr>
        <w:t>a</w:t>
      </w:r>
      <w:r w:rsidRPr="00B36EED">
        <w:rPr>
          <w:rFonts w:ascii="Times New Roman" w:hAnsi="Times New Roman" w:cs="Times New Roman"/>
        </w:rPr>
        <w:t xml:space="preserve"> </w:t>
      </w:r>
      <w:r>
        <w:rPr>
          <w:rFonts w:ascii="Times New Roman" w:hAnsi="Times New Roman" w:cs="Times New Roman"/>
        </w:rPr>
        <w:t xml:space="preserve">that represents the density of prey in each bin, given the </w:t>
      </w:r>
      <w:r w:rsidRPr="00B36EED">
        <w:rPr>
          <w:rFonts w:ascii="Times New Roman" w:hAnsi="Times New Roman" w:cs="Times New Roman"/>
        </w:rPr>
        <w:t>PPMR</w:t>
      </w:r>
      <w:r>
        <w:rPr>
          <w:rFonts w:ascii="Times New Roman" w:hAnsi="Times New Roman" w:cs="Times New Roman"/>
        </w:rPr>
        <w:t xml:space="preserve"> </w:t>
      </w:r>
      <w:r w:rsidRPr="00B36EED">
        <w:rPr>
          <w:rFonts w:ascii="Times New Roman" w:hAnsi="Times New Roman" w:cs="Times New Roman"/>
        </w:rPr>
        <w:t>and the width of the prey preference window</w:t>
      </w:r>
      <w:r>
        <w:rPr>
          <w:rFonts w:ascii="Times New Roman" w:hAnsi="Times New Roman" w:cs="Times New Roman"/>
        </w:rPr>
        <w:t xml:space="preserve"> (</w:t>
      </w:r>
      <w:r w:rsidRPr="00B36EED">
        <w:rPr>
          <w:rFonts w:ascii="Times New Roman" w:hAnsi="Times New Roman" w:cs="Times New Roman"/>
        </w:rPr>
        <w:t>Andersen 201</w:t>
      </w:r>
      <w:r>
        <w:rPr>
          <w:rFonts w:ascii="Times New Roman" w:hAnsi="Times New Roman" w:cs="Times New Roman"/>
        </w:rPr>
        <w:t>9</w:t>
      </w:r>
      <w:r w:rsidRPr="00B36EED">
        <w:rPr>
          <w:rFonts w:ascii="Times New Roman" w:hAnsi="Times New Roman" w:cs="Times New Roman"/>
        </w:rPr>
        <w:t>, Eq. B2.2).</w:t>
      </w:r>
      <w:r>
        <w:rPr>
          <w:rFonts w:ascii="Times New Roman" w:hAnsi="Times New Roman" w:cs="Times New Roman"/>
        </w:rPr>
        <w:t xml:space="preserve"> Parameters estimated from empirical size spectra, reviewe</w:t>
      </w:r>
      <w:r w:rsidRPr="00B36EED">
        <w:rPr>
          <w:rFonts w:ascii="Times New Roman" w:hAnsi="Times New Roman" w:cs="Times New Roman"/>
        </w:rPr>
        <w:t>d in Andersen (2019, Table 2.2) and included in Table 1</w:t>
      </w:r>
      <w:r>
        <w:rPr>
          <w:rFonts w:ascii="Times New Roman" w:hAnsi="Times New Roman" w:cs="Times New Roman"/>
        </w:rPr>
        <w:t xml:space="preserve"> here. For consistency between income and costs (below), we convert consumption </w:t>
      </w:r>
      <w:proofErr w:type="spellStart"/>
      <w:r w:rsidRPr="001B2540">
        <w:rPr>
          <w:rFonts w:ascii="Times New Roman" w:hAnsi="Times New Roman" w:cs="Times New Roman"/>
          <w:i/>
          <w:iCs/>
        </w:rPr>
        <w:t>B</w:t>
      </w:r>
      <w:r w:rsidRPr="001B2540">
        <w:rPr>
          <w:rFonts w:ascii="Times New Roman" w:hAnsi="Times New Roman" w:cs="Times New Roman"/>
          <w:i/>
          <w:iCs/>
          <w:vertAlign w:val="subscript"/>
        </w:rPr>
        <w:t>prey</w:t>
      </w:r>
      <w:proofErr w:type="spellEnd"/>
      <w:r w:rsidRPr="001B2540">
        <w:rPr>
          <w:rFonts w:ascii="Times New Roman" w:hAnsi="Times New Roman" w:cs="Times New Roman"/>
          <w:i/>
          <w:iCs/>
        </w:rPr>
        <w:t xml:space="preserve"> </w:t>
      </w:r>
      <w:r>
        <w:rPr>
          <w:rFonts w:ascii="Times New Roman" w:hAnsi="Times New Roman" w:cs="Times New Roman"/>
        </w:rPr>
        <w:t xml:space="preserve">in mass </w:t>
      </w:r>
      <w:r w:rsidRPr="001B2540">
        <w:rPr>
          <w:rFonts w:ascii="Times New Roman" w:hAnsi="Times New Roman" w:cs="Times New Roman"/>
        </w:rPr>
        <w:t>to</w:t>
      </w:r>
      <w:r>
        <w:rPr>
          <w:rFonts w:ascii="Times New Roman" w:hAnsi="Times New Roman" w:cs="Times New Roman"/>
        </w:rPr>
        <w:t xml:space="preserve"> joules with a conversion factor </w:t>
      </w:r>
      <w:r w:rsidRPr="00B201BF">
        <w:rPr>
          <w:rFonts w:ascii="Times New Roman" w:hAnsi="Times New Roman" w:cs="Times New Roman"/>
          <w:i/>
        </w:rPr>
        <w:sym w:font="Symbol" w:char="F072"/>
      </w:r>
      <w:r>
        <w:rPr>
          <w:rFonts w:ascii="Times New Roman" w:hAnsi="Times New Roman" w:cs="Times New Roman"/>
        </w:rPr>
        <w:t xml:space="preserve"> . </w:t>
      </w:r>
    </w:p>
    <w:p w14:paraId="097C00F2" w14:textId="77777777" w:rsidR="00B4485E" w:rsidRPr="00CB2398" w:rsidRDefault="00B4485E" w:rsidP="00B4485E">
      <w:pPr>
        <w:pStyle w:val="MTDisplayEquation"/>
        <w:spacing w:line="480" w:lineRule="auto"/>
        <w:jc w:val="both"/>
        <w:rPr>
          <w:b/>
          <w:bCs/>
          <w:i/>
          <w:iCs/>
        </w:rPr>
      </w:pPr>
    </w:p>
    <w:p w14:paraId="753D0459" w14:textId="77777777" w:rsidR="00B4485E" w:rsidRDefault="00B4485E" w:rsidP="00B4485E">
      <w:pPr>
        <w:pStyle w:val="MTDisplayEquation"/>
        <w:spacing w:line="480" w:lineRule="auto"/>
        <w:jc w:val="both"/>
        <w:rPr>
          <w:b/>
          <w:bCs/>
          <w:i/>
          <w:iCs/>
        </w:rPr>
      </w:pPr>
      <w:r w:rsidRPr="00CB2398">
        <w:rPr>
          <w:b/>
          <w:bCs/>
          <w:i/>
          <w:iCs/>
        </w:rPr>
        <w:t xml:space="preserve">The </w:t>
      </w:r>
      <w:proofErr w:type="spellStart"/>
      <w:r w:rsidRPr="00CB2398">
        <w:rPr>
          <w:b/>
          <w:bCs/>
          <w:i/>
          <w:iCs/>
        </w:rPr>
        <w:t>fearscape</w:t>
      </w:r>
      <w:proofErr w:type="spellEnd"/>
    </w:p>
    <w:p w14:paraId="40DCD2A0" w14:textId="77777777" w:rsidR="00B4485E" w:rsidRDefault="00B4485E" w:rsidP="00B4485E">
      <w:pPr>
        <w:pStyle w:val="MTDisplayEquation"/>
        <w:spacing w:line="480" w:lineRule="auto"/>
        <w:jc w:val="both"/>
      </w:pPr>
      <w:r>
        <w:rPr>
          <w:b/>
          <w:bCs/>
          <w:i/>
          <w:iCs/>
        </w:rPr>
        <w:tab/>
      </w:r>
      <w:r>
        <w:t xml:space="preserve">The probability of </w:t>
      </w:r>
      <w:r w:rsidRPr="00D75E76">
        <w:t>survival</w:t>
      </w:r>
      <w:r>
        <w:t xml:space="preserve"> (over a unit of time)</w:t>
      </w:r>
      <w:r w:rsidRPr="00D75E76">
        <w:t xml:space="preserve"> is </w:t>
      </w:r>
      <w:r>
        <w:t xml:space="preserve">modeled as a negative exponential function.  The exponent of this function – often referred to as a rate of mortality – is a proxy for the risk of predation faced by an individual as it grows through the size spectrum. It changes concordantly with changes in density of individuals in each size class, as this will affect encounter rates.  The risk of predation requires an integration </w:t>
      </w:r>
      <w:proofErr w:type="spellStart"/>
      <w:r>
        <w:t>over all</w:t>
      </w:r>
      <w:proofErr w:type="spellEnd"/>
      <w:r>
        <w:t xml:space="preserve"> size classes, and depends on the volume of water</w:t>
      </w:r>
      <w:r w:rsidRPr="00BE009E">
        <w:t xml:space="preserve"> cleared by predator</w:t>
      </w:r>
      <w:r>
        <w:t xml:space="preserve">s of size </w:t>
      </w:r>
      <w:r>
        <w:rPr>
          <w:i/>
          <w:iCs/>
        </w:rPr>
        <w:t>w</w:t>
      </w:r>
      <w:r w:rsidRPr="00BE009E">
        <w:t xml:space="preserve">, weighted by </w:t>
      </w:r>
      <w:r>
        <w:t xml:space="preserve">the PPMR, and multiplied by the density of individuals of size </w:t>
      </w:r>
      <w:r>
        <w:rPr>
          <w:i/>
          <w:iCs/>
        </w:rPr>
        <w:t xml:space="preserve">w </w:t>
      </w:r>
      <w:r>
        <w:t xml:space="preserve">(Andersen 2019). From this, the mortality risk per unit time is: </w:t>
      </w:r>
    </w:p>
    <w:p w14:paraId="72892D8C" w14:textId="77777777" w:rsidR="00B4485E" w:rsidRDefault="007756E0" w:rsidP="00B4485E">
      <w:pPr>
        <w:jc w:val="right"/>
        <w:rPr>
          <w:noProof/>
        </w:rPr>
      </w:pPr>
      <w:ins w:id="9" w:author="Nicholas Dulvy" w:date="2020-01-23T16:02:00Z">
        <w:r w:rsidRPr="0091406C">
          <w:rPr>
            <w:noProof/>
            <w:position w:val="-16"/>
          </w:rPr>
          <w:object w:dxaOrig="1700" w:dyaOrig="440" w14:anchorId="64BE4F17">
            <v:shape id="_x0000_i1045" type="#_x0000_t75" alt="" style="width:84.85pt;height:19.05pt;mso-width-percent:0;mso-height-percent:0;mso-width-percent:0;mso-height-percent:0" o:ole="">
              <v:imagedata r:id="rId12" o:title=""/>
            </v:shape>
            <o:OLEObject Type="Embed" ProgID="Equation.DSMT4" ShapeID="_x0000_i1045" DrawAspect="Content" ObjectID="_1662921356" r:id="rId13"/>
          </w:object>
        </w:r>
      </w:ins>
      <w:r w:rsidR="00B4485E" w:rsidRPr="0091406C">
        <w:rPr>
          <w:noProof/>
        </w:rPr>
        <w:fldChar w:fldCharType="begin"/>
      </w:r>
      <w:r w:rsidR="00B4485E" w:rsidRPr="0091406C">
        <w:rPr>
          <w:noProof/>
        </w:rPr>
        <w:fldChar w:fldCharType="end"/>
      </w:r>
      <w:r w:rsidR="00B4485E">
        <w:rPr>
          <w:noProof/>
        </w:rPr>
        <w:tab/>
      </w:r>
      <w:r w:rsidR="00B4485E">
        <w:rPr>
          <w:noProof/>
        </w:rPr>
        <w:tab/>
      </w:r>
      <w:r w:rsidR="00B4485E">
        <w:rPr>
          <w:noProof/>
        </w:rPr>
        <w:tab/>
      </w:r>
      <w:r w:rsidR="00B4485E">
        <w:rPr>
          <w:noProof/>
        </w:rPr>
        <w:tab/>
      </w:r>
      <w:r w:rsidR="00B4485E">
        <w:rPr>
          <w:noProof/>
        </w:rPr>
        <w:tab/>
      </w:r>
      <w:r w:rsidR="00B4485E" w:rsidRPr="00F274FA">
        <w:rPr>
          <w:rFonts w:ascii="Times" w:hAnsi="Times"/>
          <w:noProof/>
        </w:rPr>
        <w:t>(3)</w:t>
      </w:r>
    </w:p>
    <w:p w14:paraId="13A54381" w14:textId="77777777" w:rsidR="00B4485E" w:rsidRPr="00D316E8" w:rsidRDefault="00B4485E" w:rsidP="00B4485E">
      <w:pPr>
        <w:rPr>
          <w:noProof/>
        </w:rPr>
      </w:pPr>
      <w:r>
        <w:rPr>
          <w:noProof/>
        </w:rPr>
        <w:t xml:space="preserve"> </w:t>
      </w:r>
    </w:p>
    <w:p w14:paraId="461B7837" w14:textId="77777777" w:rsidR="00B4485E" w:rsidRPr="00A46C1B" w:rsidRDefault="00B4485E" w:rsidP="00B4485E">
      <w:pPr>
        <w:pStyle w:val="MTDisplayEquation"/>
        <w:spacing w:line="480" w:lineRule="auto"/>
        <w:jc w:val="both"/>
      </w:pPr>
      <w:r>
        <w:lastRenderedPageBreak/>
        <w:t xml:space="preserve">The constant </w:t>
      </w:r>
      <w:r w:rsidRPr="0091406C">
        <w:rPr>
          <w:noProof/>
        </w:rPr>
        <w:fldChar w:fldCharType="begin"/>
      </w:r>
      <w:r w:rsidRPr="0091406C">
        <w:rPr>
          <w:noProof/>
        </w:rPr>
        <w:fldChar w:fldCharType="end"/>
      </w:r>
      <w:r>
        <w:rPr>
          <w:noProof/>
        </w:rPr>
        <w:t>represents prey vulnerability, given predator preferences, and is estimated from e</w:t>
      </w:r>
      <w:r>
        <w:t>empirical distributions of prey sizes in predator guts (Ursin 1973)</w:t>
      </w:r>
      <w:r>
        <w:rPr>
          <w:i/>
          <w:iCs/>
        </w:rPr>
        <w:t xml:space="preserve">.  </w:t>
      </w:r>
      <w:r>
        <w:t xml:space="preserve">The other parameters are the </w:t>
      </w:r>
      <w:r w:rsidRPr="00B36EED">
        <w:t xml:space="preserve">scale coefficient </w:t>
      </w:r>
      <w:r w:rsidRPr="00B36EED">
        <w:rPr>
          <w:i/>
        </w:rPr>
        <w:t>h</w:t>
      </w:r>
      <w:r>
        <w:rPr>
          <w:i/>
        </w:rPr>
        <w:t xml:space="preserve">, </w:t>
      </w:r>
      <w:r>
        <w:t>representing how likely a predator is to capture the focal individual</w:t>
      </w:r>
      <w:r>
        <w:rPr>
          <w:rStyle w:val="FootnoteReference"/>
        </w:rPr>
        <w:footnoteReference w:id="3"/>
      </w:r>
      <w:r>
        <w:t>, and</w:t>
      </w:r>
      <w:r w:rsidRPr="00B36EED">
        <w:rPr>
          <w:i/>
        </w:rPr>
        <w:t xml:space="preserve"> </w:t>
      </w:r>
      <w:r w:rsidRPr="00B36EED">
        <w:t>a metabolic exponent</w:t>
      </w:r>
      <w:r>
        <w:rPr>
          <w:i/>
        </w:rPr>
        <w:t xml:space="preserve"> n</w:t>
      </w:r>
      <w:r w:rsidRPr="00FA0E8E">
        <w:t xml:space="preserve"> </w:t>
      </w:r>
      <w:r w:rsidRPr="00B36EED">
        <w:t>Andersen (2019, B2.7 and Eq. 2.11</w:t>
      </w:r>
      <w:r>
        <w:t xml:space="preserve">). </w:t>
      </w:r>
      <w:r>
        <w:rPr>
          <w:noProof/>
        </w:rPr>
        <w:t xml:space="preserve">These </w:t>
      </w:r>
      <w:r>
        <w:t>parameters are reviewed</w:t>
      </w:r>
      <w:r w:rsidRPr="00B36EED">
        <w:t xml:space="preserve"> in Andersen (2019, Table 2.2) and included in Table 1</w:t>
      </w:r>
      <w:r>
        <w:t xml:space="preserve"> here.  In our model, the probability of dying at a given size (given by Eq. 3) is factored in to the calculation of expected future fitness, so it affects the fitness associated with allocation to growth vs. reproduction at every age (or size). In this way, we are able to evaluate the non-consumptive effects of predation on the evolution of life histories. </w:t>
      </w:r>
    </w:p>
    <w:p w14:paraId="26DFB358" w14:textId="77777777" w:rsidR="00B4485E" w:rsidRDefault="00B4485E" w:rsidP="00B4485E">
      <w:pPr>
        <w:spacing w:line="480" w:lineRule="auto"/>
        <w:jc w:val="both"/>
        <w:rPr>
          <w:rFonts w:ascii="Times New Roman" w:hAnsi="Times New Roman" w:cs="Times New Roman"/>
        </w:rPr>
      </w:pPr>
    </w:p>
    <w:p w14:paraId="6EEFF6E1" w14:textId="77777777" w:rsidR="00B4485E" w:rsidRPr="00CB2398" w:rsidRDefault="00B4485E" w:rsidP="00B4485E">
      <w:pPr>
        <w:spacing w:line="480" w:lineRule="auto"/>
        <w:jc w:val="both"/>
        <w:rPr>
          <w:rFonts w:ascii="Times New Roman" w:hAnsi="Times New Roman" w:cs="Times New Roman"/>
          <w:b/>
          <w:bCs/>
          <w:i/>
          <w:iCs/>
        </w:rPr>
      </w:pPr>
      <w:commentRangeStart w:id="10"/>
      <w:commentRangeStart w:id="11"/>
      <w:r w:rsidRPr="00CB2398">
        <w:rPr>
          <w:rFonts w:ascii="Times New Roman" w:hAnsi="Times New Roman" w:cs="Times New Roman"/>
          <w:b/>
          <w:bCs/>
          <w:i/>
          <w:iCs/>
        </w:rPr>
        <w:t>Metabolic costs</w:t>
      </w:r>
      <w:commentRangeEnd w:id="10"/>
      <w:r>
        <w:rPr>
          <w:rStyle w:val="CommentReference"/>
        </w:rPr>
        <w:commentReference w:id="10"/>
      </w:r>
      <w:commentRangeEnd w:id="11"/>
      <w:r>
        <w:rPr>
          <w:rStyle w:val="CommentReference"/>
          <w:rFonts w:eastAsiaTheme="minorEastAsia"/>
        </w:rPr>
        <w:commentReference w:id="11"/>
      </w:r>
    </w:p>
    <w:p w14:paraId="06DF139F" w14:textId="77777777" w:rsidR="00B4485E" w:rsidRDefault="00B4485E" w:rsidP="00B4485E">
      <w:pPr>
        <w:spacing w:line="480" w:lineRule="auto"/>
        <w:jc w:val="both"/>
        <w:rPr>
          <w:rFonts w:ascii="Times New Roman" w:hAnsi="Times New Roman" w:cs="Times New Roman"/>
        </w:rPr>
      </w:pPr>
      <w:r>
        <w:rPr>
          <w:rFonts w:ascii="Times New Roman" w:hAnsi="Times New Roman" w:cs="Times New Roman"/>
        </w:rPr>
        <w:t xml:space="preserve">All individuals experience metabolic costs that increase with their body size and environmental temperature </w:t>
      </w:r>
      <w:r>
        <w:rPr>
          <w:rFonts w:ascii="Times New Roman" w:hAnsi="Times New Roman" w:cs="Times New Roman"/>
        </w:rPr>
        <w:fldChar w:fldCharType="begin" w:fldLock="1"/>
      </w:r>
      <w:r>
        <w:rPr>
          <w:rFonts w:ascii="Times New Roman" w:hAnsi="Times New Roman" w:cs="Times New Roman"/>
        </w:rPr>
        <w:instrText>ADDIN CSL_CITATION {"citationItems":[{"id":"ITEM-1","itemData":{"DOI":"10.1111/j.1365-2435.2006.01109.x","ISSN":"0269-8463","author":[{"dropping-particle":"","family":"Clarke","given":"A.","non-dropping-particle":"","parse-names":false,"suffix":""}],"container-title":"Functional Ecology","id":"ITEM-1","issue":"2","issued":{"date-parts":[["2006","4","1"]]},"page":"405-412","publisher":"John Wiley &amp; Sons, Ltd","title":"Temperature and the metabolic theory of ecology","type":"article-journal","volume":"20"},"uris":["http://www.mendeley.com/documents/?uuid=a79f850e-13ea-3131-a40d-09546fc0d191"]}],"mendeley":{"formattedCitation":"(Clarke 2006)","manualFormatting":"(Clarke 2006)","plainTextFormattedCitation":"(Clarke 2006)","previouslyFormattedCitation":"(Clarke 2006)"},"properties":{"noteIndex":0},"schema":"https://github.com/citation-style-language/schema/raw/master/csl-citation.json"}</w:instrText>
      </w:r>
      <w:r>
        <w:rPr>
          <w:rFonts w:ascii="Times New Roman" w:hAnsi="Times New Roman" w:cs="Times New Roman"/>
        </w:rPr>
        <w:fldChar w:fldCharType="separate"/>
      </w:r>
      <w:r w:rsidRPr="000E3EE2">
        <w:rPr>
          <w:rFonts w:ascii="Times New Roman" w:hAnsi="Times New Roman" w:cs="Times New Roman"/>
          <w:noProof/>
        </w:rPr>
        <w:t>(C</w:t>
      </w:r>
      <w:r>
        <w:rPr>
          <w:rFonts w:ascii="Times New Roman" w:hAnsi="Times New Roman" w:cs="Times New Roman"/>
          <w:noProof/>
        </w:rPr>
        <w:t>larke</w:t>
      </w:r>
      <w:r w:rsidRPr="000E3EE2">
        <w:rPr>
          <w:rFonts w:ascii="Times New Roman" w:hAnsi="Times New Roman" w:cs="Times New Roman"/>
          <w:noProof/>
        </w:rPr>
        <w:t xml:space="preserve"> 2006)</w:t>
      </w:r>
      <w:r>
        <w:rPr>
          <w:rFonts w:ascii="Times New Roman" w:hAnsi="Times New Roman" w:cs="Times New Roman"/>
        </w:rPr>
        <w:fldChar w:fldCharType="end"/>
      </w:r>
      <w:r>
        <w:rPr>
          <w:rFonts w:ascii="Times New Roman" w:hAnsi="Times New Roman" w:cs="Times New Roman"/>
        </w:rPr>
        <w:t xml:space="preserve">. We model mass-dependent </w:t>
      </w:r>
      <w:r w:rsidRPr="00B36EED">
        <w:rPr>
          <w:rFonts w:ascii="Times New Roman" w:hAnsi="Times New Roman" w:cs="Times New Roman"/>
        </w:rPr>
        <w:t>costs</w:t>
      </w:r>
      <w:r>
        <w:rPr>
          <w:rFonts w:ascii="Times New Roman" w:hAnsi="Times New Roman" w:cs="Times New Roman"/>
        </w:rPr>
        <w:t xml:space="preserve"> </w:t>
      </w:r>
      <m:oMath>
        <m:r>
          <w:rPr>
            <w:rFonts w:ascii="Cambria Math" w:hAnsi="Cambria Math" w:cs="Times New Roman"/>
          </w:rPr>
          <m:t>C(w,τ)</m:t>
        </m:r>
      </m:oMath>
      <w:r w:rsidRPr="00B36EED">
        <w:rPr>
          <w:rFonts w:ascii="Times New Roman" w:hAnsi="Times New Roman" w:cs="Times New Roman"/>
        </w:rPr>
        <w:t xml:space="preserve"> (in joules) </w:t>
      </w:r>
      <w:r>
        <w:rPr>
          <w:rFonts w:ascii="Times New Roman" w:hAnsi="Times New Roman" w:cs="Times New Roman"/>
        </w:rPr>
        <w:t>as a function of</w:t>
      </w:r>
      <w:r w:rsidRPr="00B36EED">
        <w:rPr>
          <w:rFonts w:ascii="Times New Roman" w:hAnsi="Times New Roman" w:cs="Times New Roman"/>
        </w:rPr>
        <w:t xml:space="preserve"> </w:t>
      </w:r>
      <w:r w:rsidRPr="00191FB0">
        <w:rPr>
          <w:rFonts w:ascii="Times New Roman" w:hAnsi="Times New Roman" w:cs="Times New Roman"/>
        </w:rPr>
        <w:t xml:space="preserve">temperature </w:t>
      </w:r>
      <w:r w:rsidRPr="00191FB0">
        <w:rPr>
          <w:rFonts w:ascii="Cambria Math" w:hAnsi="Cambria Math" w:cs="Cambria Math"/>
        </w:rPr>
        <w:t>𝜏</w:t>
      </w:r>
      <w:r w:rsidRPr="00191FB0">
        <w:rPr>
          <w:rFonts w:ascii="Times New Roman" w:hAnsi="Times New Roman" w:cs="Times New Roman"/>
          <w:i/>
        </w:rPr>
        <w:t xml:space="preserve"> </w:t>
      </w:r>
      <w:r w:rsidRPr="00191FB0">
        <w:rPr>
          <w:rFonts w:ascii="Times New Roman" w:hAnsi="Times New Roman" w:cs="Times New Roman"/>
        </w:rPr>
        <w:t>in Kelvin</w:t>
      </w:r>
      <w:r>
        <w:rPr>
          <w:rFonts w:ascii="Times New Roman" w:hAnsi="Times New Roman" w:cs="Times New Roman"/>
        </w:rPr>
        <w:t xml:space="preserve">. The specific equation is given in the section </w:t>
      </w:r>
      <w:r>
        <w:rPr>
          <w:rFonts w:ascii="Times New Roman" w:hAnsi="Times New Roman" w:cs="Times New Roman"/>
          <w:i/>
        </w:rPr>
        <w:t xml:space="preserve">Functional forms motivated by tunas, </w:t>
      </w:r>
      <w:r>
        <w:rPr>
          <w:rFonts w:ascii="Times New Roman" w:hAnsi="Times New Roman" w:cs="Times New Roman"/>
        </w:rPr>
        <w:t xml:space="preserve">below.  </w:t>
      </w:r>
    </w:p>
    <w:p w14:paraId="3700743C" w14:textId="77777777" w:rsidR="00B4485E" w:rsidRPr="008413B5" w:rsidRDefault="00B4485E" w:rsidP="00B4485E">
      <w:pPr>
        <w:spacing w:line="480" w:lineRule="auto"/>
        <w:jc w:val="both"/>
        <w:rPr>
          <w:rFonts w:ascii="Times New Roman" w:hAnsi="Times New Roman" w:cs="Times New Roman"/>
          <w:b/>
        </w:rPr>
      </w:pPr>
      <w:r>
        <w:rPr>
          <w:rFonts w:ascii="Times New Roman" w:hAnsi="Times New Roman" w:cs="Times New Roman"/>
        </w:rPr>
        <w:t xml:space="preserve"> </w:t>
      </w:r>
    </w:p>
    <w:p w14:paraId="2777E17D" w14:textId="77777777" w:rsidR="00B4485E" w:rsidRPr="008413B5" w:rsidRDefault="00B4485E" w:rsidP="00B4485E">
      <w:pPr>
        <w:spacing w:line="480" w:lineRule="auto"/>
        <w:jc w:val="both"/>
        <w:rPr>
          <w:rFonts w:ascii="Times New Roman" w:hAnsi="Times New Roman" w:cs="Times New Roman"/>
          <w:b/>
          <w:i/>
          <w:iCs/>
        </w:rPr>
      </w:pPr>
      <w:r w:rsidRPr="008413B5">
        <w:rPr>
          <w:rFonts w:ascii="Times New Roman" w:hAnsi="Times New Roman" w:cs="Times New Roman"/>
          <w:b/>
          <w:i/>
          <w:iCs/>
        </w:rPr>
        <w:t xml:space="preserve">Dynamics of individual states: age, size, and stored </w:t>
      </w:r>
      <w:commentRangeStart w:id="12"/>
      <w:r w:rsidRPr="008413B5">
        <w:rPr>
          <w:rFonts w:ascii="Times New Roman" w:hAnsi="Times New Roman" w:cs="Times New Roman"/>
          <w:b/>
          <w:i/>
          <w:iCs/>
        </w:rPr>
        <w:t>energy</w:t>
      </w:r>
      <w:commentRangeEnd w:id="12"/>
      <w:r>
        <w:rPr>
          <w:rStyle w:val="CommentReference"/>
          <w:rFonts w:eastAsiaTheme="minorEastAsia"/>
        </w:rPr>
        <w:commentReference w:id="12"/>
      </w:r>
    </w:p>
    <w:p w14:paraId="3D123B06" w14:textId="77777777" w:rsidR="00B4485E" w:rsidRDefault="00B4485E" w:rsidP="00B4485E">
      <w:pPr>
        <w:spacing w:line="480" w:lineRule="auto"/>
        <w:ind w:firstLine="720"/>
        <w:jc w:val="both"/>
        <w:outlineLvl w:val="0"/>
        <w:rPr>
          <w:rFonts w:ascii="Times New Roman" w:hAnsi="Times New Roman" w:cs="Times New Roman"/>
        </w:rPr>
      </w:pPr>
      <w:r>
        <w:rPr>
          <w:rFonts w:ascii="Times New Roman" w:hAnsi="Times New Roman" w:cs="Times New Roman"/>
        </w:rPr>
        <w:tab/>
        <w:t>We used a general</w:t>
      </w:r>
      <w:r w:rsidRPr="00B36EED">
        <w:rPr>
          <w:rFonts w:ascii="Times New Roman" w:hAnsi="Times New Roman" w:cs="Times New Roman"/>
        </w:rPr>
        <w:t xml:space="preserve"> </w:t>
      </w:r>
      <w:r>
        <w:rPr>
          <w:rFonts w:ascii="Times New Roman" w:hAnsi="Times New Roman" w:cs="Times New Roman"/>
        </w:rPr>
        <w:t>state-dependent life-history model</w:t>
      </w:r>
      <w:r w:rsidRPr="00B36EED">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{"citationItems":[{"id":"ITEM-1","itemData":{"DOI":"10.1038/332029a0","ISSN":"00280836","abstract":"The maximization of fitness is often used to analyse the action of natural selection on the life history of animals but short periods of behaviour receive ad hoc treatment. This article describes a dynamic, stochastic model for analysing behaviour in terms of the maximization of fitness. © 1988 Nature Publishing Group.","author":[{"dropping-particle":"","family":"Houston","given":"Alasdair","non-dropping-particle":"","parse-names":false,"suffix":""},{"dropping-particle":"","family":"Clark","given":"Colin","non-dropping-particle":"","parse-names":false,"suffix":""},{"dropping-particle":"","family":"McNamara","given":"John","non-dropping-particle":"","parse-names":false,"suffix":""},{"dropping-particle":"","family":"Mangel","given":"Marc","non-dropping-particle":"","parse-names":false,"suffix":""}],"container-title":"Nature","id":"ITEM-1","issued":{"date-parts":[["1988"]]},"title":"Dynamic models in behavioural and evolutionary ecology","type":"article"},"uris":["http://www.mendeley.com/documents/?uuid=9f680114-0be0-40c5-a6e9-e3e97ce318e1"]},{"id":"ITEM-2","itemData":{"ISBN":"0521655390","abstract":"Models of Adaptive Behaviour sets out a framework for adaptive explanations of behaviour and applies this to give analyses of a range of biological issues such as energetic gain, energy-predation trade offs and dynamic games. States, actions and trade-offs -- Dynamic optimisation -- Maximising the energy gained from foraging -- Risk-sensitive foraging -- The energy-predation trade-off -- Dynamic games -- State-dependent life-history theory -- Routines -- Life histories in fluctuating environments.","author":[{"dropping-particle":"","family":"Houston","given":"Alasdair.","non-dropping-particle":"","parse-names":false,"suffix":""},{"dropping-particle":"","family":"McNamara","given":"John (John M.)","non-dropping-particle":"","parse-names":false,"suffix":""}],"id":"ITEM-2","issued":{"date-parts":[["1999"]]},"number-of-pages":"378","publisher":"Cambridge University Press","title":"Models of adaptive behaviour","type":"book"},"uris":["http://www.mendeley.com/documents/?uuid=ba8fa6df-4472-3615-919a-398d899da360"]},{"id":"ITEM-3","itemData":{"ISBN":"9780195122671","abstract":"1. The Basics. 2. Some Details of Technique. 3. Using the Model. 4. Oviposition Behavior of Insect Parasitoids. 5. Winter Survival Strategies. 6. Avian Migration. 7. Human Behavioral Ecology. 8. Conservation Biology. 9. Agroecology. 10. Population-Level Models. 11. Stochasticity, Uncertainty, and Information as a State Variable. 12. Measures of Fitness. Appendix: Programs Available at the OUP Web Site. References. Index. 1 The Basics; 2 Some Details of Technique; 3 Using the Model; 4 Oviposition Behavior of Insect Parasitoids; 5 Winter Survival Strategies; 6 Avian Migration; 7 Human Behavioral Ecology; 8 Conservation Biology; 9 Agroecology; 10 Population-Level Models; 11 Stochasticity, Uncertainty, and Information as a State Variable; 12 Measures of Fitness; Appendix: Programs available at the OUP Web site; References; Index.","author":[{"dropping-particle":"","family":"Clark","given":"Colin Whitcomb","non-dropping-particle":"","parse-names":false,"suffix":""},{"dropping-particle":"","family":"Mangel","given":"Marc.","non-dropping-particle":"","parse-names":false,"suffix":""}],"id":"ITEM-3","issued":{"date-parts":[["2000"]]},"number-of-pages":"289","publisher":"Oxford University Press","title":"Dynamic state variable models in ecology : methods and applications","type":"book"},"uris":["http://www.mendeley.com/documents/?uuid=886a6e02-83e0-3ec3-8c5e-de00ba21458e"]}],"mendeley":{"formattedCitation":"(Houston et al. 1988, Houston and McNamara 1999, Clark and Mangel 2000)","plainTextFormattedCitation":"(Houston et al. 1988, Houston and McNamara 1999, Clark and Mangel 2000)","previouslyFormattedCitation":"(Houston et al. 1988, Houston and McNamara 1999, Clark and Mangel 2000)"},"properties":{"noteIndex":0},"schema":"https://github.com/citation-style-language/schema/raw/master/csl-citation.json"}</w:instrText>
      </w:r>
      <w:r>
        <w:rPr>
          <w:rFonts w:ascii="Times New Roman" w:hAnsi="Times New Roman" w:cs="Times New Roman"/>
        </w:rPr>
        <w:fldChar w:fldCharType="separate"/>
      </w:r>
      <w:r w:rsidRPr="006954EF">
        <w:rPr>
          <w:rFonts w:ascii="Times New Roman" w:hAnsi="Times New Roman" w:cs="Times New Roman"/>
          <w:noProof/>
        </w:rPr>
        <w:t>(Houston et al. 1988, Houston and McNamara 1999, Clark and Mangel 2000)</w:t>
      </w:r>
      <w:r>
        <w:rPr>
          <w:rFonts w:ascii="Times New Roman" w:hAnsi="Times New Roman" w:cs="Times New Roman"/>
        </w:rPr>
        <w:fldChar w:fldCharType="end"/>
      </w:r>
      <w:r>
        <w:rPr>
          <w:rFonts w:ascii="Times New Roman" w:hAnsi="Times New Roman" w:cs="Times New Roman"/>
        </w:rPr>
        <w:t xml:space="preserve"> to find the allocation strategy that maximizes the expected lifetime survival and reproductive success (fitness) of an individual (or genotype) in a range of environmental scenarios, given the individual’s age, size, and condition (energetic state). </w:t>
      </w:r>
      <w:r>
        <w:rPr>
          <w:rFonts w:ascii="Times New Roman" w:hAnsi="Times New Roman" w:cs="Times New Roman"/>
        </w:rPr>
        <w:lastRenderedPageBreak/>
        <w:t xml:space="preserve">This modeling method solves for the optima of a complex fitness landscape that involves trade-offs among multiple traits, and can address how an organism’s energetic state, body size or other state variables affect behavior, growth and reproduction </w:t>
      </w:r>
      <w:r w:rsidRPr="00E831C9">
        <w:rPr>
          <w:rFonts w:ascii="Times New Roman" w:hAnsi="Times New Roman" w:cs="Times New Roman"/>
        </w:rPr>
        <w:fldChar w:fldCharType="begin" w:fldLock="1"/>
      </w:r>
      <w:r>
        <w:rPr>
          <w:rFonts w:ascii="Times New Roman" w:hAnsi="Times New Roman" w:cs="Times New Roman"/>
        </w:rPr>
        <w:instrText>ADDIN CSL_CITATION {"citationItems":[{"id":"ITEM-1","itemData":{"DOI":"10.1139/f05-209","ISSN":"0706-652X","abstract":"&lt;p&gt;Growth and maturation are processes that are tuned to the external environment that an individual is likely to experience, where food availability, the mortality regime, and events necessary to complete the life cycle are of special importance. Understanding what influences life history strategies and how changes in life history in turn influence population dynamics and ecological interactions are crucial to our understanding of marine ecology and contemporary anthropogenic induced change. We present a state-dependent model that optimises life-long energy allocation in iteroparous fish. Energy can be allocated to growth or reproduction and depends in the individual's age, body length, and stored energy and the state of the environment. Allocation and the physiological processes of growth, energy storage, and reproduction are modelled mechanistically. The model is parameterised for Atlantic cod (Gadus morhua), more specifically the Northeast Arctic cod stock. Growth and maturation predicted by the model fit well with field observations, and based on a further investigation of cod reproduction in the model, we conclude that the model has the ability to recapture complex life history phenomena, e.g., indeterminate growth and skipped spawning, and therefore provides an important tool that can improve our understanding of life history strategies in fish.&lt;/p&gt;","author":[{"dropping-particle":"","family":"Jørgensen","given":"Christian","non-dropping-particle":"","parse-names":false,"suffix":""},{"dropping-particle":"","family":"Fiksen","given":"Øyvind","non-dropping-particle":"","parse-names":false,"suffix":""}],"container-title":"Canadian Journal of Fisheries and Aquatic Sciences","id":"ITEM-1","issue":"1","issued":{"date-parts":[["2006","1","1"]]},"page":"186-199","title":"State-dependent energy allocation in cod ( &lt;i&gt;Gadus morhua&lt;/i&gt; )","type":"article-journal","volume":"63"},"uris":["http://www.mendeley.com/documents/?uuid=05543037-526e-3a9e-914b-b27119b0e9f3"]},{"id":"ITEM-2","itemData":{"DOI":"10.1139/f2011-109","ISSN":"0706-652X","abstract":"&lt;p&gt;The relationship between Atlantic bluefin tuna (ABFT, Thunnus thynnus ) life history patterns and environmental conditions was investigated by developing a state-dependent model that optimizes energy allocation between growth and energy stores and the decision to spawn. The model successfully recreates growth, age-at-maturity, and seasonal variability in condition for western ABFT that spawn primarily in the Gulf of Mexico. Eastern ABFT spawning in the Mediterranean Sea display a life history trajectory shifted toward earlier maturation and, perhaps, reduced growth — a pattern predicted by the model when mortality was higher, migration distance shorter, and food intake during migration and spawning higher. Simulations highlight the sensitivity of the optimal ABFT life history strategy to variability in net energy intake, particularly during migration and spawning, a poorly understood component of their life cycle. Results also emphasize the importance for optimal life history patterns of the timing of spawning migrations in relation to the phenology and amplitude of seasonal prey availability. This study provides insight into potential mechanisms that underlie observations that are at the heart of current discussions regarding ABFT subpopulation structure and variable life history patterns.&lt;/p&gt;","author":[{"dropping-particle":"","family":"Chapman","given":"Erik W.","non-dropping-particle":"","parse-names":false,"suffix":""},{"dropping-particle":"","family":"Jørgensen","given":"Christian","non-dropping-particle":"","parse-names":false,"suffix":""},{"dropping-particle":"","family":"Lutcavage","given":"Molly E.","non-dropping-particle":"","parse-names":false,"suffix":""}],"container-title":"Canadian Journal of Fisheries and Aquatic Sciences","editor":[{"dropping-particle":"","family":"Hilborn","given":"Ray","non-dropping-particle":"","parse-names":false,"suffix":""}],"id":"ITEM-2","issue":"11","issued":{"date-parts":[["2011","11"]]},"page":"1934-1951","title":"Atlantic bluefin tuna ( &lt;i&gt;Thunnus thynnus&lt;/i&gt; ): a state-dependent energy allocation model for growth, maturation, and reproductive investment","type":"article-journal","volume":"68"},"uris":["http://www.mendeley.com/documents/?uuid=254a0ec8-16b4-3df1-8cb4-4c47581afe1c"]}],"mendeley":{"formattedCitation":"(Jørgensen and Fiksen 2006, Chapman et al. 2011)","plainTextFormattedCitation":"(Jørgensen and Fiksen 2006, Chapman et al. 2011)","previouslyFormattedCitation":"(Jørgensen and Fiksen 2006, Chapman et al. 2011)"},"properties":{"noteIndex":0},"schema":"https://github.com/citation-style-language/schema/raw/master/csl-citation.json"}</w:instrText>
      </w:r>
      <w:r w:rsidRPr="00E831C9">
        <w:rPr>
          <w:rFonts w:ascii="Times New Roman" w:hAnsi="Times New Roman" w:cs="Times New Roman"/>
        </w:rPr>
        <w:fldChar w:fldCharType="separate"/>
      </w:r>
      <w:r w:rsidRPr="00E831C9">
        <w:rPr>
          <w:rFonts w:ascii="Times New Roman" w:hAnsi="Times New Roman" w:cs="Times New Roman"/>
          <w:noProof/>
        </w:rPr>
        <w:t>(Jørgensen and Fiksen 2006, Chapman et al. 2011)</w:t>
      </w:r>
      <w:r w:rsidRPr="00E831C9">
        <w:rPr>
          <w:rFonts w:ascii="Times New Roman" w:hAnsi="Times New Roman" w:cs="Times New Roman"/>
        </w:rPr>
        <w:fldChar w:fldCharType="end"/>
      </w:r>
      <w:r>
        <w:rPr>
          <w:rFonts w:ascii="Times New Roman" w:hAnsi="Times New Roman" w:cs="Times New Roman"/>
        </w:rPr>
        <w:t xml:space="preserve">. Unlike other models of energetic allocation (such as Dynamic Energy Budget theory </w:t>
      </w:r>
      <w:r>
        <w:rPr>
          <w:rFonts w:ascii="Times New Roman" w:hAnsi="Times New Roman" w:cs="Times New Roman"/>
          <w:iCs/>
        </w:rPr>
        <w:fldChar w:fldCharType="begin" w:fldLock="1"/>
      </w:r>
      <w:r>
        <w:rPr>
          <w:rFonts w:ascii="Times New Roman" w:hAnsi="Times New Roman" w:cs="Times New Roman"/>
          <w:iCs/>
        </w:rPr>
        <w:instrText>ADDIN CSL_CITATION {"citationItems":[{"id":"ITEM-1","itemData":{"DOI":"10.1017/CBO9780511565403","ISBN":"9780521786089","author":[{"dropping-particle":"","family":"Kooijman","given":"S. A. L. M.","non-dropping-particle":"","parse-names":false,"suffix":""}],"id":"ITEM-1","issued":{"date-parts":[["2000","3","23"]]},"publisher":"Cambridge University Press","title":"Dynamic Energy and Mass Budgets in Biological Systems","type":"book"},"uris":["http://www.mendeley.com/documents/?uuid=6ee9cab5-b4a7-371f-bffc-ce2758f25517"]}],"mendeley":{"formattedCitation":"(Kooijman 2000)","plainTextFormattedCitation":"(Kooijman 2000)","previouslyFormattedCitation":"(Kooijman 2000)"},"properties":{"noteIndex":0},"schema":"https://github.com/citation-style-language/schema/raw/master/csl-citation.json"}</w:instrText>
      </w:r>
      <w:r>
        <w:rPr>
          <w:rFonts w:ascii="Times New Roman" w:hAnsi="Times New Roman" w:cs="Times New Roman"/>
          <w:iCs/>
        </w:rPr>
        <w:fldChar w:fldCharType="separate"/>
      </w:r>
      <w:r w:rsidRPr="000C4F22">
        <w:rPr>
          <w:rFonts w:ascii="Times New Roman" w:hAnsi="Times New Roman" w:cs="Times New Roman"/>
          <w:iCs/>
          <w:noProof/>
        </w:rPr>
        <w:t>(Kooijman 2000)</w:t>
      </w:r>
      <w:r>
        <w:rPr>
          <w:rFonts w:ascii="Times New Roman" w:hAnsi="Times New Roman" w:cs="Times New Roman"/>
          <w:iCs/>
        </w:rPr>
        <w:fldChar w:fldCharType="end"/>
      </w:r>
      <w:r>
        <w:rPr>
          <w:rFonts w:ascii="Times New Roman" w:hAnsi="Times New Roman" w:cs="Times New Roman"/>
        </w:rPr>
        <w:t xml:space="preserve">) this method incorporates time-dependent changes in fitness, so that the trade-off between current and future fitness is factored in to allocation decisions. Solving such complex optimization problems is possible because the method uses backward iterations of a numerical search (a process known as stochastic dynamic programming) to find the allocation decisions that maximize lifetime fitness at every age, starting from an endpoint when fitness is known. In other words, by assuming a finite lifespan </w:t>
      </w:r>
      <w:r>
        <w:rPr>
          <w:rFonts w:ascii="Times New Roman" w:hAnsi="Times New Roman" w:cs="Times New Roman"/>
          <w:i/>
          <w:iCs/>
        </w:rPr>
        <w:t xml:space="preserve">T </w:t>
      </w:r>
      <w:r>
        <w:rPr>
          <w:rFonts w:ascii="Times New Roman" w:hAnsi="Times New Roman" w:cs="Times New Roman"/>
        </w:rPr>
        <w:t xml:space="preserve">after which there is no opportunity for future reproduction, we can use dynamic programming to evaluate the effects of different allocation strategies in light of their effects on expected lifetime fitness.  </w:t>
      </w:r>
    </w:p>
    <w:p w14:paraId="7F6F1B02" w14:textId="77777777" w:rsidR="00B4485E" w:rsidRDefault="00B4485E" w:rsidP="00B4485E">
      <w:pPr>
        <w:spacing w:line="480" w:lineRule="auto"/>
        <w:jc w:val="both"/>
        <w:outlineLvl w:val="0"/>
        <w:rPr>
          <w:rFonts w:ascii="Times New Roman" w:hAnsi="Times New Roman" w:cs="Times New Roman"/>
        </w:rPr>
      </w:pPr>
    </w:p>
    <w:p w14:paraId="646C2704" w14:textId="77777777" w:rsidR="00B4485E" w:rsidRDefault="00B4485E" w:rsidP="00B4485E">
      <w:pPr>
        <w:spacing w:line="480" w:lineRule="auto"/>
        <w:jc w:val="both"/>
        <w:outlineLvl w:val="0"/>
        <w:rPr>
          <w:rFonts w:ascii="Times New Roman" w:hAnsi="Times New Roman" w:cs="Times New Roman"/>
          <w:i/>
          <w:iCs/>
        </w:rPr>
      </w:pPr>
      <w:r>
        <w:rPr>
          <w:rFonts w:ascii="Times New Roman" w:hAnsi="Times New Roman" w:cs="Times New Roman"/>
        </w:rPr>
        <w:t>I</w:t>
      </w:r>
      <w:r w:rsidRPr="00B36EED">
        <w:rPr>
          <w:rFonts w:ascii="Times New Roman" w:hAnsi="Times New Roman" w:cs="Times New Roman"/>
        </w:rPr>
        <w:t xml:space="preserve">n each </w:t>
      </w:r>
      <w:r>
        <w:rPr>
          <w:rFonts w:ascii="Times New Roman" w:hAnsi="Times New Roman" w:cs="Times New Roman"/>
        </w:rPr>
        <w:t>month</w:t>
      </w:r>
      <w:r w:rsidRPr="00B36EED">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i/>
        </w:rPr>
        <w:t xml:space="preserve">t &lt; </w:t>
      </w:r>
      <w:r w:rsidRPr="00C16B41">
        <w:rPr>
          <w:rFonts w:ascii="Times New Roman" w:hAnsi="Times New Roman" w:cs="Times New Roman"/>
          <w:i/>
        </w:rPr>
        <w:t>T</w:t>
      </w:r>
      <w:r>
        <w:rPr>
          <w:rFonts w:ascii="Times New Roman" w:hAnsi="Times New Roman" w:cs="Times New Roman"/>
        </w:rPr>
        <w:t xml:space="preserve">) </w:t>
      </w:r>
      <w:r w:rsidRPr="00C16B41">
        <w:rPr>
          <w:rFonts w:ascii="Times New Roman" w:hAnsi="Times New Roman" w:cs="Times New Roman"/>
        </w:rPr>
        <w:t>the</w:t>
      </w:r>
      <w:r w:rsidRPr="00B36EED">
        <w:rPr>
          <w:rFonts w:ascii="Times New Roman" w:hAnsi="Times New Roman" w:cs="Times New Roman"/>
        </w:rPr>
        <w:t xml:space="preserve"> individual acquires energy from food, which it can use to grow, allocate to reproduction within the same </w:t>
      </w:r>
      <w:r>
        <w:rPr>
          <w:rFonts w:ascii="Times New Roman" w:hAnsi="Times New Roman" w:cs="Times New Roman"/>
        </w:rPr>
        <w:t>month</w:t>
      </w:r>
      <w:r w:rsidRPr="00B36EED">
        <w:rPr>
          <w:rFonts w:ascii="Times New Roman" w:hAnsi="Times New Roman" w:cs="Times New Roman"/>
        </w:rPr>
        <w:t xml:space="preserve">, or store for future allocation. </w:t>
      </w:r>
      <w:r>
        <w:rPr>
          <w:rFonts w:ascii="Times New Roman" w:hAnsi="Times New Roman" w:cs="Times New Roman"/>
        </w:rPr>
        <w:t xml:space="preserve">Expected future fitness will decrease as the individual ages, and approaches </w:t>
      </w:r>
      <w:r>
        <w:rPr>
          <w:rFonts w:ascii="Times New Roman" w:hAnsi="Times New Roman" w:cs="Times New Roman"/>
          <w:i/>
          <w:iCs/>
        </w:rPr>
        <w:t>T.</w:t>
      </w:r>
    </w:p>
    <w:p w14:paraId="2421B812" w14:textId="77777777" w:rsidR="00B4485E" w:rsidRDefault="00B4485E" w:rsidP="00B4485E">
      <w:pPr>
        <w:spacing w:line="480" w:lineRule="auto"/>
        <w:jc w:val="both"/>
        <w:outlineLvl w:val="0"/>
        <w:rPr>
          <w:rFonts w:ascii="Times New Roman" w:hAnsi="Times New Roman" w:cs="Times New Roman"/>
          <w:iCs/>
        </w:rPr>
      </w:pPr>
    </w:p>
    <w:p w14:paraId="3C9F486E" w14:textId="77777777" w:rsidR="00B4485E" w:rsidRDefault="00B4485E" w:rsidP="00B4485E">
      <w:pPr>
        <w:spacing w:line="480" w:lineRule="auto"/>
        <w:jc w:val="both"/>
        <w:outlineLvl w:val="0"/>
        <w:rPr>
          <w:rFonts w:ascii="Times New Roman" w:hAnsi="Times New Roman" w:cs="Times New Roman"/>
          <w:iCs/>
        </w:rPr>
      </w:pPr>
      <w:r>
        <w:rPr>
          <w:rFonts w:ascii="Times New Roman" w:hAnsi="Times New Roman" w:cs="Times New Roman"/>
        </w:rPr>
        <w:t>We characterize individuals by</w:t>
      </w:r>
      <w:r w:rsidRPr="00B36EED">
        <w:rPr>
          <w:rFonts w:ascii="Times New Roman" w:hAnsi="Times New Roman" w:cs="Times New Roman"/>
        </w:rPr>
        <w:t xml:space="preserve"> two dynamic state variables</w:t>
      </w:r>
      <w:r>
        <w:rPr>
          <w:rFonts w:ascii="Times New Roman" w:hAnsi="Times New Roman" w:cs="Times New Roman"/>
        </w:rPr>
        <w:t>:</w:t>
      </w:r>
      <w:r w:rsidRPr="00B36EED">
        <w:rPr>
          <w:rFonts w:ascii="Times New Roman" w:hAnsi="Times New Roman" w:cs="Times New Roman"/>
        </w:rPr>
        <w:t xml:space="preserve"> length </w:t>
      </w:r>
      <w:r>
        <w:rPr>
          <w:rFonts w:ascii="Times New Roman" w:hAnsi="Times New Roman" w:cs="Times New Roman"/>
          <w:i/>
        </w:rPr>
        <w:t>L(t)</w:t>
      </w:r>
      <w:r w:rsidRPr="00B36EED">
        <w:rPr>
          <w:rFonts w:ascii="Times New Roman" w:hAnsi="Times New Roman" w:cs="Times New Roman"/>
          <w:i/>
        </w:rPr>
        <w:t xml:space="preserve"> </w:t>
      </w:r>
      <w:r w:rsidRPr="00B36EED">
        <w:rPr>
          <w:rFonts w:ascii="Times New Roman" w:hAnsi="Times New Roman" w:cs="Times New Roman"/>
        </w:rPr>
        <w:t xml:space="preserve">in cm and lipid stores </w:t>
      </w:r>
      <w:r>
        <w:rPr>
          <w:rFonts w:ascii="Times New Roman" w:hAnsi="Times New Roman" w:cs="Times New Roman"/>
        </w:rPr>
        <w:t xml:space="preserve"> </w:t>
      </w:r>
      <w:r>
        <w:rPr>
          <w:rFonts w:ascii="Times New Roman" w:hAnsi="Times New Roman" w:cs="Times New Roman"/>
          <w:i/>
        </w:rPr>
        <w:t>S(t)</w:t>
      </w:r>
      <w:r w:rsidRPr="00B36EED">
        <w:rPr>
          <w:rFonts w:ascii="Times New Roman" w:hAnsi="Times New Roman" w:cs="Times New Roman"/>
          <w:i/>
        </w:rPr>
        <w:t xml:space="preserve"> </w:t>
      </w:r>
      <w:r w:rsidRPr="00B36EED">
        <w:rPr>
          <w:rFonts w:ascii="Times New Roman" w:hAnsi="Times New Roman" w:cs="Times New Roman"/>
        </w:rPr>
        <w:t>in joules</w:t>
      </w:r>
      <w:r>
        <w:rPr>
          <w:rFonts w:ascii="Times New Roman" w:hAnsi="Times New Roman" w:cs="Times New Roman"/>
        </w:rPr>
        <w:t xml:space="preserve"> </w:t>
      </w:r>
      <w:r w:rsidRPr="00B36EED">
        <w:rPr>
          <w:rFonts w:ascii="Times New Roman" w:hAnsi="Times New Roman" w:cs="Times New Roman"/>
        </w:rPr>
        <w:t>(</w:t>
      </w:r>
      <w:r>
        <w:rPr>
          <w:rFonts w:ascii="Times New Roman" w:hAnsi="Times New Roman" w:cs="Times New Roman"/>
        </w:rPr>
        <w:t>cf.</w:t>
      </w:r>
      <w:r w:rsidRPr="00B36EED">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{"citationItems":[{"id":"ITEM-1","itemData":{"DOI":"10.1139/f05-209","ISSN":"0706-652X","abstract":"&lt;p&gt;Growth and maturation are processes that are tuned to the external environment that an individual is likely to experience, where food availability, the mortality regime, and events necessary to complete the life cycle are of special importance. Understanding what influences life history strategies and how changes in life history in turn influence population dynamics and ecological interactions are crucial to our understanding of marine ecology and contemporary anthropogenic induced change. We present a state-dependent model that optimises life-long energy allocation in iteroparous fish. Energy can be allocated to growth or reproduction and depends in the individual's age, body length, and stored energy and the state of the environment. Allocation and the physiological processes of growth, energy storage, and reproduction are modelled mechanistically. The model is parameterised for Atlantic cod (Gadus morhua), more specifically the Northeast Arctic cod stock. Growth and maturation predicted by the model fit well with field observations, and based on a further investigation of cod reproduction in the model, we conclude that the model has the ability to recapture complex life history phenomena, e.g., indeterminate growth and skipped spawning, and therefore provides an important tool that can improve our understanding of life history strategies in fish.&lt;/p&gt;","author":[{"dropping-particle":"","family":"Jørgensen","given":"Christian","non-dropping-particle":"","parse-names":false,"suffix":""},{"dropping-particle":"","family":"Fiksen","given":"Øyvind","non-dropping-particle":"","parse-names":false,"suffix":""}],"container-title":"Canadian Journal of Fisheries and Aquatic Sciences","id":"ITEM-1","issue":"1","issued":{"date-parts":[["2006","1","1"]]},"page":"186-199","title":"State-dependent energy allocation in cod ( &lt;i&gt;Gadus morhua&lt;/i&gt; )","type":"article-journal","volume":"63"},"uris":["http://www.mendeley.com/documents/?uuid=05543037-526e-3a9e-914b-b27119b0e9f3"]}],"mendeley":{"formattedCitation":"(Jørgensen and Fiksen 2006)","manualFormatting":"Jørgensen &amp; Fiksen, 2006)","plainTextFormattedCitation":"(Jørgensen and Fiksen 2006)","previouslyFormattedCitation":"(Jørgensen and Fiksen 2006)"},"properties":{"noteIndex":0},"schema":"https://github.com/citation-style-language/schema/raw/master/csl-citation.json"}</w:instrText>
      </w:r>
      <w:r>
        <w:rPr>
          <w:rFonts w:ascii="Times New Roman" w:hAnsi="Times New Roman" w:cs="Times New Roman"/>
        </w:rPr>
        <w:fldChar w:fldCharType="separate"/>
      </w:r>
      <w:r w:rsidRPr="003448D2">
        <w:rPr>
          <w:rFonts w:ascii="Times New Roman" w:hAnsi="Times New Roman" w:cs="Times New Roman"/>
          <w:noProof/>
        </w:rPr>
        <w:t>Jørgensen &amp; Fiksen, 2006)</w:t>
      </w:r>
      <w:r>
        <w:rPr>
          <w:rFonts w:ascii="Times New Roman" w:hAnsi="Times New Roman" w:cs="Times New Roman"/>
        </w:rPr>
        <w:fldChar w:fldCharType="end"/>
      </w:r>
      <w:r>
        <w:rPr>
          <w:rFonts w:ascii="Times New Roman" w:hAnsi="Times New Roman" w:cs="Times New Roman"/>
          <w:i/>
        </w:rPr>
        <w:t xml:space="preserve">. </w:t>
      </w:r>
      <w:r>
        <w:rPr>
          <w:rFonts w:ascii="Times New Roman" w:hAnsi="Times New Roman" w:cs="Times New Roman"/>
          <w:iCs/>
        </w:rPr>
        <w:t xml:space="preserve">These variables correspond to the </w:t>
      </w:r>
      <w:r w:rsidRPr="008010D3">
        <w:rPr>
          <w:rFonts w:ascii="Times New Roman" w:hAnsi="Times New Roman" w:cs="Times New Roman"/>
          <w:i/>
        </w:rPr>
        <w:t xml:space="preserve">structural </w:t>
      </w:r>
      <w:r>
        <w:rPr>
          <w:rFonts w:ascii="Times New Roman" w:hAnsi="Times New Roman" w:cs="Times New Roman"/>
          <w:iCs/>
        </w:rPr>
        <w:t xml:space="preserve">mass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(t)</m:t>
        </m:r>
      </m:oMath>
      <w:r>
        <w:rPr>
          <w:rFonts w:ascii="Times New Roman" w:hAnsi="Times New Roman" w:cs="Times New Roman"/>
          <w:iCs/>
        </w:rPr>
        <w:t xml:space="preserve">, which depends on </w:t>
      </w:r>
      <m:oMath>
        <m:r>
          <w:rPr>
            <w:rFonts w:ascii="Cambria Math" w:hAnsi="Cambria Math" w:cs="Times New Roman"/>
          </w:rPr>
          <m:t>L(t)</m:t>
        </m:r>
      </m:oMath>
      <w:r>
        <w:rPr>
          <w:rFonts w:ascii="Times New Roman" w:hAnsi="Times New Roman" w:cs="Times New Roman"/>
          <w:iCs/>
        </w:rPr>
        <w:t xml:space="preserve">  as well as the varying mass of the energy </w:t>
      </w:r>
      <w:r w:rsidRPr="008010D3">
        <w:rPr>
          <w:rFonts w:ascii="Times New Roman" w:hAnsi="Times New Roman" w:cs="Times New Roman"/>
          <w:i/>
        </w:rPr>
        <w:t>storage</w:t>
      </w:r>
      <w:r>
        <w:rPr>
          <w:rFonts w:ascii="Times New Roman" w:hAnsi="Times New Roman" w:cs="Times New Roman"/>
          <w:iCs/>
        </w:rPr>
        <w:t xml:space="preserve"> component </w:t>
      </w:r>
      <w:r>
        <w:rPr>
          <w:rFonts w:ascii="Times New Roman" w:hAnsi="Times New Roman" w:cs="Times New Roman"/>
          <w:iCs/>
        </w:rPr>
        <w:fldChar w:fldCharType="begin" w:fldLock="1"/>
      </w:r>
      <w:r>
        <w:rPr>
          <w:rFonts w:ascii="Times New Roman" w:hAnsi="Times New Roman" w:cs="Times New Roman"/>
          <w:iCs/>
        </w:rPr>
        <w:instrText>ADDIN CSL_CITATION {"citationItems":[{"id":"ITEM-1","itemData":{"ISBN":"9780521537483","abstract":"Grounded in real biological problems, this book helps readers see the immediate relevance of mathematics. It is written in a friendly style with exercises interspersed throughout the text. Four examples and a metaphor -- Topics from ordinary and partial differential equations -- Probability and some statistics -- The evolutionary ecology of parasitoids -- The population biology of disease -- An introduction to some of the problems of sustainable fisheries -- The basics of stochastic population dynamics -- Applications of stochastic population dynamics to ecology, evolution and biodemography.","author":[{"dropping-particle":"","family":"Mangel","given":"Marc.","non-dropping-particle":"","parse-names":false,"suffix":""}],"id":"ITEM-1","issued":{"date-parts":[["2006"]]},"number-of-pages":"375","publisher":"Cambridge University Press","title":"The theoretical biologist's toolbox : quantitative methods for ecology and evolutionary biology","type":"book"},"uris":["http://www.mendeley.com/documents/?uuid=68c7a649-9283-3830-aefd-c4e79c1a6c07"]}],"mendeley":{"formattedCitation":"(Mangel 2006)","plainTextFormattedCitation":"(Mangel 2006)","previouslyFormattedCitation":"(Mangel 2006)"},"properties":{"noteIndex":0},"schema":"https://github.com/citation-style-language/schema/raw/master/csl-citation.json"}</w:instrText>
      </w:r>
      <w:r>
        <w:rPr>
          <w:rFonts w:ascii="Times New Roman" w:hAnsi="Times New Roman" w:cs="Times New Roman"/>
          <w:iCs/>
        </w:rPr>
        <w:fldChar w:fldCharType="separate"/>
      </w:r>
      <w:r w:rsidRPr="00C0141D">
        <w:rPr>
          <w:rFonts w:ascii="Times New Roman" w:hAnsi="Times New Roman" w:cs="Times New Roman"/>
          <w:iCs/>
          <w:noProof/>
        </w:rPr>
        <w:t>(Mangel 2006)</w:t>
      </w:r>
      <w:r>
        <w:rPr>
          <w:rFonts w:ascii="Times New Roman" w:hAnsi="Times New Roman" w:cs="Times New Roman"/>
          <w:iCs/>
        </w:rPr>
        <w:fldChar w:fldCharType="end"/>
      </w:r>
      <w:r>
        <w:rPr>
          <w:rFonts w:ascii="Times New Roman" w:hAnsi="Times New Roman" w:cs="Times New Roman"/>
          <w:iCs/>
        </w:rPr>
        <w:t xml:space="preserve">). </w:t>
      </w:r>
      <w:r>
        <w:rPr>
          <w:rFonts w:ascii="Times New Roman" w:hAnsi="Times New Roman" w:cs="Times New Roman"/>
        </w:rPr>
        <w:t>S</w:t>
      </w:r>
      <w:r w:rsidRPr="00B36EED">
        <w:rPr>
          <w:rFonts w:ascii="Times New Roman" w:hAnsi="Times New Roman" w:cs="Times New Roman"/>
        </w:rPr>
        <w:t>tructural mass in joules</w:t>
      </w:r>
      <w:r>
        <w:rPr>
          <w:rFonts w:ascii="Times New Roman" w:hAnsi="Times New Roman" w:cs="Times New Roman"/>
        </w:rPr>
        <w:t xml:space="preserve"> is</w:t>
      </w:r>
      <w:del w:id="13" w:author="Nicholas Dulvy" w:date="2020-01-23T16:02:00Z">
        <w:r w:rsidR="007756E0" w:rsidRPr="00BA2072">
          <w:rPr>
            <w:rFonts w:ascii="Times New Roman" w:hAnsi="Times New Roman" w:cs="Times New Roman"/>
            <w:noProof/>
            <w:position w:val="-12"/>
          </w:rPr>
          <w:object w:dxaOrig="720" w:dyaOrig="380" w14:anchorId="6B6D94A1">
            <v:shape id="_x0000_i1044" type="#_x0000_t75" alt="" style="width:41.65pt;height:19.05pt;mso-width-percent:0;mso-height-percent:0;mso-width-percent:0;mso-height-percent:0" o:ole="">
              <v:imagedata r:id="rId14" o:title=""/>
            </v:shape>
            <o:OLEObject Type="Embed" ProgID="Equation.DSMT4" ShapeID="_x0000_i1044" DrawAspect="Content" ObjectID="_1662921357" r:id="rId15"/>
          </w:object>
        </w:r>
      </w:del>
      <w:r>
        <w:rPr>
          <w:rFonts w:ascii="Times New Roman" w:hAnsi="Times New Roman" w:cs="Times New Roman"/>
        </w:rPr>
        <w:t xml:space="preserve">. </w:t>
      </w:r>
      <w:r w:rsidRPr="00B36EED">
        <w:rPr>
          <w:rFonts w:ascii="Times New Roman" w:hAnsi="Times New Roman" w:cs="Times New Roman"/>
        </w:rPr>
        <w:t xml:space="preserve">We use </w:t>
      </w:r>
      <w:r>
        <w:rPr>
          <w:rFonts w:ascii="Times New Roman" w:hAnsi="Times New Roman" w:cs="Times New Roman"/>
        </w:rPr>
        <w:t>structural mass</w:t>
      </w:r>
      <w:r w:rsidRPr="00B36EED">
        <w:rPr>
          <w:rFonts w:ascii="Times New Roman" w:hAnsi="Times New Roman" w:cs="Times New Roman"/>
        </w:rPr>
        <w:t xml:space="preserve"> to calculate metabolic requirements</w:t>
      </w:r>
      <w:r>
        <w:rPr>
          <w:rFonts w:ascii="Times New Roman" w:hAnsi="Times New Roman" w:cs="Times New Roman"/>
        </w:rPr>
        <w:t xml:space="preserve"> </w:t>
      </w:r>
      <w:del w:id="14" w:author="Nicholas Dulvy" w:date="2020-01-23T16:02:00Z">
        <w:r w:rsidR="007756E0" w:rsidRPr="00B04BDC">
          <w:rPr>
            <w:noProof/>
            <w:position w:val="-12"/>
          </w:rPr>
          <w:object w:dxaOrig="860" w:dyaOrig="380" w14:anchorId="21C8D90E">
            <v:shape id="_x0000_i1043" type="#_x0000_t75" alt="" style="width:46.8pt;height:20.05pt;mso-width-percent:0;mso-height-percent:0;mso-width-percent:0;mso-height-percent:0" o:ole="">
              <v:imagedata r:id="rId16" o:title=""/>
            </v:shape>
            <o:OLEObject Type="Embed" ProgID="Equation.DSMT4" ShapeID="_x0000_i1043" DrawAspect="Content" ObjectID="_1662921358" r:id="rId17"/>
          </w:object>
        </w:r>
      </w:del>
      <w:r w:rsidRPr="00B36EED">
        <w:rPr>
          <w:rFonts w:ascii="Times New Roman" w:hAnsi="Times New Roman" w:cs="Times New Roman"/>
        </w:rPr>
        <w:t>and income</w:t>
      </w:r>
      <w:del w:id="15" w:author="Nicholas Dulvy" w:date="2020-01-23T16:02:00Z">
        <w:r w:rsidR="007756E0" w:rsidRPr="00B04BDC">
          <w:rPr>
            <w:noProof/>
            <w:position w:val="-16"/>
          </w:rPr>
          <w:object w:dxaOrig="920" w:dyaOrig="420" w14:anchorId="5ADF5E62">
            <v:shape id="_x0000_i1042" type="#_x0000_t75" alt="" style="width:45.75pt;height:20.05pt;mso-width-percent:0;mso-height-percent:0;mso-width-percent:0;mso-height-percent:0" o:ole="">
              <v:imagedata r:id="rId18" o:title=""/>
            </v:shape>
            <o:OLEObject Type="Embed" ProgID="Equation.DSMT4" ShapeID="_x0000_i1042" DrawAspect="Content" ObjectID="_1662921359" r:id="rId19"/>
          </w:object>
        </w:r>
      </w:del>
      <w:r w:rsidRPr="00B36EED">
        <w:rPr>
          <w:rFonts w:ascii="Times New Roman" w:hAnsi="Times New Roman" w:cs="Times New Roman"/>
        </w:rPr>
        <w:t xml:space="preserve">. </w:t>
      </w:r>
      <w:r>
        <w:rPr>
          <w:rFonts w:ascii="Times New Roman" w:hAnsi="Times New Roman" w:cs="Times New Roman"/>
        </w:rPr>
        <w:t xml:space="preserve"> L</w:t>
      </w:r>
      <w:r w:rsidRPr="00B36EED">
        <w:rPr>
          <w:rFonts w:ascii="Times New Roman" w:hAnsi="Times New Roman" w:cs="Times New Roman"/>
        </w:rPr>
        <w:t xml:space="preserve">ipid </w:t>
      </w:r>
      <w:r>
        <w:rPr>
          <w:rFonts w:ascii="Times New Roman" w:hAnsi="Times New Roman" w:cs="Times New Roman"/>
        </w:rPr>
        <w:t xml:space="preserve">mass is </w:t>
      </w:r>
      <m:oMath>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(t)</m:t>
        </m:r>
      </m:oMath>
      <w:r w:rsidRPr="00B36EED">
        <w:rPr>
          <w:rFonts w:ascii="Times New Roman" w:hAnsi="Times New Roman" w:cs="Times New Roman"/>
          <w:noProof/>
        </w:rPr>
        <w:fldChar w:fldCharType="begin"/>
      </w:r>
      <w:r w:rsidRPr="00B36EED">
        <w:rPr>
          <w:rFonts w:ascii="Times New Roman" w:hAnsi="Times New Roman" w:cs="Times New Roman"/>
          <w:noProof/>
        </w:rPr>
        <w:fldChar w:fldCharType="end"/>
      </w:r>
      <w:r w:rsidRPr="00B36EED">
        <w:rPr>
          <w:rFonts w:ascii="Times New Roman" w:hAnsi="Times New Roman" w:cs="Times New Roman"/>
          <w:noProof/>
        </w:rPr>
        <w:fldChar w:fldCharType="begin"/>
      </w:r>
      <w:r w:rsidRPr="00B36EED">
        <w:rPr>
          <w:rFonts w:ascii="Times New Roman" w:hAnsi="Times New Roman" w:cs="Times New Roman"/>
          <w:noProof/>
        </w:rPr>
        <w:fldChar w:fldCharType="end"/>
      </w:r>
      <w:r w:rsidRPr="00B36EED">
        <w:rPr>
          <w:rFonts w:ascii="Times New Roman" w:hAnsi="Times New Roman" w:cs="Times New Roman"/>
        </w:rPr>
        <w:t>.</w:t>
      </w:r>
      <w:r>
        <w:rPr>
          <w:rFonts w:ascii="Times New Roman" w:hAnsi="Times New Roman" w:cs="Times New Roman"/>
        </w:rPr>
        <w:t xml:space="preserve"> These conversions allow us to compare structural mass and stored energy in joules, </w:t>
      </w:r>
      <w:r>
        <w:rPr>
          <w:rFonts w:ascii="Times New Roman" w:hAnsi="Times New Roman" w:cs="Times New Roman"/>
          <w:iCs/>
        </w:rPr>
        <w:t xml:space="preserve">the common currency of every process in </w:t>
      </w:r>
      <w:r>
        <w:rPr>
          <w:rFonts w:ascii="Times New Roman" w:hAnsi="Times New Roman" w:cs="Times New Roman"/>
          <w:iCs/>
        </w:rPr>
        <w:lastRenderedPageBreak/>
        <w:t>the model (temperature-dependent metabolic costs, reproductive output, body length, and lipid stores).</w:t>
      </w:r>
      <w:r w:rsidRPr="00B36EED">
        <w:rPr>
          <w:rFonts w:ascii="Times New Roman" w:hAnsi="Times New Roman" w:cs="Times New Roman"/>
          <w:i/>
        </w:rPr>
        <w:t xml:space="preserve"> </w:t>
      </w:r>
      <w:r>
        <w:rPr>
          <w:rFonts w:ascii="Times New Roman" w:hAnsi="Times New Roman" w:cs="Times New Roman"/>
          <w:iCs/>
        </w:rPr>
        <w:t xml:space="preserve">All reproductive output is quantified in joules, so is comparable to Gonadal Somatic Investment, a common metric of reproductive output. </w:t>
      </w:r>
    </w:p>
    <w:p w14:paraId="45AA7F26" w14:textId="77777777" w:rsidR="00B4485E" w:rsidRDefault="00B4485E" w:rsidP="00B4485E">
      <w:pPr>
        <w:spacing w:line="480" w:lineRule="auto"/>
        <w:jc w:val="both"/>
        <w:outlineLvl w:val="0"/>
        <w:rPr>
          <w:rFonts w:ascii="Times New Roman" w:hAnsi="Times New Roman" w:cs="Times New Roman"/>
          <w:iCs/>
        </w:rPr>
      </w:pPr>
    </w:p>
    <w:p w14:paraId="38DCB0D1" w14:textId="77777777" w:rsidR="00B4485E" w:rsidRDefault="00B4485E" w:rsidP="00B4485E">
      <w:pPr>
        <w:spacing w:line="480" w:lineRule="auto"/>
        <w:jc w:val="both"/>
        <w:outlineLvl w:val="0"/>
        <w:rPr>
          <w:rFonts w:ascii="Times New Roman" w:hAnsi="Times New Roman" w:cs="Times New Roman"/>
        </w:rPr>
      </w:pPr>
      <w:r>
        <w:rPr>
          <w:rFonts w:ascii="Times New Roman" w:hAnsi="Times New Roman" w:cs="Times New Roman"/>
          <w:iCs/>
        </w:rPr>
        <w:t xml:space="preserve">Since prey availability, predation risk, physiological constraints, and metabolic costs are all a function of mass, we make the simplifying assumption that predation, food availability, metabolic costs, and physiological constraints (described below) are a function of </w:t>
      </w:r>
      <w:r>
        <w:rPr>
          <w:rFonts w:ascii="Times New Roman" w:hAnsi="Times New Roman" w:cs="Times New Roman"/>
          <w:i/>
        </w:rPr>
        <w:t>structural</w:t>
      </w:r>
      <w:r>
        <w:rPr>
          <w:rFonts w:ascii="Times New Roman" w:hAnsi="Times New Roman" w:cs="Times New Roman"/>
          <w:iCs/>
        </w:rPr>
        <w:t xml:space="preserve"> mass, determined by length. </w:t>
      </w:r>
      <w:r>
        <w:rPr>
          <w:rFonts w:ascii="Times New Roman" w:hAnsi="Times New Roman" w:cs="Times New Roman"/>
        </w:rPr>
        <w:t>T</w:t>
      </w:r>
      <w:r w:rsidRPr="00B36EED">
        <w:rPr>
          <w:rFonts w:ascii="Times New Roman" w:hAnsi="Times New Roman" w:cs="Times New Roman"/>
        </w:rPr>
        <w:t xml:space="preserve">his </w:t>
      </w:r>
      <w:r>
        <w:rPr>
          <w:rFonts w:ascii="Times New Roman" w:hAnsi="Times New Roman" w:cs="Times New Roman"/>
        </w:rPr>
        <w:t>means for individuals of a given length there is no</w:t>
      </w:r>
      <w:r w:rsidRPr="00B36EED">
        <w:rPr>
          <w:rFonts w:ascii="Times New Roman" w:hAnsi="Times New Roman" w:cs="Times New Roman"/>
        </w:rPr>
        <w:t xml:space="preserve"> variation in</w:t>
      </w:r>
      <w:r>
        <w:rPr>
          <w:rFonts w:ascii="Times New Roman" w:hAnsi="Times New Roman" w:cs="Times New Roman"/>
        </w:rPr>
        <w:t xml:space="preserve"> </w:t>
      </w:r>
      <w:r w:rsidRPr="00B36EED">
        <w:rPr>
          <w:rFonts w:ascii="Times New Roman" w:hAnsi="Times New Roman" w:cs="Times New Roman"/>
        </w:rPr>
        <w:t>predatio</w:t>
      </w:r>
      <w:r>
        <w:rPr>
          <w:rFonts w:ascii="Times New Roman" w:hAnsi="Times New Roman" w:cs="Times New Roman"/>
        </w:rPr>
        <w:t>n risk</w:t>
      </w:r>
      <w:r w:rsidRPr="00B36EED">
        <w:rPr>
          <w:rFonts w:ascii="Times New Roman" w:hAnsi="Times New Roman" w:cs="Times New Roman"/>
        </w:rPr>
        <w:t xml:space="preserve"> </w:t>
      </w:r>
      <w:r>
        <w:rPr>
          <w:rFonts w:ascii="Times New Roman" w:hAnsi="Times New Roman" w:cs="Times New Roman"/>
        </w:rPr>
        <w:t>arising from</w:t>
      </w:r>
      <w:r w:rsidRPr="00B36EED">
        <w:rPr>
          <w:rFonts w:ascii="Times New Roman" w:hAnsi="Times New Roman" w:cs="Times New Roman"/>
        </w:rPr>
        <w:t xml:space="preserve"> differences in stored lipid mass</w:t>
      </w:r>
      <w:r>
        <w:rPr>
          <w:rFonts w:ascii="Times New Roman" w:hAnsi="Times New Roman" w:cs="Times New Roman"/>
        </w:rPr>
        <w:t>.</w:t>
      </w:r>
      <w:r w:rsidRPr="00B36EED">
        <w:rPr>
          <w:rFonts w:ascii="Times New Roman" w:hAnsi="Times New Roman" w:cs="Times New Roman"/>
        </w:rPr>
        <w:t xml:space="preserve"> In practice</w:t>
      </w:r>
      <w:r>
        <w:rPr>
          <w:rFonts w:ascii="Times New Roman" w:hAnsi="Times New Roman" w:cs="Times New Roman"/>
        </w:rPr>
        <w:t>,</w:t>
      </w:r>
      <w:r w:rsidRPr="00B36EED">
        <w:rPr>
          <w:rFonts w:ascii="Times New Roman" w:hAnsi="Times New Roman" w:cs="Times New Roman"/>
        </w:rPr>
        <w:t xml:space="preserve"> this assumption did not have a large effect on our result</w:t>
      </w:r>
      <w:r>
        <w:rPr>
          <w:rFonts w:ascii="Times New Roman" w:hAnsi="Times New Roman" w:cs="Times New Roman"/>
        </w:rPr>
        <w:t xml:space="preserve">s because we allowed individuals to reproduce every month (and they did), so the mass of stored lipids was generally small relative to structural mass. </w:t>
      </w:r>
    </w:p>
    <w:p w14:paraId="05781DDE" w14:textId="77777777" w:rsidR="00B4485E" w:rsidRDefault="00B4485E" w:rsidP="00B4485E">
      <w:pPr>
        <w:spacing w:line="480" w:lineRule="auto"/>
        <w:jc w:val="both"/>
        <w:outlineLvl w:val="0"/>
        <w:rPr>
          <w:rFonts w:ascii="Times New Roman" w:hAnsi="Times New Roman" w:cs="Times New Roman"/>
        </w:rPr>
      </w:pPr>
    </w:p>
    <w:p w14:paraId="6C1E7C40" w14:textId="77777777" w:rsidR="00B4485E" w:rsidRDefault="00B4485E" w:rsidP="00B4485E">
      <w:pPr>
        <w:spacing w:line="480" w:lineRule="auto"/>
        <w:jc w:val="both"/>
        <w:outlineLvl w:val="0"/>
        <w:rPr>
          <w:rFonts w:ascii="Times New Roman" w:hAnsi="Times New Roman" w:cs="Times New Roman"/>
        </w:rPr>
      </w:pPr>
      <w:r>
        <w:rPr>
          <w:rFonts w:ascii="Times New Roman" w:hAnsi="Times New Roman" w:cs="Times New Roman"/>
        </w:rPr>
        <w:t xml:space="preserve">The state variables (energy stores and body length) vary dynamically over time. </w:t>
      </w:r>
      <w:r w:rsidRPr="00B36EED">
        <w:rPr>
          <w:rFonts w:ascii="Times New Roman" w:hAnsi="Times New Roman" w:cs="Times New Roman"/>
        </w:rPr>
        <w:t xml:space="preserve">In each </w:t>
      </w:r>
      <w:r>
        <w:rPr>
          <w:rFonts w:ascii="Times New Roman" w:hAnsi="Times New Roman" w:cs="Times New Roman"/>
        </w:rPr>
        <w:t>month</w:t>
      </w:r>
      <w:r w:rsidRPr="00B36EED">
        <w:rPr>
          <w:rFonts w:ascii="Times New Roman" w:hAnsi="Times New Roman" w:cs="Times New Roman"/>
        </w:rPr>
        <w:t>, the individual encounters prey according to its position in the size spectrum (from Eq. 2) and the richness of the ecosystem</w:t>
      </w:r>
      <w:r>
        <w:rPr>
          <w:rFonts w:ascii="Times New Roman" w:hAnsi="Times New Roman" w:cs="Times New Roman"/>
          <w:i/>
          <w:noProof/>
        </w:rPr>
        <w:t xml:space="preserve"> </w:t>
      </w:r>
      <m:oMath>
        <m:sSub>
          <m:sSubPr>
            <m:ctrlPr>
              <w:rPr>
                <w:rFonts w:ascii="Cambria Math" w:hAnsi="Cambria Math" w:cs="Times New Roman"/>
                <w:i/>
                <w:noProof/>
              </w:rPr>
            </m:ctrlPr>
          </m:sSubPr>
          <m:e>
            <m:r>
              <w:rPr>
                <w:rFonts w:ascii="Cambria Math" w:hAnsi="Cambria Math" w:cs="Times New Roman"/>
                <w:noProof/>
              </w:rPr>
              <m:t>Κ</m:t>
            </m:r>
          </m:e>
          <m:sub>
            <m:r>
              <w:rPr>
                <w:rFonts w:ascii="Cambria Math" w:hAnsi="Cambria Math" w:cs="Times New Roman"/>
                <w:noProof/>
              </w:rPr>
              <m:t>c</m:t>
            </m:r>
          </m:sub>
        </m:sSub>
      </m:oMath>
      <w:r w:rsidRPr="00B36EED">
        <w:rPr>
          <w:rFonts w:ascii="Times New Roman" w:hAnsi="Times New Roman" w:cs="Times New Roman"/>
          <w:noProof/>
        </w:rPr>
        <w:t xml:space="preserve">. </w:t>
      </w:r>
      <w:r>
        <w:rPr>
          <w:rFonts w:ascii="Times New Roman" w:hAnsi="Times New Roman" w:cs="Times New Roman"/>
          <w:noProof/>
        </w:rPr>
        <w:t>L</w:t>
      </w:r>
      <w:proofErr w:type="spellStart"/>
      <w:r w:rsidRPr="00B36EED">
        <w:rPr>
          <w:rFonts w:ascii="Times New Roman" w:hAnsi="Times New Roman" w:cs="Times New Roman"/>
        </w:rPr>
        <w:t>ipid</w:t>
      </w:r>
      <w:proofErr w:type="spellEnd"/>
      <w:r w:rsidRPr="00B36EED">
        <w:rPr>
          <w:rFonts w:ascii="Times New Roman" w:hAnsi="Times New Roman" w:cs="Times New Roman"/>
        </w:rPr>
        <w:t xml:space="preserve"> sto</w:t>
      </w:r>
      <w:r>
        <w:rPr>
          <w:rFonts w:ascii="Times New Roman" w:hAnsi="Times New Roman" w:cs="Times New Roman"/>
        </w:rPr>
        <w:t>r</w:t>
      </w:r>
      <w:r w:rsidRPr="00B36EED">
        <w:rPr>
          <w:rFonts w:ascii="Times New Roman" w:hAnsi="Times New Roman" w:cs="Times New Roman"/>
        </w:rPr>
        <w:t xml:space="preserve">es </w:t>
      </w:r>
      <w:r>
        <w:rPr>
          <w:rFonts w:ascii="Times New Roman" w:hAnsi="Times New Roman" w:cs="Times New Roman"/>
          <w:i/>
        </w:rPr>
        <w:t xml:space="preserve">S(t) </w:t>
      </w:r>
      <w:r w:rsidRPr="00B36EED">
        <w:rPr>
          <w:rFonts w:ascii="Times New Roman" w:hAnsi="Times New Roman" w:cs="Times New Roman"/>
        </w:rPr>
        <w:t>are mobilized to meet metabolic requirements, allocated to reproduction or growth, or saved for the future</w:t>
      </w:r>
      <w:r>
        <w:rPr>
          <w:rFonts w:ascii="Times New Roman" w:hAnsi="Times New Roman" w:cs="Times New Roman"/>
        </w:rPr>
        <w:t>.</w:t>
      </w:r>
    </w:p>
    <w:p w14:paraId="6891A2B3" w14:textId="77777777" w:rsidR="00B4485E" w:rsidRDefault="00B4485E" w:rsidP="00B4485E">
      <w:pPr>
        <w:spacing w:line="480" w:lineRule="auto"/>
        <w:jc w:val="both"/>
        <w:outlineLvl w:val="0"/>
        <w:rPr>
          <w:rFonts w:ascii="Times New Roman" w:hAnsi="Times New Roman" w:cs="Times New Roman"/>
        </w:rPr>
      </w:pPr>
    </w:p>
    <w:p w14:paraId="361BAC2E" w14:textId="77777777" w:rsidR="00B4485E" w:rsidRPr="00B36EED" w:rsidRDefault="00B4485E" w:rsidP="00B4485E">
      <w:pPr>
        <w:spacing w:line="480" w:lineRule="auto"/>
        <w:jc w:val="both"/>
        <w:outlineLvl w:val="0"/>
        <w:rPr>
          <w:rFonts w:ascii="Times New Roman" w:hAnsi="Times New Roman" w:cs="Times New Roman"/>
        </w:rPr>
      </w:pPr>
      <w:r>
        <w:rPr>
          <w:rFonts w:ascii="Times New Roman" w:hAnsi="Times New Roman" w:cs="Times New Roman"/>
        </w:rPr>
        <w:t>Consequently, the dynamics from one month to the next are</w:t>
      </w:r>
    </w:p>
    <w:p w14:paraId="5EA943EA" w14:textId="77777777" w:rsidR="00B4485E" w:rsidRPr="00B36EED" w:rsidRDefault="00B4485E" w:rsidP="00B4485E">
      <w:pPr>
        <w:pStyle w:val="MTDisplayEquation"/>
        <w:spacing w:line="480" w:lineRule="auto"/>
        <w:jc w:val="both"/>
        <w:outlineLvl w:val="0"/>
      </w:pPr>
      <w:r w:rsidRPr="00B36EED">
        <w:tab/>
      </w:r>
      <w:ins w:id="16" w:author="Nicholas Dulvy" w:date="2020-01-23T16:02:00Z">
        <w:del w:id="17" w:author="Nicholas Dulvy" w:date="2020-01-23T16:02:00Z">
          <w:r w:rsidR="007756E0" w:rsidRPr="00B36EED">
            <w:rPr>
              <w:noProof/>
              <w:position w:val="-32"/>
            </w:rPr>
            <w:object w:dxaOrig="4680" w:dyaOrig="780" w14:anchorId="719C8CCB">
              <v:shape id="_x0000_i1041" type="#_x0000_t75" alt="" style="width:235.05pt;height:39.6pt;mso-width-percent:0;mso-height-percent:0;mso-width-percent:0;mso-height-percent:0" o:ole="">
                <v:imagedata r:id="rId20" o:title=""/>
              </v:shape>
              <o:OLEObject Type="Embed" ProgID="Equation.DSMT4" ShapeID="_x0000_i1041" DrawAspect="Content" ObjectID="_1662921360" r:id="rId21"/>
            </w:object>
          </w:r>
        </w:del>
      </w:ins>
      <w:r w:rsidRPr="00B36EED">
        <w:t xml:space="preserve"> </w:t>
      </w:r>
      <w:r w:rsidRPr="00B36EED">
        <w:tab/>
      </w:r>
      <w:r>
        <w:t>(</w:t>
      </w:r>
      <w:commentRangeStart w:id="18"/>
      <w:r>
        <w:t>4</w:t>
      </w:r>
      <w:commentRangeEnd w:id="18"/>
      <w:r>
        <w:rPr>
          <w:rStyle w:val="CommentReference"/>
          <w:rFonts w:asciiTheme="minorHAnsi" w:hAnsiTheme="minorHAnsi" w:cstheme="minorBidi"/>
        </w:rPr>
        <w:commentReference w:id="18"/>
      </w:r>
      <w:r>
        <w:t>)</w:t>
      </w:r>
    </w:p>
    <w:p w14:paraId="1E9F54BB" w14:textId="77777777" w:rsidR="00B4485E" w:rsidRDefault="00B4485E" w:rsidP="00B4485E">
      <w:pPr>
        <w:spacing w:line="480" w:lineRule="auto"/>
        <w:jc w:val="both"/>
        <w:outlineLvl w:val="0"/>
        <w:rPr>
          <w:rFonts w:ascii="Times New Roman" w:hAnsi="Times New Roman" w:cs="Times New Roman"/>
        </w:rPr>
      </w:pPr>
      <w:r>
        <w:rPr>
          <w:rFonts w:ascii="Times New Roman" w:hAnsi="Times New Roman" w:cs="Times New Roman"/>
        </w:rPr>
        <w:tab/>
        <w:t xml:space="preserve">There are several physiological constraints that determine whether an individual survives from time </w:t>
      </w:r>
      <w:r>
        <w:rPr>
          <w:rFonts w:ascii="Times New Roman" w:hAnsi="Times New Roman" w:cs="Times New Roman"/>
          <w:i/>
        </w:rPr>
        <w:t xml:space="preserve">t </w:t>
      </w:r>
      <w:r>
        <w:rPr>
          <w:rFonts w:ascii="Times New Roman" w:hAnsi="Times New Roman" w:cs="Times New Roman"/>
        </w:rPr>
        <w:t xml:space="preserve">to </w:t>
      </w:r>
      <w:r>
        <w:rPr>
          <w:rFonts w:ascii="Times New Roman" w:hAnsi="Times New Roman" w:cs="Times New Roman"/>
          <w:i/>
        </w:rPr>
        <w:t xml:space="preserve">t </w:t>
      </w:r>
      <w:r>
        <w:rPr>
          <w:rFonts w:ascii="Times New Roman" w:hAnsi="Times New Roman" w:cs="Times New Roman"/>
        </w:rPr>
        <w:t>+ 1. Lipid stores</w:t>
      </w:r>
      <w:r w:rsidRPr="00B36EED">
        <w:rPr>
          <w:rFonts w:ascii="Times New Roman" w:hAnsi="Times New Roman" w:cs="Times New Roman"/>
        </w:rPr>
        <w:t xml:space="preserve"> must be maintained above a critical threshold, which is </w:t>
      </w:r>
      <w:r>
        <w:rPr>
          <w:rFonts w:ascii="Times New Roman" w:hAnsi="Times New Roman" w:cs="Times New Roman"/>
        </w:rPr>
        <w:t xml:space="preserve">a percentage </w:t>
      </w:r>
      <m:oMath>
        <m:r>
          <w:rPr>
            <w:rFonts w:ascii="Cambria Math" w:hAnsi="Cambria Math"/>
            <w:noProof/>
          </w:rPr>
          <m:t>υ</m:t>
        </m:r>
      </m:oMath>
      <w:r>
        <w:rPr>
          <w:rFonts w:ascii="Times New Roman" w:hAnsi="Times New Roman" w:cs="Times New Roman"/>
        </w:rPr>
        <w:t xml:space="preserve"> of</w:t>
      </w:r>
      <w:r w:rsidRPr="00B36EED">
        <w:rPr>
          <w:rFonts w:ascii="Times New Roman" w:hAnsi="Times New Roman" w:cs="Times New Roman"/>
        </w:rPr>
        <w:t xml:space="preserve"> structural mass</w:t>
      </w:r>
      <w:r>
        <w:rPr>
          <w:rFonts w:ascii="Times New Roman" w:hAnsi="Times New Roman" w:cs="Times New Roman"/>
        </w:rPr>
        <w:t xml:space="preserve"> (in joules), so that </w:t>
      </w:r>
      <w:ins w:id="19" w:author="Nicholas Dulvy" w:date="2020-01-23T16:02:00Z">
        <w:del w:id="20" w:author="Nicholas Dulvy" w:date="2020-01-23T16:02:00Z">
          <w:r w:rsidR="007756E0" w:rsidRPr="00B41843">
            <w:rPr>
              <w:rFonts w:ascii="Times New Roman" w:hAnsi="Times New Roman" w:cs="Times New Roman"/>
              <w:noProof/>
              <w:position w:val="-12"/>
            </w:rPr>
            <w:object w:dxaOrig="2060" w:dyaOrig="380" w14:anchorId="25223DFE">
              <v:shape id="_x0000_i1040" type="#_x0000_t75" alt="" style="width:104.4pt;height:20.05pt;mso-width-percent:0;mso-height-percent:0;mso-width-percent:0;mso-height-percent:0" o:ole="">
                <v:imagedata r:id="rId22" o:title=""/>
              </v:shape>
              <o:OLEObject Type="Embed" ProgID="Equation.DSMT4" ShapeID="_x0000_i1040" DrawAspect="Content" ObjectID="_1662921361" r:id="rId23"/>
            </w:object>
          </w:r>
        </w:del>
      </w:ins>
      <w:r w:rsidRPr="00B36EED">
        <w:rPr>
          <w:rFonts w:ascii="Times New Roman" w:hAnsi="Times New Roman" w:cs="Times New Roman"/>
        </w:rPr>
        <w:t>.</w:t>
      </w:r>
      <w:r>
        <w:rPr>
          <w:rFonts w:ascii="Times New Roman" w:hAnsi="Times New Roman" w:cs="Times New Roman"/>
        </w:rPr>
        <w:t xml:space="preserve"> The maximum lipid mass </w:t>
      </w:r>
      <w:r>
        <w:rPr>
          <w:rFonts w:ascii="Times New Roman" w:hAnsi="Times New Roman" w:cs="Times New Roman"/>
        </w:rPr>
        <w:lastRenderedPageBreak/>
        <w:t xml:space="preserve">that can be saved from </w:t>
      </w:r>
      <w:r>
        <w:rPr>
          <w:rFonts w:ascii="Times New Roman" w:hAnsi="Times New Roman" w:cs="Times New Roman"/>
          <w:i/>
          <w:iCs/>
        </w:rPr>
        <w:t xml:space="preserve">t </w:t>
      </w:r>
      <w:r>
        <w:rPr>
          <w:rFonts w:ascii="Times New Roman" w:hAnsi="Times New Roman" w:cs="Times New Roman"/>
        </w:rPr>
        <w:t xml:space="preserve">to </w:t>
      </w:r>
      <w:r>
        <w:rPr>
          <w:rFonts w:ascii="Times New Roman" w:hAnsi="Times New Roman" w:cs="Times New Roman"/>
          <w:i/>
          <w:iCs/>
        </w:rPr>
        <w:t>t+</w:t>
      </w:r>
      <w:r>
        <w:rPr>
          <w:rFonts w:ascii="Times New Roman" w:hAnsi="Times New Roman" w:cs="Times New Roman"/>
        </w:rPr>
        <w:t xml:space="preserve">1 </w:t>
      </w:r>
      <w:r w:rsidRPr="00B36EED">
        <w:rPr>
          <w:rFonts w:ascii="Times New Roman" w:hAnsi="Times New Roman" w:cs="Times New Roman"/>
        </w:rPr>
        <w:t xml:space="preserve">cannot exceed </w:t>
      </w:r>
      <w:r>
        <w:rPr>
          <w:rFonts w:ascii="Times New Roman" w:hAnsi="Times New Roman" w:cs="Times New Roman"/>
        </w:rPr>
        <w:t xml:space="preserve">75% of the </w:t>
      </w:r>
      <w:r w:rsidRPr="00B36EED">
        <w:rPr>
          <w:rFonts w:ascii="Times New Roman" w:hAnsi="Times New Roman" w:cs="Times New Roman"/>
        </w:rPr>
        <w:t>structural mas</w:t>
      </w:r>
      <w:r>
        <w:rPr>
          <w:rFonts w:ascii="Times New Roman" w:hAnsi="Times New Roman" w:cs="Times New Roman"/>
        </w:rPr>
        <w:t xml:space="preserve">s </w:t>
      </w:r>
      <w:r w:rsidRPr="00FE3D57">
        <w:rPr>
          <w:rFonts w:ascii="Times New Roman" w:hAnsi="Times New Roman" w:cs="Times New Roman"/>
          <w:i/>
          <w:iCs/>
        </w:rPr>
        <w:t>W</w:t>
      </w:r>
      <w:r w:rsidRPr="00FE3D57">
        <w:rPr>
          <w:rFonts w:ascii="Times New Roman" w:hAnsi="Times New Roman" w:cs="Times New Roman"/>
          <w:i/>
          <w:iCs/>
          <w:vertAlign w:val="subscript"/>
        </w:rPr>
        <w:t>1</w:t>
      </w:r>
      <w:r w:rsidRPr="00514BAB">
        <w:rPr>
          <w:rFonts w:ascii="Times New Roman" w:hAnsi="Times New Roman" w:cs="Times New Roman"/>
        </w:rPr>
        <w:t>(</w:t>
      </w:r>
      <w:r w:rsidRPr="00FE3D57">
        <w:rPr>
          <w:rFonts w:ascii="Times New Roman" w:hAnsi="Times New Roman" w:cs="Times New Roman"/>
          <w:i/>
          <w:iCs/>
        </w:rPr>
        <w:t>t</w:t>
      </w:r>
      <w:r>
        <w:rPr>
          <w:rFonts w:ascii="Times New Roman" w:hAnsi="Times New Roman" w:cs="Times New Roman"/>
        </w:rPr>
        <w:t xml:space="preserve">); any lipid stores in excess of this are not carried over. If, after allocation to growth and reproduction, an individual’s expected future stores </w:t>
      </w:r>
      <w:r>
        <w:rPr>
          <w:rFonts w:ascii="Times New Roman" w:hAnsi="Times New Roman" w:cs="Times New Roman"/>
          <w:i/>
          <w:iCs/>
        </w:rPr>
        <w:t>S</w:t>
      </w:r>
      <w:r w:rsidRPr="0088133D">
        <w:rPr>
          <w:rFonts w:ascii="Times New Roman" w:hAnsi="Times New Roman" w:cs="Times New Roman"/>
        </w:rPr>
        <w:t>(</w:t>
      </w:r>
      <w:r>
        <w:rPr>
          <w:rFonts w:ascii="Times New Roman" w:hAnsi="Times New Roman" w:cs="Times New Roman"/>
          <w:i/>
          <w:iCs/>
        </w:rPr>
        <w:t>t+1</w:t>
      </w:r>
      <w:r w:rsidRPr="0088133D">
        <w:rPr>
          <w:rFonts w:ascii="Times New Roman" w:hAnsi="Times New Roman" w:cs="Times New Roman"/>
        </w:rPr>
        <w:t>)</w:t>
      </w:r>
      <w:r>
        <w:rPr>
          <w:rFonts w:ascii="Times New Roman" w:hAnsi="Times New Roman" w:cs="Times New Roman"/>
          <w:i/>
          <w:iCs/>
        </w:rPr>
        <w:t xml:space="preserve"> </w:t>
      </w:r>
      <w:r>
        <w:rPr>
          <w:rFonts w:ascii="Times New Roman" w:hAnsi="Times New Roman" w:cs="Times New Roman"/>
        </w:rPr>
        <w:t xml:space="preserve">do not exceed the critical threshold for its future structural mass </w:t>
      </w:r>
      <w:r>
        <w:rPr>
          <w:rFonts w:ascii="Times New Roman" w:hAnsi="Times New Roman" w:cs="Times New Roman"/>
          <w:i/>
          <w:iCs/>
        </w:rPr>
        <w:t>W</w:t>
      </w:r>
      <w:r>
        <w:rPr>
          <w:rFonts w:ascii="Times New Roman" w:hAnsi="Times New Roman" w:cs="Times New Roman"/>
          <w:i/>
          <w:iCs/>
          <w:vertAlign w:val="subscript"/>
        </w:rPr>
        <w:t>1</w:t>
      </w:r>
      <w:r w:rsidRPr="002A4890">
        <w:rPr>
          <w:rFonts w:ascii="Times New Roman" w:hAnsi="Times New Roman" w:cs="Times New Roman"/>
        </w:rPr>
        <w:t>(</w:t>
      </w:r>
      <w:r>
        <w:rPr>
          <w:rFonts w:ascii="Times New Roman" w:hAnsi="Times New Roman" w:cs="Times New Roman"/>
          <w:i/>
          <w:iCs/>
        </w:rPr>
        <w:t>t+</w:t>
      </w:r>
      <w:r w:rsidRPr="007628E8">
        <w:rPr>
          <w:rFonts w:ascii="Times New Roman" w:hAnsi="Times New Roman" w:cs="Times New Roman"/>
        </w:rPr>
        <w:t>1</w:t>
      </w:r>
      <w:r w:rsidRPr="002A4890">
        <w:rPr>
          <w:rFonts w:ascii="Times New Roman" w:hAnsi="Times New Roman" w:cs="Times New Roman"/>
        </w:rPr>
        <w:t>)</w:t>
      </w:r>
      <w:r>
        <w:rPr>
          <w:rFonts w:ascii="Times New Roman" w:hAnsi="Times New Roman" w:cs="Times New Roman"/>
        </w:rPr>
        <w:t xml:space="preserve">, then the individual has no future fitness (i.e., it starves). </w:t>
      </w:r>
      <w:r w:rsidRPr="00B36EED">
        <w:rPr>
          <w:rFonts w:ascii="Times New Roman" w:hAnsi="Times New Roman" w:cs="Times New Roman"/>
        </w:rPr>
        <w:t xml:space="preserve">If </w:t>
      </w:r>
      <w:r>
        <w:rPr>
          <w:rFonts w:ascii="Times New Roman" w:hAnsi="Times New Roman" w:cs="Times New Roman"/>
        </w:rPr>
        <w:t>the physiological</w:t>
      </w:r>
      <w:r w:rsidRPr="00B36EED">
        <w:rPr>
          <w:rFonts w:ascii="Times New Roman" w:hAnsi="Times New Roman" w:cs="Times New Roman"/>
        </w:rPr>
        <w:t xml:space="preserve"> </w:t>
      </w:r>
      <w:r>
        <w:rPr>
          <w:rFonts w:ascii="Times New Roman" w:hAnsi="Times New Roman" w:cs="Times New Roman"/>
        </w:rPr>
        <w:t xml:space="preserve">constraints are </w:t>
      </w:r>
      <w:r w:rsidRPr="00B36EED">
        <w:rPr>
          <w:rFonts w:ascii="Times New Roman" w:hAnsi="Times New Roman" w:cs="Times New Roman"/>
        </w:rPr>
        <w:t xml:space="preserve">satisfied, then the individual will survive </w:t>
      </w:r>
      <w:r>
        <w:rPr>
          <w:rFonts w:ascii="Times New Roman" w:hAnsi="Times New Roman" w:cs="Times New Roman"/>
        </w:rPr>
        <w:t xml:space="preserve">to the next time </w:t>
      </w:r>
      <w:r w:rsidRPr="00B36EED">
        <w:rPr>
          <w:rFonts w:ascii="Times New Roman" w:hAnsi="Times New Roman" w:cs="Times New Roman"/>
        </w:rPr>
        <w:t xml:space="preserve">according to the mortality risk given by Eq. </w:t>
      </w:r>
      <w:r>
        <w:rPr>
          <w:rFonts w:ascii="Times New Roman" w:hAnsi="Times New Roman" w:cs="Times New Roman"/>
        </w:rPr>
        <w:t>3</w:t>
      </w:r>
      <w:r w:rsidRPr="00B36EED">
        <w:rPr>
          <w:rFonts w:ascii="Times New Roman" w:hAnsi="Times New Roman" w:cs="Times New Roman"/>
        </w:rPr>
        <w:t xml:space="preserve"> for its structural mass</w:t>
      </w:r>
      <w:r>
        <w:rPr>
          <w:rFonts w:ascii="Times New Roman" w:hAnsi="Times New Roman" w:cs="Times New Roman"/>
        </w:rPr>
        <w:t xml:space="preserve"> in the current time </w:t>
      </w:r>
      <w:ins w:id="21" w:author="Nicholas Dulvy" w:date="2020-01-23T16:02:00Z">
        <w:del w:id="22" w:author="Nicholas Dulvy" w:date="2020-01-23T16:02:00Z">
          <w:r w:rsidR="007756E0" w:rsidRPr="00145C60">
            <w:rPr>
              <w:rFonts w:ascii="Times New Roman" w:hAnsi="Times New Roman" w:cs="Times New Roman"/>
              <w:noProof/>
              <w:position w:val="-12"/>
            </w:rPr>
            <w:object w:dxaOrig="560" w:dyaOrig="380" w14:anchorId="7990DB3C">
              <v:shape id="_x0000_i1039" type="#_x0000_t75" alt="" style="width:27.25pt;height:19.05pt;mso-width-percent:0;mso-height-percent:0;mso-width-percent:0;mso-height-percent:0" o:ole="">
                <v:imagedata r:id="rId24" o:title=""/>
              </v:shape>
              <o:OLEObject Type="Embed" ProgID="Equation.DSMT4" ShapeID="_x0000_i1039" DrawAspect="Content" ObjectID="_1662921362" r:id="rId25"/>
            </w:object>
          </w:r>
        </w:del>
      </w:ins>
      <w:r w:rsidRPr="00B36EED">
        <w:rPr>
          <w:rFonts w:ascii="Times New Roman" w:hAnsi="Times New Roman" w:cs="Times New Roman"/>
          <w:i/>
          <w:noProof/>
        </w:rPr>
        <w:t>.</w:t>
      </w:r>
      <w:r>
        <w:rPr>
          <w:rFonts w:ascii="Times New Roman" w:hAnsi="Times New Roman" w:cs="Times New Roman"/>
          <w:i/>
          <w:noProof/>
        </w:rPr>
        <w:t xml:space="preserve"> </w:t>
      </w:r>
      <w:r w:rsidRPr="00B36EED">
        <w:rPr>
          <w:rFonts w:ascii="Times New Roman" w:hAnsi="Times New Roman" w:cs="Times New Roman"/>
          <w:i/>
        </w:rPr>
        <w:t xml:space="preserve"> </w:t>
      </w:r>
      <w:r>
        <w:rPr>
          <w:rFonts w:ascii="Times New Roman" w:hAnsi="Times New Roman" w:cs="Times New Roman"/>
        </w:rPr>
        <w:t>We convert the r</w:t>
      </w:r>
      <w:r w:rsidRPr="00B36EED">
        <w:rPr>
          <w:rFonts w:ascii="Times New Roman" w:hAnsi="Times New Roman" w:cs="Times New Roman"/>
        </w:rPr>
        <w:t xml:space="preserve">isk of predation to </w:t>
      </w:r>
      <w:r>
        <w:rPr>
          <w:rFonts w:ascii="Times New Roman" w:hAnsi="Times New Roman" w:cs="Times New Roman"/>
        </w:rPr>
        <w:t xml:space="preserve">the probability of </w:t>
      </w:r>
      <w:r w:rsidRPr="00B36EED">
        <w:rPr>
          <w:rFonts w:ascii="Times New Roman" w:hAnsi="Times New Roman" w:cs="Times New Roman"/>
        </w:rPr>
        <w:t xml:space="preserve">survival </w:t>
      </w:r>
      <w:r w:rsidRPr="00A217D2">
        <w:rPr>
          <w:rFonts w:ascii="Times New Roman" w:hAnsi="Times New Roman" w:cs="Times New Roman"/>
          <w:i/>
          <w:iCs/>
        </w:rPr>
        <w:t>γ</w:t>
      </w:r>
      <w:r w:rsidRPr="00B36EED">
        <w:rPr>
          <w:rFonts w:ascii="Times New Roman" w:hAnsi="Times New Roman" w:cs="Times New Roman"/>
        </w:rPr>
        <w:t xml:space="preserve"> </w:t>
      </w:r>
      <w:r>
        <w:rPr>
          <w:rFonts w:ascii="Times New Roman" w:hAnsi="Times New Roman" w:cs="Times New Roman"/>
        </w:rPr>
        <w:t>by</w:t>
      </w:r>
      <w:ins w:id="23" w:author="Nicholas Dulvy" w:date="2020-01-23T16:02:00Z">
        <w:del w:id="24" w:author="Nicholas Dulvy" w:date="2020-01-23T16:02:00Z">
          <w:r w:rsidR="007756E0" w:rsidRPr="00B36EED">
            <w:rPr>
              <w:rFonts w:ascii="Times New Roman" w:hAnsi="Times New Roman" w:cs="Times New Roman"/>
              <w:noProof/>
              <w:position w:val="-16"/>
            </w:rPr>
            <w:object w:dxaOrig="2660" w:dyaOrig="420" w14:anchorId="7E967144">
              <v:shape id="_x0000_i1038" type="#_x0000_t75" alt="" style="width:130.65pt;height:20.05pt;mso-width-percent:0;mso-height-percent:0;mso-width-percent:0;mso-height-percent:0" o:ole="">
                <v:imagedata r:id="rId26" o:title=""/>
              </v:shape>
              <o:OLEObject Type="Embed" ProgID="Equation.DSMT4" ShapeID="_x0000_i1038" DrawAspect="Content" ObjectID="_1662921363" r:id="rId27"/>
            </w:object>
          </w:r>
        </w:del>
      </w:ins>
      <w:r w:rsidRPr="00B36EED">
        <w:rPr>
          <w:rFonts w:ascii="Times New Roman" w:hAnsi="Times New Roman" w:cs="Times New Roman"/>
        </w:rPr>
        <w:t>.</w:t>
      </w:r>
      <w:commentRangeStart w:id="25"/>
      <w:commentRangeStart w:id="26"/>
      <w:commentRangeEnd w:id="25"/>
      <w:r>
        <w:rPr>
          <w:rStyle w:val="CommentReference"/>
        </w:rPr>
        <w:commentReference w:id="25"/>
      </w:r>
      <w:commentRangeEnd w:id="26"/>
      <w:r>
        <w:rPr>
          <w:rStyle w:val="CommentReference"/>
          <w:rFonts w:eastAsiaTheme="minorEastAsia"/>
        </w:rPr>
        <w:commentReference w:id="26"/>
      </w:r>
      <w:r>
        <w:rPr>
          <w:rFonts w:ascii="Times New Roman" w:hAnsi="Times New Roman" w:cs="Times New Roman"/>
        </w:rPr>
        <w:t xml:space="preserve"> </w:t>
      </w:r>
      <w:r w:rsidRPr="00B36EED">
        <w:rPr>
          <w:rFonts w:ascii="Times New Roman" w:hAnsi="Times New Roman" w:cs="Times New Roman"/>
        </w:rPr>
        <w:t xml:space="preserve"> </w:t>
      </w:r>
      <w:r>
        <w:rPr>
          <w:rFonts w:ascii="Times New Roman" w:hAnsi="Times New Roman" w:cs="Times New Roman"/>
        </w:rPr>
        <w:t>Reproductive output in each month is limited to be a fraction of structural mass (in joules), so that</w:t>
      </w:r>
      <w:r>
        <w:rPr>
          <w:rFonts w:ascii="Times New Roman" w:hAnsi="Times New Roman" w:cs="Times New Roman"/>
          <w:noProof/>
        </w:rPr>
        <w:t xml:space="preserve"> </w:t>
      </w:r>
      <w:ins w:id="27" w:author="Nicholas Dulvy" w:date="2020-01-23T16:02:00Z">
        <w:del w:id="28" w:author="Nicholas Dulvy" w:date="2020-01-23T16:02:00Z">
          <w:r w:rsidR="007756E0" w:rsidRPr="00343941">
            <w:rPr>
              <w:rFonts w:ascii="Times New Roman" w:hAnsi="Times New Roman" w:cs="Times New Roman"/>
              <w:noProof/>
              <w:position w:val="-12"/>
            </w:rPr>
            <w:object w:dxaOrig="1560" w:dyaOrig="380" w14:anchorId="25370269">
              <v:shape id="_x0000_i1037" type="#_x0000_t75" alt="" style="width:79.2pt;height:19.05pt;mso-width-percent:0;mso-height-percent:0;mso-width-percent:0;mso-height-percent:0" o:ole="">
                <v:imagedata r:id="rId28" o:title=""/>
              </v:shape>
              <o:OLEObject Type="Embed" ProgID="Equation.DSMT4" ShapeID="_x0000_i1037" DrawAspect="Content" ObjectID="_1662921364" r:id="rId29"/>
            </w:object>
          </w:r>
        </w:del>
      </w:ins>
      <w:r>
        <w:rPr>
          <w:rFonts w:ascii="Times New Roman" w:hAnsi="Times New Roman" w:cs="Times New Roman"/>
          <w:noProof/>
        </w:rPr>
        <w:t xml:space="preserve">. This represents a constraint on allocation to gonads imposed by the size of the body cavity </w:t>
      </w:r>
      <w:r w:rsidRPr="00BD5814">
        <w:rPr>
          <w:rFonts w:ascii="Times New Roman" w:hAnsi="Times New Roman" w:cs="Times New Roman"/>
          <w:noProof/>
        </w:rPr>
        <w:fldChar w:fldCharType="begin" w:fldLock="1"/>
      </w:r>
      <w:r>
        <w:rPr>
          <w:rFonts w:ascii="Times New Roman" w:hAnsi="Times New Roman" w:cs="Times New Roman"/>
          <w:noProof/>
        </w:rPr>
        <w:instrText>ADDIN CSL_CITATION {"citationItems":[{"id":"ITEM-1","itemData":{"DOI":"10.1007/bf00043394","ISSN":"0960-3166","abstract":"Birth, growth, reproduction and death, these components of the life history of an organism are the fundamentals of biological existence. The exquisite details of molecular biology, biochemistry, physiology, development and behaviour are simply the mechanisms by which life histories are achieved. But why, when we survey the range of living organisms, do we see such a diversity of life histories? How does this diversity relate to the environments in which the life histories are played out? How will life history patterns chdnge as the environmental conditions change? From the pioneering studies of R.A. Fisher, Lamont Cole and G.C. Williams, life history theory has developed as biologists have sought to answer these questions. The theory assumes that natural selection operates on life history traits, tending to maximize some measure of fitness. But this process takes place against a background of trade-offs and constraints which restrict what combinations of traits are biologically possible. Professor Roff has been an important contributor to the development of this theory, and particularly its application to insects and fishes. With life history theory coming of age, Roff reviews its present state of development in this book of 535","author":[{"dropping-particle":"","family":"Wootton","given":"R. J.","non-dropping-particle":"","parse-names":false,"suffix":""}],"container-title":"Reviews in Fish Biology and Fisheries","id":"ITEM-1","issued":{"date-parts":[["1993"]]},"title":"The evolution of life histories: Theory and analysis","type":"article-journal"},"uris":["http://www.mendeley.com/documents/?uuid=3dbac32f-aa3b-4813-b37a-e822b23a2475"]}],"mendeley":{"formattedCitation":"(Wootton 1993)","plainTextFormattedCitation":"(Wootton 1993)","previouslyFormattedCitation":"(Wootton 1993)"},"properties":{"noteIndex":0},"schema":"https://github.com/citation-style-language/schema/raw/master/csl-citation.json"}</w:instrText>
      </w:r>
      <w:r w:rsidRPr="00BD5814">
        <w:rPr>
          <w:rFonts w:ascii="Times New Roman" w:hAnsi="Times New Roman" w:cs="Times New Roman"/>
          <w:noProof/>
        </w:rPr>
        <w:fldChar w:fldCharType="separate"/>
      </w:r>
      <w:r w:rsidRPr="00BD5814">
        <w:rPr>
          <w:rFonts w:ascii="Times New Roman" w:hAnsi="Times New Roman" w:cs="Times New Roman"/>
          <w:noProof/>
        </w:rPr>
        <w:t>(Wootton 1993)</w:t>
      </w:r>
      <w:r w:rsidRPr="00BD5814">
        <w:rPr>
          <w:rFonts w:ascii="Times New Roman" w:hAnsi="Times New Roman" w:cs="Times New Roman"/>
          <w:noProof/>
        </w:rPr>
        <w:fldChar w:fldCharType="end"/>
      </w:r>
      <w:r w:rsidRPr="00BD5814">
        <w:rPr>
          <w:rFonts w:ascii="Times New Roman" w:hAnsi="Times New Roman" w:cs="Times New Roman"/>
          <w:noProof/>
        </w:rPr>
        <w:t>.</w:t>
      </w:r>
    </w:p>
    <w:p w14:paraId="618252E9" w14:textId="77777777" w:rsidR="00B4485E" w:rsidRDefault="00B4485E" w:rsidP="00B4485E">
      <w:pPr>
        <w:spacing w:line="480" w:lineRule="auto"/>
        <w:jc w:val="both"/>
        <w:outlineLvl w:val="0"/>
        <w:rPr>
          <w:rFonts w:ascii="Times New Roman" w:hAnsi="Times New Roman" w:cs="Times New Roman"/>
          <w:b/>
          <w:i/>
          <w:iCs/>
        </w:rPr>
      </w:pPr>
      <w:r>
        <w:rPr>
          <w:rFonts w:ascii="Times New Roman" w:hAnsi="Times New Roman" w:cs="Times New Roman"/>
          <w:b/>
        </w:rPr>
        <w:t xml:space="preserve"> </w:t>
      </w:r>
    </w:p>
    <w:p w14:paraId="5FB3B1B3" w14:textId="77777777" w:rsidR="00B4485E" w:rsidRPr="00216A04" w:rsidRDefault="00B4485E" w:rsidP="00B4485E">
      <w:pPr>
        <w:spacing w:line="480" w:lineRule="auto"/>
        <w:jc w:val="both"/>
        <w:outlineLvl w:val="0"/>
        <w:rPr>
          <w:rFonts w:ascii="Times New Roman" w:hAnsi="Times New Roman" w:cs="Times New Roman"/>
          <w:i/>
          <w:iCs/>
        </w:rPr>
      </w:pPr>
      <w:r w:rsidRPr="00216A04">
        <w:rPr>
          <w:rFonts w:ascii="Times New Roman" w:hAnsi="Times New Roman" w:cs="Times New Roman"/>
          <w:b/>
          <w:i/>
          <w:iCs/>
        </w:rPr>
        <w:t>Fitness and the Stochastic Dynamic Programming Equation</w:t>
      </w:r>
      <w:r w:rsidRPr="00216A04">
        <w:rPr>
          <w:rFonts w:ascii="Times New Roman" w:hAnsi="Times New Roman" w:cs="Times New Roman"/>
          <w:i/>
          <w:iCs/>
        </w:rPr>
        <w:t xml:space="preserve"> </w:t>
      </w:r>
    </w:p>
    <w:p w14:paraId="0BB4FFF0" w14:textId="77777777" w:rsidR="00B4485E" w:rsidRDefault="00B4485E" w:rsidP="00B4485E">
      <w:pPr>
        <w:spacing w:line="480" w:lineRule="auto"/>
        <w:jc w:val="both"/>
        <w:outlineLvl w:val="0"/>
        <w:rPr>
          <w:rFonts w:ascii="Times New Roman" w:hAnsi="Times New Roman" w:cs="Times New Roman"/>
        </w:rPr>
      </w:pPr>
      <w:r>
        <w:rPr>
          <w:rFonts w:ascii="Times New Roman" w:hAnsi="Times New Roman" w:cs="Times New Roman"/>
        </w:rPr>
        <w:tab/>
      </w:r>
    </w:p>
    <w:p w14:paraId="39CB60D8" w14:textId="77777777" w:rsidR="00B4485E" w:rsidRPr="00BE0032" w:rsidRDefault="00B4485E" w:rsidP="00B4485E">
      <w:pPr>
        <w:spacing w:line="480" w:lineRule="auto"/>
        <w:jc w:val="both"/>
        <w:outlineLvl w:val="0"/>
        <w:rPr>
          <w:rFonts w:ascii="Times New Roman" w:hAnsi="Times New Roman" w:cs="Times New Roman"/>
        </w:rPr>
      </w:pPr>
      <w:r>
        <w:rPr>
          <w:rFonts w:ascii="Times New Roman" w:hAnsi="Times New Roman" w:cs="Times New Roman"/>
        </w:rPr>
        <w:t>We define</w:t>
      </w:r>
      <w:r>
        <w:rPr>
          <w:rFonts w:ascii="Times New Roman" w:hAnsi="Times New Roman" w:cs="Times New Roman"/>
          <w:noProof/>
        </w:rPr>
        <w:t xml:space="preserve"> </w:t>
      </w:r>
      <w:ins w:id="29" w:author="Nicholas Dulvy" w:date="2020-01-23T16:02:00Z">
        <w:del w:id="30" w:author="Nicholas Dulvy" w:date="2020-01-23T16:02:00Z">
          <w:r w:rsidR="007756E0" w:rsidRPr="00B36EED">
            <w:rPr>
              <w:rFonts w:ascii="Times New Roman" w:hAnsi="Times New Roman" w:cs="Times New Roman"/>
              <w:noProof/>
              <w:position w:val="-10"/>
            </w:rPr>
            <w:object w:dxaOrig="820" w:dyaOrig="320" w14:anchorId="0385DD6F">
              <v:shape id="_x0000_i1036" type="#_x0000_t75" alt="" style="width:39.6pt;height:12.35pt;mso-width-percent:0;mso-height-percent:0;mso-width-percent:0;mso-height-percent:0" o:ole="">
                <v:imagedata r:id="rId30" o:title=""/>
              </v:shape>
              <o:OLEObject Type="Embed" ProgID="Equation.DSMT4" ShapeID="_x0000_i1036" DrawAspect="Content" ObjectID="_1662921365" r:id="rId31"/>
            </w:object>
          </w:r>
        </w:del>
      </w:ins>
      <w:r>
        <w:rPr>
          <w:rFonts w:ascii="Times New Roman" w:hAnsi="Times New Roman" w:cs="Times New Roman"/>
          <w:noProof/>
        </w:rPr>
        <w:t xml:space="preserve">, the fitness function, </w:t>
      </w:r>
      <w:r>
        <w:rPr>
          <w:rFonts w:ascii="Times New Roman" w:hAnsi="Times New Roman" w:cs="Times New Roman"/>
        </w:rPr>
        <w:t>to be</w:t>
      </w:r>
      <w:r w:rsidRPr="00B36EED">
        <w:rPr>
          <w:rFonts w:ascii="Times New Roman" w:hAnsi="Times New Roman" w:cs="Times New Roman"/>
        </w:rPr>
        <w:t xml:space="preserve"> the maximum expected </w:t>
      </w:r>
      <w:r>
        <w:rPr>
          <w:rFonts w:ascii="Times New Roman" w:hAnsi="Times New Roman" w:cs="Times New Roman"/>
        </w:rPr>
        <w:t>accumulated reproduction</w:t>
      </w:r>
      <w:r w:rsidRPr="00B36EED">
        <w:rPr>
          <w:rFonts w:ascii="Times New Roman" w:hAnsi="Times New Roman" w:cs="Times New Roman"/>
        </w:rPr>
        <w:t xml:space="preserve"> between time </w:t>
      </w:r>
      <w:r w:rsidRPr="00B36EED">
        <w:rPr>
          <w:rFonts w:ascii="Times New Roman" w:hAnsi="Times New Roman" w:cs="Times New Roman"/>
          <w:i/>
        </w:rPr>
        <w:t xml:space="preserve">t </w:t>
      </w:r>
      <w:r w:rsidRPr="00B36EED">
        <w:rPr>
          <w:rFonts w:ascii="Times New Roman" w:hAnsi="Times New Roman" w:cs="Times New Roman"/>
        </w:rPr>
        <w:t xml:space="preserve">and </w:t>
      </w:r>
      <w:ins w:id="31" w:author="Nicholas Dulvy" w:date="2020-01-23T16:02:00Z">
        <w:del w:id="32" w:author="Nicholas Dulvy" w:date="2020-01-23T16:02:00Z">
          <w:r w:rsidR="007756E0" w:rsidRPr="00AD2734">
            <w:rPr>
              <w:rFonts w:ascii="Times New Roman" w:hAnsi="Times New Roman" w:cs="Times New Roman"/>
              <w:noProof/>
              <w:position w:val="-4"/>
            </w:rPr>
            <w:object w:dxaOrig="220" w:dyaOrig="240" w14:anchorId="48704A45">
              <v:shape id="_x0000_i1035" type="#_x0000_t75" alt="" style="width:12.85pt;height:12.85pt;mso-width-percent:0;mso-height-percent:0;mso-width-percent:0;mso-height-percent:0" o:ole="">
                <v:imagedata r:id="rId32" o:title=""/>
              </v:shape>
              <o:OLEObject Type="Embed" ProgID="Equation.DSMT4" ShapeID="_x0000_i1035" DrawAspect="Content" ObjectID="_1662921366" r:id="rId33"/>
            </w:object>
          </w:r>
        </w:del>
      </w:ins>
      <w:r w:rsidRPr="00B36EED">
        <w:rPr>
          <w:rFonts w:ascii="Times New Roman" w:hAnsi="Times New Roman" w:cs="Times New Roman"/>
        </w:rPr>
        <w:t xml:space="preserve"> </w:t>
      </w:r>
      <w:r>
        <w:rPr>
          <w:rFonts w:ascii="Times New Roman" w:hAnsi="Times New Roman" w:cs="Times New Roman"/>
        </w:rPr>
        <w:t>given</w:t>
      </w:r>
      <w:r w:rsidRPr="00B36EED">
        <w:rPr>
          <w:rFonts w:ascii="Times New Roman" w:hAnsi="Times New Roman" w:cs="Times New Roman"/>
        </w:rPr>
        <w:t xml:space="preserve"> size </w:t>
      </w:r>
      <w:ins w:id="33" w:author="Nicholas Dulvy" w:date="2020-01-23T16:02:00Z">
        <w:del w:id="34" w:author="Nicholas Dulvy" w:date="2020-01-23T16:02:00Z">
          <w:r w:rsidR="007756E0" w:rsidRPr="00C3638F">
            <w:rPr>
              <w:rFonts w:ascii="Times New Roman" w:hAnsi="Times New Roman" w:cs="Times New Roman"/>
              <w:noProof/>
              <w:position w:val="-10"/>
            </w:rPr>
            <w:object w:dxaOrig="780" w:dyaOrig="320" w14:anchorId="5EBC34A5">
              <v:shape id="_x0000_i1034" type="#_x0000_t75" alt="" style="width:39.6pt;height:12.35pt;mso-width-percent:0;mso-height-percent:0;mso-width-percent:0;mso-height-percent:0" o:ole="">
                <v:imagedata r:id="rId34" o:title=""/>
              </v:shape>
              <o:OLEObject Type="Embed" ProgID="Equation.DSMT4" ShapeID="_x0000_i1034" DrawAspect="Content" ObjectID="_1662921367" r:id="rId35"/>
            </w:object>
          </w:r>
        </w:del>
      </w:ins>
      <w:r>
        <w:rPr>
          <w:rFonts w:ascii="Times New Roman" w:hAnsi="Times New Roman" w:cs="Times New Roman"/>
        </w:rPr>
        <w:t xml:space="preserve"> and</w:t>
      </w:r>
      <w:r w:rsidRPr="00B36EED">
        <w:rPr>
          <w:rFonts w:ascii="Times New Roman" w:hAnsi="Times New Roman" w:cs="Times New Roman"/>
        </w:rPr>
        <w:t xml:space="preserve"> lipid stores of </w:t>
      </w:r>
      <w:ins w:id="35" w:author="Nicholas Dulvy" w:date="2020-01-23T16:02:00Z">
        <w:del w:id="36" w:author="Nicholas Dulvy" w:date="2020-01-23T16:02:00Z">
          <w:r w:rsidR="007756E0" w:rsidRPr="00C3638F">
            <w:rPr>
              <w:rFonts w:ascii="Times New Roman" w:hAnsi="Times New Roman" w:cs="Times New Roman"/>
              <w:noProof/>
              <w:position w:val="-10"/>
            </w:rPr>
            <w:object w:dxaOrig="800" w:dyaOrig="320" w14:anchorId="2CCEB9B1">
              <v:shape id="_x0000_i1033" type="#_x0000_t75" alt="" style="width:41.65pt;height:12.85pt;mso-width-percent:0;mso-height-percent:0;mso-width-percent:0;mso-height-percent:0" o:ole="">
                <v:imagedata r:id="rId36" o:title=""/>
              </v:shape>
              <o:OLEObject Type="Embed" ProgID="Equation.DSMT4" ShapeID="_x0000_i1033" DrawAspect="Content" ObjectID="_1662921368" r:id="rId37"/>
            </w:object>
          </w:r>
        </w:del>
      </w:ins>
      <w:r w:rsidRPr="00B36EED">
        <w:rPr>
          <w:rFonts w:ascii="Times New Roman" w:hAnsi="Times New Roman" w:cs="Times New Roman"/>
        </w:rPr>
        <w:t xml:space="preserve">. </w:t>
      </w:r>
      <w:r>
        <w:rPr>
          <w:rFonts w:ascii="Times New Roman" w:hAnsi="Times New Roman" w:cs="Times New Roman"/>
        </w:rPr>
        <w:t xml:space="preserve">The consequences of allocation </w:t>
      </w:r>
      <w:r w:rsidRPr="00E50BA7">
        <w:rPr>
          <w:rFonts w:ascii="Times" w:hAnsi="Times" w:cs="Times New Roman"/>
        </w:rPr>
        <w:t xml:space="preserve">to growth </w:t>
      </w:r>
      <w:r w:rsidRPr="00E50BA7">
        <w:rPr>
          <w:rFonts w:ascii="Times" w:hAnsi="Times" w:cs="Times New Roman"/>
          <w:i/>
        </w:rPr>
        <w:t>g</w:t>
      </w:r>
      <w:r w:rsidRPr="00E50BA7">
        <w:rPr>
          <w:rFonts w:ascii="Times" w:hAnsi="Times" w:cs="Times New Roman"/>
        </w:rPr>
        <w:t xml:space="preserve"> and reproduction </w:t>
      </w:r>
      <w:r w:rsidRPr="00E50BA7">
        <w:rPr>
          <w:rFonts w:ascii="Times" w:hAnsi="Times" w:cs="Times New Roman"/>
          <w:i/>
        </w:rPr>
        <w:t>r</w:t>
      </w:r>
      <w:r>
        <w:rPr>
          <w:rFonts w:ascii="Times" w:hAnsi="Times" w:cs="Times New Roman"/>
        </w:rPr>
        <w:t xml:space="preserve"> affect both current fitness (current reproduction and survival) and the potential size and lipid stores in the next time step (future states).  </w:t>
      </w:r>
      <w:r>
        <w:rPr>
          <w:rFonts w:ascii="Times New Roman" w:hAnsi="Times New Roman" w:cs="Times New Roman"/>
        </w:rPr>
        <w:t xml:space="preserve">We denote potential future states as </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m:t>
            </m:r>
          </m:sup>
        </m:sSup>
      </m:oMath>
      <w:r>
        <w:rPr>
          <w:rFonts w:ascii="Times New Roman" w:eastAsiaTheme="minorEastAsia" w:hAnsi="Times New Roman" w:cs="Times New Roman"/>
        </w:rPr>
        <w:t xml:space="preserve">and </w:t>
      </w:r>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oMath>
      <w:r>
        <w:rPr>
          <w:rFonts w:ascii="Times New Roman" w:eastAsiaTheme="minorEastAsia" w:hAnsi="Times New Roman" w:cs="Times New Roman"/>
        </w:rPr>
        <w:t xml:space="preserve">, and use these values to calculate the expected future fitness of every combination of </w:t>
      </w:r>
      <w:r>
        <w:rPr>
          <w:rFonts w:ascii="Times New Roman" w:eastAsiaTheme="minorEastAsia" w:hAnsi="Times New Roman" w:cs="Times New Roman"/>
          <w:i/>
          <w:iCs/>
        </w:rPr>
        <w:t xml:space="preserve">g </w:t>
      </w:r>
      <w:r>
        <w:rPr>
          <w:rFonts w:ascii="Times New Roman" w:eastAsiaTheme="minorEastAsia" w:hAnsi="Times New Roman" w:cs="Times New Roman"/>
        </w:rPr>
        <w:t xml:space="preserve">and </w:t>
      </w:r>
      <w:r>
        <w:rPr>
          <w:rFonts w:ascii="Times New Roman" w:eastAsiaTheme="minorEastAsia" w:hAnsi="Times New Roman" w:cs="Times New Roman"/>
          <w:i/>
          <w:iCs/>
        </w:rPr>
        <w:t>r</w:t>
      </w:r>
      <w:r>
        <w:rPr>
          <w:rFonts w:ascii="Times New Roman" w:eastAsiaTheme="minorEastAsia" w:hAnsi="Times New Roman" w:cs="Times New Roman"/>
        </w:rPr>
        <w:t xml:space="preserve">.  </w:t>
      </w:r>
      <w:r>
        <w:rPr>
          <w:rFonts w:ascii="Times New Roman" w:hAnsi="Times New Roman" w:cs="Times New Roman"/>
        </w:rPr>
        <w:t xml:space="preserve">Because there is no reproduction at or after </w:t>
      </w:r>
      <w:r>
        <w:rPr>
          <w:rFonts w:ascii="Times New Roman" w:hAnsi="Times New Roman" w:cs="Times New Roman"/>
          <w:i/>
        </w:rPr>
        <w:t>T,</w:t>
      </w:r>
      <w:r>
        <w:rPr>
          <w:rFonts w:ascii="Times New Roman" w:hAnsi="Times New Roman" w:cs="Times New Roman"/>
        </w:rPr>
        <w:t xml:space="preserve"> </w:t>
      </w:r>
      <w:bookmarkStart w:id="37" w:name="PasteStart"/>
      <w:bookmarkStart w:id="38" w:name="MTBlankEqn"/>
      <w:bookmarkEnd w:id="37"/>
      <w:ins w:id="39" w:author="HK" w:date="2020-03-31T09:24:00Z">
        <w:del w:id="40" w:author="HK" w:date="2020-03-31T09:24:00Z">
          <w:r w:rsidR="007756E0" w:rsidRPr="00113CE9">
            <w:rPr>
              <w:noProof/>
              <w:position w:val="-10"/>
            </w:rPr>
            <w:object w:dxaOrig="1240" w:dyaOrig="320" w14:anchorId="209C04C2">
              <v:shape id="_x0000_i1032" type="#_x0000_t75" alt="" style="width:59.15pt;height:12.85pt;mso-width-percent:0;mso-height-percent:0;mso-width-percent:0;mso-height-percent:0" o:ole="">
                <v:imagedata r:id="rId38" o:title=""/>
              </v:shape>
              <o:OLEObject Type="Embed" ProgID="Equation.DSMT4" ShapeID="_x0000_i1032" DrawAspect="Content" ObjectID="_1662921369" r:id="rId39"/>
            </w:object>
          </w:r>
        </w:del>
      </w:ins>
      <w:bookmarkStart w:id="41" w:name="PasteEnd"/>
      <w:bookmarkEnd w:id="38"/>
      <w:bookmarkEnd w:id="41"/>
      <w:r>
        <w:rPr>
          <w:noProof/>
        </w:rPr>
        <w:t>.</w:t>
      </w:r>
      <w:r>
        <w:rPr>
          <w:rFonts w:ascii="Times New Roman" w:hAnsi="Times New Roman" w:cs="Times New Roman"/>
        </w:rPr>
        <w:t xml:space="preserve"> For </w:t>
      </w:r>
      <w:r>
        <w:rPr>
          <w:rFonts w:ascii="Times New Roman" w:hAnsi="Times New Roman" w:cs="Times New Roman"/>
          <w:i/>
        </w:rPr>
        <w:t>t &lt; T</w:t>
      </w:r>
      <w:r>
        <w:rPr>
          <w:rFonts w:ascii="Times New Roman" w:hAnsi="Times New Roman" w:cs="Times New Roman"/>
        </w:rPr>
        <w:t xml:space="preserve">, </w:t>
      </w:r>
      <w:r>
        <w:rPr>
          <w:rFonts w:ascii="Times New Roman" w:hAnsi="Times New Roman" w:cs="Times New Roman"/>
          <w:i/>
        </w:rPr>
        <w:t>V</w:t>
      </w:r>
      <w:r w:rsidRPr="00AB20B3">
        <w:rPr>
          <w:rFonts w:ascii="Times New Roman" w:hAnsi="Times New Roman" w:cs="Times New Roman"/>
        </w:rPr>
        <w:t>(</w:t>
      </w:r>
      <w:proofErr w:type="spellStart"/>
      <w:r>
        <w:rPr>
          <w:rFonts w:ascii="Times New Roman" w:hAnsi="Times New Roman" w:cs="Times New Roman"/>
          <w:i/>
        </w:rPr>
        <w:t>l,s,t</w:t>
      </w:r>
      <w:proofErr w:type="spellEnd"/>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noProof/>
        </w:rPr>
        <w:t xml:space="preserve">satisfies the dynamic programming equation </w:t>
      </w:r>
      <w:r>
        <w:rPr>
          <w:rFonts w:ascii="Times New Roman" w:hAnsi="Times New Roman" w:cs="Times New Roman"/>
          <w:noProof/>
        </w:rPr>
        <w:fldChar w:fldCharType="begin" w:fldLock="1"/>
      </w:r>
      <w:r>
        <w:rPr>
          <w:rFonts w:ascii="Times New Roman" w:hAnsi="Times New Roman" w:cs="Times New Roman"/>
          <w:noProof/>
        </w:rPr>
        <w:instrText>ADDIN CSL_CITATION {"citationItems":[{"id":"ITEM-1","itemData":{"DOI":"10.1007/s11538-014-9973-3","ISBN":"0092-8240","ISSN":"15229602","PMID":"25033778","abstract":"I describe how stochastic dynamic programming (SDP), a method for stochastic optimization that evolved from the work of Hamilton and Jacobi on variational problems, allows us to connect the physiological state of organisms, the environment in which they live, and how evolution by natural selection acts on trade-offs that all organisms face. I first derive the two canonical equations of SDP. These are valuable because although they apply to no system in particular, they share commonalities with many systems (as do frictionless springs). After that, I show how we used SDP in insect behavioral ecology. I describe the puzzles that needed to be solved, the SDP equations we used to solve the puzzles, and the experiments that we used to test the predictions of the models. I then briefly describe two other applications of SDP in biology: first, understanding the developmental pathways followed by steelhead trout in California and second skipped spawning by Norwegian cod. In both cases, modeling and empirical work were closely connected. I close with lessons learned and advice for the young mathematical biologists.","author":[{"dropping-particle":"","family":"Mangel","given":"Marc","non-dropping-particle":"","parse-names":false,"suffix":""}],"container-title":"Bulletin of Mathematical Biology","id":"ITEM-1","issue":"5","issued":{"date-parts":[["2015"]]},"page":"857-877","publisher":"Springer US","title":"Stochastic Dynamic Programming Illuminates the Link Between Environment, Physiology, and Evolution","type":"article-journal","volume":"77"},"uris":["http://www.mendeley.com/documents/?uuid=44945c5b-5840-4d9d-8ed8-f58a694be9c9"]}],"mendeley":{"formattedCitation":"(Mangel 2015)","plainTextFormattedCitation":"(Mangel 2015)","previouslyFormattedCitation":"(Mangel 2015)"},"properties":{"noteIndex":0},"schema":"https://github.com/citation-style-language/schema/raw/master/csl-citation.json"}</w:instrText>
      </w:r>
      <w:r>
        <w:rPr>
          <w:rFonts w:ascii="Times New Roman" w:hAnsi="Times New Roman" w:cs="Times New Roman"/>
          <w:noProof/>
        </w:rPr>
        <w:fldChar w:fldCharType="separate"/>
      </w:r>
      <w:r w:rsidRPr="003B737C">
        <w:rPr>
          <w:rFonts w:ascii="Times New Roman" w:hAnsi="Times New Roman" w:cs="Times New Roman"/>
          <w:noProof/>
        </w:rPr>
        <w:t>(Mangel 2015)</w:t>
      </w:r>
      <w:r>
        <w:rPr>
          <w:rFonts w:ascii="Times New Roman" w:hAnsi="Times New Roman" w:cs="Times New Roman"/>
          <w:noProof/>
        </w:rPr>
        <w:fldChar w:fldCharType="end"/>
      </w:r>
      <w:r>
        <w:rPr>
          <w:rFonts w:ascii="Times New Roman" w:hAnsi="Times New Roman" w:cs="Times New Roman"/>
          <w:noProof/>
        </w:rPr>
        <w:t xml:space="preserve">. </w:t>
      </w:r>
    </w:p>
    <w:p w14:paraId="4A4F2352" w14:textId="77777777" w:rsidR="00B4485E" w:rsidRPr="00B36EED" w:rsidRDefault="00B4485E" w:rsidP="00B4485E">
      <w:pPr>
        <w:spacing w:line="480" w:lineRule="auto"/>
        <w:jc w:val="right"/>
        <w:outlineLvl w:val="0"/>
      </w:pPr>
      <m:oMath>
        <m:r>
          <w:rPr>
            <w:rFonts w:ascii="Cambria Math" w:hAnsi="Cambria Math" w:cs="Times New Roman"/>
            <w:vertAlign w:val="subscript"/>
          </w:rPr>
          <m:t>V</m:t>
        </m:r>
        <m:d>
          <m:dPr>
            <m:ctrlPr>
              <w:rPr>
                <w:rFonts w:ascii="Cambria Math" w:hAnsi="Cambria Math" w:cs="Times New Roman"/>
                <w:i/>
                <w:vertAlign w:val="subscript"/>
              </w:rPr>
            </m:ctrlPr>
          </m:dPr>
          <m:e>
            <m:r>
              <w:rPr>
                <w:rFonts w:ascii="Cambria Math" w:hAnsi="Cambria Math" w:cs="Times New Roman"/>
                <w:vertAlign w:val="subscript"/>
              </w:rPr>
              <m:t>l,s,t</m:t>
            </m:r>
          </m:e>
        </m:d>
        <m:r>
          <w:rPr>
            <w:rFonts w:ascii="Cambria Math" w:hAnsi="Cambria Math" w:cs="Times New Roman"/>
            <w:vertAlign w:val="subscript"/>
          </w:rPr>
          <m:t>=</m:t>
        </m:r>
        <m:func>
          <m:funcPr>
            <m:ctrlPr>
              <w:rPr>
                <w:rFonts w:ascii="Cambria Math" w:hAnsi="Cambria Math" w:cs="Times New Roman"/>
                <w:i/>
                <w:vertAlign w:val="subscript"/>
              </w:rPr>
            </m:ctrlPr>
          </m:funcPr>
          <m:fName>
            <m:limLow>
              <m:limLowPr>
                <m:ctrlPr>
                  <w:rPr>
                    <w:rFonts w:ascii="Cambria Math" w:hAnsi="Cambria Math" w:cs="Times New Roman"/>
                    <w:i/>
                    <w:vertAlign w:val="subscript"/>
                  </w:rPr>
                </m:ctrlPr>
              </m:limLowPr>
              <m:e>
                <m:r>
                  <m:rPr>
                    <m:sty m:val="p"/>
                  </m:rPr>
                  <w:rPr>
                    <w:rFonts w:ascii="Cambria Math" w:hAnsi="Cambria Math" w:cs="Times New Roman"/>
                    <w:vertAlign w:val="subscript"/>
                  </w:rPr>
                  <m:t>max</m:t>
                </m:r>
              </m:e>
              <m:lim>
                <m:r>
                  <w:rPr>
                    <w:rFonts w:ascii="Cambria Math" w:hAnsi="Cambria Math" w:cs="Times New Roman"/>
                    <w:vertAlign w:val="subscript"/>
                  </w:rPr>
                  <m:t>g,r</m:t>
                </m:r>
              </m:lim>
            </m:limLow>
          </m:fName>
          <m:e>
            <m:d>
              <m:dPr>
                <m:begChr m:val="["/>
                <m:endChr m:val="]"/>
                <m:ctrlPr>
                  <w:rPr>
                    <w:rFonts w:ascii="Cambria Math" w:hAnsi="Cambria Math" w:cs="Times New Roman"/>
                    <w:i/>
                    <w:vertAlign w:val="subscript"/>
                  </w:rPr>
                </m:ctrlPr>
              </m:dPr>
              <m:e>
                <m:r>
                  <w:rPr>
                    <w:rFonts w:ascii="Cambria Math" w:hAnsi="Cambria Math" w:cs="Times New Roman"/>
                    <w:vertAlign w:val="subscript"/>
                  </w:rPr>
                  <m:t>r∙s+γ</m:t>
                </m:r>
                <m:d>
                  <m:dPr>
                    <m:ctrlPr>
                      <w:rPr>
                        <w:rFonts w:ascii="Cambria Math" w:hAnsi="Cambria Math" w:cs="Times New Roman"/>
                        <w:i/>
                        <w:vertAlign w:val="subscript"/>
                      </w:rPr>
                    </m:ctrlPr>
                  </m:dPr>
                  <m:e>
                    <m:sSub>
                      <m:sSubPr>
                        <m:ctrlPr>
                          <w:rPr>
                            <w:rFonts w:ascii="Cambria Math" w:hAnsi="Cambria Math" w:cs="Times New Roman"/>
                            <w:i/>
                            <w:vertAlign w:val="subscript"/>
                          </w:rPr>
                        </m:ctrlPr>
                      </m:sSubPr>
                      <m:e>
                        <m:r>
                          <w:rPr>
                            <w:rFonts w:ascii="Cambria Math" w:hAnsi="Cambria Math" w:cs="Times New Roman"/>
                            <w:vertAlign w:val="subscript"/>
                          </w:rPr>
                          <m:t>w</m:t>
                        </m:r>
                      </m:e>
                      <m:sub>
                        <m:r>
                          <w:rPr>
                            <w:rFonts w:ascii="Cambria Math" w:hAnsi="Cambria Math" w:cs="Times New Roman"/>
                            <w:vertAlign w:val="subscript"/>
                          </w:rPr>
                          <m:t>1</m:t>
                        </m:r>
                      </m:sub>
                    </m:sSub>
                  </m:e>
                </m:d>
                <m:r>
                  <w:rPr>
                    <w:rFonts w:ascii="Cambria Math" w:hAnsi="Cambria Math" w:cs="Times New Roman"/>
                    <w:vertAlign w:val="subscript"/>
                  </w:rPr>
                  <m:t>∙V</m:t>
                </m:r>
                <m:d>
                  <m:dPr>
                    <m:ctrlPr>
                      <w:rPr>
                        <w:rFonts w:ascii="Cambria Math" w:hAnsi="Cambria Math" w:cs="Times New Roman"/>
                        <w:i/>
                        <w:vertAlign w:val="subscript"/>
                      </w:rPr>
                    </m:ctrlPr>
                  </m:dPr>
                  <m:e>
                    <m:d>
                      <m:dPr>
                        <m:ctrlPr>
                          <w:rPr>
                            <w:rFonts w:ascii="Cambria Math" w:hAnsi="Cambria Math" w:cs="Times New Roman"/>
                            <w:i/>
                            <w:vertAlign w:val="subscript"/>
                          </w:rPr>
                        </m:ctrlPr>
                      </m:dPr>
                      <m:e>
                        <m:r>
                          <w:rPr>
                            <w:rFonts w:ascii="Cambria Math" w:hAnsi="Cambria Math" w:cs="Times New Roman"/>
                            <w:vertAlign w:val="subscript"/>
                          </w:rPr>
                          <m:t>l'(l,s,g</m:t>
                        </m:r>
                      </m:e>
                    </m:d>
                    <m:r>
                      <w:rPr>
                        <w:rFonts w:ascii="Cambria Math" w:hAnsi="Cambria Math" w:cs="Times New Roman"/>
                        <w:vertAlign w:val="subscript"/>
                      </w:rPr>
                      <m:t>,s'(l,s,r,g)</m:t>
                    </m:r>
                  </m:e>
                </m:d>
              </m:e>
            </m:d>
          </m:e>
        </m:func>
      </m:oMath>
      <w:r w:rsidRPr="00B36EED">
        <w:tab/>
      </w:r>
      <w:r w:rsidRPr="00B36EED">
        <w:tab/>
      </w:r>
      <w:r>
        <w:tab/>
      </w:r>
      <w:commentRangeStart w:id="42"/>
      <w:commentRangeStart w:id="43"/>
      <w:r>
        <w:t xml:space="preserve"> (5)</w:t>
      </w:r>
      <w:commentRangeEnd w:id="42"/>
      <w:r>
        <w:rPr>
          <w:rStyle w:val="CommentReference"/>
        </w:rPr>
        <w:commentReference w:id="42"/>
      </w:r>
      <w:commentRangeEnd w:id="43"/>
      <w:r>
        <w:rPr>
          <w:rStyle w:val="CommentReference"/>
          <w:rFonts w:eastAsiaTheme="minorEastAsia"/>
        </w:rPr>
        <w:commentReference w:id="43"/>
      </w:r>
    </w:p>
    <w:p w14:paraId="590AED5C" w14:textId="77777777" w:rsidR="00B4485E" w:rsidRDefault="00B4485E" w:rsidP="00B4485E">
      <w:pPr>
        <w:spacing w:line="480" w:lineRule="auto"/>
        <w:jc w:val="both"/>
        <w:outlineLvl w:val="0"/>
        <w:rPr>
          <w:rFonts w:ascii="Times" w:hAnsi="Times" w:cs="Times New Roman"/>
          <w:i/>
        </w:rPr>
      </w:pPr>
      <w:r>
        <w:rPr>
          <w:rFonts w:ascii="Times New Roman" w:hAnsi="Times New Roman" w:cs="Times New Roman"/>
        </w:rPr>
        <w:t>Changes in length depend on allocation of lipid stores to growth, so that</w:t>
      </w:r>
      <w:r>
        <w:rPr>
          <w:rFonts w:ascii="Times New Roman" w:hAnsi="Times New Roman" w:cs="Times New Roman"/>
          <w:noProof/>
        </w:rPr>
        <w:t xml:space="preserve"> </w:t>
      </w:r>
      <w:ins w:id="44" w:author="Nicholas Dulvy" w:date="2020-01-23T16:02:00Z">
        <w:del w:id="45" w:author="Nicholas Dulvy" w:date="2020-01-23T16:02:00Z">
          <w:r w:rsidR="007756E0" w:rsidRPr="00925778">
            <w:rPr>
              <w:rFonts w:ascii="Times New Roman" w:hAnsi="Times New Roman" w:cs="Times New Roman"/>
              <w:noProof/>
              <w:position w:val="-10"/>
            </w:rPr>
            <w:object w:dxaOrig="2180" w:dyaOrig="320" w14:anchorId="74313EBD">
              <v:shape id="_x0000_i1031" type="#_x0000_t75" alt="" style="width:112.1pt;height:12.85pt;mso-width-percent:0;mso-height-percent:0;mso-width-percent:0;mso-height-percent:0" o:ole="">
                <v:imagedata r:id="rId40" o:title=""/>
              </v:shape>
              <o:OLEObject Type="Embed" ProgID="Equation.DSMT4" ShapeID="_x0000_i1031" DrawAspect="Content" ObjectID="_1662921370" r:id="rId41"/>
            </w:object>
          </w:r>
        </w:del>
      </w:ins>
      <w:r>
        <w:rPr>
          <w:rFonts w:ascii="Times New Roman" w:hAnsi="Times New Roman" w:cs="Times New Roman"/>
        </w:rPr>
        <w:t xml:space="preserve">.  </w:t>
      </w:r>
      <w:r w:rsidRPr="00E50BA7">
        <w:rPr>
          <w:rFonts w:ascii="Times" w:hAnsi="Times" w:cs="Times New Roman"/>
        </w:rPr>
        <w:t xml:space="preserve">Changes in lipid stores depend on allocation to growth </w:t>
      </w:r>
      <w:r w:rsidRPr="00E50BA7">
        <w:rPr>
          <w:rFonts w:ascii="Times" w:hAnsi="Times" w:cs="Times New Roman"/>
          <w:i/>
        </w:rPr>
        <w:t>g</w:t>
      </w:r>
      <w:r w:rsidRPr="00E50BA7">
        <w:rPr>
          <w:rFonts w:ascii="Times" w:hAnsi="Times" w:cs="Times New Roman"/>
        </w:rPr>
        <w:t xml:space="preserve"> and reproduction </w:t>
      </w:r>
      <w:r w:rsidRPr="00E50BA7">
        <w:rPr>
          <w:rFonts w:ascii="Times" w:hAnsi="Times" w:cs="Times New Roman"/>
          <w:i/>
        </w:rPr>
        <w:t>r</w:t>
      </w:r>
      <w:r w:rsidRPr="00E50BA7">
        <w:rPr>
          <w:rFonts w:ascii="Times" w:hAnsi="Times" w:cs="Times New Roman"/>
        </w:rPr>
        <w:t xml:space="preserve">, in addition to income </w:t>
      </w:r>
      <w:r w:rsidRPr="00E50BA7">
        <w:rPr>
          <w:rFonts w:ascii="Times" w:hAnsi="Times" w:cs="Times New Roman"/>
        </w:rPr>
        <w:lastRenderedPageBreak/>
        <w:t>and costs</w:t>
      </w:r>
      <w:r>
        <w:rPr>
          <w:rFonts w:ascii="Times" w:hAnsi="Times" w:cs="Times New Roman"/>
        </w:rPr>
        <w:t xml:space="preserve">, so that </w:t>
      </w:r>
      <w:ins w:id="46" w:author="Nicholas Dulvy" w:date="2020-01-23T16:02:00Z">
        <w:del w:id="47" w:author="Nicholas Dulvy" w:date="2020-01-23T16:02:00Z">
          <w:r w:rsidR="007756E0" w:rsidRPr="00925778">
            <w:rPr>
              <w:rFonts w:ascii="Times" w:hAnsi="Times" w:cs="Times New Roman"/>
              <w:noProof/>
              <w:position w:val="-16"/>
            </w:rPr>
            <w:object w:dxaOrig="4560" w:dyaOrig="420" w14:anchorId="705F83F7">
              <v:shape id="_x0000_i1030" type="#_x0000_t75" alt="" style="width:229.35pt;height:20.05pt;mso-width-percent:0;mso-height-percent:0;mso-width-percent:0;mso-height-percent:0" o:ole="">
                <v:imagedata r:id="rId42" o:title=""/>
              </v:shape>
              <o:OLEObject Type="Embed" ProgID="Equation.DSMT4" ShapeID="_x0000_i1030" DrawAspect="Content" ObjectID="_1662921371" r:id="rId43"/>
            </w:object>
          </w:r>
        </w:del>
      </w:ins>
      <w:r>
        <w:rPr>
          <w:rFonts w:ascii="Times" w:hAnsi="Times" w:cs="Times New Roman"/>
        </w:rPr>
        <w:t xml:space="preserve">, where </w:t>
      </w:r>
      <w:ins w:id="48" w:author="Nicholas Dulvy" w:date="2020-01-23T16:02:00Z">
        <w:del w:id="49" w:author="Nicholas Dulvy" w:date="2020-01-23T16:02:00Z">
          <w:r w:rsidR="007756E0" w:rsidRPr="00291FDE">
            <w:rPr>
              <w:noProof/>
              <w:position w:val="-12"/>
            </w:rPr>
            <w:object w:dxaOrig="560" w:dyaOrig="380" w14:anchorId="60E7DE28">
              <v:shape id="_x0000_i1029" type="#_x0000_t75" alt="" style="width:27.25pt;height:19.05pt;mso-width-percent:0;mso-height-percent:0;mso-width-percent:0;mso-height-percent:0" o:ole="">
                <v:imagedata r:id="rId44" o:title=""/>
              </v:shape>
              <o:OLEObject Type="Embed" ProgID="Equation.DSMT4" ShapeID="_x0000_i1029" DrawAspect="Content" ObjectID="_1662921372" r:id="rId45"/>
            </w:object>
          </w:r>
        </w:del>
      </w:ins>
      <w:r>
        <w:rPr>
          <w:rFonts w:ascii="Times" w:hAnsi="Times" w:cs="Times New Roman"/>
        </w:rPr>
        <w:t xml:space="preserve"> is the structural mass of an individual of length </w:t>
      </w:r>
      <w:r>
        <w:rPr>
          <w:rFonts w:ascii="Times" w:hAnsi="Times" w:cs="Times New Roman"/>
          <w:i/>
        </w:rPr>
        <w:t>l.</w:t>
      </w:r>
    </w:p>
    <w:p w14:paraId="1340C3D5" w14:textId="77777777" w:rsidR="00B4485E" w:rsidRDefault="00B4485E" w:rsidP="00B4485E">
      <w:pPr>
        <w:spacing w:line="480" w:lineRule="auto"/>
        <w:jc w:val="both"/>
        <w:outlineLvl w:val="0"/>
        <w:rPr>
          <w:rFonts w:ascii="Times" w:hAnsi="Times" w:cs="Times New Roman"/>
          <w:i/>
        </w:rPr>
      </w:pPr>
    </w:p>
    <w:p w14:paraId="36A57AF3" w14:textId="77777777" w:rsidR="00B4485E" w:rsidRDefault="00B4485E" w:rsidP="00B4485E">
      <w:pPr>
        <w:spacing w:line="480" w:lineRule="auto"/>
        <w:jc w:val="both"/>
        <w:outlineLvl w:val="0"/>
        <w:rPr>
          <w:rFonts w:ascii="Times" w:hAnsi="Times" w:cs="Times New Roman"/>
          <w:i/>
        </w:rPr>
      </w:pPr>
      <w:r>
        <w:rPr>
          <w:rFonts w:ascii="Times" w:hAnsi="Times" w:cs="Times New Roman"/>
          <w:i/>
        </w:rPr>
        <w:t>Functional forms motivated by tunas</w:t>
      </w:r>
    </w:p>
    <w:p w14:paraId="056A9B71" w14:textId="77777777" w:rsidR="00B4485E" w:rsidRPr="00B228E1" w:rsidRDefault="00B4485E" w:rsidP="00B4485E">
      <w:pPr>
        <w:spacing w:line="480" w:lineRule="auto"/>
        <w:rPr>
          <w:rFonts w:ascii="Times New Roman" w:eastAsiaTheme="minorEastAsia" w:hAnsi="Times New Roman" w:cs="Times New Roman"/>
        </w:rPr>
      </w:pPr>
      <w:r>
        <w:rPr>
          <w:rFonts w:ascii="Times New Roman" w:hAnsi="Times New Roman" w:cs="Times New Roman"/>
        </w:rPr>
        <w:t xml:space="preserve">Following the Metabolic Theory of Ecology, we defined costs as </w:t>
      </w:r>
    </w:p>
    <w:p w14:paraId="65D9E563" w14:textId="77777777" w:rsidR="00B4485E" w:rsidRPr="00B228E1" w:rsidRDefault="00B4485E" w:rsidP="00B4485E">
      <w:pPr>
        <w:spacing w:line="480" w:lineRule="auto"/>
        <w:jc w:val="right"/>
        <w:rPr>
          <w:rFonts w:ascii="Times New Roman" w:hAnsi="Times New Roman" w:cs="Times New Roman"/>
        </w:rPr>
      </w:pPr>
      <m:oMath>
        <m:r>
          <w:rPr>
            <w:rFonts w:ascii="Cambria Math" w:hAnsi="Cambria Math"/>
          </w:rPr>
          <m:t>C</m:t>
        </m:r>
        <m:d>
          <m:dPr>
            <m:ctrlPr>
              <w:rPr>
                <w:rFonts w:ascii="Cambria Math" w:hAnsi="Cambria Math"/>
                <w:i/>
              </w:rPr>
            </m:ctrlPr>
          </m:dPr>
          <m:e>
            <m:r>
              <w:rPr>
                <w:rFonts w:ascii="Cambria Math" w:hAnsi="Cambria Math"/>
              </w:rPr>
              <m:t>w,τ</m:t>
            </m:r>
          </m:e>
        </m:d>
        <m:r>
          <w:rPr>
            <w:rFonts w:ascii="Cambria Math" w:hAnsi="Cambria Math"/>
          </w:rPr>
          <m:t>=c</m:t>
        </m:r>
        <m:sSup>
          <m:sSupPr>
            <m:ctrlPr>
              <w:rPr>
                <w:rFonts w:ascii="Cambria Math" w:hAnsi="Cambria Math"/>
                <w:i/>
              </w:rPr>
            </m:ctrlPr>
          </m:sSupPr>
          <m:e>
            <m:r>
              <w:rPr>
                <w:rFonts w:ascii="Cambria Math" w:hAnsi="Cambria Math"/>
              </w:rPr>
              <m:t>w</m:t>
            </m:r>
          </m:e>
          <m:sup>
            <m:r>
              <w:rPr>
                <w:rFonts w:ascii="Cambria Math" w:hAnsi="Cambria Math"/>
              </w:rPr>
              <m:t>θ</m:t>
            </m:r>
          </m:sup>
        </m:sSup>
        <m:r>
          <w:rPr>
            <w:rFonts w:ascii="Cambria Math" w:hAnsi="Cambria Math"/>
          </w:rPr>
          <m:t>exp</m:t>
        </m:r>
        <m:d>
          <m:dPr>
            <m:ctrlPr>
              <w:rPr>
                <w:rFonts w:ascii="Cambria Math" w:hAnsi="Cambria Math"/>
                <w:i/>
              </w:rPr>
            </m:ctrlPr>
          </m:dPr>
          <m:e>
            <m:r>
              <w:rPr>
                <w:rFonts w:ascii="Cambria Math" w:hAnsi="Cambria Math"/>
              </w:rPr>
              <m:t>-</m:t>
            </m:r>
            <m:f>
              <m:fPr>
                <m:type m:val="skw"/>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τ</m:t>
                </m:r>
              </m:den>
            </m:f>
          </m:e>
        </m:d>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(6)</w:t>
      </w:r>
    </w:p>
    <w:p w14:paraId="7341EEAA" w14:textId="77777777" w:rsidR="00B4485E" w:rsidRPr="00DF7878" w:rsidRDefault="00B4485E" w:rsidP="00B4485E">
      <w:pPr>
        <w:spacing w:line="480" w:lineRule="auto"/>
        <w:jc w:val="both"/>
        <w:rPr>
          <w:rFonts w:ascii="Times New Roman" w:eastAsiaTheme="minorEastAsia" w:hAnsi="Times New Roman" w:cs="Times New Roman"/>
        </w:rPr>
      </w:pPr>
      <w:r>
        <w:rPr>
          <w:rFonts w:ascii="Times New Roman" w:hAnsi="Times New Roman" w:cs="Times New Roman"/>
        </w:rPr>
        <w:t xml:space="preserve">Studies of the physiological ecology of tunas have estimated the </w:t>
      </w:r>
      <w:r w:rsidRPr="00191FB0">
        <w:rPr>
          <w:rFonts w:ascii="Times New Roman" w:hAnsi="Times New Roman" w:cs="Times New Roman"/>
        </w:rPr>
        <w:t xml:space="preserve">allometric exponent </w:t>
      </w:r>
      <w:r w:rsidRPr="00191FB0">
        <w:rPr>
          <w:rFonts w:ascii="Times New Roman" w:hAnsi="Times New Roman" w:cs="Times New Roman"/>
          <w:i/>
          <w:iCs/>
        </w:rPr>
        <w:t>θ</w:t>
      </w:r>
      <w:r w:rsidRPr="00191FB0">
        <w:rPr>
          <w:rFonts w:ascii="Times New Roman" w:hAnsi="Times New Roman" w:cs="Times New Roman"/>
        </w:rPr>
        <w:t xml:space="preserve"> </w:t>
      </w:r>
      <w:r>
        <w:rPr>
          <w:rFonts w:ascii="Times New Roman" w:hAnsi="Times New Roman" w:cs="Times New Roman"/>
        </w:rPr>
        <w:t>is</w:t>
      </w:r>
      <w:r w:rsidRPr="00191FB0">
        <w:rPr>
          <w:rFonts w:ascii="Times New Roman" w:hAnsi="Times New Roman" w:cs="Times New Roman"/>
        </w:rPr>
        <w:t xml:space="preserve"> 0.66 (Clarke and Joh</w:t>
      </w:r>
      <w:r>
        <w:rPr>
          <w:rFonts w:ascii="Times New Roman" w:hAnsi="Times New Roman" w:cs="Times New Roman"/>
        </w:rPr>
        <w:t>ns</w:t>
      </w:r>
      <w:r w:rsidRPr="00191FB0">
        <w:rPr>
          <w:rFonts w:ascii="Times New Roman" w:hAnsi="Times New Roman" w:cs="Times New Roman"/>
        </w:rPr>
        <w:t>ton 1999)</w:t>
      </w:r>
      <w:r>
        <w:rPr>
          <w:rFonts w:ascii="Times New Roman" w:hAnsi="Times New Roman" w:cs="Times New Roman"/>
        </w:rPr>
        <w:t xml:space="preserve">. </w:t>
      </w:r>
      <w:r w:rsidRPr="00191FB0">
        <w:rPr>
          <w:rFonts w:ascii="Times New Roman" w:hAnsi="Times New Roman" w:cs="Times New Roman"/>
        </w:rPr>
        <w:t xml:space="preserve">The </w:t>
      </w:r>
      <w:r>
        <w:rPr>
          <w:rFonts w:ascii="Times New Roman" w:hAnsi="Times New Roman" w:cs="Times New Roman"/>
        </w:rPr>
        <w:t xml:space="preserve">remaining </w:t>
      </w:r>
      <w:r w:rsidRPr="00191FB0">
        <w:rPr>
          <w:rFonts w:ascii="Times New Roman" w:hAnsi="Times New Roman" w:cs="Times New Roman"/>
        </w:rPr>
        <w:t xml:space="preserve">parameters of this </w:t>
      </w:r>
      <w:r>
        <w:rPr>
          <w:rFonts w:ascii="Times New Roman" w:hAnsi="Times New Roman" w:cs="Times New Roman"/>
        </w:rPr>
        <w:t>function have been discussed thoroughly in the scientific literature</w:t>
      </w:r>
      <w:r w:rsidRPr="00191FB0">
        <w:rPr>
          <w:rFonts w:ascii="Times New Roman" w:hAnsi="Times New Roman" w:cs="Times New Roman"/>
        </w:rPr>
        <w:t xml:space="preserve"> </w:t>
      </w:r>
      <w:r>
        <w:rPr>
          <w:rFonts w:ascii="Times New Roman" w:hAnsi="Times New Roman" w:cs="Times New Roman"/>
        </w:rPr>
        <w:t xml:space="preserve">on the Metabolic Theory of Ecology, or MTE </w:t>
      </w:r>
      <w:r w:rsidRPr="005A4CA6">
        <w:rPr>
          <w:rFonts w:ascii="Times New Roman" w:hAnsi="Times New Roman" w:cs="Times New Roman"/>
        </w:rPr>
        <w:fldChar w:fldCharType="begin" w:fldLock="1"/>
      </w:r>
      <w:r>
        <w:rPr>
          <w:rFonts w:ascii="Times New Roman" w:hAnsi="Times New Roman" w:cs="Times New Roman"/>
        </w:rPr>
        <w:instrText>ADDIN CSL_CITATION {"citationItems":[{"id":"ITEM-1","itemData":{"DOI":"10.1126/science.1061967","ISSN":"00368075","PMID":"11567137","abstract":"We derive a general model, based on principles of biochemical kinetics and allometry, that characterizes the effects of temperature and body mass on metabolic rate. The model fits metabolic rates of microbes, ectotherms, endotherms (including those in hibernation), and plants in temperatures ranging from 0° to 40°C. Mass- and temperature-compensated resting metabolic rates of all organisms are similar: The lowest (for unicellular organisms and plants) is separated from the highest (for endothermic vertebrates) by a factor of about 20. Temperature and body size are primary determinants of biological time and ecological roles.","author":[{"dropping-particle":"","family":"Gillooly","given":"J. F.","non-dropping-particle":"","parse-names":false,"suffix":""},{"dropping-particle":"","family":"Brown","given":"J. H.","non-dropping-particle":"","parse-names":false,"suffix":""},{"dropping-particle":"","family":"West","given":"G. B.","non-dropping-particle":"","parse-names":false,"suffix":""},{"dropping-particle":"","family":"Savage","given":"V. M.","non-dropping-particle":"","parse-names":false,"suffix":""},{"dropping-particle":"","family":"Charnov","given":"E. L.","non-dropping-particle":"","parse-names":false,"suffix":""}],"container-title":"Science","id":"ITEM-1","issue":"5538","issued":{"date-parts":[["2001","9","21"]]},"page":"2248-2251","title":"Effects of size and temperature on metabolic rate","type":"article-journal","volume":"293"},"uris":["http://www.mendeley.com/documents/?uuid=5a3d7bab-fb35-3652-85c4-cc9c18758307"]},{"id":"ITEM-2","itemData":{"DOI":"10.1890/03-9000","ISSN":"00129658","abstract":"Metabolism provides a basis for using first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 Data compiled from the ecological literature strongly support the theoretical predictions. Eventually, metabolic theory may provide a conceptual foundation for much of ecology, just as genetic theory provides a foundation for much of evolutionary biology.","author":[{"dropping-particle":"","family":"Brown","given":"James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B.","non-dropping-particle":"","parse-names":false,"suffix":""}],"container-title":"Ecology","id":"ITEM-2","issued":{"date-parts":[["2004"]]},"title":"Toward a metabolic theory of ecology","type":"paper-conference"},"uris":["http://www.mendeley.com/documents/?uuid=a7be765f-2b80-402a-8851-26fef3613efa"]}],"mendeley":{"formattedCitation":"(Gillooly et al. 2001, Brown et al. 2004)","plainTextFormattedCitation":"(Gillooly et al. 2001, Brown et al. 2004)","previouslyFormattedCitation":"(Gillooly et al. 2001, Brown et al. 2004)"},"properties":{"noteIndex":0},"schema":"https://github.com/citation-style-language/schema/raw/master/csl-citation.json"}</w:instrText>
      </w:r>
      <w:r w:rsidRPr="005A4CA6">
        <w:rPr>
          <w:rFonts w:ascii="Times New Roman" w:hAnsi="Times New Roman" w:cs="Times New Roman"/>
        </w:rPr>
        <w:fldChar w:fldCharType="separate"/>
      </w:r>
      <w:r w:rsidRPr="005A4CA6">
        <w:rPr>
          <w:rFonts w:ascii="Times New Roman" w:hAnsi="Times New Roman" w:cs="Times New Roman"/>
          <w:noProof/>
        </w:rPr>
        <w:t>(Gillooly et al. 2001, Brown et al. 2004)</w:t>
      </w:r>
      <w:r w:rsidRPr="005A4CA6">
        <w:rPr>
          <w:rFonts w:ascii="Times New Roman" w:hAnsi="Times New Roman" w:cs="Times New Roman"/>
        </w:rPr>
        <w:fldChar w:fldCharType="end"/>
      </w:r>
      <w:r>
        <w:rPr>
          <w:rFonts w:ascii="Times New Roman" w:hAnsi="Times New Roman" w:cs="Times New Roman"/>
        </w:rPr>
        <w:t>, which suggests that metabolic requirements increase allometrically with mass, such that the relationship is linear in log-space. Evidence for the MTE suggests that</w:t>
      </w:r>
      <w:r w:rsidRPr="005A4CA6">
        <w:rPr>
          <w:rFonts w:ascii="Times New Roman" w:hAnsi="Times New Roman" w:cs="Times New Roman"/>
        </w:rPr>
        <w:t xml:space="preserve"> Bo</w:t>
      </w:r>
      <w:r>
        <w:rPr>
          <w:rFonts w:ascii="Times New Roman" w:hAnsi="Times New Roman" w:cs="Times New Roman"/>
        </w:rPr>
        <w:t xml:space="preserve">ltzmann’s constant </w:t>
      </w:r>
      <w:r>
        <w:rPr>
          <w:rFonts w:ascii="Times New Roman" w:hAnsi="Times New Roman" w:cs="Times New Roman"/>
          <w:i/>
          <w:iCs/>
        </w:rPr>
        <w:t>k</w:t>
      </w:r>
      <w:r w:rsidRPr="005D268B">
        <w:rPr>
          <w:rFonts w:ascii="Times New Roman" w:hAnsi="Times New Roman" w:cs="Times New Roman"/>
          <w:i/>
          <w:iCs/>
          <w:vertAlign w:val="subscript"/>
        </w:rPr>
        <w:t>0</w:t>
      </w:r>
      <w:r>
        <w:rPr>
          <w:rFonts w:ascii="Times New Roman" w:hAnsi="Times New Roman" w:cs="Times New Roman"/>
          <w:i/>
          <w:iCs/>
        </w:rPr>
        <w:t xml:space="preserve"> </w:t>
      </w:r>
      <w:r>
        <w:rPr>
          <w:rFonts w:ascii="Times New Roman" w:hAnsi="Times New Roman" w:cs="Times New Roman"/>
        </w:rPr>
        <w:t xml:space="preserve">and the activation energy </w:t>
      </w:r>
      <w:r>
        <w:rPr>
          <w:rFonts w:ascii="Times New Roman" w:hAnsi="Times New Roman" w:cs="Times New Roman"/>
          <w:i/>
          <w:iCs/>
        </w:rPr>
        <w:t xml:space="preserve">E </w:t>
      </w:r>
      <w:r>
        <w:rPr>
          <w:rFonts w:ascii="Times New Roman" w:hAnsi="Times New Roman" w:cs="Times New Roman"/>
        </w:rPr>
        <w:t>(the energy required for the reactions of respiration and other metabolic processes)</w:t>
      </w:r>
      <w:r w:rsidRPr="0066269D">
        <w:rPr>
          <w:rFonts w:ascii="Times New Roman" w:hAnsi="Times New Roman" w:cs="Times New Roman"/>
        </w:rPr>
        <w:t xml:space="preserve"> </w:t>
      </w:r>
      <w:r>
        <w:rPr>
          <w:rFonts w:ascii="Times New Roman" w:hAnsi="Times New Roman" w:cs="Times New Roman"/>
        </w:rPr>
        <w:t xml:space="preserve">do not vary appreciably among taxa (O’Conner and Bernhardt 2018).  </w:t>
      </w:r>
      <w:r w:rsidRPr="00191FB0">
        <w:rPr>
          <w:rFonts w:ascii="Times New Roman" w:hAnsi="Times New Roman" w:cs="Times New Roman"/>
        </w:rPr>
        <w:t xml:space="preserve">The normalization coefficient </w:t>
      </w:r>
      <w:r w:rsidRPr="00191FB0">
        <w:rPr>
          <w:rFonts w:ascii="Times New Roman" w:hAnsi="Times New Roman" w:cs="Times New Roman"/>
          <w:i/>
          <w:iCs/>
        </w:rPr>
        <w:t>c</w:t>
      </w:r>
      <w:r w:rsidRPr="00191FB0">
        <w:rPr>
          <w:rFonts w:ascii="Times New Roman" w:hAnsi="Times New Roman" w:cs="Times New Roman"/>
        </w:rPr>
        <w:t xml:space="preserve"> </w:t>
      </w:r>
      <w:r>
        <w:rPr>
          <w:rFonts w:ascii="Times New Roman" w:hAnsi="Times New Roman" w:cs="Times New Roman"/>
        </w:rPr>
        <w:t>was introduced to account for differences among taxonomic groups in the intercepts of the linear relationship (more attention has been focused on the slope of this relationship (</w:t>
      </w:r>
      <w:r w:rsidRPr="00191FB0">
        <w:rPr>
          <w:rFonts w:ascii="Times New Roman" w:hAnsi="Times New Roman" w:cs="Times New Roman"/>
          <w:i/>
          <w:iCs/>
        </w:rPr>
        <w:t>θ</w:t>
      </w:r>
      <w:r w:rsidRPr="00777D6F">
        <w:rPr>
          <w:rFonts w:ascii="Times New Roman" w:hAnsi="Times New Roman" w:cs="Times New Roman"/>
        </w:rPr>
        <w:t>)</w:t>
      </w:r>
      <w:r>
        <w:rPr>
          <w:rFonts w:ascii="Times New Roman" w:hAnsi="Times New Roman" w:cs="Times New Roman"/>
        </w:rPr>
        <w:t>, which is strikingly similar among taxa)</w:t>
      </w:r>
      <w:r w:rsidRPr="00191FB0">
        <w:rPr>
          <w:rFonts w:ascii="Times New Roman" w:hAnsi="Times New Roman" w:cs="Times New Roman"/>
        </w:rPr>
        <w:t>.</w:t>
      </w:r>
      <w:r>
        <w:rPr>
          <w:rFonts w:ascii="Times New Roman" w:hAnsi="Times New Roman" w:cs="Times New Roman"/>
        </w:rPr>
        <w:t xml:space="preserve"> As we have little information on </w:t>
      </w:r>
      <w:r>
        <w:rPr>
          <w:rFonts w:ascii="Times New Roman" w:hAnsi="Times New Roman" w:cs="Times New Roman"/>
          <w:i/>
          <w:iCs/>
        </w:rPr>
        <w:t xml:space="preserve">c </w:t>
      </w:r>
      <w:r>
        <w:rPr>
          <w:rFonts w:ascii="Times New Roman" w:hAnsi="Times New Roman" w:cs="Times New Roman"/>
        </w:rPr>
        <w:t>for tunas, w</w:t>
      </w:r>
      <w:r w:rsidRPr="00191FB0">
        <w:rPr>
          <w:rFonts w:ascii="Times New Roman" w:hAnsi="Times New Roman" w:cs="Times New Roman"/>
        </w:rPr>
        <w:t>e adjusted it so that the range of costs experienced over an individual’s lifetime were comparable to estimates obtained in physiological experiments on metabolic rate</w:t>
      </w:r>
      <w:r>
        <w:rPr>
          <w:rFonts w:ascii="Times New Roman" w:hAnsi="Times New Roman" w:cs="Times New Roman"/>
        </w:rPr>
        <w:t>s</w:t>
      </w:r>
      <w:r w:rsidRPr="00191FB0">
        <w:rPr>
          <w:rFonts w:ascii="Times New Roman" w:hAnsi="Times New Roman" w:cs="Times New Roman"/>
        </w:rPr>
        <w:t xml:space="preserve"> of tuna</w:t>
      </w:r>
      <w:r>
        <w:rPr>
          <w:rFonts w:ascii="Times New Roman" w:hAnsi="Times New Roman" w:cs="Times New Roman"/>
        </w:rPr>
        <w:t>s</w:t>
      </w:r>
      <w:r w:rsidRPr="00191FB0">
        <w:rPr>
          <w:rFonts w:ascii="Times New Roman" w:hAnsi="Times New Roman" w:cs="Times New Roman"/>
        </w:rPr>
        <w:t xml:space="preserve"> (</w:t>
      </w:r>
      <w:proofErr w:type="spellStart"/>
      <w:r w:rsidRPr="00191FB0">
        <w:rPr>
          <w:rFonts w:ascii="Times New Roman" w:hAnsi="Times New Roman" w:cs="Times New Roman"/>
          <w:highlight w:val="yellow"/>
        </w:rPr>
        <w:t>Kitchell</w:t>
      </w:r>
      <w:proofErr w:type="spellEnd"/>
      <w:r w:rsidRPr="00191FB0">
        <w:rPr>
          <w:rFonts w:ascii="Times New Roman" w:hAnsi="Times New Roman" w:cs="Times New Roman"/>
          <w:highlight w:val="yellow"/>
        </w:rPr>
        <w:t xml:space="preserve"> et al. 1978</w:t>
      </w:r>
      <w:r w:rsidRPr="00191FB0">
        <w:rPr>
          <w:rFonts w:ascii="Times New Roman" w:hAnsi="Times New Roman" w:cs="Times New Roman"/>
        </w:rPr>
        <w:t xml:space="preserve">). Due to the </w:t>
      </w:r>
      <w:commentRangeStart w:id="50"/>
      <w:commentRangeStart w:id="51"/>
      <w:r w:rsidRPr="00A829FC">
        <w:rPr>
          <w:rFonts w:ascii="Times New Roman" w:hAnsi="Times New Roman" w:cs="Times New Roman"/>
        </w:rPr>
        <w:t>uncertainty in this parameter, we explore variation</w:t>
      </w:r>
      <w:commentRangeEnd w:id="50"/>
      <w:r>
        <w:rPr>
          <w:rStyle w:val="CommentReference"/>
        </w:rPr>
        <w:commentReference w:id="50"/>
      </w:r>
      <w:commentRangeEnd w:id="51"/>
      <w:r>
        <w:rPr>
          <w:rStyle w:val="CommentReference"/>
          <w:rFonts w:eastAsiaTheme="minorEastAsia"/>
        </w:rPr>
        <w:commentReference w:id="51"/>
      </w:r>
      <w:r w:rsidRPr="00A829FC">
        <w:rPr>
          <w:rFonts w:ascii="Times New Roman" w:hAnsi="Times New Roman" w:cs="Times New Roman"/>
        </w:rPr>
        <w:t xml:space="preserve"> in </w:t>
      </w:r>
      <w:r w:rsidRPr="00A829FC">
        <w:rPr>
          <w:rFonts w:ascii="Times New Roman" w:hAnsi="Times New Roman" w:cs="Times New Roman"/>
          <w:i/>
          <w:iCs/>
        </w:rPr>
        <w:t xml:space="preserve">c </w:t>
      </w:r>
      <w:r w:rsidRPr="00A829FC">
        <w:rPr>
          <w:rFonts w:ascii="Times New Roman" w:hAnsi="Times New Roman" w:cs="Times New Roman"/>
        </w:rPr>
        <w:t>in sensitivity analyses.</w:t>
      </w:r>
      <w:r>
        <w:rPr>
          <w:rFonts w:ascii="Times New Roman" w:hAnsi="Times New Roman" w:cs="Times New Roman"/>
        </w:rPr>
        <w:t xml:space="preserve"> </w:t>
      </w:r>
    </w:p>
    <w:p w14:paraId="436DD895" w14:textId="77777777" w:rsidR="00B4485E" w:rsidRDefault="00B4485E" w:rsidP="00B4485E">
      <w:pPr>
        <w:spacing w:line="480" w:lineRule="auto"/>
        <w:jc w:val="both"/>
        <w:rPr>
          <w:rFonts w:ascii="Times New Roman" w:hAnsi="Times New Roman" w:cs="Times New Roman"/>
        </w:rPr>
      </w:pPr>
    </w:p>
    <w:p w14:paraId="681AAA76" w14:textId="77777777" w:rsidR="00B4485E" w:rsidRPr="009C0633" w:rsidRDefault="00B4485E" w:rsidP="00B4485E">
      <w:pPr>
        <w:spacing w:line="480" w:lineRule="auto"/>
        <w:jc w:val="both"/>
        <w:outlineLvl w:val="0"/>
        <w:rPr>
          <w:rFonts w:ascii="Times New Roman" w:hAnsi="Times New Roman" w:cs="Times New Roman"/>
        </w:rPr>
      </w:pPr>
      <w:r>
        <w:rPr>
          <w:rFonts w:ascii="Times New Roman" w:hAnsi="Times New Roman" w:cs="Times New Roman"/>
        </w:rPr>
        <w:t>T</w:t>
      </w:r>
      <w:r w:rsidRPr="00B36EED">
        <w:rPr>
          <w:rFonts w:ascii="Times New Roman" w:hAnsi="Times New Roman" w:cs="Times New Roman"/>
        </w:rPr>
        <w:t xml:space="preserve">he structural mass of </w:t>
      </w:r>
      <w:r>
        <w:rPr>
          <w:rFonts w:ascii="Times New Roman" w:hAnsi="Times New Roman" w:cs="Times New Roman"/>
        </w:rPr>
        <w:t>an</w:t>
      </w:r>
      <w:r w:rsidRPr="00B36EED">
        <w:rPr>
          <w:rFonts w:ascii="Times New Roman" w:hAnsi="Times New Roman" w:cs="Times New Roman"/>
        </w:rPr>
        <w:t xml:space="preserve"> individual (in kg) </w:t>
      </w:r>
      <w:r>
        <w:rPr>
          <w:rFonts w:ascii="Times New Roman" w:hAnsi="Times New Roman" w:cs="Times New Roman"/>
        </w:rPr>
        <w:t xml:space="preserve">with length </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 is</w:t>
      </w:r>
    </w:p>
    <w:p w14:paraId="620A6501" w14:textId="77777777" w:rsidR="00B4485E" w:rsidRPr="00B36EED" w:rsidRDefault="00B4485E" w:rsidP="00B4485E">
      <w:pPr>
        <w:pStyle w:val="MTDisplayEquation"/>
        <w:spacing w:line="480" w:lineRule="auto"/>
        <w:jc w:val="both"/>
        <w:outlineLvl w:val="0"/>
      </w:pPr>
      <w:r w:rsidRPr="00B36EED">
        <w:tab/>
      </w:r>
      <w:ins w:id="52" w:author="Holly K" w:date="2020-03-31T09:24:00Z">
        <w:del w:id="53" w:author="Holly K" w:date="2020-03-31T09:24:00Z">
          <w:r w:rsidR="007756E0" w:rsidRPr="00B36EED">
            <w:rPr>
              <w:noProof/>
              <w:position w:val="-12"/>
            </w:rPr>
            <w:object w:dxaOrig="1380" w:dyaOrig="400" w14:anchorId="28C23CF7">
              <v:shape id="_x0000_i1028" type="#_x0000_t75" alt="" style="width:1in;height:20.05pt;mso-width-percent:0;mso-height-percent:0;mso-width-percent:0;mso-height-percent:0" o:ole="">
                <v:imagedata r:id="rId46" o:title=""/>
              </v:shape>
              <o:OLEObject Type="Embed" ProgID="Equation.DSMT4" ShapeID="_x0000_i1028" DrawAspect="Content" ObjectID="_1662921373" r:id="rId47"/>
            </w:object>
          </w:r>
        </w:del>
      </w:ins>
      <w:r w:rsidRPr="00B36EED">
        <w:rPr>
          <w:noProof/>
        </w:rPr>
        <w:fldChar w:fldCharType="begin"/>
      </w:r>
      <w:r w:rsidRPr="00B36EED">
        <w:rPr>
          <w:noProof/>
        </w:rPr>
        <w:fldChar w:fldCharType="end"/>
      </w:r>
      <w:r w:rsidRPr="00B36EED">
        <w:t xml:space="preserve"> </w:t>
      </w:r>
      <w:r w:rsidRPr="00B36EED">
        <w:tab/>
      </w:r>
      <w:r>
        <w:t>(7)</w:t>
      </w:r>
    </w:p>
    <w:p w14:paraId="43D1C608" w14:textId="77777777" w:rsidR="00B4485E" w:rsidRDefault="00B4485E" w:rsidP="00B4485E">
      <w:pPr>
        <w:spacing w:line="480" w:lineRule="auto"/>
        <w:jc w:val="both"/>
        <w:outlineLvl w:val="0"/>
        <w:rPr>
          <w:rFonts w:ascii="Times New Roman" w:hAnsi="Times New Roman" w:cs="Times New Roman"/>
        </w:rPr>
      </w:pPr>
      <w:r>
        <w:rPr>
          <w:rFonts w:ascii="Times New Roman" w:hAnsi="Times New Roman" w:cs="Times New Roman"/>
        </w:rPr>
        <w:lastRenderedPageBreak/>
        <w:t xml:space="preserve">where the parameter </w:t>
      </w:r>
      <w:r>
        <w:rPr>
          <w:rFonts w:ascii="Times New Roman" w:hAnsi="Times New Roman" w:cs="Times New Roman"/>
          <w:i/>
        </w:rPr>
        <w:t xml:space="preserve">a </w:t>
      </w:r>
      <w:r>
        <w:rPr>
          <w:rFonts w:ascii="Times New Roman" w:hAnsi="Times New Roman" w:cs="Times New Roman"/>
        </w:rPr>
        <w:t>was estimated for Atlantic bluefin tuna (Table 1).  If</w:t>
      </w:r>
      <w:r w:rsidRPr="00B36EED">
        <w:rPr>
          <w:rFonts w:ascii="Times New Roman" w:hAnsi="Times New Roman" w:cs="Times New Roman"/>
        </w:rPr>
        <w:t xml:space="preserve"> an individual of size </w:t>
      </w:r>
      <w:r w:rsidRPr="00B36EED">
        <w:rPr>
          <w:rFonts w:ascii="Times New Roman" w:hAnsi="Times New Roman" w:cs="Times New Roman"/>
          <w:i/>
        </w:rPr>
        <w:t>L</w:t>
      </w:r>
      <w:r w:rsidRPr="00837DA6">
        <w:rPr>
          <w:rFonts w:ascii="Times New Roman" w:hAnsi="Times New Roman" w:cs="Times New Roman"/>
          <w:iCs/>
        </w:rPr>
        <w:t>(</w:t>
      </w:r>
      <w:r w:rsidRPr="00B36EED">
        <w:rPr>
          <w:rFonts w:ascii="Times New Roman" w:hAnsi="Times New Roman" w:cs="Times New Roman"/>
          <w:i/>
        </w:rPr>
        <w:t>t</w:t>
      </w:r>
      <w:r w:rsidRPr="00837DA6">
        <w:rPr>
          <w:rFonts w:ascii="Times New Roman" w:hAnsi="Times New Roman" w:cs="Times New Roman"/>
          <w:iCs/>
        </w:rPr>
        <w:t>)</w:t>
      </w:r>
      <w:r w:rsidRPr="00B36EED">
        <w:rPr>
          <w:rFonts w:ascii="Times New Roman" w:hAnsi="Times New Roman" w:cs="Times New Roman"/>
        </w:rPr>
        <w:t xml:space="preserve"> with stores </w:t>
      </w:r>
      <w:r w:rsidRPr="00B36EED">
        <w:rPr>
          <w:rFonts w:ascii="Times New Roman" w:hAnsi="Times New Roman" w:cs="Times New Roman"/>
          <w:i/>
        </w:rPr>
        <w:t>S(t)</w:t>
      </w:r>
      <w:r w:rsidRPr="00B36EED">
        <w:rPr>
          <w:rFonts w:ascii="Times New Roman" w:hAnsi="Times New Roman" w:cs="Times New Roman"/>
        </w:rPr>
        <w:t xml:space="preserve"> </w:t>
      </w:r>
      <w:r>
        <w:rPr>
          <w:rFonts w:ascii="Times New Roman" w:hAnsi="Times New Roman" w:cs="Times New Roman"/>
        </w:rPr>
        <w:t>allocates a fraction</w:t>
      </w:r>
      <w:r w:rsidRPr="00B36EED">
        <w:rPr>
          <w:rFonts w:ascii="Times New Roman" w:hAnsi="Times New Roman" w:cs="Times New Roman"/>
        </w:rPr>
        <w:t xml:space="preserve"> </w:t>
      </w:r>
      <w:r w:rsidRPr="00B36EED">
        <w:rPr>
          <w:rFonts w:ascii="Times New Roman" w:hAnsi="Times New Roman" w:cs="Times New Roman"/>
          <w:i/>
        </w:rPr>
        <w:t xml:space="preserve">r </w:t>
      </w:r>
      <w:r w:rsidRPr="00B36EED">
        <w:rPr>
          <w:rFonts w:ascii="Times New Roman" w:hAnsi="Times New Roman" w:cs="Times New Roman"/>
        </w:rPr>
        <w:t xml:space="preserve">of its energy stores to reproduction, and </w:t>
      </w:r>
      <w:r>
        <w:rPr>
          <w:rFonts w:ascii="Times New Roman" w:hAnsi="Times New Roman" w:cs="Times New Roman"/>
        </w:rPr>
        <w:t xml:space="preserve">a </w:t>
      </w:r>
      <w:r w:rsidRPr="00B36EED">
        <w:rPr>
          <w:rFonts w:ascii="Times New Roman" w:hAnsi="Times New Roman" w:cs="Times New Roman"/>
        </w:rPr>
        <w:t xml:space="preserve">fraction </w:t>
      </w:r>
      <w:r>
        <w:rPr>
          <w:rFonts w:ascii="Times New Roman" w:hAnsi="Times New Roman" w:cs="Times New Roman"/>
          <w:i/>
          <w:iCs/>
        </w:rPr>
        <w:t xml:space="preserve">g </w:t>
      </w:r>
      <w:r w:rsidRPr="00B36EED">
        <w:rPr>
          <w:rFonts w:ascii="Times New Roman" w:hAnsi="Times New Roman" w:cs="Times New Roman"/>
        </w:rPr>
        <w:t>of stores to growth</w:t>
      </w:r>
      <w:r>
        <w:rPr>
          <w:rFonts w:ascii="Times New Roman" w:hAnsi="Times New Roman" w:cs="Times New Roman"/>
        </w:rPr>
        <w:t xml:space="preserve">, where </w:t>
      </w:r>
      <w:r w:rsidRPr="00BD0AA4">
        <w:rPr>
          <w:rFonts w:ascii="Times New Roman" w:hAnsi="Times New Roman" w:cs="Times New Roman"/>
          <w:i/>
          <w:iCs/>
        </w:rPr>
        <w:t>g</w:t>
      </w:r>
      <m:oMath>
        <m:r>
          <w:rPr>
            <w:rFonts w:ascii="Cambria Math" w:hAnsi="Cambria Math" w:cs="Times New Roman"/>
          </w:rPr>
          <m:t>+r≤1</m:t>
        </m:r>
      </m:oMath>
      <w:r>
        <w:rPr>
          <w:rFonts w:ascii="Times New Roman" w:hAnsi="Times New Roman" w:cs="Times New Roman"/>
        </w:rPr>
        <w:t>, it will grow by</w:t>
      </w:r>
    </w:p>
    <w:p w14:paraId="61A7059C" w14:textId="77777777" w:rsidR="00B4485E" w:rsidRDefault="00B4485E" w:rsidP="00B4485E">
      <w:pPr>
        <w:spacing w:line="480" w:lineRule="auto"/>
        <w:jc w:val="right"/>
        <w:outlineLvl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r>
          <w:rPr>
            <w:rFonts w:ascii="Cambria Math" w:hAnsi="Cambria Math"/>
          </w:rPr>
          <m:t>∆L</m:t>
        </m:r>
        <m:d>
          <m:dPr>
            <m:ctrlPr>
              <w:rPr>
                <w:rFonts w:ascii="Cambria Math" w:hAnsi="Cambria Math" w:cs="Times New Roman"/>
                <w:i/>
              </w:rPr>
            </m:ctrlPr>
          </m:dPr>
          <m:e>
            <m:r>
              <w:rPr>
                <w:rFonts w:ascii="Cambria Math" w:hAnsi="Cambria Math" w:cs="Times New Roman"/>
              </w:rPr>
              <m:t>L(t),S(t),g</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L(t)+</m:t>
                </m:r>
                <m:f>
                  <m:fPr>
                    <m:ctrlPr>
                      <w:rPr>
                        <w:rFonts w:ascii="Cambria Math" w:hAnsi="Cambria Math" w:cs="Times New Roman"/>
                        <w:i/>
                      </w:rPr>
                    </m:ctrlPr>
                  </m:fPr>
                  <m:num>
                    <m:r>
                      <w:rPr>
                        <w:rFonts w:ascii="Cambria Math" w:hAnsi="Cambria Math" w:cs="Times New Roman"/>
                      </w:rPr>
                      <m:t>gS(t)</m:t>
                    </m:r>
                  </m:num>
                  <m:den>
                    <m:r>
                      <w:rPr>
                        <w:rFonts w:ascii="Cambria Math" w:hAnsi="Cambria Math" w:cs="Times New Roman"/>
                      </w:rPr>
                      <m:t>aρ</m:t>
                    </m:r>
                  </m:den>
                </m:f>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sup>
        </m:sSup>
        <m:r>
          <w:rPr>
            <w:rFonts w:ascii="Cambria Math" w:hAnsi="Cambria Math" w:cs="Times New Roman"/>
          </w:rPr>
          <m:t>-L(t)</m:t>
        </m:r>
      </m:oMath>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(8)</w:t>
      </w:r>
    </w:p>
    <w:p w14:paraId="5F8F104E" w14:textId="77777777" w:rsidR="00B4485E" w:rsidRDefault="00B4485E" w:rsidP="00B4485E">
      <w:pPr>
        <w:spacing w:line="480" w:lineRule="auto"/>
        <w:jc w:val="both"/>
        <w:outlineLvl w:val="0"/>
        <w:rPr>
          <w:rFonts w:ascii="Times New Roman" w:hAnsi="Times New Roman" w:cs="Times New Roman"/>
        </w:rPr>
      </w:pPr>
      <w:r w:rsidRPr="00D6094B">
        <w:rPr>
          <w:rFonts w:ascii="Times New Roman" w:hAnsi="Times New Roman" w:cs="Times New Roman"/>
        </w:rPr>
        <w:t xml:space="preserve">The derivation for Eq. 6 is in </w:t>
      </w:r>
      <w:r>
        <w:rPr>
          <w:rFonts w:ascii="Times New Roman" w:hAnsi="Times New Roman" w:cs="Times New Roman"/>
        </w:rPr>
        <w:t>Appendix 1.</w:t>
      </w:r>
    </w:p>
    <w:p w14:paraId="0E7169FD" w14:textId="77777777" w:rsidR="00B4485E" w:rsidRDefault="00B4485E" w:rsidP="00B4485E">
      <w:pPr>
        <w:spacing w:line="480" w:lineRule="auto"/>
        <w:jc w:val="both"/>
        <w:outlineLvl w:val="0"/>
        <w:rPr>
          <w:rFonts w:ascii="Times New Roman" w:hAnsi="Times New Roman" w:cs="Times New Roman"/>
          <w:i/>
          <w:iCs/>
        </w:rPr>
      </w:pPr>
    </w:p>
    <w:p w14:paraId="2FFBC6BC" w14:textId="77777777" w:rsidR="00B4485E" w:rsidRPr="00BE197D" w:rsidRDefault="00B4485E" w:rsidP="00B4485E">
      <w:pPr>
        <w:spacing w:line="480" w:lineRule="auto"/>
        <w:jc w:val="both"/>
        <w:outlineLvl w:val="0"/>
        <w:rPr>
          <w:rFonts w:ascii="Times New Roman" w:hAnsi="Times New Roman" w:cs="Times New Roman"/>
          <w:i/>
        </w:rPr>
      </w:pPr>
      <w:r w:rsidRPr="00BE197D">
        <w:rPr>
          <w:rFonts w:ascii="Times New Roman" w:hAnsi="Times New Roman" w:cs="Times New Roman"/>
          <w:i/>
        </w:rPr>
        <w:t>Solving the for the optimal allocation at each age, using backward iteration</w:t>
      </w:r>
      <w:r>
        <w:rPr>
          <w:rFonts w:ascii="Times New Roman" w:hAnsi="Times New Roman" w:cs="Times New Roman"/>
          <w:i/>
        </w:rPr>
        <w:t xml:space="preserve"> </w:t>
      </w:r>
      <w:r w:rsidRPr="00BE197D">
        <w:rPr>
          <w:rFonts w:ascii="Times New Roman" w:hAnsi="Times New Roman" w:cs="Times New Roman"/>
          <w:i/>
        </w:rPr>
        <w:t xml:space="preserve"> </w:t>
      </w:r>
    </w:p>
    <w:p w14:paraId="6903DA22" w14:textId="77777777" w:rsidR="00B4485E" w:rsidRDefault="00B4485E" w:rsidP="00B4485E">
      <w:pPr>
        <w:spacing w:line="480" w:lineRule="auto"/>
        <w:jc w:val="both"/>
        <w:outlineLvl w:val="0"/>
        <w:rPr>
          <w:rFonts w:ascii="Times New Roman" w:hAnsi="Times New Roman" w:cs="Times New Roman"/>
          <w:iCs/>
        </w:rPr>
      </w:pPr>
      <w:r>
        <w:rPr>
          <w:rFonts w:ascii="Times New Roman" w:hAnsi="Times New Roman" w:cs="Times New Roman"/>
          <w:i/>
          <w:iCs/>
        </w:rPr>
        <w:t xml:space="preserve"> </w:t>
      </w:r>
      <w:r>
        <w:rPr>
          <w:rFonts w:ascii="Times New Roman" w:hAnsi="Times New Roman" w:cs="Times New Roman"/>
        </w:rPr>
        <w:t xml:space="preserve">For all scenarios discussed in the main text, we assume the maximum lifespan of </w:t>
      </w:r>
      <w:r>
        <w:rPr>
          <w:rFonts w:ascii="Times New Roman" w:hAnsi="Times New Roman" w:cs="Times New Roman"/>
          <w:i/>
        </w:rPr>
        <w:t xml:space="preserve">T = </w:t>
      </w:r>
      <w:r>
        <w:rPr>
          <w:rFonts w:ascii="Times New Roman" w:hAnsi="Times New Roman" w:cs="Times New Roman"/>
        </w:rPr>
        <w:t xml:space="preserve">216 months (18 years). We considered alternative values of </w:t>
      </w:r>
      <w:r>
        <w:rPr>
          <w:rFonts w:ascii="Times New Roman" w:hAnsi="Times New Roman" w:cs="Times New Roman"/>
          <w:i/>
          <w:iCs/>
        </w:rPr>
        <w:t xml:space="preserve">T </w:t>
      </w:r>
      <w:r>
        <w:rPr>
          <w:rFonts w:ascii="Times New Roman" w:hAnsi="Times New Roman" w:cs="Times New Roman"/>
        </w:rPr>
        <w:t xml:space="preserve">in the supplemental material to ensure our choice of </w:t>
      </w:r>
      <w:r>
        <w:rPr>
          <w:rFonts w:ascii="Times New Roman" w:hAnsi="Times New Roman" w:cs="Times New Roman"/>
          <w:i/>
          <w:iCs/>
        </w:rPr>
        <w:t>T</w:t>
      </w:r>
      <w:r>
        <w:rPr>
          <w:rFonts w:ascii="Times New Roman" w:hAnsi="Times New Roman" w:cs="Times New Roman"/>
        </w:rPr>
        <w:t xml:space="preserve"> value did an influence on our results.  </w:t>
      </w:r>
    </w:p>
    <w:p w14:paraId="53D44143" w14:textId="77777777" w:rsidR="00B4485E" w:rsidRPr="00B36EED" w:rsidRDefault="00B4485E" w:rsidP="00B4485E">
      <w:pPr>
        <w:spacing w:line="480" w:lineRule="auto"/>
        <w:jc w:val="both"/>
        <w:outlineLvl w:val="0"/>
        <w:rPr>
          <w:rFonts w:ascii="Times New Roman" w:hAnsi="Times New Roman" w:cs="Times New Roman"/>
        </w:rPr>
      </w:pPr>
      <w:r>
        <w:rPr>
          <w:rFonts w:ascii="Times" w:hAnsi="Times" w:cs="Times New Roman"/>
        </w:rPr>
        <w:tab/>
      </w:r>
      <w:r w:rsidRPr="00E50BA7">
        <w:rPr>
          <w:rFonts w:ascii="Times" w:hAnsi="Times" w:cs="Times New Roman"/>
        </w:rPr>
        <w:t xml:space="preserve">The solution of Eq. </w:t>
      </w:r>
      <w:r>
        <w:rPr>
          <w:rFonts w:ascii="Times" w:hAnsi="Times"/>
        </w:rPr>
        <w:t>5</w:t>
      </w:r>
      <w:r w:rsidRPr="00E50BA7">
        <w:rPr>
          <w:rFonts w:ascii="Times" w:hAnsi="Times"/>
        </w:rPr>
        <w:t xml:space="preserve"> generates both a fitness landscape and an optimal allocation </w:t>
      </w:r>
      <w:r>
        <w:rPr>
          <w:rFonts w:ascii="Times" w:hAnsi="Times"/>
        </w:rPr>
        <w:t xml:space="preserve">rule </w:t>
      </w:r>
      <w:ins w:id="54" w:author="Nicholas Dulvy" w:date="2020-01-23T16:02:00Z">
        <w:del w:id="55" w:author="Nicholas Dulvy" w:date="2020-01-23T16:02:00Z">
          <w:r w:rsidR="007756E0" w:rsidRPr="00DC649E">
            <w:rPr>
              <w:rFonts w:ascii="Times" w:hAnsi="Times"/>
              <w:noProof/>
              <w:position w:val="-10"/>
            </w:rPr>
            <w:object w:dxaOrig="940" w:dyaOrig="320" w14:anchorId="08CAB20A">
              <v:shape id="_x0000_i1027" type="#_x0000_t75" alt="" style="width:45.75pt;height:12.85pt;mso-width-percent:0;mso-height-percent:0;mso-width-percent:0;mso-height-percent:0" o:ole="">
                <v:imagedata r:id="rId48" o:title=""/>
              </v:shape>
              <o:OLEObject Type="Embed" ProgID="Equation.DSMT4" ShapeID="_x0000_i1027" DrawAspect="Content" ObjectID="_1662921374" r:id="rId49"/>
            </w:object>
          </w:r>
        </w:del>
      </w:ins>
      <w:r w:rsidRPr="00E50BA7">
        <w:rPr>
          <w:rFonts w:ascii="Times" w:hAnsi="Times"/>
        </w:rPr>
        <w:t>, and</w:t>
      </w:r>
      <w:ins w:id="56" w:author="Nicholas Dulvy" w:date="2020-01-23T16:02:00Z">
        <w:del w:id="57" w:author="Nicholas Dulvy" w:date="2020-01-23T16:02:00Z">
          <w:r w:rsidR="007756E0" w:rsidRPr="00DC649E">
            <w:rPr>
              <w:rFonts w:ascii="Times" w:hAnsi="Times"/>
              <w:noProof/>
              <w:position w:val="-10"/>
            </w:rPr>
            <w:object w:dxaOrig="960" w:dyaOrig="320" w14:anchorId="67DC5000">
              <v:shape id="_x0000_i1026" type="#_x0000_t75" alt="" style="width:45.75pt;height:12.85pt;mso-width-percent:0;mso-height-percent:0;mso-width-percent:0;mso-height-percent:0" o:ole="">
                <v:imagedata r:id="rId50" o:title=""/>
              </v:shape>
              <o:OLEObject Type="Embed" ProgID="Equation.DSMT4" ShapeID="_x0000_i1026" DrawAspect="Content" ObjectID="_1662921375" r:id="rId51"/>
            </w:object>
          </w:r>
        </w:del>
      </w:ins>
      <w:r w:rsidRPr="00E50BA7">
        <w:rPr>
          <w:rFonts w:ascii="Times" w:hAnsi="Times"/>
        </w:rPr>
        <w:t xml:space="preserve"> for every </w:t>
      </w:r>
      <w:r>
        <w:rPr>
          <w:rFonts w:ascii="Times" w:hAnsi="Times"/>
        </w:rPr>
        <w:t xml:space="preserve">possible </w:t>
      </w:r>
      <w:r w:rsidRPr="00E50BA7">
        <w:rPr>
          <w:rFonts w:ascii="Times" w:hAnsi="Times"/>
        </w:rPr>
        <w:t xml:space="preserve">combination of </w:t>
      </w:r>
      <w:r>
        <w:rPr>
          <w:rFonts w:ascii="Times" w:hAnsi="Times"/>
        </w:rPr>
        <w:t>length, lipid stores,</w:t>
      </w:r>
      <w:r w:rsidRPr="00E50BA7">
        <w:rPr>
          <w:rFonts w:ascii="Times" w:hAnsi="Times"/>
        </w:rPr>
        <w:t xml:space="preserve"> and age</w:t>
      </w:r>
      <w:r>
        <w:rPr>
          <w:rFonts w:ascii="Times" w:hAnsi="Times"/>
        </w:rPr>
        <w:t xml:space="preserve"> (Fig. 2b), given the food, risk of predation, and metabolic cost functions (Fig. 2c)</w:t>
      </w:r>
      <w:r w:rsidRPr="00E50BA7">
        <w:rPr>
          <w:rFonts w:ascii="Times" w:hAnsi="Times" w:cs="Times New Roman"/>
        </w:rPr>
        <w:t>. We used linear interpolation</w:t>
      </w:r>
      <w:r>
        <w:rPr>
          <w:rFonts w:ascii="Times" w:hAnsi="Times" w:cs="Times New Roman"/>
        </w:rPr>
        <w:t xml:space="preserve"> when computing future fitness in Eq. </w:t>
      </w:r>
      <w:r>
        <w:rPr>
          <w:rFonts w:ascii="Times New Roman" w:hAnsi="Times New Roman" w:cs="Times New Roman"/>
        </w:rPr>
        <w:t>5</w:t>
      </w:r>
      <w:r w:rsidRPr="00F00973">
        <w:rPr>
          <w:rFonts w:ascii="Times" w:hAnsi="Times"/>
        </w:rPr>
        <w:t xml:space="preserve"> </w:t>
      </w:r>
      <w:r>
        <w:rPr>
          <w:rFonts w:ascii="Times New Roman" w:hAnsi="Times New Roman" w:cs="Times New Roman"/>
        </w:rPr>
        <w:t xml:space="preserve">to minimize the effects of discontinuities on the fitness landscape arising from the step size of the proportional allocation decisions in our model, which varied in increments of 0.1 </w:t>
      </w:r>
      <w:r>
        <w:rPr>
          <w:rFonts w:ascii="Times New Roman" w:hAnsi="Times New Roman" w:cs="Times New Roman"/>
        </w:rPr>
        <w:fldChar w:fldCharType="begin" w:fldLock="1"/>
      </w:r>
      <w:r>
        <w:rPr>
          <w:rFonts w:ascii="Times New Roman" w:hAnsi="Times New Roman" w:cs="Times New Roman"/>
        </w:rPr>
        <w:instrText>ADDIN CSL_CITATION {"citationItems":[{"id":"ITEM-1","itemData":{"ISBN":"9780195122671","abstract":"1. The Basics. 2. Some Details of Technique. 3. Using the Model. 4. Oviposition Behavior of Insect Parasitoids. 5. Winter Survival Strategies. 6. Avian Migration. 7. Human Behavioral Ecology. 8. Conservation Biology. 9. Agroecology. 10. Population-Level Models. 11. Stochasticity, Uncertainty, and Information as a State Variable. 12. Measures of Fitness. Appendix: Programs Available at the OUP Web Site. References. Index. 1 The Basics; 2 Some Details of Technique; 3 Using the Model; 4 Oviposition Behavior of Insect Parasitoids; 5 Winter Survival Strategies; 6 Avian Migration; 7 Human Behavioral Ecology; 8 Conservation Biology; 9 Agroecology; 10 Population-Level Models; 11 Stochasticity, Uncertainty, and Information as a State Variable; 12 Measures of Fitness; Appendix: Programs available at the OUP Web site; References; Index.","author":[{"dropping-particle":"","family":"Clark","given":"Colin Whitcomb","non-dropping-particle":"","parse-names":false,"suffix":""},{"dropping-particle":"","family":"Mangel","given":"Marc.","non-dropping-particle":"","parse-names":false,"suffix":""}],"id":"ITEM-1","issued":{"date-parts":[["2000"]]},"number-of-pages":"289","publisher":"Oxford University Press","title":"Dynamic state variable models in ecology : methods and applications","type":"book"},"uris":["http://www.mendeley.com/documents/?uuid=886a6e02-83e0-3ec3-8c5e-de00ba21458e"]}],"mendeley":{"formattedCitation":"(Clark and Mangel 2000)","plainTextFormattedCitation":"(Clark and Mangel 2000)","previouslyFormattedCitation":"(Clark and Mangel 2000)"},"properties":{"noteIndex":0},"schema":"https://github.com/citation-style-language/schema/raw/master/csl-citation.json"}</w:instrText>
      </w:r>
      <w:r>
        <w:rPr>
          <w:rFonts w:ascii="Times New Roman" w:hAnsi="Times New Roman" w:cs="Times New Roman"/>
        </w:rPr>
        <w:fldChar w:fldCharType="separate"/>
      </w:r>
      <w:r w:rsidRPr="00157340">
        <w:rPr>
          <w:rFonts w:ascii="Times New Roman" w:hAnsi="Times New Roman" w:cs="Times New Roman"/>
          <w:noProof/>
        </w:rPr>
        <w:t>(Clark and Mangel 2000)</w:t>
      </w:r>
      <w:r>
        <w:rPr>
          <w:rFonts w:ascii="Times New Roman" w:hAnsi="Times New Roman" w:cs="Times New Roman"/>
        </w:rPr>
        <w:fldChar w:fldCharType="end"/>
      </w:r>
      <w:r w:rsidRPr="00B36EED">
        <w:rPr>
          <w:rFonts w:ascii="Times New Roman" w:hAnsi="Times New Roman" w:cs="Times New Roman"/>
        </w:rPr>
        <w:t>. We did not interpolate length</w:t>
      </w:r>
      <w:r>
        <w:rPr>
          <w:rFonts w:ascii="Times New Roman" w:hAnsi="Times New Roman" w:cs="Times New Roman"/>
        </w:rPr>
        <w:t>,</w:t>
      </w:r>
      <w:r w:rsidRPr="00B36EED">
        <w:rPr>
          <w:rFonts w:ascii="Times New Roman" w:hAnsi="Times New Roman" w:cs="Times New Roman"/>
        </w:rPr>
        <w:t xml:space="preserve"> </w:t>
      </w:r>
      <w:r>
        <w:rPr>
          <w:rFonts w:ascii="Times New Roman" w:hAnsi="Times New Roman" w:cs="Times New Roman"/>
        </w:rPr>
        <w:t>since</w:t>
      </w:r>
      <w:r w:rsidRPr="00B36EED">
        <w:rPr>
          <w:rFonts w:ascii="Times New Roman" w:hAnsi="Times New Roman" w:cs="Times New Roman"/>
        </w:rPr>
        <w:t xml:space="preserve"> its unit (centimeter</w:t>
      </w:r>
      <w:r>
        <w:rPr>
          <w:rFonts w:ascii="Times New Roman" w:hAnsi="Times New Roman" w:cs="Times New Roman"/>
        </w:rPr>
        <w:t>s</w:t>
      </w:r>
      <w:r w:rsidRPr="00B36EED">
        <w:rPr>
          <w:rFonts w:ascii="Times New Roman" w:hAnsi="Times New Roman" w:cs="Times New Roman"/>
        </w:rPr>
        <w:t>) w</w:t>
      </w:r>
      <w:r>
        <w:rPr>
          <w:rFonts w:ascii="Times New Roman" w:hAnsi="Times New Roman" w:cs="Times New Roman"/>
        </w:rPr>
        <w:t>as</w:t>
      </w:r>
      <w:r w:rsidRPr="00B36EED">
        <w:rPr>
          <w:rFonts w:ascii="Times New Roman" w:hAnsi="Times New Roman" w:cs="Times New Roman"/>
        </w:rPr>
        <w:t xml:space="preserve"> sufficiently fine-grained that there were minimal effects of discontinuities. When</w:t>
      </w:r>
      <w:r>
        <w:rPr>
          <w:rFonts w:ascii="Times New Roman" w:hAnsi="Times New Roman" w:cs="Times New Roman"/>
        </w:rPr>
        <w:t xml:space="preserve">, in rare cases, </w:t>
      </w:r>
      <w:r w:rsidRPr="00B36EED">
        <w:rPr>
          <w:rFonts w:ascii="Times New Roman" w:hAnsi="Times New Roman" w:cs="Times New Roman"/>
        </w:rPr>
        <w:t xml:space="preserve">the fitness of more than one allocation </w:t>
      </w:r>
      <w:r>
        <w:rPr>
          <w:rFonts w:ascii="Times New Roman" w:hAnsi="Times New Roman" w:cs="Times New Roman"/>
        </w:rPr>
        <w:t>decision</w:t>
      </w:r>
      <w:r w:rsidRPr="00B36EED">
        <w:rPr>
          <w:rFonts w:ascii="Times New Roman" w:hAnsi="Times New Roman" w:cs="Times New Roman"/>
        </w:rPr>
        <w:t xml:space="preserve"> was tied, we recorded the </w:t>
      </w:r>
      <w:r>
        <w:rPr>
          <w:rFonts w:ascii="Times New Roman" w:hAnsi="Times New Roman" w:cs="Times New Roman"/>
        </w:rPr>
        <w:t>minimum</w:t>
      </w:r>
      <w:r w:rsidRPr="00B36EED">
        <w:rPr>
          <w:rFonts w:ascii="Times New Roman" w:hAnsi="Times New Roman" w:cs="Times New Roman"/>
        </w:rPr>
        <w:t xml:space="preserve"> allocation as the </w:t>
      </w:r>
      <w:r>
        <w:rPr>
          <w:rFonts w:ascii="Times New Roman" w:hAnsi="Times New Roman" w:cs="Times New Roman"/>
        </w:rPr>
        <w:t>optimum</w:t>
      </w:r>
      <w:r w:rsidRPr="00B36EED">
        <w:rPr>
          <w:rFonts w:ascii="Times New Roman" w:hAnsi="Times New Roman" w:cs="Times New Roman"/>
        </w:rPr>
        <w:t xml:space="preserve">. </w:t>
      </w:r>
      <w:r>
        <w:rPr>
          <w:rFonts w:ascii="Times New Roman" w:hAnsi="Times New Roman" w:cs="Times New Roman"/>
        </w:rPr>
        <w:t xml:space="preserve">For example, this occurred when the size-based constraints we imposed on reproductive effort or lipid stores led to identical fitness outcomes from more than one allocation level. </w:t>
      </w:r>
    </w:p>
    <w:p w14:paraId="10D88B4C" w14:textId="77777777" w:rsidR="00B4485E" w:rsidRDefault="00B4485E" w:rsidP="00B4485E">
      <w:pPr>
        <w:spacing w:line="480" w:lineRule="auto"/>
        <w:jc w:val="both"/>
        <w:rPr>
          <w:rFonts w:ascii="Times New Roman" w:hAnsi="Times New Roman" w:cs="Times New Roman"/>
        </w:rPr>
      </w:pPr>
      <w:r w:rsidRPr="00B36EED">
        <w:rPr>
          <w:rFonts w:ascii="Times New Roman" w:hAnsi="Times New Roman" w:cs="Times New Roman"/>
        </w:rPr>
        <w:t xml:space="preserve"> </w:t>
      </w:r>
    </w:p>
    <w:p w14:paraId="5E64A1EC" w14:textId="77777777" w:rsidR="00B4485E" w:rsidRPr="005E27FE" w:rsidRDefault="00B4485E" w:rsidP="00B4485E">
      <w:pPr>
        <w:spacing w:line="480" w:lineRule="auto"/>
        <w:jc w:val="both"/>
        <w:rPr>
          <w:rFonts w:ascii="Times New Roman" w:hAnsi="Times New Roman" w:cs="Times New Roman"/>
          <w:b/>
          <w:i/>
        </w:rPr>
      </w:pPr>
      <w:r w:rsidRPr="005E27FE">
        <w:rPr>
          <w:rFonts w:ascii="Times New Roman" w:hAnsi="Times New Roman" w:cs="Times New Roman"/>
          <w:b/>
          <w:i/>
        </w:rPr>
        <w:t xml:space="preserve">Forward </w:t>
      </w:r>
      <w:commentRangeStart w:id="58"/>
      <w:r w:rsidRPr="005E27FE">
        <w:rPr>
          <w:rFonts w:ascii="Times New Roman" w:hAnsi="Times New Roman" w:cs="Times New Roman"/>
          <w:b/>
          <w:i/>
        </w:rPr>
        <w:t>simulation</w:t>
      </w:r>
      <w:commentRangeEnd w:id="58"/>
      <w:r>
        <w:rPr>
          <w:rStyle w:val="CommentReference"/>
          <w:rFonts w:eastAsiaTheme="minorEastAsia"/>
        </w:rPr>
        <w:commentReference w:id="58"/>
      </w:r>
    </w:p>
    <w:p w14:paraId="55A4C73B" w14:textId="77777777" w:rsidR="00B4485E" w:rsidRDefault="00B4485E" w:rsidP="00B4485E">
      <w:pPr>
        <w:spacing w:line="480" w:lineRule="auto"/>
        <w:jc w:val="both"/>
        <w:outlineLvl w:val="0"/>
        <w:rPr>
          <w:rFonts w:ascii="Times New Roman" w:hAnsi="Times New Roman" w:cs="Times New Roman"/>
        </w:rPr>
      </w:pPr>
      <w:r>
        <w:rPr>
          <w:rFonts w:ascii="Times New Roman" w:hAnsi="Times New Roman" w:cs="Times New Roman"/>
        </w:rPr>
        <w:lastRenderedPageBreak/>
        <w:tab/>
        <w:t xml:space="preserve">The solution of Eq. 5 provides the optimal allocation for all possible combinations of size, lipid stores, and age, but some combination </w:t>
      </w:r>
      <w:r w:rsidRPr="00B36EED">
        <w:rPr>
          <w:rFonts w:ascii="Times New Roman" w:hAnsi="Times New Roman" w:cs="Times New Roman"/>
        </w:rPr>
        <w:t xml:space="preserve">will </w:t>
      </w:r>
      <w:r>
        <w:rPr>
          <w:rFonts w:ascii="Times New Roman" w:hAnsi="Times New Roman" w:cs="Times New Roman"/>
        </w:rPr>
        <w:t xml:space="preserve">not occur naturally </w:t>
      </w:r>
      <w:r w:rsidRPr="00B36EED">
        <w:rPr>
          <w:rFonts w:ascii="Times New Roman" w:hAnsi="Times New Roman" w:cs="Times New Roman"/>
        </w:rPr>
        <w:t xml:space="preserve">(for example, </w:t>
      </w:r>
      <w:r>
        <w:rPr>
          <w:rFonts w:ascii="Times New Roman" w:hAnsi="Times New Roman" w:cs="Times New Roman"/>
        </w:rPr>
        <w:t>individuals are unlikely</w:t>
      </w:r>
      <w:r w:rsidRPr="00B36EED">
        <w:rPr>
          <w:rFonts w:ascii="Times New Roman" w:hAnsi="Times New Roman" w:cs="Times New Roman"/>
        </w:rPr>
        <w:t xml:space="preserve"> to be both old and small) and some will be inviable</w:t>
      </w:r>
      <w:r>
        <w:rPr>
          <w:rFonts w:ascii="Times New Roman" w:hAnsi="Times New Roman" w:cs="Times New Roman"/>
        </w:rPr>
        <w:t xml:space="preserve">. For example, </w:t>
      </w:r>
      <w:r w:rsidRPr="00B36EED">
        <w:rPr>
          <w:rFonts w:ascii="Times New Roman" w:hAnsi="Times New Roman" w:cs="Times New Roman"/>
        </w:rPr>
        <w:t>some states will not be viable with some sizes, given the energetic requirements of large individuals.</w:t>
      </w:r>
      <w:r>
        <w:rPr>
          <w:rFonts w:ascii="Times New Roman" w:hAnsi="Times New Roman" w:cs="Times New Roman"/>
        </w:rPr>
        <w:t xml:space="preserve"> Therefore, to predict combinations of states and ages that will be observed in nature, we use the solution of Eq. 5 to the expected fates of individuals that recruit to the population after their first year of life, given an arbitrary initial size and lipid stores. W</w:t>
      </w:r>
      <w:r w:rsidRPr="00B36EED">
        <w:rPr>
          <w:rFonts w:ascii="Times New Roman" w:hAnsi="Times New Roman" w:cs="Times New Roman"/>
        </w:rPr>
        <w:t xml:space="preserve">e simulated </w:t>
      </w:r>
      <w:r>
        <w:rPr>
          <w:rFonts w:ascii="Times New Roman" w:hAnsi="Times New Roman" w:cs="Times New Roman"/>
        </w:rPr>
        <w:t>the life history of an individual that</w:t>
      </w:r>
      <w:r w:rsidRPr="00B36EED">
        <w:rPr>
          <w:rFonts w:ascii="Times New Roman" w:hAnsi="Times New Roman" w:cs="Times New Roman"/>
        </w:rPr>
        <w:t xml:space="preserve"> start</w:t>
      </w:r>
      <w:r>
        <w:rPr>
          <w:rFonts w:ascii="Times New Roman" w:hAnsi="Times New Roman" w:cs="Times New Roman"/>
        </w:rPr>
        <w:t>s</w:t>
      </w:r>
      <w:r w:rsidRPr="00B36EED">
        <w:rPr>
          <w:rFonts w:ascii="Times New Roman" w:hAnsi="Times New Roman" w:cs="Times New Roman"/>
        </w:rPr>
        <w:t xml:space="preserve"> </w:t>
      </w:r>
      <w:r>
        <w:rPr>
          <w:rFonts w:ascii="Times New Roman" w:hAnsi="Times New Roman" w:cs="Times New Roman"/>
        </w:rPr>
        <w:t>its second</w:t>
      </w:r>
      <w:r w:rsidRPr="00B36EED">
        <w:rPr>
          <w:rFonts w:ascii="Times New Roman" w:hAnsi="Times New Roman" w:cs="Times New Roman"/>
        </w:rPr>
        <w:t xml:space="preserve"> year </w:t>
      </w:r>
      <w:r>
        <w:rPr>
          <w:rFonts w:ascii="Times New Roman" w:hAnsi="Times New Roman" w:cs="Times New Roman"/>
        </w:rPr>
        <w:t xml:space="preserve">at 50 cm in length, with </w:t>
      </w:r>
      <w:r w:rsidRPr="007A67D8">
        <w:rPr>
          <w:rFonts w:ascii="Times New Roman" w:hAnsi="Times New Roman" w:cs="Times New Roman"/>
        </w:rPr>
        <w:t>3</w:t>
      </w:r>
      <w:r>
        <w:rPr>
          <w:rFonts w:ascii="Times New Roman" w:hAnsi="Times New Roman" w:cs="Times New Roman"/>
        </w:rPr>
        <w:t>.</w:t>
      </w:r>
      <w:r w:rsidRPr="007A67D8">
        <w:rPr>
          <w:rFonts w:ascii="Times New Roman" w:hAnsi="Times New Roman" w:cs="Times New Roman"/>
        </w:rPr>
        <w:t>675</w:t>
      </w:r>
      <w:r>
        <w:rPr>
          <w:rFonts w:ascii="Times New Roman" w:hAnsi="Times New Roman" w:cs="Times New Roman"/>
        </w:rPr>
        <w:t xml:space="preserve"> MJ of stores (equivalent </w:t>
      </w:r>
      <w:r w:rsidRPr="00E357EC">
        <w:rPr>
          <w:rFonts w:ascii="Times New Roman" w:hAnsi="Times New Roman"/>
        </w:rPr>
        <w:t>to 70%</w:t>
      </w:r>
      <w:r>
        <w:rPr>
          <w:rFonts w:ascii="Times New Roman" w:hAnsi="Times New Roman" w:cs="Times New Roman"/>
        </w:rPr>
        <w:t xml:space="preserve"> of the structural mass of a 50 cm individual). This individual allocated proportions of its energy stores to growth and reproduction according to the decision rules that emerged from the solution of Eq. 5 for each environmental scenario. We recorded the body length and </w:t>
      </w:r>
      <w:r w:rsidRPr="00B36EED">
        <w:rPr>
          <w:rFonts w:ascii="Times New Roman" w:hAnsi="Times New Roman" w:cs="Times New Roman"/>
        </w:rPr>
        <w:t xml:space="preserve">reproductive </w:t>
      </w:r>
      <w:r>
        <w:rPr>
          <w:rFonts w:ascii="Times New Roman" w:hAnsi="Times New Roman" w:cs="Times New Roman"/>
        </w:rPr>
        <w:t xml:space="preserve">output in each subsequent month of the focal individual’s life. We also calculated the size-dependent risk of predation, given the individual’s growth trajectory. This chance of mortality was computed each month after reproduction, but before the individual grew to the next size. We then plotted the individual’s probability of survival to each age. We fit a linear model to the logarithm of survival probability. Following conventions for mortality rates in fisheries science, we used the absolute value of the slope as an approximation of the monthly mortality rate </w:t>
      </w:r>
      <w:proofErr w:type="spellStart"/>
      <w:r>
        <w:rPr>
          <w:rFonts w:ascii="Times New Roman" w:hAnsi="Times New Roman" w:cs="Times New Roman"/>
          <w:i/>
          <w:iCs/>
        </w:rPr>
        <w:t>M</w:t>
      </w:r>
      <w:r>
        <w:rPr>
          <w:rFonts w:ascii="Times New Roman" w:hAnsi="Times New Roman" w:cs="Times New Roman"/>
          <w:i/>
          <w:iCs/>
          <w:vertAlign w:val="subscript"/>
        </w:rPr>
        <w:t>monthly</w:t>
      </w:r>
      <w:proofErr w:type="spellEnd"/>
      <w:r>
        <w:rPr>
          <w:rFonts w:ascii="Times New Roman" w:hAnsi="Times New Roman" w:cs="Times New Roman"/>
        </w:rPr>
        <w:t xml:space="preserve">. We then calculated the annual mortality rate </w:t>
      </w:r>
      <w:r>
        <w:rPr>
          <w:rFonts w:ascii="Times New Roman" w:hAnsi="Times New Roman" w:cs="Times New Roman"/>
          <w:i/>
          <w:iCs/>
        </w:rPr>
        <w:t xml:space="preserve">M </w:t>
      </w:r>
      <w:r>
        <w:rPr>
          <w:rFonts w:ascii="Times New Roman" w:hAnsi="Times New Roman" w:cs="Times New Roman"/>
        </w:rPr>
        <w:t xml:space="preserve">as </w:t>
      </w:r>
    </w:p>
    <w:p w14:paraId="2D7BFCE0" w14:textId="77777777" w:rsidR="00B4485E" w:rsidRPr="00E64F35" w:rsidRDefault="00B4485E" w:rsidP="00B4485E">
      <w:pPr>
        <w:spacing w:line="480" w:lineRule="auto"/>
        <w:jc w:val="right"/>
        <w:rPr>
          <w:rFonts w:ascii="Times New Roman" w:hAnsi="Times New Roman" w:cs="Times New Roman"/>
        </w:rPr>
      </w:pPr>
    </w:p>
    <w:p w14:paraId="08A0DA12" w14:textId="77777777" w:rsidR="00B4485E" w:rsidRPr="006E521F" w:rsidRDefault="00B4485E" w:rsidP="00B4485E">
      <w:pPr>
        <w:spacing w:line="480" w:lineRule="auto"/>
        <w:jc w:val="right"/>
        <w:rPr>
          <w:rFonts w:ascii="Times New Roman" w:hAnsi="Times New Roman" w:cs="Times New Roman"/>
        </w:rPr>
      </w:pPr>
      <m:oMath>
        <m:r>
          <w:rPr>
            <w:rFonts w:ascii="Cambria Math" w:hAnsi="Cambria Math" w:cs="Times New Roman"/>
          </w:rPr>
          <m:t>M=1-</m:t>
        </m:r>
        <m:r>
          <m:rPr>
            <m:sty m:val="p"/>
          </m:rPr>
          <w:rPr>
            <w:rFonts w:ascii="Cambria Math" w:hAnsi="Cambria Math" w:cs="Times New Roman"/>
          </w:rPr>
          <m:t>exp⁡</m:t>
        </m:r>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monthly</m:t>
            </m:r>
          </m:sub>
        </m:sSub>
        <m:r>
          <w:rPr>
            <w:rFonts w:ascii="Cambria Math" w:hAnsi="Cambria Math" w:cs="Times New Roman"/>
          </w:rPr>
          <m:t>)</m:t>
        </m:r>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(9)</w:t>
      </w:r>
    </w:p>
    <w:p w14:paraId="1DDA9CF6" w14:textId="77777777" w:rsidR="00B4485E" w:rsidRDefault="00B4485E" w:rsidP="00B4485E">
      <w:pPr>
        <w:spacing w:line="480" w:lineRule="auto"/>
        <w:jc w:val="both"/>
        <w:rPr>
          <w:rFonts w:ascii="Times New Roman" w:hAnsi="Times New Roman" w:cs="Times New Roman"/>
        </w:rPr>
      </w:pPr>
    </w:p>
    <w:p w14:paraId="66C45A96" w14:textId="77777777" w:rsidR="00B4485E" w:rsidRDefault="00B4485E" w:rsidP="00B4485E">
      <w:pPr>
        <w:spacing w:line="480" w:lineRule="auto"/>
        <w:jc w:val="both"/>
        <w:rPr>
          <w:rFonts w:ascii="Times New Roman" w:hAnsi="Times New Roman" w:cs="Times New Roman"/>
        </w:rPr>
      </w:pPr>
      <w:r>
        <w:rPr>
          <w:rFonts w:ascii="Times New Roman" w:hAnsi="Times New Roman" w:cs="Times New Roman"/>
        </w:rPr>
        <w:lastRenderedPageBreak/>
        <w:tab/>
        <w:t xml:space="preserve">This realized mortality emerges from individual decisions to allocate to growth at every age, which varies according to the prey availability in the ecosystem and the size-dependent decrease in predation. </w:t>
      </w:r>
    </w:p>
    <w:p w14:paraId="15D428CD" w14:textId="77777777" w:rsidR="00B4485E" w:rsidRPr="00314113" w:rsidRDefault="00B4485E" w:rsidP="00B4485E">
      <w:pPr>
        <w:spacing w:line="480" w:lineRule="auto"/>
        <w:jc w:val="both"/>
        <w:rPr>
          <w:rFonts w:ascii="Times New Roman" w:hAnsi="Times New Roman" w:cs="Times New Roman"/>
          <w:b/>
          <w:bCs/>
          <w:i/>
          <w:iCs/>
        </w:rPr>
      </w:pPr>
      <w:r>
        <w:rPr>
          <w:rFonts w:ascii="Times New Roman" w:hAnsi="Times New Roman" w:cs="Times New Roman"/>
        </w:rPr>
        <w:t xml:space="preserve">  </w:t>
      </w:r>
    </w:p>
    <w:p w14:paraId="072E0111" w14:textId="77777777" w:rsidR="00B4485E" w:rsidRPr="00AF1ADE" w:rsidRDefault="00B4485E" w:rsidP="00B4485E">
      <w:pPr>
        <w:spacing w:line="480" w:lineRule="auto"/>
        <w:jc w:val="both"/>
        <w:outlineLvl w:val="0"/>
        <w:rPr>
          <w:rFonts w:ascii="Times New Roman" w:hAnsi="Times New Roman" w:cs="Times New Roman"/>
          <w:b/>
          <w:bCs/>
          <w:i/>
          <w:iCs/>
        </w:rPr>
      </w:pPr>
      <w:r w:rsidRPr="00AF1ADE">
        <w:rPr>
          <w:rFonts w:ascii="Times New Roman" w:hAnsi="Times New Roman" w:cs="Times New Roman"/>
          <w:b/>
          <w:bCs/>
          <w:i/>
          <w:iCs/>
        </w:rPr>
        <w:t>Environmental scenarios</w:t>
      </w:r>
    </w:p>
    <w:p w14:paraId="0AEB8C52" w14:textId="77777777" w:rsidR="00B4485E" w:rsidRDefault="00B4485E" w:rsidP="00B4485E">
      <w:pPr>
        <w:spacing w:line="480" w:lineRule="auto"/>
        <w:jc w:val="both"/>
        <w:rPr>
          <w:rFonts w:ascii="Times New Roman" w:hAnsi="Times New Roman" w:cs="Times New Roman"/>
        </w:rPr>
      </w:pPr>
      <w:r>
        <w:rPr>
          <w:rFonts w:ascii="Times New Roman" w:hAnsi="Times New Roman" w:cs="Times New Roman"/>
        </w:rPr>
        <w:tab/>
        <w:t xml:space="preserve">We modeled the optimal life history in 12 different environmental scenarios, to include a spectrum of past, present, and potential future environments in Earth’s oceans. We considered environmental scenarios that varied in temperature, food availability, and metabolic costs. We modeled two constant environments with different average temperatures, </w:t>
      </w:r>
      <w:commentRangeStart w:id="59"/>
      <w:r>
        <w:rPr>
          <w:rFonts w:ascii="Times New Roman" w:hAnsi="Times New Roman" w:cs="Times New Roman"/>
        </w:rPr>
        <w:t>290 K and 295 K</w:t>
      </w:r>
      <w:commentRangeEnd w:id="59"/>
      <w:r>
        <w:rPr>
          <w:rStyle w:val="CommentReference"/>
        </w:rPr>
        <w:commentReference w:id="59"/>
      </w:r>
      <w:r>
        <w:rPr>
          <w:rFonts w:ascii="Times New Roman" w:hAnsi="Times New Roman" w:cs="Times New Roman"/>
        </w:rPr>
        <w:t xml:space="preserve">, which we will call the cool and warm scenarios. In both temperature scenarios, we considered three levels of food richness </w:t>
      </w:r>
      <w:r w:rsidRPr="00E06E59">
        <w:rPr>
          <w:rFonts w:ascii="Times New Roman" w:hAnsi="Times New Roman" w:cs="Times New Roman"/>
        </w:rPr>
        <w:t>(</w:t>
      </w:r>
      <w:r w:rsidRPr="00E06E59">
        <w:rPr>
          <w:rFonts w:ascii="Symbol" w:hAnsi="Symbol" w:cs="Times New Roman"/>
          <w:i/>
          <w:iCs/>
        </w:rPr>
        <w:t></w:t>
      </w:r>
      <w:r w:rsidRPr="00E06E59">
        <w:rPr>
          <w:rFonts w:ascii="Times New Roman" w:hAnsi="Times New Roman" w:cs="Times New Roman"/>
          <w:i/>
          <w:iCs/>
          <w:vertAlign w:val="subscript"/>
        </w:rPr>
        <w:t>c</w:t>
      </w:r>
      <w:r w:rsidRPr="00E06E59">
        <w:rPr>
          <w:rFonts w:ascii="Times New Roman" w:hAnsi="Times New Roman" w:cs="Times New Roman"/>
        </w:rPr>
        <w:t xml:space="preserve"> = </w:t>
      </w:r>
      <w:r>
        <w:rPr>
          <w:rFonts w:ascii="Times New Roman" w:hAnsi="Times New Roman" w:cs="Times New Roman"/>
        </w:rPr>
        <w:t xml:space="preserve">1, 2.5, and 5). We present a single value of the predator efficacy parameter </w:t>
      </w:r>
      <w:r>
        <w:rPr>
          <w:rFonts w:ascii="Times New Roman" w:hAnsi="Times New Roman" w:cs="Times New Roman"/>
          <w:i/>
          <w:iCs/>
        </w:rPr>
        <w:t xml:space="preserve">h </w:t>
      </w:r>
      <w:r>
        <w:rPr>
          <w:rFonts w:ascii="Times New Roman" w:hAnsi="Times New Roman" w:cs="Times New Roman"/>
        </w:rPr>
        <w:t>in Eq. 3 (</w:t>
      </w:r>
      <w:r>
        <w:rPr>
          <w:rFonts w:ascii="Times New Roman" w:hAnsi="Times New Roman" w:cs="Times New Roman"/>
          <w:i/>
          <w:iCs/>
        </w:rPr>
        <w:t xml:space="preserve">h </w:t>
      </w:r>
      <w:r w:rsidRPr="00C92527">
        <w:rPr>
          <w:rFonts w:ascii="Times New Roman" w:hAnsi="Times New Roman" w:cs="Times New Roman"/>
        </w:rPr>
        <w:t xml:space="preserve">= </w:t>
      </w:r>
      <w:r>
        <w:rPr>
          <w:rFonts w:ascii="Times New Roman" w:hAnsi="Times New Roman" w:cs="Times New Roman"/>
        </w:rPr>
        <w:t>4</w:t>
      </w:r>
      <w:r w:rsidRPr="00C92527">
        <w:rPr>
          <w:rFonts w:ascii="Times New Roman" w:hAnsi="Times New Roman" w:cs="Times New Roman"/>
        </w:rPr>
        <w:t>)</w:t>
      </w:r>
      <w:r>
        <w:rPr>
          <w:rFonts w:ascii="Times New Roman" w:hAnsi="Times New Roman" w:cs="Times New Roman"/>
        </w:rPr>
        <w:t xml:space="preserve"> which represent differences in overall predation risk, but we considered the interaction with a higher level of predation (</w:t>
      </w:r>
      <w:r>
        <w:rPr>
          <w:rFonts w:ascii="Times New Roman" w:hAnsi="Times New Roman" w:cs="Times New Roman"/>
          <w:i/>
        </w:rPr>
        <w:t xml:space="preserve">h </w:t>
      </w:r>
      <w:r>
        <w:rPr>
          <w:rFonts w:ascii="Times New Roman" w:hAnsi="Times New Roman" w:cs="Times New Roman"/>
        </w:rPr>
        <w:t xml:space="preserve">= 8) in sensitivity analyses. </w:t>
      </w:r>
    </w:p>
    <w:p w14:paraId="0972E089" w14:textId="77777777" w:rsidR="00B4485E" w:rsidRDefault="00B4485E" w:rsidP="00B4485E">
      <w:pPr>
        <w:spacing w:line="480" w:lineRule="auto"/>
        <w:jc w:val="both"/>
        <w:rPr>
          <w:rFonts w:ascii="Times New Roman" w:hAnsi="Times New Roman" w:cs="Times New Roman"/>
        </w:rPr>
      </w:pPr>
    </w:p>
    <w:p w14:paraId="171CAAD5" w14:textId="77777777" w:rsidR="00B4485E" w:rsidRDefault="00B4485E" w:rsidP="00B4485E">
      <w:pPr>
        <w:spacing w:line="480" w:lineRule="auto"/>
        <w:jc w:val="both"/>
        <w:rPr>
          <w:rFonts w:ascii="Times New Roman" w:hAnsi="Times New Roman" w:cs="Times New Roman"/>
          <w:noProof/>
        </w:rPr>
      </w:pPr>
      <w:r>
        <w:rPr>
          <w:rFonts w:ascii="Times New Roman" w:hAnsi="Times New Roman" w:cs="Times New Roman"/>
        </w:rPr>
        <w:t xml:space="preserve">We also considered environments which varied in both seasonal temperature and food availability. In summer, </w:t>
      </w:r>
      <w:r>
        <w:rPr>
          <w:rFonts w:ascii="Times New Roman" w:hAnsi="Times New Roman" w:cs="Times New Roman"/>
          <w:noProof/>
        </w:rPr>
        <w:t xml:space="preserve">the water temperature </w:t>
      </w:r>
      <w:r w:rsidRPr="00B36EED">
        <w:rPr>
          <w:rFonts w:ascii="Cambria Math" w:hAnsi="Cambria Math" w:cs="Cambria Math"/>
        </w:rPr>
        <w:t>𝜏</w:t>
      </w:r>
      <w:r>
        <w:rPr>
          <w:rFonts w:ascii="Times New Roman" w:hAnsi="Times New Roman" w:cs="Times New Roman"/>
          <w:noProof/>
        </w:rPr>
        <w:t xml:space="preserve"> increases by 4 degrees above the base temperature for six months of the year (from </w:t>
      </w:r>
      <w:commentRangeStart w:id="60"/>
      <w:r>
        <w:rPr>
          <w:rFonts w:ascii="Times New Roman" w:hAnsi="Times New Roman" w:cs="Times New Roman"/>
          <w:noProof/>
        </w:rPr>
        <w:t xml:space="preserve">290 to 294 K </w:t>
      </w:r>
      <w:commentRangeEnd w:id="60"/>
      <w:r>
        <w:rPr>
          <w:rStyle w:val="CommentReference"/>
        </w:rPr>
        <w:commentReference w:id="60"/>
      </w:r>
      <w:r>
        <w:rPr>
          <w:rFonts w:ascii="Times New Roman" w:hAnsi="Times New Roman" w:cs="Times New Roman"/>
          <w:noProof/>
        </w:rPr>
        <w:t xml:space="preserve">in the cool scenario,  and from </w:t>
      </w:r>
      <w:commentRangeStart w:id="61"/>
      <w:r>
        <w:rPr>
          <w:rFonts w:ascii="Times New Roman" w:hAnsi="Times New Roman" w:cs="Times New Roman"/>
          <w:noProof/>
        </w:rPr>
        <w:t xml:space="preserve">295 to 299 K </w:t>
      </w:r>
      <w:commentRangeEnd w:id="61"/>
      <w:r>
        <w:rPr>
          <w:rStyle w:val="CommentReference"/>
        </w:rPr>
        <w:commentReference w:id="61"/>
      </w:r>
      <w:r>
        <w:rPr>
          <w:rFonts w:ascii="Times New Roman" w:hAnsi="Times New Roman" w:cs="Times New Roman"/>
          <w:noProof/>
        </w:rPr>
        <w:t xml:space="preserve">in the warm scenario). </w:t>
      </w:r>
      <w:r>
        <w:rPr>
          <w:rFonts w:ascii="Times New Roman" w:hAnsi="Times New Roman" w:cs="Times New Roman"/>
        </w:rPr>
        <w:t>In these seasonal environments, during winter the</w:t>
      </w:r>
      <w:r w:rsidRPr="00BA60DC">
        <w:rPr>
          <w:rFonts w:ascii="Times New Roman" w:hAnsi="Times New Roman" w:cs="Times New Roman"/>
        </w:rPr>
        <w:t xml:space="preserve"> </w:t>
      </w:r>
      <w:r>
        <w:rPr>
          <w:rFonts w:ascii="Times New Roman" w:hAnsi="Times New Roman" w:cs="Times New Roman"/>
        </w:rPr>
        <w:t>food available in the ecosystem (</w:t>
      </w:r>
      <w:r w:rsidRPr="00E06E59">
        <w:rPr>
          <w:rFonts w:ascii="Symbol" w:hAnsi="Symbol" w:cs="Times New Roman"/>
          <w:i/>
          <w:iCs/>
        </w:rPr>
        <w:t></w:t>
      </w:r>
      <w:r w:rsidRPr="00E06E59">
        <w:rPr>
          <w:rFonts w:ascii="Times New Roman" w:hAnsi="Times New Roman" w:cs="Times New Roman"/>
          <w:i/>
          <w:iCs/>
          <w:vertAlign w:val="subscript"/>
        </w:rPr>
        <w:t>c</w:t>
      </w:r>
      <w:r>
        <w:rPr>
          <w:rFonts w:ascii="Times New Roman" w:hAnsi="Times New Roman" w:cs="Times New Roman"/>
        </w:rPr>
        <w:t xml:space="preserve">) </w:t>
      </w:r>
      <w:r>
        <w:rPr>
          <w:rFonts w:ascii="Times New Roman" w:hAnsi="Times New Roman" w:cs="Times New Roman"/>
          <w:noProof/>
        </w:rPr>
        <w:t>doubles</w:t>
      </w:r>
      <w:commentRangeStart w:id="62"/>
      <w:commentRangeEnd w:id="62"/>
      <w:r>
        <w:rPr>
          <w:rStyle w:val="CommentReference"/>
        </w:rPr>
        <w:commentReference w:id="62"/>
      </w:r>
      <w:commentRangeStart w:id="63"/>
      <w:commentRangeEnd w:id="63"/>
      <w:r>
        <w:rPr>
          <w:rStyle w:val="CommentReference"/>
          <w:rFonts w:eastAsiaTheme="minorEastAsia"/>
        </w:rPr>
        <w:commentReference w:id="63"/>
      </w:r>
      <w:r>
        <w:rPr>
          <w:rFonts w:ascii="Times New Roman" w:hAnsi="Times New Roman" w:cs="Times New Roman"/>
        </w:rPr>
        <w:t xml:space="preserve"> but the temperature is identical to the constant environments </w:t>
      </w:r>
      <w:r>
        <w:rPr>
          <w:rFonts w:ascii="Times New Roman" w:hAnsi="Times New Roman" w:cs="Times New Roman"/>
          <w:noProof/>
        </w:rPr>
        <w:t>(</w:t>
      </w:r>
      <w:r w:rsidRPr="001811A0">
        <w:rPr>
          <w:rFonts w:ascii="Times New Roman" w:hAnsi="Times New Roman" w:cs="Times New Roman"/>
          <w:noProof/>
        </w:rPr>
        <w:t>Figure 1</w:t>
      </w:r>
      <w:r>
        <w:rPr>
          <w:rFonts w:ascii="Times New Roman" w:hAnsi="Times New Roman" w:cs="Times New Roman"/>
          <w:noProof/>
        </w:rPr>
        <w:t xml:space="preserve">) </w:t>
      </w:r>
      <w:r>
        <w:rPr>
          <w:rFonts w:ascii="Times New Roman" w:hAnsi="Times New Roman" w:cs="Times New Roman"/>
        </w:rPr>
        <w:t xml:space="preserve">An individual in the cool seasonal scenario experiences summer temperatures that approach the constant warm scenario (Figure 1b; Table 1). </w:t>
      </w:r>
      <w:r>
        <w:rPr>
          <w:rFonts w:ascii="Times New Roman" w:hAnsi="Times New Roman" w:cs="Times New Roman"/>
          <w:noProof/>
        </w:rPr>
        <w:t xml:space="preserve"> The inclusion of seasonality  in our factorial combinations means that we can compare warm “tropical” scenarios (which may be constant  or vary seasonally in coastal upwelling zones in the tropics) with seasonal cool “temperate” scenarios. The constant cool </w:t>
      </w:r>
      <w:r>
        <w:rPr>
          <w:rFonts w:ascii="Times New Roman" w:hAnsi="Times New Roman" w:cs="Times New Roman"/>
          <w:noProof/>
        </w:rPr>
        <w:lastRenderedPageBreak/>
        <w:t xml:space="preserve">scenario could represent “deep ocean” conditions. The factorial combinations are designed to reveal  the interacting affects of seasonality in metabolic demands and food availability on top of the interacting effects of the foodscape and fearscape. </w:t>
      </w:r>
    </w:p>
    <w:p w14:paraId="41D276A9" w14:textId="77777777" w:rsidR="00B4485E" w:rsidRDefault="00B4485E" w:rsidP="00B4485E">
      <w:pPr>
        <w:spacing w:line="480" w:lineRule="auto"/>
        <w:jc w:val="both"/>
        <w:rPr>
          <w:rFonts w:ascii="Times New Roman" w:hAnsi="Times New Roman" w:cs="Times New Roman"/>
          <w:noProof/>
        </w:rPr>
      </w:pPr>
      <w:r>
        <w:rPr>
          <w:rFonts w:ascii="Times New Roman" w:hAnsi="Times New Roman" w:cs="Times New Roman"/>
          <w:noProof/>
        </w:rPr>
        <w:tab/>
        <w:t xml:space="preserve"> </w:t>
      </w:r>
    </w:p>
    <w:p w14:paraId="421EFD99" w14:textId="77777777" w:rsidR="00B4485E" w:rsidRDefault="00B4485E" w:rsidP="00B4485E">
      <w:pPr>
        <w:spacing w:line="480" w:lineRule="auto"/>
        <w:jc w:val="both"/>
        <w:rPr>
          <w:rFonts w:ascii="Times New Roman" w:hAnsi="Times New Roman" w:cs="Times New Roman"/>
          <w:noProof/>
        </w:rPr>
      </w:pPr>
    </w:p>
    <w:p w14:paraId="39F3A602" w14:textId="77777777" w:rsidR="00B4485E" w:rsidRPr="00130CE8" w:rsidRDefault="00B4485E" w:rsidP="00B4485E">
      <w:pPr>
        <w:spacing w:line="480" w:lineRule="auto"/>
        <w:jc w:val="both"/>
        <w:rPr>
          <w:rFonts w:ascii="Times New Roman" w:hAnsi="Times New Roman" w:cs="Times New Roman"/>
        </w:rPr>
      </w:pPr>
      <w:r>
        <w:rPr>
          <w:rFonts w:ascii="Times New Roman" w:hAnsi="Times New Roman" w:cs="Times New Roman"/>
          <w:noProof/>
        </w:rPr>
        <w:t xml:space="preserve"> </w:t>
      </w:r>
    </w:p>
    <w:p w14:paraId="533462E2" w14:textId="77777777" w:rsidR="00B4485E" w:rsidRDefault="00B4485E" w:rsidP="00B4485E">
      <w:pPr>
        <w:spacing w:line="480" w:lineRule="auto"/>
        <w:jc w:val="both"/>
        <w:rPr>
          <w:rFonts w:ascii="Times New Roman" w:hAnsi="Times New Roman" w:cs="Times New Roman"/>
          <w:b/>
          <w:bCs/>
          <w:sz w:val="28"/>
          <w:szCs w:val="28"/>
        </w:rPr>
      </w:pPr>
      <w:r w:rsidRPr="002569A5">
        <w:rPr>
          <w:rFonts w:ascii="Times New Roman" w:hAnsi="Times New Roman" w:cs="Times New Roman"/>
          <w:b/>
          <w:bCs/>
          <w:sz w:val="28"/>
          <w:szCs w:val="28"/>
        </w:rPr>
        <w:t>Results</w:t>
      </w:r>
    </w:p>
    <w:p w14:paraId="1BC24EDF" w14:textId="77777777" w:rsidR="00B4485E" w:rsidRDefault="00B4485E" w:rsidP="00B4485E">
      <w:pPr>
        <w:spacing w:line="480" w:lineRule="auto"/>
        <w:jc w:val="both"/>
        <w:rPr>
          <w:rFonts w:ascii="Times New Roman" w:hAnsi="Times New Roman" w:cs="Times New Roman"/>
          <w:i/>
          <w:iCs/>
        </w:rPr>
      </w:pPr>
      <w:r>
        <w:rPr>
          <w:rFonts w:ascii="Times New Roman" w:hAnsi="Times New Roman" w:cs="Times New Roman"/>
          <w:i/>
          <w:iCs/>
        </w:rPr>
        <w:t>Body size and growth patterns</w:t>
      </w:r>
    </w:p>
    <w:p w14:paraId="08588187" w14:textId="77777777" w:rsidR="00B4485E" w:rsidRPr="0074453D" w:rsidRDefault="00B4485E" w:rsidP="00B4485E">
      <w:pPr>
        <w:spacing w:line="480" w:lineRule="auto"/>
        <w:jc w:val="both"/>
        <w:rPr>
          <w:rFonts w:ascii="Times New Roman" w:hAnsi="Times New Roman" w:cs="Times New Roman"/>
        </w:rPr>
      </w:pPr>
      <w:r>
        <w:rPr>
          <w:rFonts w:ascii="Times New Roman" w:hAnsi="Times New Roman" w:cs="Times New Roman"/>
        </w:rPr>
        <w:tab/>
      </w:r>
      <w:r w:rsidRPr="008010D3">
        <w:rPr>
          <w:rFonts w:ascii="Times New Roman" w:hAnsi="Times New Roman" w:cs="Times New Roman"/>
        </w:rPr>
        <w:t xml:space="preserve">In </w:t>
      </w:r>
      <w:r>
        <w:rPr>
          <w:rFonts w:ascii="Times New Roman" w:hAnsi="Times New Roman" w:cs="Times New Roman"/>
        </w:rPr>
        <w:t xml:space="preserve">the majority of the environmental scenarios that we considered, individuals allocated to growth early in life, and shifted to reproduction later, so that an asymptotic growth pattern naturally emerged from the model (Figure 3). For purposes of illustration, we plot the growth pattern emerging for an individual that survives until the final time, </w:t>
      </w:r>
      <w:r>
        <w:rPr>
          <w:rFonts w:ascii="Times New Roman" w:hAnsi="Times New Roman" w:cs="Times New Roman"/>
          <w:i/>
          <w:iCs/>
        </w:rPr>
        <w:t xml:space="preserve">T, </w:t>
      </w:r>
      <w:r>
        <w:rPr>
          <w:rFonts w:ascii="Times New Roman" w:hAnsi="Times New Roman" w:cs="Times New Roman"/>
        </w:rPr>
        <w:t xml:space="preserve">even though the chances of an individual living this long are essentially zero.  </w:t>
      </w:r>
      <w:r w:rsidRPr="00AE47F6">
        <w:rPr>
          <w:rFonts w:ascii="Times New Roman" w:hAnsi="Times New Roman" w:cs="Times New Roman"/>
        </w:rPr>
        <w:t xml:space="preserve">With increasing richness of the size spectrum, body size increased. Although not presented graphically here, under extremely rich size spectra </w:t>
      </w:r>
      <w:r>
        <w:rPr>
          <w:rFonts w:ascii="Times New Roman" w:hAnsi="Times New Roman" w:cs="Times New Roman"/>
        </w:rPr>
        <w:t>–</w:t>
      </w:r>
      <w:r w:rsidRPr="00AE47F6">
        <w:rPr>
          <w:rFonts w:ascii="Times New Roman" w:hAnsi="Times New Roman" w:cs="Times New Roman"/>
        </w:rPr>
        <w:t xml:space="preserve"> environments with very high productivity </w:t>
      </w:r>
      <w:r>
        <w:rPr>
          <w:rFonts w:ascii="Times New Roman" w:hAnsi="Times New Roman" w:cs="Times New Roman"/>
        </w:rPr>
        <w:t>–</w:t>
      </w:r>
      <w:r w:rsidRPr="00AE47F6">
        <w:rPr>
          <w:rFonts w:ascii="Times New Roman" w:hAnsi="Times New Roman" w:cs="Times New Roman"/>
        </w:rPr>
        <w:t xml:space="preserve"> staying small was advantageous in all environmental scenarios suggesting that when bathed in food, there is no reason to grow large</w:t>
      </w:r>
      <w:r>
        <w:rPr>
          <w:rFonts w:ascii="Times New Roman" w:hAnsi="Times New Roman" w:cs="Times New Roman"/>
        </w:rPr>
        <w:t>r</w:t>
      </w:r>
      <w:r w:rsidRPr="00AE47F6">
        <w:rPr>
          <w:rFonts w:ascii="Times New Roman" w:hAnsi="Times New Roman" w:cs="Times New Roman"/>
        </w:rPr>
        <w:t>, even though lifespan is extremely short (due to high mortality of small individuals).  We chose not to include these results in our analysis as individuals were very short lived (essentially, they were semelparous).</w:t>
      </w:r>
    </w:p>
    <w:p w14:paraId="466DDA94" w14:textId="77777777" w:rsidR="00B4485E" w:rsidRPr="002B1043" w:rsidRDefault="00B4485E" w:rsidP="00B4485E">
      <w:pPr>
        <w:spacing w:line="480" w:lineRule="auto"/>
        <w:jc w:val="both"/>
        <w:rPr>
          <w:rFonts w:ascii="Times New Roman" w:hAnsi="Times New Roman"/>
        </w:rPr>
      </w:pPr>
      <w:r>
        <w:rPr>
          <w:rFonts w:ascii="Times New Roman" w:hAnsi="Times New Roman" w:cs="Times New Roman"/>
        </w:rPr>
        <w:tab/>
        <w:t xml:space="preserve">Increased body sizes were observed in warm, constant environments (discussed further below in </w:t>
      </w:r>
      <w:r>
        <w:rPr>
          <w:rFonts w:ascii="Times New Roman" w:hAnsi="Times New Roman" w:cs="Times New Roman"/>
          <w:i/>
        </w:rPr>
        <w:t>Warm vs. cool environments</w:t>
      </w:r>
      <w:r>
        <w:rPr>
          <w:rFonts w:ascii="Times New Roman" w:hAnsi="Times New Roman" w:cs="Times New Roman"/>
        </w:rPr>
        <w:t>). Additionally, we consistently observed t</w:t>
      </w:r>
      <w:r w:rsidRPr="000E4CDA">
        <w:rPr>
          <w:rFonts w:ascii="Times New Roman" w:hAnsi="Times New Roman" w:cs="Times New Roman"/>
        </w:rPr>
        <w:t xml:space="preserve">he evolution of </w:t>
      </w:r>
      <w:r>
        <w:rPr>
          <w:rFonts w:ascii="Times New Roman" w:hAnsi="Times New Roman" w:cs="Times New Roman"/>
        </w:rPr>
        <w:t>larger</w:t>
      </w:r>
      <w:r w:rsidRPr="000E4CDA">
        <w:rPr>
          <w:rFonts w:ascii="Times New Roman" w:hAnsi="Times New Roman" w:cs="Times New Roman"/>
        </w:rPr>
        <w:t xml:space="preserve"> body sizes </w:t>
      </w:r>
      <w:r>
        <w:rPr>
          <w:rFonts w:ascii="Times New Roman" w:hAnsi="Times New Roman" w:cs="Times New Roman"/>
        </w:rPr>
        <w:t>in seasonally varying environments.</w:t>
      </w:r>
      <w:r w:rsidRPr="000E4CDA">
        <w:rPr>
          <w:rFonts w:ascii="Times New Roman" w:hAnsi="Times New Roman" w:cs="Times New Roman"/>
        </w:rPr>
        <w:t xml:space="preserve"> </w:t>
      </w:r>
      <w:r w:rsidRPr="002B1043">
        <w:rPr>
          <w:rFonts w:ascii="Times New Roman" w:hAnsi="Times New Roman"/>
        </w:rPr>
        <w:t xml:space="preserve">The strong effect of seasonality on the evolution of body size in our model is partially due to that fact that in seasonal environments, twice </w:t>
      </w:r>
      <w:r w:rsidRPr="002B1043">
        <w:rPr>
          <w:rFonts w:ascii="Times New Roman" w:hAnsi="Times New Roman"/>
        </w:rPr>
        <w:lastRenderedPageBreak/>
        <w:t>as much food is available during the winter season (Figure 1). This means that on average there is 50% more food available to an individual as it grows (but it must pay higher metabolic costs during the low-food seasons, which is a disadvantage of growing larger). To understand the effect of seasonality apart from the effect of increased food, it is useful to compare the body sizes that evolve in constant environments with greater richness (</w:t>
      </w:r>
      <m:oMath>
        <m:sSub>
          <m:sSubPr>
            <m:ctrlPr>
              <w:rPr>
                <w:rFonts w:ascii="Cambria Math" w:hAnsi="Cambria Math"/>
              </w:rPr>
            </m:ctrlPr>
          </m:sSubPr>
          <m:e>
            <m:r>
              <m:rPr>
                <m:sty m:val="p"/>
              </m:rPr>
              <w:rPr>
                <w:rFonts w:ascii="Cambria Math" w:hAnsi="Cambria Math"/>
              </w:rPr>
              <m:t>Κ</m:t>
            </m:r>
          </m:e>
          <m:sub>
            <m:r>
              <w:rPr>
                <w:rFonts w:ascii="Cambria Math" w:hAnsi="Cambria Math"/>
              </w:rPr>
              <m:t>c</m:t>
            </m:r>
          </m:sub>
        </m:sSub>
      </m:oMath>
      <w:r w:rsidRPr="002B1043">
        <w:rPr>
          <w:rFonts w:ascii="Times New Roman" w:hAnsi="Times New Roman"/>
        </w:rPr>
        <w:t>) with the body sizes that are favored in seasonal environments of lesser richness</w:t>
      </w:r>
      <w:r>
        <w:rPr>
          <w:rFonts w:ascii="Times New Roman" w:hAnsi="Times New Roman"/>
        </w:rPr>
        <w:t xml:space="preserve"> (Figure 4)</w:t>
      </w:r>
      <w:r w:rsidRPr="002B1043">
        <w:rPr>
          <w:rFonts w:ascii="Times New Roman" w:hAnsi="Times New Roman"/>
        </w:rPr>
        <w:t xml:space="preserve">. Body sizes in seasonal scenarios are similar or greater than body sizes in constant environments offering much greater richness and lower metabolic costs (Figure </w:t>
      </w:r>
      <w:r>
        <w:rPr>
          <w:rFonts w:ascii="Times New Roman" w:hAnsi="Times New Roman"/>
        </w:rPr>
        <w:t>4</w:t>
      </w:r>
      <w:r w:rsidRPr="002B1043">
        <w:rPr>
          <w:rFonts w:ascii="Times New Roman" w:hAnsi="Times New Roman"/>
        </w:rPr>
        <w:t xml:space="preserve">). We can infer that the large body sizes in seasonal environments are not simply due to the increased food available, but comes from the temporal aspects of food availability and metabolic costs.   </w:t>
      </w:r>
    </w:p>
    <w:p w14:paraId="7F6744FD" w14:textId="77777777" w:rsidR="00B4485E" w:rsidRPr="009E6169" w:rsidRDefault="00B4485E" w:rsidP="00B4485E">
      <w:pPr>
        <w:spacing w:line="480" w:lineRule="auto"/>
        <w:jc w:val="both"/>
        <w:rPr>
          <w:rFonts w:ascii="Times New Roman" w:hAnsi="Times New Roman" w:cs="Times New Roman"/>
        </w:rPr>
      </w:pPr>
    </w:p>
    <w:p w14:paraId="37CEAD53" w14:textId="77777777" w:rsidR="00B4485E" w:rsidRPr="00947957" w:rsidRDefault="00B4485E" w:rsidP="00B4485E">
      <w:pPr>
        <w:spacing w:line="480" w:lineRule="auto"/>
        <w:jc w:val="both"/>
        <w:rPr>
          <w:rFonts w:ascii="Times New Roman" w:hAnsi="Times New Roman" w:cs="Times New Roman"/>
          <w:i/>
          <w:iCs/>
        </w:rPr>
      </w:pPr>
      <w:r>
        <w:rPr>
          <w:rFonts w:ascii="Times New Roman" w:hAnsi="Times New Roman" w:cs="Times New Roman"/>
          <w:i/>
          <w:iCs/>
        </w:rPr>
        <w:t>Age and size of maturation</w:t>
      </w:r>
      <w:r w:rsidRPr="00D65012" w:rsidDel="00654C30">
        <w:rPr>
          <w:rFonts w:ascii="Times New Roman" w:hAnsi="Times New Roman" w:cs="Times New Roman"/>
        </w:rPr>
        <w:t xml:space="preserve"> </w:t>
      </w:r>
    </w:p>
    <w:p w14:paraId="0EDC161B" w14:textId="77777777" w:rsidR="00B4485E" w:rsidRDefault="00B4485E" w:rsidP="00B4485E">
      <w:pPr>
        <w:spacing w:line="480" w:lineRule="auto"/>
        <w:jc w:val="both"/>
        <w:rPr>
          <w:rFonts w:ascii="Times New Roman" w:hAnsi="Times New Roman" w:cs="Times New Roman"/>
        </w:rPr>
      </w:pPr>
      <w:r>
        <w:rPr>
          <w:rFonts w:ascii="Times New Roman" w:hAnsi="Times New Roman" w:cs="Times New Roman"/>
        </w:rPr>
        <w:tab/>
        <w:t>We defined the age of maturation in each scenario to be the youngest age that individuals produce at least 50% of their maximum reproductive output (Figure 5a,b). Age at maturation varied with seasonality, food, and, to a lesser extent, between warm and cool scenarios</w:t>
      </w:r>
      <w:r w:rsidRPr="00614AC3">
        <w:rPr>
          <w:rFonts w:ascii="Times New Roman" w:hAnsi="Times New Roman" w:cs="Times New Roman"/>
        </w:rPr>
        <w:t xml:space="preserve">. </w:t>
      </w:r>
      <w:r>
        <w:rPr>
          <w:rFonts w:ascii="Times New Roman" w:hAnsi="Times New Roman" w:cs="Times New Roman"/>
        </w:rPr>
        <w:t xml:space="preserve"> </w:t>
      </w:r>
      <w:r w:rsidRPr="000F077E">
        <w:rPr>
          <w:rFonts w:ascii="Times New Roman" w:hAnsi="Times New Roman" w:cs="Times New Roman"/>
        </w:rPr>
        <w:t xml:space="preserve">In the model scenarios presented here, individuals matured between one and two years, and surprisingly, this did not </w:t>
      </w:r>
      <w:r>
        <w:rPr>
          <w:rFonts w:ascii="Times New Roman" w:hAnsi="Times New Roman" w:cs="Times New Roman"/>
        </w:rPr>
        <w:t>change</w:t>
      </w:r>
      <w:r w:rsidRPr="000F077E">
        <w:rPr>
          <w:rFonts w:ascii="Times New Roman" w:hAnsi="Times New Roman" w:cs="Times New Roman"/>
        </w:rPr>
        <w:t xml:space="preserve"> in sensitivity analyses in which we varied predator gut fullness</w:t>
      </w:r>
      <w:r>
        <w:rPr>
          <w:rFonts w:ascii="Times New Roman" w:hAnsi="Times New Roman" w:cs="Times New Roman"/>
        </w:rPr>
        <w:t xml:space="preserve"> across the size spectrum, represented by parameter </w:t>
      </w:r>
      <w:r>
        <w:rPr>
          <w:rFonts w:ascii="Times New Roman" w:hAnsi="Times New Roman" w:cs="Times New Roman"/>
          <w:i/>
        </w:rPr>
        <w:t>h</w:t>
      </w:r>
      <w:r>
        <w:rPr>
          <w:rFonts w:ascii="Times New Roman" w:hAnsi="Times New Roman" w:cs="Times New Roman"/>
        </w:rPr>
        <w:t xml:space="preserve">. </w:t>
      </w:r>
      <w:r w:rsidRPr="000F077E">
        <w:rPr>
          <w:rFonts w:ascii="Times New Roman" w:hAnsi="Times New Roman" w:cs="Times New Roman"/>
        </w:rPr>
        <w:t xml:space="preserve">Greater environmental richness and seasonal environments both led to later maturation, as the optimal growth pattern required that reproduction be put off in favor of early growth and larger body size. The effect of temperature </w:t>
      </w:r>
      <w:r>
        <w:rPr>
          <w:rFonts w:ascii="Times New Roman" w:hAnsi="Times New Roman" w:cs="Times New Roman"/>
        </w:rPr>
        <w:t xml:space="preserve">alone </w:t>
      </w:r>
      <w:r w:rsidRPr="000F077E">
        <w:rPr>
          <w:rFonts w:ascii="Times New Roman" w:hAnsi="Times New Roman" w:cs="Times New Roman"/>
        </w:rPr>
        <w:t>was weak, although in seasonal environments, there was an interaction with temperature; at lower richness (</w:t>
      </w:r>
      <m:oMath>
        <m:sSub>
          <m:sSubPr>
            <m:ctrlPr>
              <w:rPr>
                <w:rFonts w:ascii="Cambria Math" w:hAnsi="Cambria Math"/>
              </w:rPr>
            </m:ctrlPr>
          </m:sSubPr>
          <m:e>
            <m:r>
              <m:rPr>
                <m:sty m:val="p"/>
              </m:rPr>
              <w:rPr>
                <w:rFonts w:ascii="Cambria Math" w:hAnsi="Cambria Math"/>
              </w:rPr>
              <m:t>Κ</m:t>
            </m:r>
          </m:e>
          <m:sub>
            <m:r>
              <w:rPr>
                <w:rFonts w:ascii="Cambria Math" w:hAnsi="Cambria Math"/>
              </w:rPr>
              <m:t>c</m:t>
            </m:r>
          </m:sub>
        </m:sSub>
      </m:oMath>
      <w:r w:rsidRPr="000F077E">
        <w:rPr>
          <w:rFonts w:ascii="Times New Roman" w:hAnsi="Times New Roman" w:cs="Times New Roman"/>
        </w:rPr>
        <w:t xml:space="preserve">), individuals in the colder seasonal environment had late maturation, but at intermediate richness, this pattern reversed (Figure </w:t>
      </w:r>
      <w:r>
        <w:rPr>
          <w:rFonts w:ascii="Times New Roman" w:hAnsi="Times New Roman" w:cs="Times New Roman"/>
        </w:rPr>
        <w:t>5b</w:t>
      </w:r>
      <w:r w:rsidRPr="000F077E">
        <w:rPr>
          <w:rFonts w:ascii="Times New Roman" w:hAnsi="Times New Roman" w:cs="Times New Roman"/>
        </w:rPr>
        <w:t xml:space="preserve">). Our definition of maturity as the age at which females produce </w:t>
      </w:r>
      <w:r w:rsidRPr="000F077E">
        <w:rPr>
          <w:rFonts w:ascii="Times New Roman" w:hAnsi="Times New Roman" w:cs="Times New Roman"/>
        </w:rPr>
        <w:lastRenderedPageBreak/>
        <w:t>50% of their eventual maximum reproductive output has minimized differences in the steepness of the maturation ogive</w:t>
      </w:r>
      <w:r>
        <w:rPr>
          <w:rFonts w:ascii="Times New Roman" w:hAnsi="Times New Roman" w:cs="Times New Roman"/>
        </w:rPr>
        <w:t xml:space="preserve"> – a function describing how quickly reproductive investment increases with maternal body size – </w:t>
      </w:r>
      <w:r w:rsidRPr="000F077E">
        <w:rPr>
          <w:rFonts w:ascii="Times New Roman" w:hAnsi="Times New Roman" w:cs="Times New Roman"/>
        </w:rPr>
        <w:t>that are apparent in the pattern of reproductive investment</w:t>
      </w:r>
      <w:r>
        <w:rPr>
          <w:rFonts w:ascii="Times New Roman" w:hAnsi="Times New Roman" w:cs="Times New Roman"/>
        </w:rPr>
        <w:t xml:space="preserve"> over an individual’s life</w:t>
      </w:r>
      <w:r w:rsidRPr="000F077E">
        <w:rPr>
          <w:rFonts w:ascii="Times New Roman" w:hAnsi="Times New Roman" w:cs="Times New Roman"/>
        </w:rPr>
        <w:t xml:space="preserve"> (Supplemental Figure</w:t>
      </w:r>
      <w:r>
        <w:rPr>
          <w:rFonts w:ascii="Times New Roman" w:hAnsi="Times New Roman" w:cs="Times New Roman"/>
        </w:rPr>
        <w:t xml:space="preserve"> 1</w:t>
      </w:r>
      <w:r w:rsidRPr="000F077E">
        <w:rPr>
          <w:rFonts w:ascii="Times New Roman" w:hAnsi="Times New Roman" w:cs="Times New Roman"/>
        </w:rPr>
        <w:t xml:space="preserve">).  </w:t>
      </w:r>
    </w:p>
    <w:p w14:paraId="2C48D231" w14:textId="77777777" w:rsidR="00B4485E" w:rsidRPr="00A07814" w:rsidRDefault="00B4485E" w:rsidP="00B4485E">
      <w:pPr>
        <w:spacing w:line="480" w:lineRule="auto"/>
        <w:jc w:val="both"/>
        <w:rPr>
          <w:rFonts w:ascii="Times New Roman" w:hAnsi="Times New Roman" w:cs="Times New Roman"/>
        </w:rPr>
      </w:pPr>
      <w:r>
        <w:rPr>
          <w:rFonts w:ascii="Times New Roman" w:hAnsi="Times New Roman" w:cs="Times New Roman"/>
        </w:rPr>
        <w:tab/>
        <w:t xml:space="preserve">Maturation was slightly delayed in seasonal environments, relative to corresponding constant environments </w:t>
      </w:r>
      <w:r w:rsidRPr="00614AC3">
        <w:rPr>
          <w:rFonts w:ascii="Times New Roman" w:hAnsi="Times New Roman" w:cs="Times New Roman"/>
        </w:rPr>
        <w:t xml:space="preserve">(Figure </w:t>
      </w:r>
      <w:r>
        <w:rPr>
          <w:rFonts w:ascii="Times New Roman" w:hAnsi="Times New Roman" w:cs="Times New Roman"/>
        </w:rPr>
        <w:t>5</w:t>
      </w:r>
      <w:r w:rsidRPr="00614AC3">
        <w:rPr>
          <w:rFonts w:ascii="Times New Roman" w:hAnsi="Times New Roman" w:cs="Times New Roman"/>
        </w:rPr>
        <w:t>b), but these effects were small</w:t>
      </w:r>
      <w:r>
        <w:rPr>
          <w:rFonts w:ascii="Times New Roman" w:hAnsi="Times New Roman" w:cs="Times New Roman"/>
        </w:rPr>
        <w:t xml:space="preserve"> overall</w:t>
      </w:r>
      <w:r w:rsidRPr="00614AC3">
        <w:rPr>
          <w:rFonts w:ascii="Times New Roman" w:hAnsi="Times New Roman" w:cs="Times New Roman"/>
        </w:rPr>
        <w:t xml:space="preserve">. </w:t>
      </w:r>
      <w:r w:rsidRPr="00A07814">
        <w:rPr>
          <w:rFonts w:ascii="Times New Roman" w:hAnsi="Times New Roman" w:cs="Times New Roman"/>
        </w:rPr>
        <w:t>In constant environments, size at maturity increased with environmental richness, closely following the pattern of age at maturity. As with age at maturity, there was no effect of varying predation risk in the size spectrum (by varying predator gut fullness</w:t>
      </w:r>
      <w:r>
        <w:rPr>
          <w:rFonts w:ascii="Times New Roman" w:hAnsi="Times New Roman" w:cs="Times New Roman"/>
        </w:rPr>
        <w:t>; Figure 5c,d</w:t>
      </w:r>
      <w:r w:rsidRPr="00A07814">
        <w:rPr>
          <w:rFonts w:ascii="Times New Roman" w:hAnsi="Times New Roman" w:cs="Times New Roman"/>
        </w:rPr>
        <w:t>).  There was a minor effect of temperature, which was associated with smaller size at maturity in warmer environments, if they were constant). All else being equal, in seasonal scenarios with low and intermediate richness, size at maturity occurred at a larger size in warmer environments than cooler environments (</w:t>
      </w:r>
      <w:r>
        <w:rPr>
          <w:rFonts w:ascii="Times New Roman" w:hAnsi="Times New Roman" w:cs="Times New Roman"/>
        </w:rPr>
        <w:t xml:space="preserve">Figure 5d; recall </w:t>
      </w:r>
      <w:r w:rsidRPr="00A07814">
        <w:rPr>
          <w:rFonts w:ascii="Times New Roman" w:hAnsi="Times New Roman" w:cs="Times New Roman"/>
        </w:rPr>
        <w:t>age at maturity was either the same, or earlier in warmer environments).  In seasonal environments, we found an unexpected pattern where size at maturation was smaller at the highest level of richness (</w:t>
      </w:r>
      <w:r>
        <w:rPr>
          <w:rFonts w:ascii="Times New Roman" w:hAnsi="Times New Roman" w:cs="Times New Roman"/>
        </w:rPr>
        <w:t xml:space="preserve">monthly </w:t>
      </w:r>
      <m:oMath>
        <m:sSub>
          <m:sSubPr>
            <m:ctrlPr>
              <w:rPr>
                <w:rFonts w:ascii="Cambria Math" w:hAnsi="Cambria Math"/>
              </w:rPr>
            </m:ctrlPr>
          </m:sSubPr>
          <m:e>
            <m:r>
              <m:rPr>
                <m:sty m:val="p"/>
              </m:rPr>
              <w:rPr>
                <w:rFonts w:ascii="Cambria Math" w:hAnsi="Cambria Math"/>
              </w:rPr>
              <m:t>Κ</m:t>
            </m:r>
          </m:e>
          <m:sub>
            <m:r>
              <w:rPr>
                <w:rFonts w:ascii="Cambria Math" w:hAnsi="Cambria Math"/>
              </w:rPr>
              <m:t>c</m:t>
            </m:r>
          </m:sub>
        </m:sSub>
      </m:oMath>
      <w:r w:rsidRPr="00A07814">
        <w:rPr>
          <w:rFonts w:ascii="Times New Roman" w:hAnsi="Times New Roman" w:cs="Times New Roman"/>
        </w:rPr>
        <w:t xml:space="preserve"> = 0.42) than intermediate environments, even though the age of maturity was slightly later. We infer that with plentiful food, the ability to take advantage of seasonally abundant resources is less important</w:t>
      </w:r>
      <w:r>
        <w:rPr>
          <w:rFonts w:ascii="Times New Roman" w:hAnsi="Times New Roman" w:cs="Times New Roman"/>
        </w:rPr>
        <w:t xml:space="preserve"> to fitness</w:t>
      </w:r>
      <w:r w:rsidRPr="00A07814">
        <w:rPr>
          <w:rFonts w:ascii="Times New Roman" w:hAnsi="Times New Roman" w:cs="Times New Roman"/>
        </w:rPr>
        <w:t xml:space="preserve">, so early growth is not prioritized over reproduction to the same degree. Inspection of the pattern of reproductive investment in seasonal environments suggests that the maturation ogive is less steep. </w:t>
      </w:r>
    </w:p>
    <w:p w14:paraId="00B4671D" w14:textId="77777777" w:rsidR="00B4485E" w:rsidRPr="00A07814" w:rsidRDefault="00B4485E" w:rsidP="00B4485E">
      <w:pPr>
        <w:spacing w:line="480" w:lineRule="auto"/>
        <w:jc w:val="both"/>
        <w:rPr>
          <w:rFonts w:ascii="Times New Roman" w:hAnsi="Times New Roman" w:cs="Times New Roman"/>
        </w:rPr>
      </w:pPr>
    </w:p>
    <w:p w14:paraId="23E477B0" w14:textId="77777777" w:rsidR="00B4485E" w:rsidRDefault="00B4485E" w:rsidP="00B4485E">
      <w:pPr>
        <w:spacing w:line="480" w:lineRule="auto"/>
        <w:jc w:val="both"/>
        <w:rPr>
          <w:rFonts w:ascii="Times New Roman" w:hAnsi="Times New Roman" w:cs="Times New Roman"/>
        </w:rPr>
      </w:pPr>
    </w:p>
    <w:p w14:paraId="0ED05E9A" w14:textId="77777777" w:rsidR="00B4485E" w:rsidRPr="0076034A" w:rsidRDefault="00B4485E" w:rsidP="00B4485E">
      <w:pPr>
        <w:spacing w:line="480" w:lineRule="auto"/>
        <w:jc w:val="both"/>
        <w:rPr>
          <w:rFonts w:ascii="Times New Roman" w:hAnsi="Times New Roman" w:cs="Times New Roman"/>
          <w:i/>
          <w:iCs/>
        </w:rPr>
      </w:pPr>
      <w:r>
        <w:rPr>
          <w:rFonts w:ascii="Times New Roman" w:hAnsi="Times New Roman" w:cs="Times New Roman"/>
          <w:i/>
          <w:iCs/>
        </w:rPr>
        <w:t>Reproductive output</w:t>
      </w:r>
    </w:p>
    <w:p w14:paraId="6AC9F9BF" w14:textId="77777777" w:rsidR="00B4485E" w:rsidRDefault="00B4485E" w:rsidP="00B4485E">
      <w:pPr>
        <w:spacing w:line="480" w:lineRule="auto"/>
        <w:jc w:val="both"/>
        <w:rPr>
          <w:rFonts w:ascii="Times New Roman" w:hAnsi="Times New Roman" w:cs="Times New Roman"/>
        </w:rPr>
      </w:pPr>
      <w:r>
        <w:rPr>
          <w:rFonts w:ascii="Times New Roman" w:hAnsi="Times New Roman" w:cs="Times New Roman"/>
        </w:rPr>
        <w:lastRenderedPageBreak/>
        <w:tab/>
        <w:t xml:space="preserve">Our model allowed the timing of maturation to vary independently of monthly reproductive output (i.e., total batch fecundity and oocyte size), although total reproductive output was constrained by body length. We specified that reproductive output was limited to a proportion of structural mass. </w:t>
      </w:r>
      <w:r w:rsidRPr="00FD11C2">
        <w:rPr>
          <w:rFonts w:ascii="Times New Roman" w:hAnsi="Times New Roman" w:cs="Times New Roman"/>
        </w:rPr>
        <w:t xml:space="preserve"> </w:t>
      </w:r>
      <w:r>
        <w:rPr>
          <w:rFonts w:ascii="Times New Roman" w:hAnsi="Times New Roman" w:cs="Times New Roman"/>
        </w:rPr>
        <w:t>W</w:t>
      </w:r>
      <w:r w:rsidRPr="00FD11C2">
        <w:rPr>
          <w:rFonts w:ascii="Times New Roman" w:hAnsi="Times New Roman" w:cs="Times New Roman"/>
        </w:rPr>
        <w:t xml:space="preserve">e chose to limit reproductive effort to a maximum of 20% of structural mass </w:t>
      </w:r>
      <w:r>
        <w:rPr>
          <w:rFonts w:ascii="Times New Roman" w:hAnsi="Times New Roman" w:cs="Times New Roman"/>
        </w:rPr>
        <w:t>(</w:t>
      </w:r>
      <w:ins w:id="64" w:author="Nicholas Dulvy" w:date="2020-01-23T16:02:00Z">
        <w:r w:rsidR="007756E0" w:rsidRPr="0070283A">
          <w:rPr>
            <w:noProof/>
            <w:position w:val="-6"/>
            <w:sz w:val="20"/>
            <w:szCs w:val="20"/>
          </w:rPr>
          <w:object w:dxaOrig="220" w:dyaOrig="260" w14:anchorId="40094A5D">
            <v:shape id="_x0000_i1025" type="#_x0000_t75" alt="" style="width:12.85pt;height:12.85pt;mso-width-percent:0;mso-height-percent:0;mso-width-percent:0;mso-height-percent:0" o:ole="">
              <v:imagedata r:id="rId52" o:title=""/>
            </v:shape>
            <o:OLEObject Type="Embed" ProgID="Equation.DSMT4" ShapeID="_x0000_i1025" DrawAspect="Content" ObjectID="_1662921376" r:id="rId53"/>
          </w:object>
        </w:r>
      </w:ins>
      <w:r w:rsidRPr="00FD11C2">
        <w:rPr>
          <w:rFonts w:ascii="Times New Roman" w:hAnsi="Times New Roman" w:cs="Times New Roman"/>
          <w:noProof/>
        </w:rPr>
        <w:t>= 0.2</w:t>
      </w:r>
      <w:r w:rsidRPr="00FD11C2">
        <w:rPr>
          <w:rFonts w:ascii="Times New Roman" w:hAnsi="Times New Roman" w:cs="Times New Roman"/>
        </w:rPr>
        <w:t>)</w:t>
      </w:r>
      <w:r>
        <w:rPr>
          <w:rFonts w:ascii="Times New Roman" w:hAnsi="Times New Roman" w:cs="Times New Roman"/>
        </w:rPr>
        <w:t xml:space="preserve"> for all other scenarios.</w:t>
      </w:r>
      <w:r w:rsidRPr="00FD11C2">
        <w:rPr>
          <w:rFonts w:ascii="Times New Roman" w:hAnsi="Times New Roman" w:cs="Times New Roman"/>
        </w:rPr>
        <w:t xml:space="preserve"> </w:t>
      </w:r>
      <w:r>
        <w:rPr>
          <w:rFonts w:ascii="Times New Roman" w:hAnsi="Times New Roman" w:cs="Times New Roman"/>
        </w:rPr>
        <w:t>Sensitivity analyses revealed this choice affected allocation to growth as well as body size (</w:t>
      </w:r>
      <w:r w:rsidRPr="00CA04E0">
        <w:rPr>
          <w:rFonts w:ascii="Times New Roman" w:hAnsi="Times New Roman" w:cs="Times New Roman"/>
          <w:highlight w:val="yellow"/>
        </w:rPr>
        <w:t>FIGURE)</w:t>
      </w:r>
      <w:r>
        <w:rPr>
          <w:rFonts w:ascii="Times New Roman" w:hAnsi="Times New Roman" w:cs="Times New Roman"/>
        </w:rPr>
        <w:t xml:space="preserve">, but it does not affect the general conclusions of our model.  Reproductive output varied over the lifetime of mature individuals according to the growth pattern, seasonality, and temperature-dependent metabolic costs of each environmental scenario (An example for both seasonal and constant cool environments is plotted in Supplemental Figure 1). </w:t>
      </w:r>
      <w:commentRangeStart w:id="65"/>
      <w:commentRangeStart w:id="66"/>
      <w:r>
        <w:rPr>
          <w:rFonts w:ascii="Times New Roman" w:hAnsi="Times New Roman" w:cs="Times New Roman"/>
        </w:rPr>
        <w:t xml:space="preserve">In seasonal environments, reproduction occurred in both seasons, but increased during winter (when food was abundant and metabolic costs lower than in the summer). </w:t>
      </w:r>
      <w:commentRangeEnd w:id="65"/>
      <w:r>
        <w:rPr>
          <w:rStyle w:val="CommentReference"/>
        </w:rPr>
        <w:commentReference w:id="65"/>
      </w:r>
      <w:commentRangeEnd w:id="66"/>
      <w:r>
        <w:rPr>
          <w:rStyle w:val="CommentReference"/>
          <w:rFonts w:eastAsiaTheme="minorEastAsia"/>
        </w:rPr>
        <w:commentReference w:id="66"/>
      </w:r>
      <w:r>
        <w:rPr>
          <w:rFonts w:ascii="Times New Roman" w:hAnsi="Times New Roman" w:cs="Times New Roman"/>
        </w:rPr>
        <w:t xml:space="preserve">This seasonal variation in reproductive output was much greater in high food than low food environments (e.g., Figure 4).  </w:t>
      </w:r>
    </w:p>
    <w:p w14:paraId="617EF4A1" w14:textId="77777777" w:rsidR="00B4485E" w:rsidRDefault="00B4485E" w:rsidP="00B4485E">
      <w:pPr>
        <w:spacing w:line="480" w:lineRule="auto"/>
        <w:jc w:val="both"/>
        <w:rPr>
          <w:rFonts w:ascii="Times New Roman" w:hAnsi="Times New Roman" w:cs="Times New Roman"/>
        </w:rPr>
      </w:pPr>
      <w:r>
        <w:rPr>
          <w:rFonts w:ascii="Times New Roman" w:hAnsi="Times New Roman" w:cs="Times New Roman"/>
        </w:rPr>
        <w:t xml:space="preserve">  </w:t>
      </w:r>
    </w:p>
    <w:p w14:paraId="5E7BBDCC" w14:textId="77777777" w:rsidR="00B4485E" w:rsidRDefault="00B4485E" w:rsidP="00B4485E">
      <w:pPr>
        <w:spacing w:line="480" w:lineRule="auto"/>
        <w:jc w:val="both"/>
        <w:rPr>
          <w:rFonts w:ascii="Times New Roman" w:hAnsi="Times New Roman" w:cs="Times New Roman"/>
        </w:rPr>
      </w:pPr>
    </w:p>
    <w:p w14:paraId="4C2D17DF" w14:textId="77777777" w:rsidR="00B4485E" w:rsidRDefault="00B4485E" w:rsidP="00B4485E">
      <w:pPr>
        <w:spacing w:line="480" w:lineRule="auto"/>
        <w:jc w:val="both"/>
        <w:rPr>
          <w:rFonts w:ascii="Times New Roman" w:hAnsi="Times New Roman" w:cs="Times New Roman"/>
          <w:i/>
          <w:iCs/>
        </w:rPr>
      </w:pPr>
      <w:r w:rsidRPr="003F4C76">
        <w:rPr>
          <w:rFonts w:ascii="Times New Roman" w:hAnsi="Times New Roman"/>
        </w:rPr>
        <w:t xml:space="preserve"> </w:t>
      </w:r>
      <w:r w:rsidRPr="00847E05">
        <w:rPr>
          <w:rFonts w:ascii="Times New Roman" w:hAnsi="Times New Roman" w:cs="Times New Roman"/>
          <w:i/>
          <w:iCs/>
        </w:rPr>
        <w:t>Mortality rate</w:t>
      </w:r>
      <w:r>
        <w:rPr>
          <w:rFonts w:ascii="Times New Roman" w:hAnsi="Times New Roman" w:cs="Times New Roman"/>
          <w:i/>
          <w:iCs/>
        </w:rPr>
        <w:t xml:space="preserve"> </w:t>
      </w:r>
    </w:p>
    <w:p w14:paraId="78F99AE7" w14:textId="77777777" w:rsidR="00B4485E" w:rsidRDefault="00B4485E" w:rsidP="00B4485E">
      <w:pPr>
        <w:spacing w:line="480" w:lineRule="auto"/>
        <w:jc w:val="both"/>
        <w:rPr>
          <w:rFonts w:ascii="Times New Roman" w:hAnsi="Times New Roman" w:cs="Times New Roman"/>
        </w:rPr>
      </w:pPr>
      <w:r>
        <w:rPr>
          <w:rFonts w:ascii="Times New Roman" w:hAnsi="Times New Roman" w:cs="Times New Roman"/>
        </w:rPr>
        <w:tab/>
        <w:t xml:space="preserve">Annual rates of mortality were strongly affected by food and varied between warm and cool environments (Figure 6). Variation in natural mortality emerged through predation, not starvation, because the optimal allocation strategies ensured individual energy stores were above the critical threshold and were sufficient to meet the size-based metabolic costs. Therefore, we can think of the mortality rates discussed here as </w:t>
      </w:r>
      <w:r>
        <w:rPr>
          <w:rFonts w:ascii="Times New Roman" w:hAnsi="Times New Roman" w:cs="Times New Roman"/>
          <w:i/>
          <w:iCs/>
        </w:rPr>
        <w:t>extrinsic</w:t>
      </w:r>
      <w:r>
        <w:rPr>
          <w:rFonts w:ascii="Times New Roman" w:hAnsi="Times New Roman" w:cs="Times New Roman"/>
        </w:rPr>
        <w:t xml:space="preserve"> mortality.</w:t>
      </w:r>
    </w:p>
    <w:p w14:paraId="1AB88868" w14:textId="77777777" w:rsidR="00B4485E" w:rsidRDefault="00B4485E" w:rsidP="00B4485E">
      <w:pPr>
        <w:spacing w:line="480" w:lineRule="auto"/>
        <w:jc w:val="both"/>
        <w:rPr>
          <w:rFonts w:ascii="Times New Roman" w:hAnsi="Times New Roman" w:cs="Times New Roman"/>
        </w:rPr>
      </w:pPr>
      <w:r>
        <w:rPr>
          <w:rFonts w:ascii="Times New Roman" w:hAnsi="Times New Roman" w:cs="Times New Roman"/>
        </w:rPr>
        <w:tab/>
      </w:r>
      <w:r w:rsidRPr="00CB74F5">
        <w:rPr>
          <w:rFonts w:ascii="Times New Roman" w:hAnsi="Times New Roman" w:cs="Times New Roman"/>
        </w:rPr>
        <w:t xml:space="preserve">Following the patterns observed for body size, the mortality rate depended on environmental richness as well as seasonality. Emergent mortality rates were inversely related to body size, which is to be expected, given the size-dependent nature of predation in our model of </w:t>
      </w:r>
      <w:r w:rsidRPr="00CB74F5">
        <w:rPr>
          <w:rFonts w:ascii="Times New Roman" w:hAnsi="Times New Roman" w:cs="Times New Roman"/>
        </w:rPr>
        <w:lastRenderedPageBreak/>
        <w:t>size-spectra, and thus primarily correlated to richness</w:t>
      </w:r>
      <w:r>
        <w:rPr>
          <w:rFonts w:ascii="Times New Roman" w:hAnsi="Times New Roman" w:cs="Times New Roman"/>
        </w:rPr>
        <w:t>. Therefore, due to their body size, t</w:t>
      </w:r>
      <w:r w:rsidRPr="00275FF3">
        <w:rPr>
          <w:rFonts w:ascii="Times New Roman" w:hAnsi="Times New Roman" w:cs="Times New Roman"/>
        </w:rPr>
        <w:t xml:space="preserve">he individuals in seasonal environments had, in general, lower mortality rates than those in constant environments (Figure </w:t>
      </w:r>
      <w:r>
        <w:rPr>
          <w:rFonts w:ascii="Times New Roman" w:hAnsi="Times New Roman" w:cs="Times New Roman"/>
        </w:rPr>
        <w:t>6</w:t>
      </w:r>
      <w:r w:rsidRPr="00275FF3">
        <w:rPr>
          <w:rFonts w:ascii="Times New Roman" w:hAnsi="Times New Roman" w:cs="Times New Roman"/>
        </w:rPr>
        <w:t xml:space="preserve">). </w:t>
      </w:r>
      <w:r>
        <w:rPr>
          <w:rFonts w:ascii="Times New Roman" w:hAnsi="Times New Roman" w:cs="Times New Roman"/>
        </w:rPr>
        <w:t>I</w:t>
      </w:r>
      <w:r w:rsidRPr="00275FF3">
        <w:rPr>
          <w:rFonts w:ascii="Times New Roman" w:hAnsi="Times New Roman" w:cs="Times New Roman"/>
        </w:rPr>
        <w:t>ndividuals</w:t>
      </w:r>
      <w:r>
        <w:rPr>
          <w:rFonts w:ascii="Times New Roman" w:hAnsi="Times New Roman" w:cs="Times New Roman"/>
        </w:rPr>
        <w:t xml:space="preserve"> in higher food environments</w:t>
      </w:r>
      <w:r w:rsidRPr="00275FF3">
        <w:rPr>
          <w:rFonts w:ascii="Times New Roman" w:hAnsi="Times New Roman" w:cs="Times New Roman"/>
        </w:rPr>
        <w:t xml:space="preserve"> </w:t>
      </w:r>
      <w:r>
        <w:rPr>
          <w:rFonts w:ascii="Times New Roman" w:hAnsi="Times New Roman" w:cs="Times New Roman"/>
        </w:rPr>
        <w:t xml:space="preserve">were also larger and </w:t>
      </w:r>
      <w:r w:rsidRPr="00275FF3">
        <w:rPr>
          <w:rFonts w:ascii="Times New Roman" w:hAnsi="Times New Roman" w:cs="Times New Roman"/>
        </w:rPr>
        <w:t>had lower mortality than individuals</w:t>
      </w:r>
      <w:r>
        <w:rPr>
          <w:rFonts w:ascii="Times New Roman" w:hAnsi="Times New Roman" w:cs="Times New Roman"/>
        </w:rPr>
        <w:t xml:space="preserve"> in low-food environments. Warm and cool environments did not have a consistent directional effect on</w:t>
      </w:r>
      <w:r w:rsidRPr="00275FF3">
        <w:rPr>
          <w:rFonts w:ascii="Times New Roman" w:hAnsi="Times New Roman" w:cs="Times New Roman"/>
        </w:rPr>
        <w:t xml:space="preserve"> mortality</w:t>
      </w:r>
      <w:r>
        <w:rPr>
          <w:rFonts w:ascii="Times New Roman" w:hAnsi="Times New Roman" w:cs="Times New Roman"/>
        </w:rPr>
        <w:t xml:space="preserve"> </w:t>
      </w:r>
      <w:r w:rsidRPr="00275FF3">
        <w:rPr>
          <w:rFonts w:ascii="Times New Roman" w:hAnsi="Times New Roman" w:cs="Times New Roman"/>
        </w:rPr>
        <w:t xml:space="preserve">(Figure </w:t>
      </w:r>
      <w:r>
        <w:rPr>
          <w:rFonts w:ascii="Times New Roman" w:hAnsi="Times New Roman" w:cs="Times New Roman"/>
        </w:rPr>
        <w:t>6</w:t>
      </w:r>
      <w:r w:rsidRPr="00275FF3">
        <w:rPr>
          <w:rFonts w:ascii="Times New Roman" w:hAnsi="Times New Roman" w:cs="Times New Roman"/>
        </w:rPr>
        <w:t>).  However, the highest mortality rate</w:t>
      </w:r>
      <w:r>
        <w:rPr>
          <w:rFonts w:ascii="Times New Roman" w:hAnsi="Times New Roman" w:cs="Times New Roman"/>
        </w:rPr>
        <w:t>s</w:t>
      </w:r>
      <w:r w:rsidRPr="00275FF3">
        <w:rPr>
          <w:rFonts w:ascii="Times New Roman" w:hAnsi="Times New Roman" w:cs="Times New Roman"/>
        </w:rPr>
        <w:t xml:space="preserve"> emerging from our analyses</w:t>
      </w:r>
      <w:r>
        <w:rPr>
          <w:rFonts w:ascii="Times New Roman" w:hAnsi="Times New Roman" w:cs="Times New Roman"/>
        </w:rPr>
        <w:t xml:space="preserve"> came from constant</w:t>
      </w:r>
      <w:r w:rsidRPr="00275FF3">
        <w:rPr>
          <w:rFonts w:ascii="Times New Roman" w:hAnsi="Times New Roman" w:cs="Times New Roman"/>
        </w:rPr>
        <w:t xml:space="preserve"> low-food</w:t>
      </w:r>
      <w:r>
        <w:rPr>
          <w:rFonts w:ascii="Times New Roman" w:hAnsi="Times New Roman" w:cs="Times New Roman"/>
        </w:rPr>
        <w:t xml:space="preserve"> environments, since these</w:t>
      </w:r>
      <w:r w:rsidRPr="00275FF3">
        <w:rPr>
          <w:rFonts w:ascii="Times New Roman" w:hAnsi="Times New Roman" w:cs="Times New Roman"/>
        </w:rPr>
        <w:t xml:space="preserve"> </w:t>
      </w:r>
      <w:r>
        <w:rPr>
          <w:rFonts w:ascii="Times New Roman" w:hAnsi="Times New Roman" w:cs="Times New Roman"/>
        </w:rPr>
        <w:t>conditions favored the evolution of</w:t>
      </w:r>
      <w:r w:rsidRPr="00275FF3">
        <w:rPr>
          <w:rFonts w:ascii="Times New Roman" w:hAnsi="Times New Roman" w:cs="Times New Roman"/>
        </w:rPr>
        <w:t xml:space="preserve"> small </w:t>
      </w:r>
      <w:r>
        <w:rPr>
          <w:rFonts w:ascii="Times New Roman" w:hAnsi="Times New Roman" w:cs="Times New Roman"/>
        </w:rPr>
        <w:t>maximum body sizes</w:t>
      </w:r>
      <w:r w:rsidRPr="00275FF3">
        <w:rPr>
          <w:rFonts w:ascii="Times New Roman" w:hAnsi="Times New Roman" w:cs="Times New Roman"/>
        </w:rPr>
        <w:t>.</w:t>
      </w:r>
    </w:p>
    <w:p w14:paraId="3455B441" w14:textId="77777777" w:rsidR="00B4485E" w:rsidRPr="00847E05" w:rsidRDefault="00B4485E" w:rsidP="00B4485E">
      <w:pPr>
        <w:spacing w:line="480" w:lineRule="auto"/>
        <w:jc w:val="both"/>
        <w:rPr>
          <w:rFonts w:ascii="Times New Roman" w:hAnsi="Times New Roman" w:cs="Times New Roman"/>
          <w:i/>
          <w:iCs/>
        </w:rPr>
      </w:pPr>
    </w:p>
    <w:p w14:paraId="56F0FD79" w14:textId="77777777" w:rsidR="00B4485E" w:rsidRDefault="00B4485E" w:rsidP="00B4485E">
      <w:pPr>
        <w:spacing w:line="480" w:lineRule="auto"/>
        <w:jc w:val="both"/>
        <w:rPr>
          <w:rFonts w:ascii="Times New Roman" w:hAnsi="Times New Roman" w:cs="Times New Roman"/>
        </w:rPr>
      </w:pPr>
      <w:r>
        <w:rPr>
          <w:rFonts w:ascii="Times New Roman" w:hAnsi="Times New Roman" w:cs="Times New Roman"/>
          <w:i/>
          <w:iCs/>
        </w:rPr>
        <w:t>Warm vs. cool environments</w:t>
      </w:r>
    </w:p>
    <w:p w14:paraId="7638FF51" w14:textId="77777777" w:rsidR="00B4485E" w:rsidRPr="00D656F1" w:rsidRDefault="00B4485E" w:rsidP="00B4485E">
      <w:pPr>
        <w:spacing w:line="480" w:lineRule="auto"/>
        <w:jc w:val="both"/>
        <w:rPr>
          <w:rFonts w:ascii="Times New Roman" w:hAnsi="Times New Roman" w:cs="Times New Roman"/>
        </w:rPr>
      </w:pPr>
      <w:r>
        <w:rPr>
          <w:rFonts w:ascii="Times New Roman" w:hAnsi="Times New Roman" w:cs="Times New Roman"/>
        </w:rPr>
        <w:tab/>
        <w:t>Comparing the blue and red lines and symbols in Figures 3 and 4 shows that the response to the increased metabolic requirements of warmer environments differed in several ways, with the result that extrinsic mortality rates did not vary consistently with temperature, because multiple factors drove the evolution of body size (seasonality, food, and fear</w:t>
      </w:r>
      <w:r w:rsidRPr="0057680C">
        <w:rPr>
          <w:rFonts w:ascii="Times New Roman" w:hAnsi="Times New Roman" w:cs="Times New Roman"/>
        </w:rPr>
        <w:t xml:space="preserve">). </w:t>
      </w:r>
      <w:r w:rsidRPr="00D656F1">
        <w:rPr>
          <w:rFonts w:ascii="Times New Roman" w:hAnsi="Times New Roman" w:cs="Times New Roman"/>
        </w:rPr>
        <w:t>Warmer environments generally favor</w:t>
      </w:r>
      <w:r>
        <w:rPr>
          <w:rFonts w:ascii="Times New Roman" w:hAnsi="Times New Roman" w:cs="Times New Roman"/>
        </w:rPr>
        <w:t>ed</w:t>
      </w:r>
      <w:r w:rsidRPr="00D656F1">
        <w:rPr>
          <w:rFonts w:ascii="Times New Roman" w:hAnsi="Times New Roman" w:cs="Times New Roman"/>
        </w:rPr>
        <w:t xml:space="preserve"> large</w:t>
      </w:r>
      <w:r>
        <w:rPr>
          <w:rFonts w:ascii="Times New Roman" w:hAnsi="Times New Roman" w:cs="Times New Roman"/>
        </w:rPr>
        <w:t>r</w:t>
      </w:r>
      <w:r w:rsidRPr="00D656F1">
        <w:rPr>
          <w:rFonts w:ascii="Times New Roman" w:hAnsi="Times New Roman" w:cs="Times New Roman"/>
        </w:rPr>
        <w:t xml:space="preserve"> body sizes, </w:t>
      </w:r>
      <w:r>
        <w:rPr>
          <w:rFonts w:ascii="Times New Roman" w:hAnsi="Times New Roman" w:cs="Times New Roman"/>
          <w:i/>
        </w:rPr>
        <w:t>especially</w:t>
      </w:r>
      <w:r w:rsidRPr="00D656F1">
        <w:rPr>
          <w:rFonts w:ascii="Times New Roman" w:hAnsi="Times New Roman" w:cs="Times New Roman"/>
        </w:rPr>
        <w:t xml:space="preserve"> constant conditions. In general, seasonality favors larger body sizes, so the minor effect of temperature is understandable. An exception occurred at intermediate food levels, in seasonal environments, when cooler temperature </w:t>
      </w:r>
      <w:r>
        <w:rPr>
          <w:rFonts w:ascii="Times New Roman" w:hAnsi="Times New Roman" w:cs="Times New Roman"/>
        </w:rPr>
        <w:t>led to</w:t>
      </w:r>
      <w:r w:rsidRPr="00D656F1">
        <w:rPr>
          <w:rFonts w:ascii="Times New Roman" w:hAnsi="Times New Roman" w:cs="Times New Roman"/>
        </w:rPr>
        <w:t xml:space="preserve"> a delayed growth strategy, where older individuals had a period of secondary growth, eventually reaching larger body sizes than individuals in warmer environments. This difference in growth trajectory was less pronounced in sensitivity analyses where we varied the parameters associated with mortality risk at each size (predator gut fullness, </w:t>
      </w:r>
      <w:r w:rsidRPr="00D656F1">
        <w:rPr>
          <w:rFonts w:ascii="Times New Roman" w:hAnsi="Times New Roman" w:cs="Times New Roman"/>
          <w:i/>
          <w:iCs/>
        </w:rPr>
        <w:t>h</w:t>
      </w:r>
      <w:r w:rsidRPr="00D656F1">
        <w:rPr>
          <w:rFonts w:ascii="Times New Roman" w:hAnsi="Times New Roman" w:cs="Times New Roman"/>
        </w:rPr>
        <w:t xml:space="preserve">). This exception to the general pattern of larger body sizes in warmer environments illustrates that the effect of temperature on growth is sensitive to the trade-off between reproduction and the increased metabolic costs associated with larger sizes, as well as the seasonality of the environment. </w:t>
      </w:r>
    </w:p>
    <w:p w14:paraId="03A7CA01" w14:textId="77777777" w:rsidR="00B4485E" w:rsidRPr="00D656F1" w:rsidRDefault="00B4485E" w:rsidP="00B4485E">
      <w:pPr>
        <w:spacing w:line="480" w:lineRule="auto"/>
        <w:jc w:val="both"/>
        <w:rPr>
          <w:rFonts w:ascii="Times New Roman" w:hAnsi="Times New Roman" w:cs="Times New Roman"/>
        </w:rPr>
      </w:pPr>
    </w:p>
    <w:p w14:paraId="56FD3A57" w14:textId="77777777" w:rsidR="00B4485E" w:rsidRPr="00D656F1" w:rsidRDefault="00B4485E" w:rsidP="00B4485E">
      <w:pPr>
        <w:spacing w:line="480" w:lineRule="auto"/>
        <w:jc w:val="both"/>
        <w:rPr>
          <w:rFonts w:ascii="Times New Roman" w:hAnsi="Times New Roman" w:cs="Times New Roman"/>
        </w:rPr>
      </w:pPr>
      <w:r w:rsidRPr="00D656F1">
        <w:rPr>
          <w:rFonts w:ascii="Times New Roman" w:hAnsi="Times New Roman" w:cs="Times New Roman"/>
        </w:rPr>
        <w:t xml:space="preserve">The effect of temperature on growth was greatest at intermediate food levels. Both nutrient poor or nutrient rich conditions lead to similar strategies in both thermal environments. There is one outlier, in high food, cold seasonal environments, individuals are favored to have a terminal growth investment to even larger body sizes (over three meters). We don’t focus on that here, as very few individuals </w:t>
      </w:r>
      <w:r>
        <w:rPr>
          <w:rFonts w:ascii="Times New Roman" w:hAnsi="Times New Roman" w:cs="Times New Roman"/>
        </w:rPr>
        <w:t>survive to that ages</w:t>
      </w:r>
      <w:r w:rsidRPr="00D656F1">
        <w:rPr>
          <w:rFonts w:ascii="Times New Roman" w:hAnsi="Times New Roman" w:cs="Times New Roman"/>
        </w:rPr>
        <w:t xml:space="preserve"> (</w:t>
      </w:r>
      <w:r>
        <w:rPr>
          <w:rFonts w:ascii="Times New Roman" w:hAnsi="Times New Roman" w:cs="Times New Roman"/>
        </w:rPr>
        <w:t xml:space="preserve">Recall </w:t>
      </w:r>
      <w:r w:rsidRPr="00D656F1">
        <w:rPr>
          <w:rFonts w:ascii="Times New Roman" w:hAnsi="Times New Roman" w:cs="Times New Roman"/>
        </w:rPr>
        <w:t xml:space="preserve">Fig. </w:t>
      </w:r>
      <w:r>
        <w:rPr>
          <w:rFonts w:ascii="Times New Roman" w:hAnsi="Times New Roman" w:cs="Times New Roman"/>
        </w:rPr>
        <w:t>3</w:t>
      </w:r>
      <w:r w:rsidRPr="00D656F1">
        <w:rPr>
          <w:rFonts w:ascii="Times New Roman" w:hAnsi="Times New Roman" w:cs="Times New Roman"/>
        </w:rPr>
        <w:t xml:space="preserve"> presents the growth pattern for the rare individual that does survive the full lifespan). </w:t>
      </w:r>
    </w:p>
    <w:p w14:paraId="4BB3FB5D" w14:textId="77777777" w:rsidR="00B4485E" w:rsidRDefault="00B4485E" w:rsidP="00B4485E">
      <w:pPr>
        <w:spacing w:line="480" w:lineRule="auto"/>
        <w:jc w:val="both"/>
        <w:rPr>
          <w:rFonts w:ascii="Times New Roman" w:hAnsi="Times New Roman" w:cs="Times New Roman"/>
        </w:rPr>
      </w:pPr>
      <w:r w:rsidRPr="0057680C">
        <w:rPr>
          <w:rFonts w:ascii="Times New Roman" w:hAnsi="Times New Roman" w:cs="Times New Roman"/>
        </w:rPr>
        <w:t>.</w:t>
      </w:r>
      <w:r>
        <w:rPr>
          <w:rFonts w:ascii="Times New Roman" w:hAnsi="Times New Roman" w:cs="Times New Roman"/>
        </w:rPr>
        <w:t xml:space="preserve"> </w:t>
      </w:r>
    </w:p>
    <w:p w14:paraId="52BEFDDE" w14:textId="77777777" w:rsidR="00B4485E" w:rsidRDefault="00B4485E" w:rsidP="00B4485E">
      <w:pPr>
        <w:spacing w:line="480" w:lineRule="auto"/>
        <w:jc w:val="both"/>
        <w:rPr>
          <w:rFonts w:ascii="Times New Roman" w:hAnsi="Times New Roman" w:cs="Times New Roman"/>
        </w:rPr>
      </w:pPr>
    </w:p>
    <w:p w14:paraId="041E1ABF" w14:textId="77777777" w:rsidR="00B4485E" w:rsidRDefault="00B4485E" w:rsidP="00B4485E">
      <w:pPr>
        <w:spacing w:line="480" w:lineRule="auto"/>
        <w:jc w:val="both"/>
        <w:rPr>
          <w:rFonts w:ascii="Times New Roman" w:hAnsi="Times New Roman" w:cs="Times New Roman"/>
          <w:b/>
          <w:bCs/>
        </w:rPr>
      </w:pPr>
      <w:r>
        <w:rPr>
          <w:rFonts w:ascii="Times New Roman" w:hAnsi="Times New Roman" w:cs="Times New Roman"/>
          <w:b/>
          <w:bCs/>
        </w:rPr>
        <w:t>Discussion</w:t>
      </w:r>
    </w:p>
    <w:p w14:paraId="11F4D6D9" w14:textId="77777777" w:rsidR="00B4485E" w:rsidRDefault="00B4485E" w:rsidP="00B4485E">
      <w:pPr>
        <w:spacing w:line="480" w:lineRule="auto"/>
        <w:jc w:val="both"/>
        <w:rPr>
          <w:rFonts w:ascii="Times New Roman" w:hAnsi="Times New Roman" w:cs="Times New Roman"/>
        </w:rPr>
      </w:pPr>
      <w:r>
        <w:rPr>
          <w:rFonts w:ascii="Times New Roman" w:hAnsi="Times New Roman" w:cs="Times New Roman"/>
        </w:rPr>
        <w:tab/>
        <w:t xml:space="preserve">Our primary motivation was to develop a model of energetic allocation to life-history traits. We embedded the life history model within a realistic ecosystem context to explain potential mechanism for a range of macroecological phenomena pertinent to understanding global change, such as the temperature-size rule. </w:t>
      </w:r>
      <w:r w:rsidRPr="00E82E0B">
        <w:rPr>
          <w:rFonts w:ascii="Times New Roman" w:hAnsi="Times New Roman" w:cs="Times New Roman"/>
          <w:highlight w:val="yellow"/>
        </w:rPr>
        <w:t xml:space="preserve">We </w:t>
      </w:r>
      <w:r>
        <w:rPr>
          <w:rFonts w:ascii="Times New Roman" w:hAnsi="Times New Roman" w:cs="Times New Roman"/>
          <w:highlight w:val="yellow"/>
        </w:rPr>
        <w:t>were motivated to explain</w:t>
      </w:r>
      <w:r w:rsidRPr="00E82E0B">
        <w:rPr>
          <w:rFonts w:ascii="Times New Roman" w:hAnsi="Times New Roman" w:cs="Times New Roman"/>
          <w:highlight w:val="yellow"/>
        </w:rPr>
        <w:t xml:space="preserve"> the diversity of life histories of tunas as a key group representative of the fundamental challenge to understand the diversity of life body sizes and life histories on earth.</w:t>
      </w:r>
      <w:r>
        <w:rPr>
          <w:rFonts w:ascii="Times New Roman" w:hAnsi="Times New Roman" w:cs="Times New Roman"/>
        </w:rPr>
        <w:t xml:space="preserve"> We developed a model for the evolution of body size, maturation, and reproductive output from which mortality rate could emerge. We used size spectra theory to embed mechanistic functions describing the relationship between body size, prey availability (food), predation, and metabolic costs, which also varied between ecosystems that differed in average temperature. Finally, we considered seasonal variation in food and temperature. This allowed us to determine how life history traits are shaped by environmental conditions. </w:t>
      </w:r>
    </w:p>
    <w:p w14:paraId="78E304EA" w14:textId="77777777" w:rsidR="00B4485E" w:rsidRDefault="00B4485E" w:rsidP="00B4485E">
      <w:pPr>
        <w:spacing w:line="480" w:lineRule="auto"/>
        <w:jc w:val="both"/>
        <w:rPr>
          <w:rFonts w:ascii="Times New Roman" w:hAnsi="Times New Roman" w:cs="Times New Roman"/>
        </w:rPr>
      </w:pPr>
    </w:p>
    <w:p w14:paraId="38408D27" w14:textId="77777777" w:rsidR="00B4485E" w:rsidRDefault="00B4485E" w:rsidP="00B4485E">
      <w:pPr>
        <w:spacing w:line="480" w:lineRule="auto"/>
        <w:jc w:val="both"/>
        <w:rPr>
          <w:rFonts w:ascii="Times New Roman" w:hAnsi="Times New Roman" w:cs="Times New Roman"/>
        </w:rPr>
      </w:pPr>
      <w:r>
        <w:rPr>
          <w:rFonts w:ascii="Times New Roman" w:hAnsi="Times New Roman" w:cs="Times New Roman"/>
        </w:rPr>
        <w:lastRenderedPageBreak/>
        <w:t>We found that the forces shaping body size and reproductive patterns interact in complex ways. One of the most unexpected results of the model is the finding</w:t>
      </w:r>
      <w:r w:rsidRPr="003A24DA">
        <w:rPr>
          <w:rFonts w:ascii="Times New Roman" w:hAnsi="Times New Roman" w:cs="Times New Roman"/>
        </w:rPr>
        <w:t xml:space="preserve"> that seasonality in </w:t>
      </w:r>
      <w:r>
        <w:rPr>
          <w:rFonts w:ascii="Times New Roman" w:hAnsi="Times New Roman" w:cs="Times New Roman"/>
        </w:rPr>
        <w:t xml:space="preserve">temperature and </w:t>
      </w:r>
      <w:r w:rsidRPr="003A24DA">
        <w:rPr>
          <w:rFonts w:ascii="Times New Roman" w:hAnsi="Times New Roman" w:cs="Times New Roman"/>
        </w:rPr>
        <w:t xml:space="preserve">food availability favors larger body sizes, despite increased metabolic costs during </w:t>
      </w:r>
      <w:r>
        <w:rPr>
          <w:rFonts w:ascii="Times New Roman" w:hAnsi="Times New Roman" w:cs="Times New Roman"/>
        </w:rPr>
        <w:t>summer</w:t>
      </w:r>
      <w:r w:rsidRPr="003A24DA">
        <w:rPr>
          <w:rFonts w:ascii="Times New Roman" w:hAnsi="Times New Roman" w:cs="Times New Roman"/>
        </w:rPr>
        <w:t xml:space="preserve">. We infer </w:t>
      </w:r>
      <w:r w:rsidRPr="00DC6C44">
        <w:rPr>
          <w:rFonts w:ascii="Times New Roman" w:hAnsi="Times New Roman" w:cs="Times New Roman"/>
        </w:rPr>
        <w:t>this because larger individuals can better take advantage of high food conditions during the co</w:t>
      </w:r>
      <w:r>
        <w:rPr>
          <w:rFonts w:ascii="Times New Roman" w:hAnsi="Times New Roman" w:cs="Times New Roman"/>
        </w:rPr>
        <w:t>ol</w:t>
      </w:r>
      <w:r w:rsidRPr="00DC6C44">
        <w:rPr>
          <w:rFonts w:ascii="Times New Roman" w:hAnsi="Times New Roman" w:cs="Times New Roman"/>
        </w:rPr>
        <w:t xml:space="preserve"> season. Furthermore, our comparison of </w:t>
      </w:r>
      <w:r>
        <w:rPr>
          <w:rFonts w:ascii="Times New Roman" w:hAnsi="Times New Roman" w:cs="Times New Roman"/>
        </w:rPr>
        <w:t>warm and cool environments</w:t>
      </w:r>
      <w:r w:rsidRPr="00DC6C44">
        <w:rPr>
          <w:rFonts w:ascii="Times New Roman" w:hAnsi="Times New Roman" w:cs="Times New Roman"/>
        </w:rPr>
        <w:t xml:space="preserve"> suggest that the increased metabolic costs associated </w:t>
      </w:r>
      <w:r>
        <w:rPr>
          <w:rFonts w:ascii="Times New Roman" w:hAnsi="Times New Roman" w:cs="Times New Roman"/>
        </w:rPr>
        <w:t xml:space="preserve">in with the tropics do lead to the evolution of smaller body sizes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{"citationItems":[{"id":"ITEM-1","itemData":{"DOI":"10.1073/pnas.0902080106","ISSN":"00278424","abstract":"Understanding the ecological impacts of climate change is a crucial challenge of the twenty-first century. There is a clear lack of general rules regarding the impacts of global warming on biota. Here, we present a metaanalysis of the effect of climate change on body size of ectothermic aquatic organisms (bacteria, phyto- and zooplankton, and fish) from the community to the individual level. Using long-term surveys, experimental data and published results, we show a significant increase in the proportion of small-sized species and young age classes and a decrease in size-at-age. These results are in accordance with the ecological rules dealing with the temperature-size relationships (i.e., Bergmann's rule, James' rule and Temperature-Size Rule). Our study provides evidence that reduced body size is the third universal ecological response to global warming in aquatic systems besides the shift of species ranges toward higher altitudes and latitudes and the seasonal shifts in life cycle events.","author":[{"dropping-particle":"","family":"Daufresne","given":"Martin","non-dropping-particle":"","parse-names":false,"suffix":""},{"dropping-particle":"","family":"Lengfellner","given":"Kathrin","non-dropping-particle":"","parse-names":false,"suffix":""},{"dropping-particle":"","family":"Sommer","given":"Ulrich","non-dropping-particle":"","parse-names":false,"suffix":""}],"container-title":"Proceedings of the National Academy of Sciences of the United States of America","id":"ITEM-1","issue":"31","issued":{"date-parts":[["2009","8","4"]]},"page":"12788-12793","title":"Global warming benefits the small in aquatic ecosystems","type":"article-journal","volume":"106"},"uris":["http://www.mendeley.com/documents/?uuid=968c95ab-1416-3daa-bae4-5a6f15e2dedb"]}],"mendeley":{"formattedCitation":"(Daufresne et al. 2009)","plainTextFormattedCitation":"(Daufresne et al. 2009)","previouslyFormattedCitation":"(Daufresne et al. 2009)"},"properties":{"noteIndex":0},"schema":"https://github.com/citation-style-language/schema/raw/master/csl-citation.json"}</w:instrText>
      </w:r>
      <w:r>
        <w:rPr>
          <w:rFonts w:ascii="Times New Roman" w:hAnsi="Times New Roman" w:cs="Times New Roman"/>
        </w:rPr>
        <w:fldChar w:fldCharType="separate"/>
      </w:r>
      <w:r w:rsidRPr="00707E71">
        <w:rPr>
          <w:rFonts w:ascii="Times New Roman" w:hAnsi="Times New Roman" w:cs="Times New Roman"/>
          <w:noProof/>
        </w:rPr>
        <w:t>(Daufresne et al. 2009)</w:t>
      </w:r>
      <w:r>
        <w:rPr>
          <w:rFonts w:ascii="Times New Roman" w:hAnsi="Times New Roman" w:cs="Times New Roman"/>
        </w:rPr>
        <w:fldChar w:fldCharType="end"/>
      </w:r>
      <w:r>
        <w:rPr>
          <w:rFonts w:ascii="Times New Roman" w:hAnsi="Times New Roman" w:cs="Times New Roman"/>
        </w:rPr>
        <w:t xml:space="preserve">. However, this difference only occurred when food was seasonally abundant. </w:t>
      </w:r>
    </w:p>
    <w:p w14:paraId="1F73ECA8" w14:textId="77777777" w:rsidR="00B4485E" w:rsidRDefault="00B4485E" w:rsidP="00B4485E">
      <w:pPr>
        <w:spacing w:line="480" w:lineRule="auto"/>
        <w:jc w:val="both"/>
        <w:rPr>
          <w:rFonts w:ascii="Times New Roman" w:hAnsi="Times New Roman" w:cs="Times New Roman"/>
        </w:rPr>
      </w:pPr>
    </w:p>
    <w:p w14:paraId="3D4ABA8E" w14:textId="77777777" w:rsidR="00B4485E" w:rsidRPr="0063786F" w:rsidRDefault="00B4485E" w:rsidP="00B4485E">
      <w:pPr>
        <w:spacing w:line="480" w:lineRule="auto"/>
        <w:jc w:val="both"/>
        <w:rPr>
          <w:rFonts w:ascii="Times New Roman" w:hAnsi="Times New Roman" w:cs="Times New Roman"/>
          <w:i/>
        </w:rPr>
      </w:pPr>
      <w:r w:rsidRPr="0063786F">
        <w:rPr>
          <w:rFonts w:ascii="Times New Roman" w:hAnsi="Times New Roman" w:cs="Times New Roman"/>
          <w:i/>
        </w:rPr>
        <w:t xml:space="preserve">Connections between our results and extant </w:t>
      </w:r>
      <w:proofErr w:type="spellStart"/>
      <w:r w:rsidRPr="0063786F">
        <w:rPr>
          <w:rFonts w:ascii="Times New Roman" w:hAnsi="Times New Roman" w:cs="Times New Roman"/>
          <w:i/>
        </w:rPr>
        <w:t>scombrid</w:t>
      </w:r>
      <w:proofErr w:type="spellEnd"/>
      <w:r w:rsidRPr="0063786F">
        <w:rPr>
          <w:rFonts w:ascii="Times New Roman" w:hAnsi="Times New Roman" w:cs="Times New Roman"/>
          <w:i/>
        </w:rPr>
        <w:t xml:space="preserve"> life histories</w:t>
      </w:r>
    </w:p>
    <w:p w14:paraId="76E3A509" w14:textId="77777777" w:rsidR="00B4485E" w:rsidRDefault="00B4485E" w:rsidP="00B4485E">
      <w:pPr>
        <w:spacing w:line="480" w:lineRule="auto"/>
        <w:jc w:val="both"/>
        <w:rPr>
          <w:rFonts w:ascii="Times New Roman" w:hAnsi="Times New Roman" w:cs="Times New Roman"/>
        </w:rPr>
      </w:pPr>
      <w:r>
        <w:rPr>
          <w:rFonts w:ascii="Times New Roman" w:hAnsi="Times New Roman" w:cs="Times New Roman"/>
        </w:rPr>
        <w:t xml:space="preserve">Our model structure was primarily motivated by the biogeography of </w:t>
      </w:r>
      <w:proofErr w:type="spellStart"/>
      <w:r>
        <w:rPr>
          <w:rFonts w:ascii="Times New Roman" w:hAnsi="Times New Roman" w:cs="Times New Roman"/>
        </w:rPr>
        <w:t>scombrids</w:t>
      </w:r>
      <w:proofErr w:type="spellEnd"/>
      <w:r>
        <w:rPr>
          <w:rFonts w:ascii="Times New Roman" w:hAnsi="Times New Roman" w:cs="Times New Roman"/>
        </w:rPr>
        <w:t xml:space="preserve"> (tunas and their relatives). The largest tunas (e.g., </w:t>
      </w:r>
      <w:r>
        <w:rPr>
          <w:rFonts w:ascii="Times New Roman" w:hAnsi="Times New Roman" w:cs="Times New Roman"/>
          <w:i/>
          <w:iCs/>
        </w:rPr>
        <w:t xml:space="preserve">T. </w:t>
      </w:r>
      <w:proofErr w:type="spellStart"/>
      <w:r>
        <w:rPr>
          <w:rFonts w:ascii="Times New Roman" w:hAnsi="Times New Roman" w:cs="Times New Roman"/>
          <w:i/>
          <w:iCs/>
        </w:rPr>
        <w:t>orientalis</w:t>
      </w:r>
      <w:proofErr w:type="spellEnd"/>
      <w:r>
        <w:rPr>
          <w:rFonts w:ascii="Times New Roman" w:hAnsi="Times New Roman" w:cs="Times New Roman"/>
          <w:i/>
          <w:iCs/>
        </w:rPr>
        <w:t xml:space="preserve">, T. </w:t>
      </w:r>
      <w:proofErr w:type="spellStart"/>
      <w:r>
        <w:rPr>
          <w:rFonts w:ascii="Times New Roman" w:hAnsi="Times New Roman" w:cs="Times New Roman"/>
          <w:i/>
          <w:iCs/>
        </w:rPr>
        <w:t>thunnus</w:t>
      </w:r>
      <w:proofErr w:type="spellEnd"/>
      <w:r>
        <w:rPr>
          <w:rFonts w:ascii="Times New Roman" w:hAnsi="Times New Roman" w:cs="Times New Roman"/>
          <w:i/>
          <w:iCs/>
        </w:rPr>
        <w:t xml:space="preserve">, T. </w:t>
      </w:r>
      <w:proofErr w:type="spellStart"/>
      <w:r>
        <w:rPr>
          <w:rFonts w:ascii="Times New Roman" w:hAnsi="Times New Roman" w:cs="Times New Roman"/>
          <w:i/>
          <w:iCs/>
        </w:rPr>
        <w:t>maccoyii</w:t>
      </w:r>
      <w:proofErr w:type="spellEnd"/>
      <w:r w:rsidRPr="009C6956">
        <w:rPr>
          <w:rFonts w:ascii="Times New Roman" w:hAnsi="Times New Roman" w:cs="Times New Roman"/>
        </w:rPr>
        <w:t>)</w:t>
      </w:r>
      <w:r>
        <w:rPr>
          <w:rFonts w:ascii="Times New Roman" w:hAnsi="Times New Roman" w:cs="Times New Roman"/>
          <w:i/>
          <w:iCs/>
        </w:rPr>
        <w:t xml:space="preserve"> </w:t>
      </w:r>
      <w:r>
        <w:rPr>
          <w:rFonts w:ascii="Times New Roman" w:hAnsi="Times New Roman" w:cs="Times New Roman"/>
          <w:iCs/>
        </w:rPr>
        <w:t xml:space="preserve">reach larger body sizes than predicted by our model </w:t>
      </w:r>
      <w:r>
        <w:rPr>
          <w:rFonts w:ascii="Times New Roman" w:hAnsi="Times New Roman" w:cs="Times New Roman"/>
        </w:rPr>
        <w:fldChar w:fldCharType="begin" w:fldLock="1"/>
      </w:r>
      <w:r>
        <w:rPr>
          <w:rFonts w:ascii="Times New Roman" w:hAnsi="Times New Roman" w:cs="Times New Roman"/>
        </w:rPr>
        <w:instrText>ADDIN CSL_CITATION {"citationItems":[{"id":"ITEM-1","itemData":{"DOI":"10.1139/f2011-109","ISSN":"0706-652X","abstract":"&lt;p&gt;The relationship between Atlantic bluefin tuna (ABFT, Thunnus thynnus ) life history patterns and environmental conditions was investigated by developing a state-dependent model that optimizes energy allocation between growth and energy stores and the decision to spawn. The model successfully recreates growth, age-at-maturity, and seasonal variability in condition for western ABFT that spawn primarily in the Gulf of Mexico. Eastern ABFT spawning in the Mediterranean Sea display a life history trajectory shifted toward earlier maturation and, perhaps, reduced growth — a pattern predicted by the model when mortality was higher, migration distance shorter, and food intake during migration and spawning higher. Simulations highlight the sensitivity of the optimal ABFT life history strategy to variability in net energy intake, particularly during migration and spawning, a poorly understood component of their life cycle. Results also emphasize the importance for optimal life history patterns of the timing of spawning migrations in relation to the phenology and amplitude of seasonal prey availability. This study provides insight into potential mechanisms that underlie observations that are at the heart of current discussions regarding ABFT subpopulation structure and variable life history patterns.&lt;/p&gt;","author":[{"dropping-particle":"","family":"Chapman","given":"Erik W.","non-dropping-particle":"","parse-names":false,"suffix":""},{"dropping-particle":"","family":"Jørgensen","given":"Christian","non-dropping-particle":"","parse-names":false,"suffix":""},{"dropping-particle":"","family":"Lutcavage","given":"Molly E.","non-dropping-particle":"","parse-names":false,"suffix":""}],"container-title":"Canadian Journal of Fisheries and Aquatic Sciences","editor":[{"dropping-particle":"","family":"Hilborn","given":"Ray","non-dropping-particle":"","parse-names":false,"suffix":""}],"id":"ITEM-1","issue":"11","issued":{"date-parts":[["2011","11"]]},"page":"1934-1951","title":"Atlantic bluefin tuna ( &lt;i&gt;Thunnus thynnus&lt;/i&gt; ): a state-dependent energy allocation model for growth, maturation, and reproductive investment","type":"article-journal","volume":"68"},"uris":["http://www.mendeley.com/documents/?uuid=254a0ec8-16b4-3df1-8cb4-4c47581afe1c"]},{"id":"ITEM-2","itemData":{"DOI":"10.1371/journal.pone.0070405","ISSN":"1932-6203","abstract":"Scombrids (tunas, bonitos, Spanish mackerels and mackerels) support important fisheries in tropical, subtropical and temperate waters around the world, being one of the most economically- and socially-important marine species globally. Their sustainable exploitation, management and conservation depend on accurate life history information for the development of quantitative fisheries stock assessments, and in the fishery data-poor situations for the identification of vulnerable species. Here, we assemble life history traits (maximum size, growth, longevity, maturity, fecundity, spawning duration and spawning interval) for the 51 species of scombrids globally. We identify major biological gaps in knowledge and prioritize life history research needs in scombrids based on their biological gaps in knowledge, the importance of their fisheries and their current conservation status according to the International Union for Conservation of Nature Red List. We find that the growth and reproductive biology of tunas and mackerel species have been more extensively studied than for Spanish mackerels and bonitos, although there are notable exceptions in all groups. We also reveal that reproductive biology of species, particular fecundity, is the least studied biological aspect in scombrids. We identify two priority groups, including 32 species of scombrids, and several populations of principal market tunas, for which life history research should be prioritized following the species-specific life history gaps identified in this study in the coming decades. By highlighting the important gaps in biological knowledge and providing a priority setting for life history research in scombrid species this study provides guidance for management and conservation and serves as a guide for biologists and resource managers interested in the biology, ecology, and management of scombrid species. © 2013 Juan-Jordá et al.","author":[{"dropping-particle":"","family":"Juan-Jordá","given":"Maria José","non-dropping-particle":"","parse-names":false,"suffix":""},{"dropping-particle":"","family":"Mosqueira","given":"Iago","non-dropping-particle":"","parse-names":false,"suffix":""},{"dropping-particle":"","family":"Freire","given":"Juan","non-dropping-particle":"","parse-names":false,"suffix":""},{"dropping-particle":"","family":"Dulvy","given":"Nicholas K.","non-dropping-particle":"","parse-names":false,"suffix":""}],"container-title":"PLoS ONE","editor":[{"dropping-particle":"","family":"Stergiou","given":"Konstantinos I.","non-dropping-particle":"","parse-names":false,"suffix":""}],"id":"ITEM-2","issue":"8","issued":{"date-parts":[["2013","8","8"]]},"page":"e70405","publisher":"Public Library of Science","title":"The Conservation and Management of Tunas and Their Relatives: Setting Life History Research Priorities","type":"article-journal","volume":"8"},"uris":["http://www.mendeley.com/documents/?uuid=e0aea348-52d2-3f98-a9e8-3933bc24d000"]}],"mendeley":{"formattedCitation":"(Chapman et al. 2011, Juan-Jordá et al. 2013)","plainTextFormattedCitation":"(Chapman et al. 2011, Juan-Jordá et al. 2013)","previouslyFormattedCitation":"(Chapman et al. 2011, Juan-Jordá et al. 2013)"},"properties":{"noteIndex":0},"schema":"https://github.com/citation-style-language/schema/raw/master/csl-citation.json"}</w:instrText>
      </w:r>
      <w:r>
        <w:rPr>
          <w:rFonts w:ascii="Times New Roman" w:hAnsi="Times New Roman" w:cs="Times New Roman"/>
        </w:rPr>
        <w:fldChar w:fldCharType="separate"/>
      </w:r>
      <w:r w:rsidRPr="00A07DBF">
        <w:rPr>
          <w:rFonts w:ascii="Times New Roman" w:hAnsi="Times New Roman" w:cs="Times New Roman"/>
          <w:noProof/>
        </w:rPr>
        <w:t>(Chapman et al. 2011, Juan-Jordá et al. 2013)</w:t>
      </w:r>
      <w:r>
        <w:rPr>
          <w:rFonts w:ascii="Times New Roman" w:hAnsi="Times New Roman" w:cs="Times New Roman"/>
        </w:rPr>
        <w:fldChar w:fldCharType="end"/>
      </w:r>
      <w:r>
        <w:rPr>
          <w:rFonts w:ascii="Times New Roman" w:hAnsi="Times New Roman" w:cs="Times New Roman"/>
          <w:iCs/>
        </w:rPr>
        <w:t xml:space="preserve">, but we note that the largest body sizes in our model were also found in environments with </w:t>
      </w:r>
      <w:r>
        <w:rPr>
          <w:rFonts w:ascii="Times New Roman" w:hAnsi="Times New Roman" w:cs="Times New Roman"/>
        </w:rPr>
        <w:t>variation in temperature and food availability. This result suggests their large body sizes may be an adaptation to take advantage of seasonal fluctuations in resources, in addition to allowing them to migrate long distances and dive to deep water (</w:t>
      </w:r>
      <w:r>
        <w:rPr>
          <w:rFonts w:ascii="Times New Roman" w:hAnsi="Times New Roman" w:cs="Times New Roman"/>
          <w:highlight w:val="yellow"/>
        </w:rPr>
        <w:t>Wilson and Block 2009</w:t>
      </w:r>
      <w:r>
        <w:rPr>
          <w:rFonts w:ascii="Times New Roman" w:hAnsi="Times New Roman" w:cs="Times New Roman"/>
        </w:rPr>
        <w:t xml:space="preserve">). Our model suggests that for these species, warming oceans may not change their growth patterns unless environmental productivity also changes, restructuring the size spectrum such that smaller body sizes are advantageous in warmer </w:t>
      </w:r>
      <w:proofErr w:type="spellStart"/>
      <w:r>
        <w:rPr>
          <w:rFonts w:ascii="Times New Roman" w:hAnsi="Times New Roman" w:cs="Times New Roman"/>
        </w:rPr>
        <w:t>environ,ents</w:t>
      </w:r>
      <w:proofErr w:type="spellEnd"/>
      <w:r>
        <w:rPr>
          <w:rFonts w:ascii="Times New Roman" w:hAnsi="Times New Roman" w:cs="Times New Roman"/>
        </w:rPr>
        <w:t xml:space="preserve"> (Figure 3b,c). By contrast, for tropical tuna species (e.g., </w:t>
      </w:r>
      <w:proofErr w:type="spellStart"/>
      <w:r w:rsidRPr="001A4453">
        <w:rPr>
          <w:rFonts w:ascii="Times New Roman" w:hAnsi="Times New Roman" w:cs="Times New Roman"/>
          <w:i/>
        </w:rPr>
        <w:t>Katsuwonus</w:t>
      </w:r>
      <w:proofErr w:type="spellEnd"/>
      <w:r w:rsidRPr="001A4453">
        <w:rPr>
          <w:rFonts w:ascii="Times New Roman" w:hAnsi="Times New Roman" w:cs="Times New Roman"/>
          <w:i/>
        </w:rPr>
        <w:t xml:space="preserve"> </w:t>
      </w:r>
      <w:proofErr w:type="spellStart"/>
      <w:r w:rsidRPr="001A4453">
        <w:rPr>
          <w:rFonts w:ascii="Times New Roman" w:hAnsi="Times New Roman" w:cs="Times New Roman"/>
          <w:i/>
        </w:rPr>
        <w:t>pelamis</w:t>
      </w:r>
      <w:proofErr w:type="spellEnd"/>
      <w:r>
        <w:rPr>
          <w:rFonts w:ascii="Times New Roman" w:hAnsi="Times New Roman" w:cs="Times New Roman"/>
        </w:rPr>
        <w:t xml:space="preserve">, </w:t>
      </w:r>
      <w:r w:rsidRPr="009C6956">
        <w:rPr>
          <w:rFonts w:ascii="Times New Roman" w:hAnsi="Times New Roman" w:cs="Times New Roman"/>
          <w:i/>
          <w:iCs/>
        </w:rPr>
        <w:t xml:space="preserve">T. </w:t>
      </w:r>
      <w:proofErr w:type="spellStart"/>
      <w:r>
        <w:rPr>
          <w:rFonts w:ascii="Times New Roman" w:hAnsi="Times New Roman" w:cs="Times New Roman"/>
          <w:i/>
          <w:iCs/>
        </w:rPr>
        <w:t>albacares</w:t>
      </w:r>
      <w:proofErr w:type="spellEnd"/>
      <w:r>
        <w:rPr>
          <w:rFonts w:ascii="Times New Roman" w:hAnsi="Times New Roman" w:cs="Times New Roman"/>
        </w:rPr>
        <w:t xml:space="preserve">) that do not experience seasonal fluctuations in food and temperature, the outcome of increased temperature for growth is unclear; growth may increase in some cases (Figure 3b). For </w:t>
      </w:r>
      <w:r>
        <w:rPr>
          <w:rFonts w:ascii="Times New Roman" w:hAnsi="Times New Roman" w:cs="Times New Roman"/>
        </w:rPr>
        <w:lastRenderedPageBreak/>
        <w:t xml:space="preserve">smaller </w:t>
      </w:r>
      <w:proofErr w:type="spellStart"/>
      <w:r>
        <w:rPr>
          <w:rFonts w:ascii="Times New Roman" w:hAnsi="Times New Roman" w:cs="Times New Roman"/>
        </w:rPr>
        <w:t>scombrids</w:t>
      </w:r>
      <w:proofErr w:type="spellEnd"/>
      <w:r>
        <w:rPr>
          <w:rFonts w:ascii="Times New Roman" w:hAnsi="Times New Roman" w:cs="Times New Roman"/>
        </w:rPr>
        <w:t xml:space="preserve">, a change in temperature is not predicted to affect growth patterns much unless productivity also changes the size spectrum. </w:t>
      </w:r>
    </w:p>
    <w:p w14:paraId="163F471A" w14:textId="77777777" w:rsidR="00B4485E" w:rsidRDefault="00B4485E" w:rsidP="00B4485E">
      <w:pPr>
        <w:spacing w:line="480" w:lineRule="auto"/>
        <w:jc w:val="both"/>
        <w:rPr>
          <w:rFonts w:ascii="Times New Roman" w:hAnsi="Times New Roman" w:cs="Times New Roman"/>
        </w:rPr>
      </w:pPr>
    </w:p>
    <w:p w14:paraId="14977B9A" w14:textId="77777777" w:rsidR="00B4485E" w:rsidRDefault="00B4485E" w:rsidP="00B4485E">
      <w:pPr>
        <w:spacing w:line="480" w:lineRule="auto"/>
        <w:jc w:val="both"/>
        <w:rPr>
          <w:rFonts w:ascii="Times New Roman" w:hAnsi="Times New Roman" w:cs="Times New Roman"/>
        </w:rPr>
      </w:pPr>
      <w:r>
        <w:rPr>
          <w:rFonts w:ascii="Times New Roman" w:hAnsi="Times New Roman" w:cs="Times New Roman"/>
        </w:rPr>
        <w:t xml:space="preserve"> We also can derive general insights into the evolution of body sizes in aquatic communities. In sensitivity analyses varying the predator satiation parameter (</w:t>
      </w:r>
      <w:r>
        <w:rPr>
          <w:rFonts w:ascii="Times New Roman" w:hAnsi="Times New Roman" w:cs="Times New Roman"/>
          <w:i/>
        </w:rPr>
        <w:t>h</w:t>
      </w:r>
      <w:r>
        <w:rPr>
          <w:rFonts w:ascii="Times New Roman" w:hAnsi="Times New Roman" w:cs="Times New Roman"/>
        </w:rPr>
        <w:t>) we found that predation risk alone did not strongly affect the maximum body size or age at maturation predicted by our model. The optimal body size depended largely on food availability and seasonality (which also affected food availability). In low-food environments, the evolution of very large body sizes was simply not possible</w:t>
      </w:r>
      <w:r w:rsidRPr="007551D3">
        <w:rPr>
          <w:rFonts w:ascii="Times New Roman" w:hAnsi="Times New Roman" w:cs="Times New Roman"/>
        </w:rPr>
        <w:t xml:space="preserve">. Mortality rates also differed </w:t>
      </w:r>
      <w:r>
        <w:rPr>
          <w:rFonts w:ascii="Times New Roman" w:hAnsi="Times New Roman" w:cs="Times New Roman"/>
        </w:rPr>
        <w:t>between cool and warm scenarios</w:t>
      </w:r>
      <w:r w:rsidRPr="007551D3">
        <w:rPr>
          <w:rFonts w:ascii="Times New Roman" w:hAnsi="Times New Roman" w:cs="Times New Roman"/>
        </w:rPr>
        <w:t xml:space="preserve">, but primarily varied with maximum body size (Figure </w:t>
      </w:r>
      <w:r>
        <w:rPr>
          <w:rFonts w:ascii="Times New Roman" w:hAnsi="Times New Roman" w:cs="Times New Roman"/>
        </w:rPr>
        <w:t>6</w:t>
      </w:r>
      <w:r w:rsidRPr="007551D3">
        <w:rPr>
          <w:rFonts w:ascii="Times New Roman" w:hAnsi="Times New Roman" w:cs="Times New Roman"/>
        </w:rPr>
        <w:t>)</w:t>
      </w:r>
      <w:r>
        <w:rPr>
          <w:rFonts w:ascii="Times New Roman" w:hAnsi="Times New Roman" w:cs="Times New Roman"/>
        </w:rPr>
        <w:t>, which depended on growth patterns that were driven by seasonality, temperature, and food</w:t>
      </w:r>
      <w:r w:rsidRPr="007551D3">
        <w:rPr>
          <w:rFonts w:ascii="Times New Roman" w:hAnsi="Times New Roman" w:cs="Times New Roman"/>
        </w:rPr>
        <w:t>.</w:t>
      </w:r>
      <w:r>
        <w:rPr>
          <w:rFonts w:ascii="Times New Roman" w:hAnsi="Times New Roman" w:cs="Times New Roman"/>
        </w:rPr>
        <w:t xml:space="preserve"> This result provides a theoretical justification for the common practice of using body size to estimate mortality rates in different environments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{"citationItems":[{"id":"ITEM-1","itemData":{"author":[{"dropping-particle":"","family":"Beverton","given":"Raymond J.H.","non-dropping-particle":"","parse-names":false,"suffix":""},{"dropping-particle":"","family":"Holt","given":"Sidney J","non-dropping-particle":"","parse-names":false,"suffix":""}],"container-title":"CIBA Foundation Colloquium on Ageing","id":"ITEM-1","issued":{"date-parts":[["1959"]]},"page":"142-177","title":"A review of the lifespans and mortality rates of fish in nature, and their relation to growth and other physiological characteristics","type":"chapter"},"uris":["http://www.mendeley.com/documents/?uuid=ccc05f02-6a89-436d-a8d9-e8e2dff37950"]},{"id":"ITEM-2","itemData":{"DOI":"10.1111/j.1467-2979.2009.00350.x","ISBN":"1467-2979","ISSN":"14672960","abstract":"The natural mortality of exploited fish populations is often assumed to be a species- specific constant independent of body size. This assumption has important implica- tions for size-based fish population models and for predicting the outcome of size- dependent fisheries management measures such as mesh-size regulations. To test the assumption, we critically review the empirical estimates of the natural mortality, M(year)1), of marine and brackish water fish stocks and model them as a function of von Bertalanffy growth parameters, L¥ (cm) and K (year)1), temperature (Kelvin) and length, L (cm). Using the Arrhenius equation to describe the relationship between Mand temperature, we find M to be significantly related to length, L¥ and K, but not to temperature (R2 = 0.62, P &lt; 0.0001, n = 168). Temperature and K are signif- icantly correlated and when K is removed from the model the temperature term becomes significant, but the resulting model explains less of the total variance (R2 = 0.42, P &lt; 0.0001, n = 168). The relationships between M, L, L¥, K and temperature are shown to be in general accordance with previous theoretical and empirical investigations. We conclude that natural mortality is significantly related to length and growth characteristics and recommend to use the empirical formula: ln(M) = 0.55 ) 1.61ln(L) + 1.44ln(L¥) + ln(K), for estimating the natural mortality of marine and brackish water fish","author":[{"dropping-particle":"","family":"Gislason","given":"Henrik","non-dropping-particle":"","parse-names":false,"suffix":""},{"dropping-particle":"","family":"Daan","given":"Niels","non-dropping-particle":"","parse-names":false,"suffix":""},{"dropping-particle":"","family":"Rice","given":"Jake C.","non-dropping-particle":"","parse-names":false,"suffix":""},{"dropping-particle":"","family":"Pope","given":"John G.","non-dropping-particle":"","parse-names":false,"suffix":""}],"container-title":"Fish and Fisheries","id":"ITEM-2","issue":"2","issued":{"date-parts":[["2010"]]},"page":"149-158","title":"Size, growth, temperature and the natural mortality of marine fish","type":"article-journal","volume":"11"},"uris":["http://www.mendeley.com/documents/?uuid=13ba571d-9973-47bc-8f9b-5d8dfa7f9d09"]},{"id":"ITEM-3","itemData":{"DOI":"10.1111/j.1467-2979.2012.00467.x","ISSN":"14672960","author":[{"dropping-particle":"","family":"Charnov","given":"Eric L","non-dropping-particle":"","parse-names":false,"suffix":""},{"dropping-particle":"","family":"Gislason","given":"Henrik","non-dropping-particle":"","parse-names":false,"suffix":""},{"dropping-particle":"","family":"Pope","given":"John G","non-dropping-particle":"","parse-names":false,"suffix":""}],"container-title":"Fish and Fisheries","id":"ITEM-3","issue":"2","issued":{"date-parts":[["2013","6"]]},"page":"213-224","title":"Evolutionary assembly rules for fish life histories","type":"article-journal","volume":"14"},"uris":["http://www.mendeley.com/documents/?uuid=44172e89-30be-353f-a673-a9ac201fe122"]},{"id":"ITEM-4","itemData":{"DOI":"10.1111/faf.12247","ISSN":"14672960","author":[{"dropping-particle":"","family":"Mangel","given":"Marc","non-dropping-particle":"","parse-names":false,"suffix":""}],"container-title":"Fish and Fisheries","id":"ITEM-4","issued":{"date-parts":[["2017","10","3"]]},"title":"The inverse life-history problem, size-dependent mortality and two extensions of results of Holt and Beverton","type":"article-journal"},"uris":["http://www.mendeley.com/documents/?uuid=9901e8b6-f018-3ab2-b224-2cea7ea279db"]}],"mendeley":{"formattedCitation":"(Beverton and Holt 1959, Gislason et al. 2010, Charnov et al. 2013, Mangel 2017)","plainTextFormattedCitation":"(Beverton and Holt 1959, Gislason et al. 2010, Charnov et al. 2013, Mangel 2017)","previouslyFormattedCitation":"(Beverton and Holt 1959, Gislason et al. 2010, Charnov et al. 2013, Mangel 2017)"},"properties":{"noteIndex":0},"schema":"https://github.com/citation-style-language/schema/raw/master/csl-citation.json"}</w:instrText>
      </w:r>
      <w:r>
        <w:rPr>
          <w:rFonts w:ascii="Times New Roman" w:hAnsi="Times New Roman" w:cs="Times New Roman"/>
        </w:rPr>
        <w:fldChar w:fldCharType="separate"/>
      </w:r>
      <w:r w:rsidRPr="00EB28CA">
        <w:rPr>
          <w:rFonts w:ascii="Times New Roman" w:hAnsi="Times New Roman" w:cs="Times New Roman"/>
          <w:noProof/>
        </w:rPr>
        <w:t>(Beverton and Holt 1959, Gislason et al. 2010, Charnov et al. 2013, Mangel 2017)</w:t>
      </w:r>
      <w:r>
        <w:rPr>
          <w:rFonts w:ascii="Times New Roman" w:hAnsi="Times New Roman" w:cs="Times New Roman"/>
        </w:rPr>
        <w:fldChar w:fldCharType="end"/>
      </w:r>
      <w:r>
        <w:rPr>
          <w:rFonts w:ascii="Times New Roman" w:hAnsi="Times New Roman" w:cs="Times New Roman"/>
        </w:rPr>
        <w:t xml:space="preserve">, but it also highlights the complex interactions between food, predation, growth, and reproduction that affect mortality rate. We emphasize mortality rate could be influenced by many factors other than body size, and using trait-based proxies to estimate mortality rates are likely to miss key determining factors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{"citationItems":[{"id":"ITEM-1","itemData":{"DOI":"10.1002/eap.1606","ISSN":"10510761","abstract":"Scientists and resource managers need to know life history parameters (e.g., average mortality rate, individual growth rate, maximum length or mass, and timing of maturity) to understand and respond to risks to natural populations and ecosystems. For over 100 years, scientists have identified \"life history invariants\" (LHI) representing pairs of parameters whose ratio is theorized to be constant across species. LHI then promise to allow prediction of many parameters from field measurements of a few important traits. Using LHI in this way, however, neglects any residual patterns in parameters when making predictions. We therefore apply a multivariate model for eight variables (seven parameters and temperature) in over 32,000 fishes, and include taxonomic structure for residuals (with levels for class, order, family, genus, and species). We illustrate that this approach predicts variables probabilistically for taxa with many or few data. We then use this model to resolve three questions regarding life history parameters in fishes. Specifically we show that (1) on average there is a 1.24% decrease in the Brody growth coefficient for every 1% increase in maximum size; (2) the ratio of natural mortality rate and growth coefficient is not an LHI but instead varies systematically based on the timing of maturation, where movement along this life history axis is predictably correlated with species taxonomy; and (3) three variables must be known per species to precisely predict remaining life history variables. We distribute our predictive model as an R package, FishLife, to allow future life history predictions for fishes to be conditioned on taxonomy and life history data for fishes worldwide. This package also contains predictions (and predictive intervals) for mortality, maturity, size, and growth parameters for all described fishes.","author":[{"dropping-particle":"","family":"Thorson","given":"James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Applications","id":"ITEM-1","issue":"8","issued":{"date-parts":[["2017","12","1"]]},"page":"2262-2276","publisher":"Ecological Society of America","title":"Predicting life history parameters for all fishes worldwide","type":"article-journal","volume":"27"},"uris":["http://www.mendeley.com/documents/?uuid=413e33e1-b76d-3886-8215-3e0d7f873297"]}],"mendeley":{"formattedCitation":"(Thorson et al. 2017)","plainTextFormattedCitation":"(Thorson et al. 2017)","previouslyFormattedCitation":"(Thorson et al. 2017)"},"properties":{"noteIndex":0},"schema":"https://github.com/citation-style-language/schema/raw/master/csl-citation.json"}</w:instrText>
      </w:r>
      <w:r>
        <w:rPr>
          <w:rFonts w:ascii="Times New Roman" w:hAnsi="Times New Roman" w:cs="Times New Roman"/>
        </w:rPr>
        <w:fldChar w:fldCharType="separate"/>
      </w:r>
      <w:r w:rsidRPr="00352F35">
        <w:rPr>
          <w:rFonts w:ascii="Times New Roman" w:hAnsi="Times New Roman" w:cs="Times New Roman"/>
          <w:noProof/>
        </w:rPr>
        <w:t>(Thorson et al. 2017)</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highlight w:val="yellow"/>
        </w:rPr>
        <w:t xml:space="preserve"> </w:t>
      </w:r>
    </w:p>
    <w:p w14:paraId="126D7D8B" w14:textId="77777777" w:rsidR="00B4485E" w:rsidRDefault="00B4485E" w:rsidP="00B4485E">
      <w:pPr>
        <w:spacing w:line="480" w:lineRule="auto"/>
        <w:jc w:val="both"/>
        <w:rPr>
          <w:rFonts w:ascii="Times New Roman" w:hAnsi="Times New Roman" w:cs="Times New Roman"/>
        </w:rPr>
      </w:pPr>
    </w:p>
    <w:p w14:paraId="0D75F2A0" w14:textId="77777777" w:rsidR="00B4485E" w:rsidRPr="00E633A2" w:rsidRDefault="00B4485E" w:rsidP="00B4485E">
      <w:pPr>
        <w:spacing w:line="480" w:lineRule="auto"/>
        <w:jc w:val="both"/>
        <w:rPr>
          <w:rFonts w:ascii="Times New Roman" w:hAnsi="Times New Roman" w:cs="Times New Roman"/>
        </w:rPr>
      </w:pPr>
      <w:r>
        <w:rPr>
          <w:rFonts w:ascii="Times New Roman" w:hAnsi="Times New Roman" w:cs="Times New Roman"/>
        </w:rPr>
        <w:t xml:space="preserve">Our model predicted a very narrow range of maturation ages, and did not predict the range of maturation ages observed in nature, but the trend of increasing maturation age with body size is consistent with the expected trends in </w:t>
      </w:r>
      <w:proofErr w:type="spellStart"/>
      <w:r>
        <w:rPr>
          <w:rFonts w:ascii="Times New Roman" w:hAnsi="Times New Roman" w:cs="Times New Roman"/>
        </w:rPr>
        <w:t>scombrids</w:t>
      </w:r>
      <w:proofErr w:type="spellEnd"/>
      <w:r>
        <w:rPr>
          <w:rFonts w:ascii="Times New Roman" w:hAnsi="Times New Roman" w:cs="Times New Roman"/>
        </w:rPr>
        <w:t>. Furthermore, b</w:t>
      </w:r>
      <w:r w:rsidRPr="00E633A2">
        <w:rPr>
          <w:rFonts w:ascii="Times New Roman" w:hAnsi="Times New Roman" w:cs="Times New Roman"/>
        </w:rPr>
        <w:t xml:space="preserve">oth the timing of maturation and the size of maturation were unchanged by increasing the risk of predation at every body size (in our sensitivity analysis, where predator </w:t>
      </w:r>
      <w:r>
        <w:rPr>
          <w:rFonts w:ascii="Times New Roman" w:hAnsi="Times New Roman" w:cs="Times New Roman"/>
        </w:rPr>
        <w:t>satiation</w:t>
      </w:r>
      <w:r w:rsidRPr="00E633A2">
        <w:rPr>
          <w:rFonts w:ascii="Times New Roman" w:hAnsi="Times New Roman" w:cs="Times New Roman"/>
        </w:rPr>
        <w:t xml:space="preserve">, </w:t>
      </w:r>
      <w:r w:rsidRPr="00865485">
        <w:rPr>
          <w:rFonts w:ascii="Times New Roman" w:hAnsi="Times New Roman" w:cs="Times New Roman"/>
          <w:i/>
        </w:rPr>
        <w:t>h</w:t>
      </w:r>
      <w:r w:rsidRPr="00E633A2">
        <w:rPr>
          <w:rFonts w:ascii="Times New Roman" w:hAnsi="Times New Roman" w:cs="Times New Roman"/>
        </w:rPr>
        <w:t xml:space="preserve">, varied across the size spectrum). This suggests </w:t>
      </w:r>
      <w:r w:rsidRPr="00E633A2">
        <w:rPr>
          <w:rFonts w:ascii="Times New Roman" w:hAnsi="Times New Roman" w:cs="Times New Roman"/>
        </w:rPr>
        <w:lastRenderedPageBreak/>
        <w:t>that</w:t>
      </w:r>
      <w:r>
        <w:rPr>
          <w:rFonts w:ascii="Times New Roman" w:hAnsi="Times New Roman" w:cs="Times New Roman"/>
        </w:rPr>
        <w:t xml:space="preserve"> in our model</w:t>
      </w:r>
      <w:r w:rsidRPr="00E633A2">
        <w:rPr>
          <w:rFonts w:ascii="Times New Roman" w:hAnsi="Times New Roman" w:cs="Times New Roman"/>
        </w:rPr>
        <w:t xml:space="preserve"> it is the relative difference in predation risk at different sizes - the </w:t>
      </w:r>
      <w:proofErr w:type="spellStart"/>
      <w:r w:rsidRPr="00E633A2">
        <w:rPr>
          <w:rFonts w:ascii="Times New Roman" w:hAnsi="Times New Roman" w:cs="Times New Roman"/>
        </w:rPr>
        <w:t>fearscape</w:t>
      </w:r>
      <w:proofErr w:type="spellEnd"/>
      <w:r w:rsidRPr="00E633A2">
        <w:rPr>
          <w:rFonts w:ascii="Times New Roman" w:hAnsi="Times New Roman" w:cs="Times New Roman"/>
        </w:rPr>
        <w:t xml:space="preserve"> - that is driving the timing of maturation, not absolute levels of predation.  </w:t>
      </w:r>
    </w:p>
    <w:p w14:paraId="00E98F4A" w14:textId="77777777" w:rsidR="00B4485E" w:rsidRPr="00E633A2" w:rsidRDefault="00B4485E" w:rsidP="00B4485E">
      <w:pPr>
        <w:spacing w:line="480" w:lineRule="auto"/>
        <w:jc w:val="both"/>
        <w:rPr>
          <w:rFonts w:ascii="Times New Roman" w:hAnsi="Times New Roman" w:cs="Times New Roman"/>
        </w:rPr>
      </w:pPr>
    </w:p>
    <w:p w14:paraId="1B2AAEFA" w14:textId="77777777" w:rsidR="00B4485E" w:rsidRDefault="00B4485E" w:rsidP="00B4485E">
      <w:pPr>
        <w:spacing w:line="480" w:lineRule="auto"/>
        <w:jc w:val="both"/>
        <w:rPr>
          <w:rFonts w:ascii="Times New Roman" w:hAnsi="Times New Roman" w:cs="Times New Roman"/>
        </w:rPr>
      </w:pPr>
      <w:r w:rsidRPr="00E633A2">
        <w:rPr>
          <w:rFonts w:ascii="Times New Roman" w:hAnsi="Times New Roman" w:cs="Times New Roman"/>
        </w:rPr>
        <w:t>The result that size at maturation is larger in seasonal warmer environments (unless food is super-abundant), combined with the positive effects of seasonality and temperature on body size, suggests that warmer environments favor increased growth over reproduction in early life for species where resources vary temporally (seasonal changes in environmental richness). Warmer environments also led to larger body sizes, but did not affect the optimal size at maturity, in constant environments.  However, the importance of thermal conditions on growth and size is weaker than the effect of seasonality itself, which has a consistently strong directional effect on body size evolution. This result persists despite the increased metabolic costs (which are increased again for larger individuals) during the warmer season. We interpret the fact that seasonality favors larger body size - despite increased costs - because they are able to acquire and store a larger quantity of resources in a short amount of time. Without the temporal variation in resource availability, organisms grow more slowly</w:t>
      </w:r>
      <w:r>
        <w:rPr>
          <w:rFonts w:ascii="Times New Roman" w:hAnsi="Times New Roman" w:cs="Times New Roman"/>
        </w:rPr>
        <w:t>.</w:t>
      </w:r>
    </w:p>
    <w:p w14:paraId="4F875CED" w14:textId="77777777" w:rsidR="00B4485E" w:rsidRDefault="00B4485E" w:rsidP="00B4485E">
      <w:pPr>
        <w:spacing w:line="480" w:lineRule="auto"/>
        <w:jc w:val="both"/>
        <w:rPr>
          <w:rFonts w:ascii="Times New Roman" w:hAnsi="Times New Roman" w:cs="Times New Roman"/>
        </w:rPr>
      </w:pPr>
      <w:r>
        <w:rPr>
          <w:rFonts w:ascii="Times New Roman" w:hAnsi="Times New Roman" w:cs="Times New Roman"/>
        </w:rPr>
        <w:tab/>
        <w:t xml:space="preserve"> </w:t>
      </w:r>
    </w:p>
    <w:p w14:paraId="1704C69B" w14:textId="77777777" w:rsidR="00B4485E" w:rsidRDefault="00B4485E" w:rsidP="00B4485E">
      <w:pPr>
        <w:spacing w:line="480" w:lineRule="auto"/>
        <w:ind w:firstLine="720"/>
        <w:jc w:val="both"/>
        <w:rPr>
          <w:rFonts w:ascii="Times New Roman" w:hAnsi="Times New Roman" w:cs="Times New Roman"/>
        </w:rPr>
      </w:pPr>
      <w:r>
        <w:rPr>
          <w:rFonts w:ascii="Times New Roman" w:hAnsi="Times New Roman" w:cs="Times New Roman"/>
        </w:rPr>
        <w:t>Our study follows in the steps of previous work linking energy budgets and the scaling of metabolic requirements with body size evolution (e.g.,</w:t>
      </w:r>
      <w:r>
        <w:rPr>
          <w:rFonts w:ascii="Times New Roman" w:hAnsi="Times New Roman" w:cs="Times New Roman"/>
        </w:rPr>
        <w:fldChar w:fldCharType="begin" w:fldLock="1"/>
      </w:r>
      <w:r>
        <w:rPr>
          <w:rFonts w:ascii="Times New Roman" w:hAnsi="Times New Roman" w:cs="Times New Roman"/>
        </w:rPr>
        <w:instrText>ADDIN CSL_CITATION {"citationItems":[{"id":"ITEM-1","itemData":{"DOI":"10.1017/CBO9780511565403","ISBN":"9780521786089","author":[{"dropping-particle":"","family":"Kooijman","given":"S. A. L. M.","non-dropping-particle":"","parse-names":false,"suffix":""}],"id":"ITEM-1","issued":{"date-parts":[["2000","3","23"]]},"publisher":"Cambridge University Press","title":"Dynamic Energy and Mass Budgets in Biological Systems","type":"book"},"uris":["http://www.mendeley.com/documents/?uuid=6ee9cab5-b4a7-371f-bffc-ce2758f25517"]},{"id":"ITEM-2","itemData":{"DOI":"10.1098/rspb.1996.0084","abstract":"Some of the authors of this publication are also working on these related projects: Cell size, metabolic rate and life history evolution View project Life strategy of Corymbia rubra (Coleoptera: Cerambycidae) View project The user has requested enhancement of the downloaded file.","author":[{"dropping-particle":"","family":"Kozlowski","given":"Jan","non-dropping-particle":"","parse-names":false,"suffix":""}],"id":"ITEM-2","issued":{"date-parts":[["1996"]]},"title":"Optimal Allocation of Resources Explains Interspecific Life-History Patterns in Animals with Indeterminate Growth","type":"article-journal"},"uris":["http://www.mendeley.com/documents/?uuid=c33946da-7fb2-378b-92a9-adb004f5228d"]}],"mendeley":{"formattedCitation":"(Kozlowski 1996, Kooijman 2000)","manualFormatting":" Kozlowski 1996, Kooijman 2000)","plainTextFormattedCitation":"(Kozlowski 1996, Kooijman 2000)","previouslyFormattedCitation":"(Kozlowski 1996, Kooijman 2000)"},"properties":{"noteIndex":0},"schema":"https://github.com/citation-style-language/schema/raw/master/csl-citation.json"}</w:instrText>
      </w:r>
      <w:r>
        <w:rPr>
          <w:rFonts w:ascii="Times New Roman" w:hAnsi="Times New Roman" w:cs="Times New Roman"/>
        </w:rPr>
        <w:fldChar w:fldCharType="separate"/>
      </w:r>
      <w:r>
        <w:rPr>
          <w:rFonts w:ascii="Times New Roman" w:hAnsi="Times New Roman" w:cs="Times New Roman"/>
          <w:noProof/>
        </w:rPr>
        <w:t xml:space="preserve"> </w:t>
      </w:r>
      <w:r w:rsidRPr="00EB28CA">
        <w:rPr>
          <w:rFonts w:ascii="Times New Roman" w:hAnsi="Times New Roman" w:cs="Times New Roman"/>
          <w:noProof/>
        </w:rPr>
        <w:t>Kozlowski 1996, Kooijman 2000)</w:t>
      </w:r>
      <w:r>
        <w:rPr>
          <w:rFonts w:ascii="Times New Roman" w:hAnsi="Times New Roman" w:cs="Times New Roman"/>
        </w:rPr>
        <w:fldChar w:fldCharType="end"/>
      </w:r>
      <w:r>
        <w:rPr>
          <w:rFonts w:ascii="Times New Roman" w:hAnsi="Times New Roman" w:cs="Times New Roman"/>
        </w:rPr>
        <w:t xml:space="preserve">. However, ours is the first to incorporate the size-specific changes in prey availability and predation risk that underlie the phenomenon of aquatic size spectra (Anderson 2019). By synthesizing these two conceptual frameworks, we are able to predict a greater diversity of life histories than previous models. This approach to further environmental scenarios to explore and predict the consequences of expected future changes in temperature and productivity. </w:t>
      </w:r>
    </w:p>
    <w:p w14:paraId="2D43E3A7" w14:textId="77777777" w:rsidR="00B4485E" w:rsidRDefault="00B4485E" w:rsidP="00B4485E">
      <w:pPr>
        <w:spacing w:line="480" w:lineRule="auto"/>
        <w:jc w:val="both"/>
        <w:rPr>
          <w:rFonts w:ascii="Times New Roman" w:hAnsi="Times New Roman" w:cs="Times New Roman"/>
        </w:rPr>
      </w:pPr>
    </w:p>
    <w:p w14:paraId="2081521D" w14:textId="77777777" w:rsidR="00B4485E" w:rsidRDefault="00B4485E" w:rsidP="00B4485E">
      <w:pPr>
        <w:spacing w:line="480" w:lineRule="auto"/>
        <w:jc w:val="both"/>
        <w:rPr>
          <w:rFonts w:ascii="Times New Roman" w:hAnsi="Times New Roman" w:cs="Times New Roman"/>
        </w:rPr>
      </w:pPr>
    </w:p>
    <w:p w14:paraId="1C37F136" w14:textId="77777777" w:rsidR="00B4485E" w:rsidRPr="004871FB" w:rsidRDefault="00B4485E" w:rsidP="00B4485E">
      <w:pPr>
        <w:spacing w:line="480" w:lineRule="auto"/>
        <w:rPr>
          <w:rFonts w:ascii="Times New Roman" w:hAnsi="Times New Roman" w:cs="Times New Roman"/>
          <w:b/>
        </w:rPr>
      </w:pPr>
      <w:r w:rsidRPr="004871FB">
        <w:rPr>
          <w:rFonts w:ascii="Times New Roman" w:hAnsi="Times New Roman" w:cs="Times New Roman"/>
          <w:b/>
        </w:rPr>
        <w:t xml:space="preserve">Acknowledgements  </w:t>
      </w:r>
    </w:p>
    <w:p w14:paraId="292D73D1" w14:textId="77777777" w:rsidR="00B4485E" w:rsidRPr="004871FB" w:rsidRDefault="00B4485E" w:rsidP="00B4485E">
      <w:pPr>
        <w:spacing w:line="480" w:lineRule="auto"/>
        <w:rPr>
          <w:rFonts w:ascii="Times New Roman" w:hAnsi="Times New Roman" w:cs="Times New Roman"/>
        </w:rPr>
      </w:pPr>
      <w:r w:rsidRPr="004871FB">
        <w:rPr>
          <w:rFonts w:ascii="Times New Roman" w:hAnsi="Times New Roman" w:cs="Times New Roman"/>
        </w:rPr>
        <w:t xml:space="preserve">This work was supported by </w:t>
      </w:r>
      <w:r w:rsidRPr="004871FB">
        <w:rPr>
          <w:rFonts w:ascii="Times New Roman" w:hAnsi="Times New Roman" w:cs="Times New Roman"/>
          <w:color w:val="000000"/>
        </w:rPr>
        <w:t>NSF DEB-1556779 to HKK</w:t>
      </w:r>
      <w:r>
        <w:rPr>
          <w:rFonts w:ascii="Times New Roman" w:hAnsi="Times New Roman" w:cs="Times New Roman"/>
          <w:color w:val="000000"/>
        </w:rPr>
        <w:t xml:space="preserve">. We thank Christian </w:t>
      </w:r>
      <w:proofErr w:type="spellStart"/>
      <w:r>
        <w:rPr>
          <w:rFonts w:ascii="Times New Roman" w:hAnsi="Times New Roman" w:cs="Times New Roman"/>
          <w:color w:val="000000"/>
        </w:rPr>
        <w:t>Jørgensen</w:t>
      </w:r>
      <w:proofErr w:type="spellEnd"/>
      <w:r>
        <w:rPr>
          <w:rFonts w:ascii="Times New Roman" w:hAnsi="Times New Roman" w:cs="Times New Roman"/>
          <w:color w:val="000000"/>
        </w:rPr>
        <w:t xml:space="preserve"> and Ken H. Andersen for discussion of early drafts. </w:t>
      </w:r>
    </w:p>
    <w:p w14:paraId="4FC0F28A" w14:textId="77777777" w:rsidR="00B4485E" w:rsidRPr="005808CA" w:rsidRDefault="00B4485E" w:rsidP="00B4485E">
      <w:pPr>
        <w:rPr>
          <w:rFonts w:ascii="Times New Roman" w:hAnsi="Times New Roman" w:cs="Times New Roman"/>
          <w:b/>
          <w:bCs/>
        </w:rPr>
      </w:pPr>
      <w:r>
        <w:rPr>
          <w:rFonts w:ascii="Times New Roman" w:hAnsi="Times New Roman" w:cs="Times New Roman"/>
        </w:rPr>
        <w:br w:type="page"/>
      </w:r>
      <w:r w:rsidRPr="005808CA">
        <w:rPr>
          <w:rFonts w:ascii="Times New Roman" w:hAnsi="Times New Roman" w:cs="Times New Roman"/>
          <w:b/>
          <w:bCs/>
        </w:rPr>
        <w:lastRenderedPageBreak/>
        <w:t>Appendix 1</w:t>
      </w:r>
    </w:p>
    <w:p w14:paraId="38257B44" w14:textId="77777777" w:rsidR="00B4485E" w:rsidRPr="00EC1C71" w:rsidRDefault="00B4485E" w:rsidP="00B4485E">
      <w:pPr>
        <w:spacing w:line="480" w:lineRule="auto"/>
        <w:rPr>
          <w:rFonts w:ascii="Times New Roman" w:hAnsi="Times New Roman" w:cs="Times New Roman"/>
        </w:rPr>
      </w:pPr>
      <w:r w:rsidRPr="00EC1C71">
        <w:rPr>
          <w:rFonts w:ascii="Times New Roman" w:hAnsi="Times New Roman" w:cs="Times New Roman"/>
        </w:rPr>
        <w:t xml:space="preserve">Derivation of Eq. </w:t>
      </w:r>
      <w:r>
        <w:rPr>
          <w:rFonts w:ascii="Times New Roman" w:hAnsi="Times New Roman" w:cs="Times New Roman"/>
        </w:rPr>
        <w:t xml:space="preserve">8, the length-weight relationship for tunas. </w:t>
      </w:r>
    </w:p>
    <w:p w14:paraId="10F69F18" w14:textId="77777777" w:rsidR="00B4485E" w:rsidRPr="00EC1C71" w:rsidRDefault="00B4485E" w:rsidP="00B4485E">
      <w:pPr>
        <w:spacing w:line="480" w:lineRule="auto"/>
        <w:rPr>
          <w:rFonts w:ascii="Times New Roman" w:hAnsi="Times New Roman" w:cs="Times New Roman"/>
        </w:rPr>
      </w:pPr>
      <w:r>
        <w:rPr>
          <w:rFonts w:ascii="Times New Roman" w:hAnsi="Times New Roman" w:cs="Times New Roman"/>
        </w:rPr>
        <w:t>We assume that</w:t>
      </w:r>
      <w:r w:rsidRPr="00EC1C71">
        <w:rPr>
          <w:rFonts w:ascii="Times New Roman" w:hAnsi="Times New Roman" w:cs="Times New Roman"/>
        </w:rPr>
        <w:t xml:space="preserve"> structural mass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(t)</m:t>
        </m:r>
      </m:oMath>
      <w:r w:rsidRPr="00EC1C71">
        <w:rPr>
          <w:rFonts w:ascii="Times New Roman" w:hAnsi="Times New Roman" w:cs="Times New Roman"/>
        </w:rPr>
        <w:t xml:space="preserve"> is a cubic function of length. </w:t>
      </w:r>
    </w:p>
    <w:p w14:paraId="604228D1" w14:textId="77777777" w:rsidR="00B4485E" w:rsidRPr="00EC1C71" w:rsidRDefault="00B4485E" w:rsidP="00B4485E">
      <w:pPr>
        <w:spacing w:line="480" w:lineRule="auto"/>
        <w:rPr>
          <w:rFonts w:ascii="Times New Roman" w:hAnsi="Times New Roman" w:cs="Times New Roman"/>
        </w:rPr>
      </w:pPr>
    </w:p>
    <w:p w14:paraId="6524D69B" w14:textId="77777777" w:rsidR="00B4485E" w:rsidRDefault="00B4485E" w:rsidP="00B4485E">
      <w:pPr>
        <w:spacing w:line="480" w:lineRule="auto"/>
        <w:ind w:firstLine="720"/>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(t)=a</m:t>
        </m:r>
        <m:sSup>
          <m:sSupPr>
            <m:ctrlPr>
              <w:rPr>
                <w:rFonts w:ascii="Cambria Math" w:hAnsi="Cambria Math" w:cs="Times New Roman"/>
                <w:i/>
              </w:rPr>
            </m:ctrlPr>
          </m:sSupPr>
          <m:e>
            <m:r>
              <w:rPr>
                <w:rFonts w:ascii="Cambria Math" w:hAnsi="Cambria Math" w:cs="Times New Roman"/>
              </w:rPr>
              <m:t>L(t)</m:t>
            </m:r>
          </m:e>
          <m:sup>
            <m:r>
              <w:rPr>
                <w:rFonts w:ascii="Cambria Math" w:hAnsi="Cambria Math" w:cs="Times New Roman"/>
              </w:rPr>
              <m:t>3</m:t>
            </m:r>
          </m:sup>
        </m:sSup>
      </m:oMath>
      <w:r w:rsidRPr="00EC1C71">
        <w:rPr>
          <w:rFonts w:ascii="Times New Roman" w:hAnsi="Times New Roman" w:cs="Times New Roman"/>
        </w:rPr>
        <w:t xml:space="preserve"> </w:t>
      </w:r>
      <w:r w:rsidRPr="00EC1C71">
        <w:rPr>
          <w:rFonts w:ascii="Times New Roman" w:hAnsi="Times New Roman" w:cs="Times New Roman"/>
        </w:rPr>
        <w:tab/>
      </w:r>
      <w:r w:rsidRPr="00EC1C71">
        <w:rPr>
          <w:rFonts w:ascii="Times New Roman" w:hAnsi="Times New Roman" w:cs="Times New Roman"/>
        </w:rPr>
        <w:tab/>
      </w:r>
      <w:r>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t>(</w:t>
      </w:r>
      <w:r>
        <w:rPr>
          <w:rFonts w:ascii="Times New Roman" w:hAnsi="Times New Roman" w:cs="Times New Roman"/>
        </w:rPr>
        <w:t>A</w:t>
      </w:r>
      <w:r w:rsidRPr="00EC1C71">
        <w:rPr>
          <w:rFonts w:ascii="Times New Roman" w:hAnsi="Times New Roman" w:cs="Times New Roman"/>
        </w:rPr>
        <w:t>1)</w:t>
      </w:r>
    </w:p>
    <w:p w14:paraId="5149DBBD" w14:textId="77777777" w:rsidR="00B4485E" w:rsidRDefault="00B4485E" w:rsidP="00B4485E">
      <w:pPr>
        <w:spacing w:line="480" w:lineRule="auto"/>
        <w:ind w:firstLine="720"/>
        <w:jc w:val="right"/>
        <w:rPr>
          <w:rFonts w:ascii="Times New Roman" w:hAnsi="Times New Roman" w:cs="Times New Roman"/>
        </w:rPr>
      </w:pPr>
    </w:p>
    <w:p w14:paraId="197FBCED" w14:textId="77777777" w:rsidR="00B4485E" w:rsidRPr="003379D4" w:rsidRDefault="00B4485E" w:rsidP="00B4485E">
      <w:pPr>
        <w:spacing w:line="480" w:lineRule="auto"/>
        <w:rPr>
          <w:rFonts w:ascii="Times New Roman" w:hAnsi="Times New Roman" w:cs="Times New Roman"/>
        </w:rPr>
      </w:pPr>
      <w:r w:rsidRPr="00EC1C71">
        <w:rPr>
          <w:rFonts w:ascii="Times New Roman" w:hAnsi="Times New Roman" w:cs="Times New Roman"/>
        </w:rPr>
        <w:t xml:space="preserve">To calculate the equivalent change in length arising from the allocation of a fraction </w:t>
      </w:r>
      <m:oMath>
        <m:r>
          <w:rPr>
            <w:rFonts w:ascii="Cambria Math" w:hAnsi="Cambria Math" w:cs="Times New Roman"/>
          </w:rPr>
          <m:t>g</m:t>
        </m:r>
      </m:oMath>
      <w:r w:rsidRPr="00EC1C71">
        <w:rPr>
          <w:rFonts w:ascii="Times New Roman" w:hAnsi="Times New Roman" w:cs="Times New Roman"/>
        </w:rPr>
        <w:t xml:space="preserve"> of stores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oMath>
      <w:r w:rsidRPr="00EC1C71">
        <w:rPr>
          <w:rFonts w:ascii="Times New Roman" w:hAnsi="Times New Roman" w:cs="Times New Roman"/>
        </w:rPr>
        <w:t xml:space="preserve"> </w:t>
      </w:r>
      <w:r>
        <w:rPr>
          <w:rFonts w:ascii="Times New Roman" w:hAnsi="Times New Roman" w:cs="Times New Roman"/>
        </w:rPr>
        <w:t>to structural mass</w:t>
      </w:r>
      <m:oMath>
        <m:r>
          <w:rPr>
            <w:rFonts w:ascii="Cambria Math" w:hAnsi="Cambria Math" w:cs="Times New Roman"/>
          </w:rPr>
          <m:t xml:space="preserve">, </m:t>
        </m:r>
      </m:oMath>
      <w:r w:rsidRPr="00EC1C71">
        <w:rPr>
          <w:rFonts w:ascii="Times New Roman" w:hAnsi="Times New Roman" w:cs="Times New Roman"/>
        </w:rPr>
        <w:t>we convert the energy</w:t>
      </w:r>
      <w:r>
        <w:rPr>
          <w:rFonts w:ascii="Times New Roman" w:hAnsi="Times New Roman" w:cs="Times New Roman"/>
        </w:rPr>
        <w:t xml:space="preserve"> </w:t>
      </w:r>
      <w:proofErr w:type="spellStart"/>
      <w:r>
        <w:rPr>
          <w:rFonts w:ascii="Times New Roman" w:hAnsi="Times New Roman" w:cs="Times New Roman"/>
          <w:i/>
          <w:iCs/>
        </w:rPr>
        <w:t>gS</w:t>
      </w:r>
      <w:proofErr w:type="spellEnd"/>
      <w:r>
        <w:rPr>
          <w:rFonts w:ascii="Times New Roman" w:hAnsi="Times New Roman" w:cs="Times New Roman"/>
          <w:i/>
          <w:iCs/>
        </w:rPr>
        <w:t xml:space="preserve">(t) </w:t>
      </w:r>
      <w:r w:rsidRPr="00EC1C71">
        <w:rPr>
          <w:rFonts w:ascii="Times New Roman" w:hAnsi="Times New Roman" w:cs="Times New Roman"/>
        </w:rPr>
        <w:t xml:space="preserve">to mass </w:t>
      </w:r>
      <w:r>
        <w:rPr>
          <w:rFonts w:ascii="Times New Roman" w:hAnsi="Times New Roman" w:cs="Times New Roman"/>
        </w:rPr>
        <w:t xml:space="preserve">by dividing by the energetic mass conversion coefficient </w:t>
      </w:r>
      <m:oMath>
        <m:r>
          <w:rPr>
            <w:rFonts w:ascii="Cambria Math" w:hAnsi="Cambria Math" w:cs="Times New Roman"/>
          </w:rPr>
          <m:t>ρ</m:t>
        </m:r>
      </m:oMath>
      <w:r>
        <w:rPr>
          <w:rFonts w:ascii="Times New Roman" w:hAnsi="Times New Roman" w:cs="Times New Roman"/>
        </w:rPr>
        <w:t xml:space="preserve">, and add it to existing mass: </w:t>
      </w:r>
    </w:p>
    <w:p w14:paraId="547F8CB7" w14:textId="77777777" w:rsidR="00B4485E" w:rsidRPr="00EC1C71" w:rsidRDefault="00B4485E" w:rsidP="00B4485E">
      <w:pPr>
        <w:spacing w:line="480" w:lineRule="auto"/>
        <w:rPr>
          <w:rFonts w:ascii="Times New Roman" w:hAnsi="Times New Roman" w:cs="Times New Roman"/>
        </w:rPr>
      </w:pPr>
    </w:p>
    <w:p w14:paraId="3C46204C" w14:textId="77777777" w:rsidR="00B4485E" w:rsidRPr="00EC1C71" w:rsidRDefault="00B4485E" w:rsidP="00B4485E">
      <w:pPr>
        <w:spacing w:line="480" w:lineRule="auto"/>
        <w:jc w:val="right"/>
        <w:rPr>
          <w:rFonts w:ascii="Times New Roman" w:hAnsi="Times New Roman" w:cs="Times New Roman"/>
        </w:rPr>
      </w:pP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m:t>
        </m:r>
        <m:f>
          <m:fPr>
            <m:ctrlPr>
              <w:rPr>
                <w:rFonts w:ascii="Cambria Math" w:hAnsi="Cambria Math" w:cs="Times New Roman"/>
                <w:i/>
              </w:rPr>
            </m:ctrlPr>
          </m:fPr>
          <m:num>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ρ</m:t>
            </m:r>
          </m:den>
        </m:f>
      </m:oMath>
      <w:r w:rsidRPr="00EC1C71">
        <w:rPr>
          <w:rFonts w:ascii="Times New Roman" w:hAnsi="Times New Roman" w:cs="Times New Roman"/>
        </w:rPr>
        <w:tab/>
      </w:r>
      <w:r>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t>(</w:t>
      </w:r>
      <w:r>
        <w:rPr>
          <w:rFonts w:ascii="Times New Roman" w:hAnsi="Times New Roman" w:cs="Times New Roman"/>
        </w:rPr>
        <w:t>A</w:t>
      </w:r>
      <w:r w:rsidRPr="00EC1C71">
        <w:rPr>
          <w:rFonts w:ascii="Times New Roman" w:hAnsi="Times New Roman" w:cs="Times New Roman"/>
        </w:rPr>
        <w:t>2)</w:t>
      </w:r>
    </w:p>
    <w:p w14:paraId="6951D8F3" w14:textId="77777777" w:rsidR="00B4485E" w:rsidRPr="00EC1C71" w:rsidRDefault="00B4485E" w:rsidP="00B4485E">
      <w:pPr>
        <w:spacing w:line="480" w:lineRule="auto"/>
        <w:rPr>
          <w:rFonts w:ascii="Times New Roman" w:hAnsi="Times New Roman" w:cs="Times New Roman"/>
        </w:rPr>
      </w:pPr>
      <w:r>
        <w:rPr>
          <w:rFonts w:ascii="Times New Roman" w:hAnsi="Times New Roman" w:cs="Times New Roman"/>
        </w:rPr>
        <w:t xml:space="preserve"> </w:t>
      </w:r>
      <w:r w:rsidRPr="00EC1C71">
        <w:rPr>
          <w:rFonts w:ascii="Times New Roman" w:hAnsi="Times New Roman" w:cs="Times New Roman"/>
        </w:rPr>
        <w:t xml:space="preserve">We then combine </w:t>
      </w:r>
      <w:proofErr w:type="spellStart"/>
      <w:r w:rsidRPr="00EC1C71">
        <w:rPr>
          <w:rFonts w:ascii="Times New Roman" w:hAnsi="Times New Roman" w:cs="Times New Roman"/>
        </w:rPr>
        <w:t>Eqs</w:t>
      </w:r>
      <w:proofErr w:type="spellEnd"/>
      <w:r w:rsidRPr="00EC1C71">
        <w:rPr>
          <w:rFonts w:ascii="Times New Roman" w:hAnsi="Times New Roman" w:cs="Times New Roman"/>
        </w:rPr>
        <w:t xml:space="preserve">. </w:t>
      </w:r>
      <w:r>
        <w:rPr>
          <w:rFonts w:ascii="Times New Roman" w:hAnsi="Times New Roman" w:cs="Times New Roman"/>
        </w:rPr>
        <w:t>A</w:t>
      </w:r>
      <w:r w:rsidRPr="00EC1C71">
        <w:rPr>
          <w:rFonts w:ascii="Times New Roman" w:hAnsi="Times New Roman" w:cs="Times New Roman"/>
        </w:rPr>
        <w:t xml:space="preserve">1 and </w:t>
      </w:r>
      <w:r>
        <w:rPr>
          <w:rFonts w:ascii="Times New Roman" w:hAnsi="Times New Roman" w:cs="Times New Roman"/>
        </w:rPr>
        <w:t>A</w:t>
      </w:r>
      <w:r w:rsidRPr="00EC1C71">
        <w:rPr>
          <w:rFonts w:ascii="Times New Roman" w:hAnsi="Times New Roman" w:cs="Times New Roman"/>
        </w:rPr>
        <w:t xml:space="preserve">2 to calculate the </w:t>
      </w:r>
      <w:r>
        <w:rPr>
          <w:rFonts w:ascii="Times New Roman" w:hAnsi="Times New Roman" w:cs="Times New Roman"/>
        </w:rPr>
        <w:t>new</w:t>
      </w:r>
      <w:r w:rsidRPr="00EC1C71">
        <w:rPr>
          <w:rFonts w:ascii="Times New Roman" w:hAnsi="Times New Roman" w:cs="Times New Roman"/>
        </w:rPr>
        <w:t xml:space="preserve"> length: </w:t>
      </w:r>
    </w:p>
    <w:p w14:paraId="03FCDE36" w14:textId="77777777" w:rsidR="00B4485E" w:rsidRPr="00EC1C71" w:rsidRDefault="00B4485E" w:rsidP="00B4485E">
      <w:pPr>
        <w:jc w:val="right"/>
        <w:rPr>
          <w:rFonts w:ascii="Times New Roman" w:hAnsi="Times New Roman" w:cs="Times New Roman"/>
        </w:rPr>
      </w:pPr>
    </w:p>
    <w:p w14:paraId="16E581BB" w14:textId="77777777" w:rsidR="00B4485E" w:rsidRPr="00EC1C71" w:rsidRDefault="00B4485E" w:rsidP="00B4485E">
      <w:pPr>
        <w:jc w:val="right"/>
        <w:rPr>
          <w:rFonts w:ascii="Times New Roman" w:hAnsi="Times New Roman" w:cs="Times New Roman"/>
        </w:rPr>
      </w:pPr>
      <w:r w:rsidRPr="00EC1C71">
        <w:rPr>
          <w:rFonts w:ascii="Times New Roman" w:hAnsi="Times New Roman" w:cs="Times New Roman"/>
        </w:rPr>
        <w:tab/>
      </w:r>
      <m:oMath>
        <m:r>
          <w:rPr>
            <w:rFonts w:ascii="Cambria Math" w:hAnsi="Cambria Math" w:cs="Times New Roman"/>
          </w:rPr>
          <m:t>L(t+1)=</m:t>
        </m:r>
        <m:sSup>
          <m:sSupPr>
            <m:ctrlPr>
              <w:rPr>
                <w:rFonts w:ascii="Cambria Math" w:hAnsi="Cambria Math" w:cs="Times New Roman"/>
                <w:i/>
              </w:rPr>
            </m:ctrlPr>
          </m:sSupPr>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a</m:t>
                    </m:r>
                  </m:den>
                </m:f>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m:t>
                    </m:r>
                    <m:f>
                      <m:fPr>
                        <m:ctrlPr>
                          <w:rPr>
                            <w:rFonts w:ascii="Cambria Math" w:hAnsi="Cambria Math" w:cs="Times New Roman"/>
                            <w:i/>
                          </w:rPr>
                        </m:ctrlPr>
                      </m:fPr>
                      <m:num>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ρ</m:t>
                        </m:r>
                      </m:den>
                    </m:f>
                  </m:e>
                </m:d>
              </m:e>
            </m:d>
          </m:e>
          <m:sup>
            <m:r>
              <w:rPr>
                <w:rFonts w:ascii="Cambria Math" w:hAnsi="Cambria Math" w:cs="Times New Roman"/>
              </w:rPr>
              <m:t>1/3</m:t>
            </m:r>
          </m:sup>
        </m:sSup>
      </m:oMath>
      <w:r w:rsidRPr="00EC1C71">
        <w:rPr>
          <w:rFonts w:ascii="Times New Roman" w:hAnsi="Times New Roman" w:cs="Times New Roman"/>
        </w:rPr>
        <w:tab/>
      </w:r>
      <w:r w:rsidRPr="00EC1C71">
        <w:rPr>
          <w:rFonts w:ascii="Times New Roman" w:hAnsi="Times New Roman" w:cs="Times New Roman"/>
        </w:rPr>
        <w:tab/>
      </w:r>
      <w:r>
        <w:rPr>
          <w:rFonts w:ascii="Times New Roman" w:hAnsi="Times New Roman" w:cs="Times New Roman"/>
        </w:rPr>
        <w:t xml:space="preserve">  </w:t>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p>
    <w:p w14:paraId="7DAE9AAD" w14:textId="77777777" w:rsidR="00B4485E" w:rsidRPr="00EC1C71" w:rsidRDefault="00B4485E" w:rsidP="00B4485E">
      <w:pPr>
        <w:jc w:val="right"/>
        <w:rPr>
          <w:rFonts w:ascii="Times New Roman" w:hAnsi="Times New Roman" w:cs="Times New Roman"/>
        </w:rPr>
      </w:pPr>
    </w:p>
    <w:p w14:paraId="2E70E472" w14:textId="77777777" w:rsidR="00B4485E" w:rsidRPr="00EC1C71" w:rsidRDefault="00B4485E" w:rsidP="00B4485E">
      <w:pPr>
        <w:jc w:val="right"/>
        <w:rPr>
          <w:rFonts w:ascii="Times New Roman" w:hAnsi="Times New Roman" w:cs="Times New Roman"/>
        </w:rPr>
      </w:pPr>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t+1</m:t>
            </m:r>
          </m:e>
        </m:d>
        <m:r>
          <w:rPr>
            <w:rFonts w:ascii="Cambria Math" w:hAnsi="Cambria Math" w:cs="Times New Roman"/>
          </w:rPr>
          <m:t>=L</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gS</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aρ</m:t>
                    </m:r>
                  </m:den>
                </m:f>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sup>
        </m:sSup>
      </m:oMath>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t xml:space="preserve">   </w:t>
      </w:r>
      <w:r>
        <w:rPr>
          <w:rFonts w:ascii="Times New Roman" w:hAnsi="Times New Roman" w:cs="Times New Roman"/>
        </w:rPr>
        <w:t xml:space="preserve">  </w:t>
      </w:r>
      <w:r w:rsidRPr="00EC1C71">
        <w:rPr>
          <w:rFonts w:ascii="Times New Roman" w:hAnsi="Times New Roman" w:cs="Times New Roman"/>
        </w:rPr>
        <w:t xml:space="preserve">        </w:t>
      </w:r>
      <w:r w:rsidRPr="00EC1C71">
        <w:rPr>
          <w:rFonts w:ascii="Times New Roman" w:hAnsi="Times New Roman" w:cs="Times New Roman"/>
        </w:rPr>
        <w:tab/>
        <w:t>(</w:t>
      </w:r>
      <w:r>
        <w:rPr>
          <w:rFonts w:ascii="Times New Roman" w:hAnsi="Times New Roman" w:cs="Times New Roman"/>
        </w:rPr>
        <w:t>A</w:t>
      </w:r>
      <w:r w:rsidRPr="00EC1C71">
        <w:rPr>
          <w:rFonts w:ascii="Times New Roman" w:hAnsi="Times New Roman" w:cs="Times New Roman"/>
        </w:rPr>
        <w:t>3)</w:t>
      </w:r>
    </w:p>
    <w:p w14:paraId="3BF8BE29" w14:textId="77777777" w:rsidR="00B4485E" w:rsidRPr="00EC1C71" w:rsidRDefault="00B4485E" w:rsidP="00B4485E">
      <w:pPr>
        <w:jc w:val="right"/>
        <w:rPr>
          <w:rFonts w:ascii="Times New Roman" w:hAnsi="Times New Roman" w:cs="Times New Roman"/>
        </w:rPr>
      </w:pPr>
    </w:p>
    <w:p w14:paraId="50A3EF14" w14:textId="77777777" w:rsidR="00B4485E" w:rsidRPr="00EC1C71" w:rsidRDefault="00B4485E" w:rsidP="00B4485E">
      <w:pPr>
        <w:jc w:val="right"/>
        <w:rPr>
          <w:rFonts w:ascii="Times New Roman" w:hAnsi="Times New Roman" w:cs="Times New Roman"/>
        </w:rPr>
      </w:pP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r w:rsidRPr="00EC1C71">
        <w:rPr>
          <w:rFonts w:ascii="Times New Roman" w:hAnsi="Times New Roman" w:cs="Times New Roman"/>
        </w:rPr>
        <w:tab/>
      </w:r>
    </w:p>
    <w:p w14:paraId="3C17B758" w14:textId="77777777" w:rsidR="00B4485E" w:rsidRPr="00EC1C71" w:rsidRDefault="00B4485E" w:rsidP="00B4485E">
      <w:pPr>
        <w:spacing w:line="480" w:lineRule="auto"/>
        <w:rPr>
          <w:rFonts w:ascii="Times New Roman" w:hAnsi="Times New Roman" w:cs="Times New Roman"/>
        </w:rPr>
      </w:pPr>
      <w:r>
        <w:rPr>
          <w:rFonts w:ascii="Times New Roman" w:hAnsi="Times New Roman" w:cs="Times New Roman"/>
        </w:rPr>
        <w:t xml:space="preserve">If </w:t>
      </w:r>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=l</m:t>
        </m:r>
      </m:oMath>
      <w:r>
        <w:rPr>
          <w:rFonts w:ascii="Times New Roman" w:hAnsi="Times New Roman" w:cs="Times New Roman"/>
        </w:rPr>
        <w:t xml:space="preserve"> and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m:t>
        </m:r>
      </m:oMath>
      <w:r>
        <w:rPr>
          <w:rFonts w:ascii="Times New Roman" w:hAnsi="Times New Roman" w:cs="Times New Roman"/>
        </w:rPr>
        <w:t xml:space="preserve"> then the </w:t>
      </w:r>
      <w:r w:rsidRPr="00EC1C71">
        <w:rPr>
          <w:rFonts w:ascii="Times New Roman" w:hAnsi="Times New Roman" w:cs="Times New Roman"/>
        </w:rPr>
        <w:t xml:space="preserve">growth increment </w:t>
      </w:r>
      <w:r>
        <w:rPr>
          <w:rFonts w:ascii="Times New Roman" w:hAnsi="Times New Roman" w:cs="Times New Roman"/>
        </w:rPr>
        <w:t>is</w:t>
      </w:r>
    </w:p>
    <w:p w14:paraId="74E18614" w14:textId="77777777" w:rsidR="00B4485E" w:rsidRDefault="00B4485E" w:rsidP="00B4485E">
      <w:pPr>
        <w:spacing w:line="480" w:lineRule="auto"/>
        <w:jc w:val="right"/>
        <w:rPr>
          <w:rFonts w:ascii="Times New Roman" w:hAnsi="Times New Roman" w:cs="Times New Roman"/>
        </w:rPr>
      </w:pPr>
      <m:oMath>
        <m:r>
          <w:rPr>
            <w:rFonts w:ascii="Cambria Math" w:hAnsi="Cambria Math" w:cs="Times New Roman"/>
          </w:rPr>
          <m:t>∆L</m:t>
        </m:r>
        <m:d>
          <m:dPr>
            <m:ctrlPr>
              <w:rPr>
                <w:rFonts w:ascii="Cambria Math" w:hAnsi="Cambria Math" w:cs="Times New Roman"/>
                <w:i/>
              </w:rPr>
            </m:ctrlPr>
          </m:dPr>
          <m:e>
            <m:r>
              <w:rPr>
                <w:rFonts w:ascii="Cambria Math" w:hAnsi="Cambria Math" w:cs="Times New Roman"/>
              </w:rPr>
              <m:t>l,s,g</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gs</m:t>
                    </m:r>
                  </m:num>
                  <m:den>
                    <m:r>
                      <w:rPr>
                        <w:rFonts w:ascii="Cambria Math" w:hAnsi="Cambria Math" w:cs="Times New Roman"/>
                      </w:rPr>
                      <m:t>aρ</m:t>
                    </m:r>
                  </m:den>
                </m:f>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sup>
        </m:sSup>
      </m:oMath>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(A4)</w:t>
      </w:r>
    </w:p>
    <w:p w14:paraId="0AE1A8AD" w14:textId="77777777" w:rsidR="00B4485E" w:rsidRPr="00EC1C71" w:rsidRDefault="00B4485E" w:rsidP="00B4485E">
      <w:pPr>
        <w:spacing w:line="480" w:lineRule="auto"/>
        <w:rPr>
          <w:rFonts w:ascii="Times New Roman" w:hAnsi="Times New Roman" w:cs="Times New Roman"/>
        </w:rPr>
      </w:pPr>
    </w:p>
    <w:p w14:paraId="0E10AE9F" w14:textId="77777777" w:rsidR="00B4485E" w:rsidRDefault="00B4485E" w:rsidP="00B4485E">
      <w:pPr>
        <w:spacing w:line="480" w:lineRule="auto"/>
        <w:rPr>
          <w:rFonts w:ascii="Times New Roman" w:hAnsi="Times New Roman" w:cs="Times New Roman"/>
        </w:rPr>
      </w:pPr>
      <w:r>
        <w:rPr>
          <w:rFonts w:ascii="Times New Roman" w:hAnsi="Times New Roman" w:cs="Times New Roman"/>
        </w:rPr>
        <w:t xml:space="preserve"> </w:t>
      </w:r>
    </w:p>
    <w:p w14:paraId="3107BEF6" w14:textId="77777777" w:rsidR="00B4485E" w:rsidRPr="00EC1C71" w:rsidRDefault="00B4485E" w:rsidP="00B4485E">
      <w:pPr>
        <w:spacing w:line="480" w:lineRule="auto"/>
        <w:rPr>
          <w:rFonts w:ascii="Times New Roman" w:hAnsi="Times New Roman" w:cs="Times New Roman"/>
        </w:rPr>
      </w:pPr>
    </w:p>
    <w:p w14:paraId="1135BBDC" w14:textId="77777777" w:rsidR="00B4485E" w:rsidRDefault="00B4485E" w:rsidP="00B4485E">
      <w:pPr>
        <w:spacing w:line="480" w:lineRule="auto"/>
        <w:rPr>
          <w:rFonts w:ascii="Times New Roman" w:hAnsi="Times New Roman" w:cs="Times New Roman"/>
        </w:rPr>
      </w:pPr>
    </w:p>
    <w:p w14:paraId="5574AE41" w14:textId="77777777" w:rsidR="00B4485E" w:rsidRPr="00EC1C71" w:rsidRDefault="00B4485E" w:rsidP="00B4485E">
      <w:pPr>
        <w:spacing w:line="480" w:lineRule="auto"/>
        <w:rPr>
          <w:rFonts w:ascii="Times New Roman" w:hAnsi="Times New Roman" w:cs="Times New Roman"/>
        </w:rPr>
      </w:pPr>
    </w:p>
    <w:p w14:paraId="784DCA74" w14:textId="77777777" w:rsidR="00B4485E" w:rsidRDefault="00B4485E" w:rsidP="00B4485E">
      <w:pPr>
        <w:jc w:val="both"/>
        <w:rPr>
          <w:rFonts w:ascii="Times New Roman" w:hAnsi="Times New Roman" w:cs="Times New Roman"/>
          <w:b/>
          <w:bCs/>
        </w:rPr>
      </w:pPr>
      <w:r>
        <w:rPr>
          <w:rFonts w:ascii="Times New Roman" w:hAnsi="Times New Roman" w:cs="Times New Roman"/>
          <w:b/>
          <w:bCs/>
        </w:rPr>
        <w:lastRenderedPageBreak/>
        <w:t>References</w:t>
      </w:r>
    </w:p>
    <w:p w14:paraId="5B5CB1FC" w14:textId="77777777" w:rsidR="00B4485E" w:rsidRDefault="00B4485E" w:rsidP="00B4485E">
      <w:pPr>
        <w:jc w:val="both"/>
        <w:rPr>
          <w:rFonts w:ascii="Times New Roman" w:hAnsi="Times New Roman" w:cs="Times New Roman"/>
          <w:b/>
          <w:bCs/>
        </w:rPr>
      </w:pPr>
    </w:p>
    <w:p w14:paraId="0E24F57B"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b/>
          <w:bCs/>
        </w:rPr>
        <w:fldChar w:fldCharType="begin" w:fldLock="1"/>
      </w:r>
      <w:r>
        <w:rPr>
          <w:rFonts w:ascii="Times New Roman" w:hAnsi="Times New Roman" w:cs="Times New Roman"/>
          <w:b/>
          <w:bCs/>
        </w:rPr>
        <w:instrText xml:space="preserve">ADDIN Mendeley Bibliography CSL_BIBLIOGRAPHY </w:instrText>
      </w:r>
      <w:r>
        <w:rPr>
          <w:rFonts w:ascii="Times New Roman" w:hAnsi="Times New Roman" w:cs="Times New Roman"/>
          <w:b/>
          <w:bCs/>
        </w:rPr>
        <w:fldChar w:fldCharType="separate"/>
      </w:r>
      <w:r w:rsidRPr="0079136D">
        <w:rPr>
          <w:rFonts w:ascii="Times New Roman" w:hAnsi="Times New Roman" w:cs="Times New Roman"/>
          <w:noProof/>
        </w:rPr>
        <w:t>Andersen, K. H. 2019. Fish Ecology, Evolution, and Exploitation : A New Theoretical Synthesis. Princeton University Press.</w:t>
      </w:r>
    </w:p>
    <w:p w14:paraId="3AEA167F"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 xml:space="preserve">Andersen, K. H., N. S. Jacobsen, K. D. Farnsworth, and J. Baum. 2016. The theoretical foundations for size spectrum models of fish communities </w:t>
      </w:r>
      <w:r w:rsidRPr="0079136D">
        <w:rPr>
          <w:rFonts w:ascii="Times New Roman" w:hAnsi="Times New Roman" w:cs="Times New Roman"/>
          <w:noProof/>
          <w:vertAlign w:val="superscript"/>
        </w:rPr>
        <w:t>1</w:t>
      </w:r>
      <w:r w:rsidRPr="0079136D">
        <w:rPr>
          <w:rFonts w:ascii="Times New Roman" w:hAnsi="Times New Roman" w:cs="Times New Roman"/>
          <w:noProof/>
        </w:rPr>
        <w:t>. Canadian Journal of Fisheries and Aquatic Sciences 73:575–588.</w:t>
      </w:r>
    </w:p>
    <w:p w14:paraId="416DE36C"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Benoît, E., and M. J. Rochet. 2004. A continuous model of biomass size spectra governed by predation and the effects of fishing on them. Journal of Theoretical Biology.</w:t>
      </w:r>
    </w:p>
    <w:p w14:paraId="2FBA858B"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Beverton, R. J. H., and S. J. Holt. 1959. A review of the lifespans and mortality rates of fish in nature, and their relation to growth and other physiological characteristics. Pages 142–177 CIBA Foundation Colloquium on Ageing.</w:t>
      </w:r>
    </w:p>
    <w:p w14:paraId="21A20123"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Blanchard, J. L., R. F. Heneghan, J. D. Everett, R. Trebilco, and A. J. Richardson. 2017. From Bacteria to Whales: Using Functional Size Spectra to Model Marine Ecosystems.</w:t>
      </w:r>
    </w:p>
    <w:p w14:paraId="5F1254CF"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Blanchard, J. L., S. Jennings, R. Law, M. D. Castle, P. McCloghrie, M. J. Rochet, and E. Benoît. 2009. How does abundance scale with body size in coupled size-structured food webs? Journal of Animal Ecology.</w:t>
      </w:r>
    </w:p>
    <w:p w14:paraId="5D4C72C6"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Brown, J. H., J. F. Gillooly, A. P. Allen, V. M. Savage, and G. B. West. 2004. Toward a metabolic theory of ecology. Page Ecology.</w:t>
      </w:r>
    </w:p>
    <w:p w14:paraId="58DBED25"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 xml:space="preserve">Chapman, E. W., C. Jørgensen, and M. E. Lutcavage. 2011. Atlantic bluefin tuna ( </w:t>
      </w:r>
      <w:r w:rsidRPr="0079136D">
        <w:rPr>
          <w:rFonts w:ascii="Times New Roman" w:hAnsi="Times New Roman" w:cs="Times New Roman"/>
          <w:i/>
          <w:iCs/>
          <w:noProof/>
        </w:rPr>
        <w:t>Thunnus thynnus</w:t>
      </w:r>
      <w:r w:rsidRPr="0079136D">
        <w:rPr>
          <w:rFonts w:ascii="Times New Roman" w:hAnsi="Times New Roman" w:cs="Times New Roman"/>
          <w:noProof/>
        </w:rPr>
        <w:t xml:space="preserve"> ): a state-dependent energy allocation model for growth, maturation, and reproductive investment. Canadian Journal of Fisheries and Aquatic Sciences 68:1934–1951.</w:t>
      </w:r>
    </w:p>
    <w:p w14:paraId="08258EC5"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Charnov, E. L., D. Berrigan, and R. J. H. Bevertron. 1991. Dimensionless numbers and the assembly rules for life histories. Philosophical Transactions: Biological Sciences 332:41–48.</w:t>
      </w:r>
    </w:p>
    <w:p w14:paraId="23E2C561"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Charnov, E. L., H. Gislason, and J. G. Pope. 2013. Evolutionary assembly rules for fish life histories. Fish and Fisheries 14:213–224.</w:t>
      </w:r>
    </w:p>
    <w:p w14:paraId="4DBADB5A"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Charnov, E. L., and J. R. Krebs. 1974. ON CLUTCH</w:t>
      </w:r>
      <w:r w:rsidRPr="0079136D">
        <w:rPr>
          <w:rFonts w:ascii="Cambria Math" w:hAnsi="Cambria Math" w:cs="Cambria Math"/>
          <w:noProof/>
        </w:rPr>
        <w:t>‐</w:t>
      </w:r>
      <w:r w:rsidRPr="0079136D">
        <w:rPr>
          <w:rFonts w:ascii="Times New Roman" w:hAnsi="Times New Roman" w:cs="Times New Roman"/>
          <w:noProof/>
        </w:rPr>
        <w:t>SIZE AND FITNESS. Ibis.</w:t>
      </w:r>
    </w:p>
    <w:p w14:paraId="147DDF9E"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Clark, C. W., and M. Mangel. 2000. Dynamic state variable models in ecology : methods and applications. Oxford University Press.</w:t>
      </w:r>
    </w:p>
    <w:p w14:paraId="3BF874A9"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Clarke, A. 2006. Temperature and the metabolic theory of ecology. Functional Ecology 20:405–412.</w:t>
      </w:r>
    </w:p>
    <w:p w14:paraId="45A03D14"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Clarke, A., and N. M. Johnston. 1999. Scaling of metabolic rate with body mass and temperature in teleost fish. Journal of Animal Ecology.</w:t>
      </w:r>
    </w:p>
    <w:p w14:paraId="2F53FF42"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Conover, D. O., and S. B. Munch. 2002. Sustaining fisheries yields over evolutionary time scales. Science.</w:t>
      </w:r>
    </w:p>
    <w:p w14:paraId="44745C65"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Daufresne, M., K. Lengfellner, and U. Sommer. 2009. Global warming benefits the small in aquatic ecosystems. Proceedings of the National Academy of Sciences of the United States of America 106:12788–12793.</w:t>
      </w:r>
    </w:p>
    <w:p w14:paraId="3F096B3A"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Dick, E. J., S. Beyer, M. Mangel, and S. Ralston. 2017. A meta-analysis of fecundity in rockfishes (genus Sebastes). Fisheries Research 187:73–85.</w:t>
      </w:r>
    </w:p>
    <w:p w14:paraId="6763766C"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Enberg, K., C. Jørgensen, E. S. Dunlop, M. Heino, and U. Dieckmann. 2009. Implications of fisheries-induced evolution for stock rebuilding and recovery. Evolutionary Applications 2:394–414.</w:t>
      </w:r>
    </w:p>
    <w:p w14:paraId="6DC2EBB7"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 xml:space="preserve">Farley, J. H., T. L. O. Davis, M. V. Bravington, R. Andamari, and C. R. Davies. 2015. Spawning </w:t>
      </w:r>
      <w:r w:rsidRPr="0079136D">
        <w:rPr>
          <w:rFonts w:ascii="Times New Roman" w:hAnsi="Times New Roman" w:cs="Times New Roman"/>
          <w:noProof/>
        </w:rPr>
        <w:lastRenderedPageBreak/>
        <w:t>dynamics and size related trends in reproductive parameters of southern bluefin tuna, Thunnus maccoyii. PLoS ONE 10.</w:t>
      </w:r>
    </w:p>
    <w:p w14:paraId="69D9CD8E"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Farley, J. H., A. J. Williams, S. D. Hoyle, C. R. Davies, and S. J. Nicol. 2013. Reproductive Dynamics and Potential Annual Fecundity of South Pacific Albacore Tuna (Thunnus alalunga). PLoS ONE 8.</w:t>
      </w:r>
    </w:p>
    <w:p w14:paraId="63AFA703"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Ferraro, S. P. 2013. Ecological periodic tables: in principle and practice. Oikos 122:1541–1553.</w:t>
      </w:r>
    </w:p>
    <w:p w14:paraId="64A7038A"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Gadgil, M., and W. H. Bossert. 1970. Life Historical Consequences of Natural Selection. The American Naturalist.</w:t>
      </w:r>
    </w:p>
    <w:p w14:paraId="763FC316"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Gillooly, J. F., J. H. Brown, G. B. West, V. M. Savage, and E. L. Charnov. 2001. Effects of size and temperature on metabolic rate. Science 293:2248–2251.</w:t>
      </w:r>
    </w:p>
    <w:p w14:paraId="072C09CC"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Gislason, H., N. Daan, J. C. Rice, and J. G. Pope. 2010. Size, growth, temperature and the natural mortality of marine fish. Fish and Fisheries 11:149–158.</w:t>
      </w:r>
    </w:p>
    <w:p w14:paraId="3F8092AD"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Horswill, C., H. K. Kindsvater, M. J. Juan</w:t>
      </w:r>
      <w:r w:rsidRPr="0079136D">
        <w:rPr>
          <w:rFonts w:ascii="Cambria Math" w:hAnsi="Cambria Math" w:cs="Cambria Math"/>
          <w:noProof/>
        </w:rPr>
        <w:t>‐</w:t>
      </w:r>
      <w:r w:rsidRPr="0079136D">
        <w:rPr>
          <w:rFonts w:ascii="Times New Roman" w:hAnsi="Times New Roman" w:cs="Times New Roman"/>
          <w:noProof/>
        </w:rPr>
        <w:t>Jordá, N. K. Dulvy, M. Mangel, and J. Matthiopoulos. 2019. Global reconstruction of life</w:t>
      </w:r>
      <w:r w:rsidRPr="0079136D">
        <w:rPr>
          <w:rFonts w:ascii="Cambria Math" w:hAnsi="Cambria Math" w:cs="Cambria Math"/>
          <w:noProof/>
        </w:rPr>
        <w:t>‐</w:t>
      </w:r>
      <w:r w:rsidRPr="0079136D">
        <w:rPr>
          <w:rFonts w:ascii="Times New Roman" w:hAnsi="Times New Roman" w:cs="Times New Roman"/>
          <w:noProof/>
        </w:rPr>
        <w:t>history strategies: A case study using tunas. Journal of Applied Ecology 56:855–865.</w:t>
      </w:r>
    </w:p>
    <w:p w14:paraId="4287E032"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Houston, A., C. Clark, J. McNamara, and M. Mangel. 1988. Dynamic models in behavioural and evolutionary ecology.</w:t>
      </w:r>
    </w:p>
    <w:p w14:paraId="71B0C6D6"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Houston, A., and J. (John M. . McNamara. 1999. Models of adaptive behaviour. Cambridge University Press.</w:t>
      </w:r>
    </w:p>
    <w:p w14:paraId="25C8F66E"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Jennings, S., C. Barnes, C. J. Sweeting, and N. V. C. Polunin. 2008. Application of nitrogen stable isotope analysis in size-based marine food web and macroecological research. Page Rapid Communications in Mass Spectrometry.</w:t>
      </w:r>
    </w:p>
    <w:p w14:paraId="29A2A903"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Jørgensen, C., K. Enberg, and M. Mangel. 2016. Modelling and interpreting fish bioenergetics: a role for behaviour, life-history traits and survival trade-offs. Journal of Fish Biology 88:389–402.</w:t>
      </w:r>
    </w:p>
    <w:p w14:paraId="603AA3C4"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 xml:space="preserve">Jørgensen, C., and Ø. Fiksen. 2006. State-dependent energy allocation in cod ( </w:t>
      </w:r>
      <w:r w:rsidRPr="0079136D">
        <w:rPr>
          <w:rFonts w:ascii="Times New Roman" w:hAnsi="Times New Roman" w:cs="Times New Roman"/>
          <w:i/>
          <w:iCs/>
          <w:noProof/>
        </w:rPr>
        <w:t>Gadus morhua</w:t>
      </w:r>
      <w:r w:rsidRPr="0079136D">
        <w:rPr>
          <w:rFonts w:ascii="Times New Roman" w:hAnsi="Times New Roman" w:cs="Times New Roman"/>
          <w:noProof/>
        </w:rPr>
        <w:t xml:space="preserve"> ). Canadian Journal of Fisheries and Aquatic Sciences 63:186–199.</w:t>
      </w:r>
    </w:p>
    <w:p w14:paraId="44A98193"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Juan-Jordá, M. J., I. Mosqueira, J. Freire, and N. K. Dulvy. 2013. The Conservation and Management of Tunas and Their Relatives: Setting Life History Research Priorities. PLoS ONE 8:e70405.</w:t>
      </w:r>
    </w:p>
    <w:p w14:paraId="35DCC968"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Kamler, E. 2005. Parent-egg-progeny relationships in teleost fishes: An energetics perspective.</w:t>
      </w:r>
    </w:p>
    <w:p w14:paraId="72276EEC"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Kingsolver, J. G., and R. B. Huey. 2008. Size , temperature , and fitness : three rules. Evolutionary Ecology Research 10:251–268.</w:t>
      </w:r>
    </w:p>
    <w:p w14:paraId="6DD75343"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Kiørboe, T., and A. G. Hirst. 2014. Shifts in Mass Scaling of Respiration, Feeding, and Growth Rates across Life-Form Transitions in Marine Pelagic Organisms. The American Naturalist 183:E118–E130.</w:t>
      </w:r>
    </w:p>
    <w:p w14:paraId="78A2112C"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Kjesbu, O. S., P. R. Witthames, P. Solemdal, and M. Greer Walker. 1998. Temporal variations in the fecundity of arcto-Norwegian cod (Gadus morhua) in response to natural changes in food and temperature. Journal of Sea Research.</w:t>
      </w:r>
    </w:p>
    <w:p w14:paraId="7C79AB1C"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Kooijman, S. A. L. M. 2000. Dynamic Energy and Mass Budgets in Biological Systems. Cambridge University Press.</w:t>
      </w:r>
    </w:p>
    <w:p w14:paraId="62A64130"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Kozlowski, J. 1996. Optimal Allocation of Resources Explains Interspecific Life-History Patterns in Animals with Indeterminate Growth.</w:t>
      </w:r>
    </w:p>
    <w:p w14:paraId="1F1FBD8F"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Kuparinen, A., and J. Merilä. 2007. Detecting and managing fisheries-induced evolution.</w:t>
      </w:r>
    </w:p>
    <w:p w14:paraId="1FB7D8BD"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Law, R., M. J. Plank, A. James, and J. L. Blanchard. 2009. Size-spectra dynamics from stochastic predation and growth of individuals. Ecology 90:802–811.</w:t>
      </w:r>
    </w:p>
    <w:p w14:paraId="6B029091"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lastRenderedPageBreak/>
        <w:t>Lowerre-Barbieri, S. K., J. M. Lowerre, and L. R. Barbieri. 1998. Multiple spawning and the dynamics of fish populations: Inferences from an individual-based simulation model. Canadian Journal of Fisheries and Aquatic Sciences 55:2244–2254.</w:t>
      </w:r>
    </w:p>
    <w:p w14:paraId="5C70F692"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Mangel, M. 2006. The theoretical biologist’s toolbox : quantitative methods for ecology and evolutionary biology. Cambridge University Press.</w:t>
      </w:r>
    </w:p>
    <w:p w14:paraId="74B02E74"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Mangel, M. 2015. Stochastic Dynamic Programming Illuminates the Link Between Environment, Physiology, and Evolution. Bulletin of Mathematical Biology 77:857–877.</w:t>
      </w:r>
    </w:p>
    <w:p w14:paraId="25F31C2B"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Mangel, M. 2017. The inverse life-history problem, size-dependent mortality and two extensions of results of Holt and Beverton. Fish and Fisheries.</w:t>
      </w:r>
    </w:p>
    <w:p w14:paraId="7A8C5331"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Marshall, D. J., and C. R. White. 2019, February 1. Have We Outgrown the Existing Models of Growth? Elsevier Ltd.</w:t>
      </w:r>
    </w:p>
    <w:p w14:paraId="74607A21"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McIntyre, T. M., and J. A. Hutchings. 2003. Small-scale temporal and spatial variation in Atlantic cod (Gadus morhua) life history. Canadian Journal of Fisheries and Aquatic Sciences.</w:t>
      </w:r>
    </w:p>
    <w:p w14:paraId="343A4398"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Neubauer, P., and K. H. Andersen. 2019. Thermal performance of fish is explained by an interplay between physiology, behaviour and ecology. Conservation Physiology 7.</w:t>
      </w:r>
    </w:p>
    <w:p w14:paraId="3A3FDE95"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Reum, J. C. P., K. K. Holsman, K. Y. Aydin, J. L. Blanchard, and S. Jennings. 2019. Energetically relevant predator–prey body mass ratios and their relationship with predator body size. Ecology and Evolution 9:201–211.</w:t>
      </w:r>
    </w:p>
    <w:p w14:paraId="3F4AD518"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Rijnsdorp, A. D. 1991. Changes in fecundity of female north sea plaice (Pleuronectes platessa l.) between three periods since 1900. ICES Journal of Marine Science.</w:t>
      </w:r>
    </w:p>
    <w:p w14:paraId="34DDC0D4"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Southwood, T. R. E. 1977. Habitat, the Templet for Ecological Strategies? The Journal of Animal Ecology.</w:t>
      </w:r>
    </w:p>
    <w:p w14:paraId="3A3B46F4"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Sprules, W. G., and L. E. Barth. 2016. Surfing the biomass size spectrum: some remarks on history, theory, and application. Canadian Journal of Fisheries and Aquatic Sciences 73:477–495.</w:t>
      </w:r>
    </w:p>
    <w:p w14:paraId="0F1DD27D"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Thorson, J. T., S. B. Munch, J. M. Cope, and J. Gao. 2017. Predicting life history parameters for all fishes worldwide. Ecological Applications 27:2262–2276.</w:t>
      </w:r>
    </w:p>
    <w:p w14:paraId="0620C2B5"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Trebilco, R., J. K. Baum, A. K. Salomon, and N. K. Dulvy. 2013. Ecosystem ecology: Size-based constraints on the pyramids of life.</w:t>
      </w:r>
    </w:p>
    <w:p w14:paraId="31DA3D32"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Trippel, E. A., O. S. Kjesbu, and P. Solemdal. 1997. Effects of adult age and size structure on reproductive output in marine fishes. Page Early Life History and Recruitment in Fish Populations.</w:t>
      </w:r>
    </w:p>
    <w:p w14:paraId="1C6A7DC9"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Winemiller, K. O. 1992. Life-History Strategies and the Effectiveness of Sexual Selection. Oikos.</w:t>
      </w:r>
    </w:p>
    <w:p w14:paraId="3C683A99"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Winemiller, K. O., D. B. Fitzgerald, L. M. Bower, and E. R. Pianka. 2015. Functional traits, convergent evolution, and periodic tables of niches. Ecology Letters 18:737–751.</w:t>
      </w:r>
    </w:p>
    <w:p w14:paraId="059CCA5D"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Winemiller, K. O., and K. A. Rose. 1992. Patterns of life-history diversification in North American fishes: implications for population regulation. Canadian Journal of Fisheries and Aquatic Sciences.</w:t>
      </w:r>
    </w:p>
    <w:p w14:paraId="6B0C0FE6" w14:textId="77777777" w:rsidR="00B4485E" w:rsidRPr="0079136D" w:rsidRDefault="00B4485E" w:rsidP="00B4485E">
      <w:pPr>
        <w:widowControl w:val="0"/>
        <w:autoSpaceDE w:val="0"/>
        <w:autoSpaceDN w:val="0"/>
        <w:adjustRightInd w:val="0"/>
        <w:ind w:left="480" w:hanging="480"/>
        <w:rPr>
          <w:rFonts w:ascii="Times New Roman" w:hAnsi="Times New Roman" w:cs="Times New Roman"/>
          <w:noProof/>
        </w:rPr>
      </w:pPr>
      <w:r w:rsidRPr="0079136D">
        <w:rPr>
          <w:rFonts w:ascii="Times New Roman" w:hAnsi="Times New Roman" w:cs="Times New Roman"/>
          <w:noProof/>
        </w:rPr>
        <w:t>Wootton, R. J. 1993. The evolution of life histories: Theory and analysis. Reviews in Fish Biology and Fisheries.</w:t>
      </w:r>
    </w:p>
    <w:p w14:paraId="48CADAA6" w14:textId="77777777" w:rsidR="00B4485E" w:rsidRDefault="00B4485E" w:rsidP="00B4485E">
      <w:pPr>
        <w:widowControl w:val="0"/>
        <w:autoSpaceDE w:val="0"/>
        <w:autoSpaceDN w:val="0"/>
        <w:adjustRightInd w:val="0"/>
        <w:ind w:left="480" w:hanging="480"/>
        <w:rPr>
          <w:rFonts w:ascii="Times New Roman" w:hAnsi="Times New Roman" w:cs="Times New Roman"/>
          <w:b/>
          <w:bCs/>
        </w:rPr>
      </w:pPr>
      <w:r>
        <w:rPr>
          <w:rFonts w:ascii="Times New Roman" w:hAnsi="Times New Roman" w:cs="Times New Roman"/>
          <w:b/>
          <w:bCs/>
        </w:rPr>
        <w:fldChar w:fldCharType="end"/>
      </w:r>
    </w:p>
    <w:p w14:paraId="2932E1F5" w14:textId="77777777" w:rsidR="00B4485E" w:rsidRPr="00013CAD" w:rsidRDefault="00B4485E" w:rsidP="00B4485E">
      <w:pPr>
        <w:jc w:val="both"/>
        <w:rPr>
          <w:rFonts w:ascii="Times New Roman" w:hAnsi="Times New Roman" w:cs="Times New Roman"/>
        </w:rPr>
      </w:pPr>
      <w:r>
        <w:rPr>
          <w:rFonts w:ascii="Times New Roman" w:hAnsi="Times New Roman" w:cs="Times New Roman"/>
        </w:rPr>
        <w:t xml:space="preserve"> </w:t>
      </w:r>
    </w:p>
    <w:p w14:paraId="20132AB4" w14:textId="77777777" w:rsidR="00B4485E" w:rsidRPr="00B36EED" w:rsidRDefault="00B4485E" w:rsidP="00B4485E">
      <w:pPr>
        <w:jc w:val="both"/>
        <w:rPr>
          <w:rFonts w:ascii="Times New Roman" w:hAnsi="Times New Roman" w:cs="Times New Roman"/>
        </w:rPr>
      </w:pPr>
      <w:r w:rsidRPr="00B36EED">
        <w:rPr>
          <w:rFonts w:ascii="Times New Roman" w:hAnsi="Times New Roman" w:cs="Times New Roman"/>
        </w:rPr>
        <w:br w:type="page"/>
      </w:r>
    </w:p>
    <w:tbl>
      <w:tblPr>
        <w:tblStyle w:val="TableGrid"/>
        <w:tblW w:w="0" w:type="auto"/>
        <w:tblLook w:val="04A0" w:firstRow="1" w:lastRow="0" w:firstColumn="1" w:lastColumn="0" w:noHBand="0" w:noVBand="1"/>
      </w:tblPr>
      <w:tblGrid>
        <w:gridCol w:w="1036"/>
        <w:gridCol w:w="6789"/>
        <w:gridCol w:w="1252"/>
      </w:tblGrid>
      <w:tr w:rsidR="00B4485E" w:rsidRPr="00214959" w14:paraId="56BE33FB" w14:textId="77777777" w:rsidTr="003F50C8">
        <w:tc>
          <w:tcPr>
            <w:tcW w:w="0" w:type="auto"/>
            <w:vAlign w:val="center"/>
          </w:tcPr>
          <w:p w14:paraId="1A5A05CC" w14:textId="77777777" w:rsidR="00B4485E" w:rsidRPr="00214959" w:rsidRDefault="00B4485E" w:rsidP="003F50C8">
            <w:pPr>
              <w:jc w:val="center"/>
              <w:rPr>
                <w:rFonts w:ascii="Times New Roman" w:hAnsi="Times New Roman" w:cs="Times New Roman"/>
                <w:b/>
                <w:sz w:val="18"/>
                <w:szCs w:val="18"/>
              </w:rPr>
            </w:pPr>
            <w:r w:rsidRPr="00214959">
              <w:rPr>
                <w:rFonts w:ascii="Times New Roman" w:hAnsi="Times New Roman" w:cs="Times New Roman"/>
                <w:b/>
                <w:sz w:val="18"/>
                <w:szCs w:val="18"/>
              </w:rPr>
              <w:lastRenderedPageBreak/>
              <w:t>Parameter</w:t>
            </w:r>
          </w:p>
        </w:tc>
        <w:tc>
          <w:tcPr>
            <w:tcW w:w="6789" w:type="dxa"/>
            <w:vAlign w:val="center"/>
          </w:tcPr>
          <w:p w14:paraId="0A9D24C0" w14:textId="77777777" w:rsidR="00B4485E" w:rsidRPr="00214959" w:rsidRDefault="00B4485E" w:rsidP="003F50C8">
            <w:pPr>
              <w:jc w:val="both"/>
              <w:rPr>
                <w:rFonts w:ascii="Times New Roman" w:hAnsi="Times New Roman" w:cs="Times New Roman"/>
                <w:b/>
                <w:sz w:val="18"/>
                <w:szCs w:val="18"/>
              </w:rPr>
            </w:pPr>
            <w:r w:rsidRPr="00214959">
              <w:rPr>
                <w:rFonts w:ascii="Times New Roman" w:hAnsi="Times New Roman" w:cs="Times New Roman"/>
                <w:b/>
                <w:sz w:val="18"/>
                <w:szCs w:val="18"/>
              </w:rPr>
              <w:t>Description</w:t>
            </w:r>
          </w:p>
        </w:tc>
        <w:tc>
          <w:tcPr>
            <w:tcW w:w="1252" w:type="dxa"/>
            <w:vAlign w:val="center"/>
          </w:tcPr>
          <w:p w14:paraId="499791B9" w14:textId="77777777" w:rsidR="00B4485E" w:rsidRPr="00214959" w:rsidRDefault="00B4485E" w:rsidP="003F50C8">
            <w:pPr>
              <w:jc w:val="both"/>
              <w:rPr>
                <w:rFonts w:ascii="Times New Roman" w:hAnsi="Times New Roman" w:cs="Times New Roman"/>
                <w:b/>
                <w:sz w:val="18"/>
                <w:szCs w:val="18"/>
              </w:rPr>
            </w:pPr>
            <w:r w:rsidRPr="00214959">
              <w:rPr>
                <w:rFonts w:ascii="Times New Roman" w:hAnsi="Times New Roman" w:cs="Times New Roman"/>
                <w:b/>
                <w:sz w:val="18"/>
                <w:szCs w:val="18"/>
              </w:rPr>
              <w:t>Value</w:t>
            </w:r>
          </w:p>
        </w:tc>
      </w:tr>
      <w:tr w:rsidR="00B4485E" w:rsidRPr="00214959" w14:paraId="79C3FA15" w14:textId="77777777" w:rsidTr="003F50C8">
        <w:tc>
          <w:tcPr>
            <w:tcW w:w="0" w:type="auto"/>
            <w:vAlign w:val="center"/>
          </w:tcPr>
          <w:p w14:paraId="59DD12DA" w14:textId="77777777" w:rsidR="00B4485E" w:rsidRPr="00214959" w:rsidRDefault="00B4485E" w:rsidP="003F50C8">
            <w:pPr>
              <w:jc w:val="center"/>
              <w:rPr>
                <w:rFonts w:ascii="Times New Roman" w:hAnsi="Times New Roman" w:cs="Times New Roman"/>
                <w:i/>
                <w:sz w:val="18"/>
                <w:szCs w:val="18"/>
              </w:rPr>
            </w:pPr>
            <w:r w:rsidRPr="00214959">
              <w:rPr>
                <w:rFonts w:ascii="Times New Roman" w:hAnsi="Times New Roman" w:cs="Times New Roman"/>
                <w:i/>
                <w:sz w:val="18"/>
                <w:szCs w:val="18"/>
              </w:rPr>
              <w:t>w</w:t>
            </w:r>
          </w:p>
        </w:tc>
        <w:tc>
          <w:tcPr>
            <w:tcW w:w="6789" w:type="dxa"/>
            <w:vAlign w:val="center"/>
          </w:tcPr>
          <w:p w14:paraId="112919E7" w14:textId="77777777" w:rsidR="00B4485E" w:rsidRPr="0051005C" w:rsidRDefault="00B4485E" w:rsidP="003F50C8">
            <w:pPr>
              <w:jc w:val="both"/>
              <w:rPr>
                <w:rFonts w:ascii="Times New Roman" w:hAnsi="Times New Roman"/>
                <w:sz w:val="18"/>
              </w:rPr>
            </w:pPr>
            <w:r w:rsidRPr="0051005C">
              <w:rPr>
                <w:rFonts w:ascii="Times New Roman" w:hAnsi="Times New Roman"/>
                <w:sz w:val="18"/>
              </w:rPr>
              <w:t>Body mass in kg</w:t>
            </w:r>
          </w:p>
        </w:tc>
        <w:tc>
          <w:tcPr>
            <w:tcW w:w="1252" w:type="dxa"/>
            <w:vAlign w:val="center"/>
          </w:tcPr>
          <w:p w14:paraId="70D36B30" w14:textId="77777777" w:rsidR="00B4485E" w:rsidRPr="00214959" w:rsidRDefault="00B4485E" w:rsidP="003F50C8">
            <w:pPr>
              <w:jc w:val="both"/>
              <w:rPr>
                <w:rFonts w:ascii="Times New Roman" w:hAnsi="Times New Roman" w:cs="Times New Roman"/>
                <w:sz w:val="18"/>
                <w:szCs w:val="18"/>
              </w:rPr>
            </w:pPr>
            <w:r w:rsidRPr="00214959">
              <w:rPr>
                <w:rFonts w:ascii="Times New Roman" w:hAnsi="Times New Roman" w:cs="Times New Roman"/>
                <w:sz w:val="18"/>
                <w:szCs w:val="18"/>
              </w:rPr>
              <w:t>varies</w:t>
            </w:r>
          </w:p>
        </w:tc>
      </w:tr>
      <w:tr w:rsidR="00B4485E" w:rsidRPr="00214959" w14:paraId="5C5C90B0" w14:textId="77777777" w:rsidTr="003F50C8">
        <w:tc>
          <w:tcPr>
            <w:tcW w:w="0" w:type="auto"/>
            <w:vAlign w:val="center"/>
          </w:tcPr>
          <w:p w14:paraId="6E5DFC53" w14:textId="77777777" w:rsidR="00B4485E" w:rsidRPr="00214959" w:rsidRDefault="00B4485E" w:rsidP="003F50C8">
            <w:pPr>
              <w:jc w:val="center"/>
              <w:rPr>
                <w:rFonts w:ascii="Times New Roman" w:hAnsi="Times New Roman" w:cs="Times New Roman"/>
                <w:i/>
                <w:sz w:val="18"/>
                <w:szCs w:val="18"/>
              </w:rPr>
            </w:pPr>
            <w:r w:rsidRPr="00214959">
              <w:rPr>
                <w:rFonts w:ascii="Times New Roman" w:hAnsi="Times New Roman" w:cs="Times New Roman"/>
                <w:i/>
                <w:sz w:val="18"/>
                <w:szCs w:val="18"/>
              </w:rPr>
              <w:t>B</w:t>
            </w:r>
          </w:p>
        </w:tc>
        <w:tc>
          <w:tcPr>
            <w:tcW w:w="6789" w:type="dxa"/>
            <w:vAlign w:val="center"/>
          </w:tcPr>
          <w:p w14:paraId="26A5F05E" w14:textId="77777777" w:rsidR="00B4485E" w:rsidRPr="0051005C" w:rsidRDefault="00B4485E" w:rsidP="003F50C8">
            <w:pPr>
              <w:jc w:val="both"/>
              <w:rPr>
                <w:rFonts w:ascii="Times New Roman" w:hAnsi="Times New Roman"/>
                <w:sz w:val="18"/>
              </w:rPr>
            </w:pPr>
            <w:r w:rsidRPr="0051005C">
              <w:rPr>
                <w:rFonts w:ascii="Times New Roman" w:hAnsi="Times New Roman"/>
                <w:sz w:val="18"/>
              </w:rPr>
              <w:t xml:space="preserve">Absolute biomass in a trophic level (prey or predators) when considering a community size spectrum </w:t>
            </w:r>
          </w:p>
        </w:tc>
        <w:tc>
          <w:tcPr>
            <w:tcW w:w="1252" w:type="dxa"/>
            <w:vAlign w:val="center"/>
          </w:tcPr>
          <w:p w14:paraId="4703157F" w14:textId="77777777" w:rsidR="00B4485E" w:rsidRPr="00214959" w:rsidRDefault="00B4485E" w:rsidP="003F50C8">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B4485E" w:rsidRPr="00214959" w14:paraId="49C7C753" w14:textId="77777777" w:rsidTr="003F50C8">
        <w:tc>
          <w:tcPr>
            <w:tcW w:w="0" w:type="auto"/>
            <w:vAlign w:val="center"/>
          </w:tcPr>
          <w:p w14:paraId="66278AD3" w14:textId="77777777" w:rsidR="00B4485E" w:rsidRPr="00214959" w:rsidRDefault="00B4485E" w:rsidP="003F50C8">
            <w:pPr>
              <w:jc w:val="center"/>
              <w:rPr>
                <w:rFonts w:ascii="Times New Roman" w:hAnsi="Times New Roman" w:cs="Times New Roman"/>
                <w:sz w:val="18"/>
                <w:szCs w:val="18"/>
              </w:rPr>
            </w:pPr>
            <w:r w:rsidRPr="00214959">
              <w:rPr>
                <w:rFonts w:ascii="Cambria Math" w:hAnsi="Cambria Math" w:cs="Cambria Math"/>
                <w:sz w:val="18"/>
                <w:szCs w:val="18"/>
              </w:rPr>
              <w:t>𝜆</w:t>
            </w:r>
          </w:p>
        </w:tc>
        <w:tc>
          <w:tcPr>
            <w:tcW w:w="6789" w:type="dxa"/>
            <w:vAlign w:val="center"/>
          </w:tcPr>
          <w:p w14:paraId="1605A728" w14:textId="77777777" w:rsidR="00B4485E" w:rsidRPr="0051005C" w:rsidRDefault="00B4485E" w:rsidP="003F50C8">
            <w:pPr>
              <w:jc w:val="both"/>
              <w:rPr>
                <w:rFonts w:ascii="Times New Roman" w:hAnsi="Times New Roman"/>
                <w:sz w:val="18"/>
              </w:rPr>
            </w:pPr>
            <w:r w:rsidRPr="0051005C">
              <w:rPr>
                <w:rFonts w:ascii="Times New Roman" w:hAnsi="Times New Roman"/>
                <w:sz w:val="18"/>
              </w:rPr>
              <w:t xml:space="preserve">The exponent that defines the shape of a biomass size spectrum, or its slope on a log-log plot of biomass as a function of body mass. Its value depends on the way the size spectrum is characterized, here the value in Eq. 2 is reported (following Andersen 2019). </w:t>
            </w:r>
          </w:p>
        </w:tc>
        <w:tc>
          <w:tcPr>
            <w:tcW w:w="1252" w:type="dxa"/>
            <w:vAlign w:val="center"/>
          </w:tcPr>
          <w:p w14:paraId="71EA6F96" w14:textId="77777777" w:rsidR="00B4485E" w:rsidRPr="00214959" w:rsidRDefault="00B4485E" w:rsidP="003F50C8">
            <w:pPr>
              <w:jc w:val="both"/>
              <w:rPr>
                <w:rFonts w:ascii="Times New Roman" w:hAnsi="Times New Roman" w:cs="Times New Roman"/>
                <w:sz w:val="18"/>
                <w:szCs w:val="18"/>
              </w:rPr>
            </w:pPr>
            <w:r w:rsidRPr="00214959">
              <w:rPr>
                <w:rFonts w:ascii="Times New Roman" w:hAnsi="Times New Roman" w:cs="Times New Roman"/>
                <w:sz w:val="18"/>
                <w:szCs w:val="18"/>
              </w:rPr>
              <w:t>1.95</w:t>
            </w:r>
          </w:p>
        </w:tc>
      </w:tr>
      <w:tr w:rsidR="00B4485E" w:rsidRPr="00214959" w14:paraId="52A6F90F" w14:textId="77777777" w:rsidTr="003F50C8">
        <w:tc>
          <w:tcPr>
            <w:tcW w:w="0" w:type="auto"/>
            <w:vAlign w:val="center"/>
          </w:tcPr>
          <w:p w14:paraId="1036A27B" w14:textId="77777777" w:rsidR="00B4485E" w:rsidRPr="00214959" w:rsidRDefault="00B4485E" w:rsidP="003F50C8">
            <w:pPr>
              <w:jc w:val="center"/>
              <w:rPr>
                <w:rFonts w:ascii="Times New Roman" w:hAnsi="Times New Roman" w:cs="Times New Roman"/>
                <w:i/>
                <w:sz w:val="18"/>
                <w:szCs w:val="18"/>
              </w:rPr>
            </w:pPr>
            <w:r w:rsidRPr="00FC3714">
              <w:rPr>
                <w:rFonts w:ascii="Times New Roman" w:eastAsiaTheme="minorEastAsia" w:hAnsi="Times New Roman" w:cs="Times New Roman"/>
                <w:i/>
                <w:noProof/>
                <w:sz w:val="18"/>
                <w:szCs w:val="18"/>
              </w:rPr>
              <w:fldChar w:fldCharType="begin"/>
            </w:r>
            <w:r w:rsidRPr="00FC3714">
              <w:rPr>
                <w:rFonts w:ascii="Times New Roman" w:eastAsiaTheme="minorEastAsia" w:hAnsi="Times New Roman" w:cs="Times New Roman"/>
                <w:i/>
                <w:noProof/>
                <w:sz w:val="18"/>
                <w:szCs w:val="18"/>
              </w:rPr>
              <w:fldChar w:fldCharType="end"/>
            </w:r>
            <w:r w:rsidRPr="00FC3714">
              <w:rPr>
                <w:rFonts w:ascii="Times New Roman" w:eastAsiaTheme="minorEastAsia" w:hAnsi="Times New Roman" w:cs="Times New Roman"/>
                <w:i/>
                <w:noProof/>
                <w:sz w:val="18"/>
                <w:szCs w:val="18"/>
              </w:rPr>
              <w:fldChar w:fldCharType="begin"/>
            </w:r>
            <w:r w:rsidRPr="00FC3714">
              <w:rPr>
                <w:rFonts w:ascii="Times New Roman" w:eastAsiaTheme="minorEastAsia" w:hAnsi="Times New Roman" w:cs="Times New Roman"/>
                <w:i/>
                <w:noProof/>
                <w:sz w:val="18"/>
                <w:szCs w:val="18"/>
              </w:rPr>
              <w:fldChar w:fldCharType="end"/>
            </w:r>
          </w:p>
        </w:tc>
        <w:tc>
          <w:tcPr>
            <w:tcW w:w="6789" w:type="dxa"/>
            <w:vAlign w:val="center"/>
          </w:tcPr>
          <w:p w14:paraId="1B040EAB" w14:textId="77777777" w:rsidR="00B4485E" w:rsidRPr="0051005C" w:rsidRDefault="00B4485E" w:rsidP="003F50C8">
            <w:pPr>
              <w:jc w:val="both"/>
              <w:rPr>
                <w:rFonts w:ascii="Times New Roman" w:hAnsi="Times New Roman"/>
                <w:sz w:val="18"/>
              </w:rPr>
            </w:pPr>
            <w:r w:rsidRPr="0051005C">
              <w:rPr>
                <w:rFonts w:ascii="Times New Roman" w:hAnsi="Times New Roman"/>
                <w:sz w:val="18"/>
              </w:rPr>
              <w:t xml:space="preserve">The intercept of a biomass size spectrum, which defines the total biomass of organisms of the smallest body size </w:t>
            </w:r>
            <w:r w:rsidRPr="0051005C">
              <w:rPr>
                <w:rFonts w:ascii="Times New Roman" w:hAnsi="Times New Roman"/>
                <w:i/>
                <w:sz w:val="18"/>
              </w:rPr>
              <w:t xml:space="preserve">w </w:t>
            </w:r>
            <w:r w:rsidRPr="0051005C">
              <w:rPr>
                <w:rFonts w:ascii="Times New Roman" w:hAnsi="Times New Roman"/>
                <w:sz w:val="18"/>
              </w:rPr>
              <w:t xml:space="preserve"> in a given ecosystem; Andersen (2019) gives an estimate of 10 gained by averaging over all PPMR estimates measured from gut contents. We vary it to represent ecosystem differences in overall ecosystem richness</w:t>
            </w:r>
          </w:p>
        </w:tc>
        <w:tc>
          <w:tcPr>
            <w:tcW w:w="1252" w:type="dxa"/>
            <w:vAlign w:val="center"/>
          </w:tcPr>
          <w:p w14:paraId="05B382A0" w14:textId="77777777" w:rsidR="00B4485E" w:rsidRPr="00214959" w:rsidRDefault="00B4485E" w:rsidP="003F50C8">
            <w:pPr>
              <w:jc w:val="both"/>
              <w:rPr>
                <w:rFonts w:ascii="Times New Roman" w:hAnsi="Times New Roman" w:cs="Times New Roman"/>
                <w:sz w:val="18"/>
                <w:szCs w:val="18"/>
              </w:rPr>
            </w:pPr>
            <w:r w:rsidRPr="00214959">
              <w:rPr>
                <w:rFonts w:ascii="Times New Roman" w:hAnsi="Times New Roman" w:cs="Times New Roman"/>
                <w:sz w:val="18"/>
                <w:szCs w:val="18"/>
              </w:rPr>
              <w:t xml:space="preserve"> </w:t>
            </w:r>
            <w:r>
              <w:rPr>
                <w:rFonts w:ascii="Times New Roman" w:hAnsi="Times New Roman" w:cs="Times New Roman"/>
                <w:sz w:val="18"/>
                <w:szCs w:val="18"/>
              </w:rPr>
              <w:t>5,10</w:t>
            </w:r>
          </w:p>
        </w:tc>
      </w:tr>
      <w:tr w:rsidR="00B4485E" w:rsidRPr="00214959" w14:paraId="7A6A5E66" w14:textId="77777777" w:rsidTr="003F50C8">
        <w:tc>
          <w:tcPr>
            <w:tcW w:w="0" w:type="auto"/>
            <w:vAlign w:val="center"/>
          </w:tcPr>
          <w:p w14:paraId="6AAD927B" w14:textId="77777777" w:rsidR="00B4485E" w:rsidRPr="00214959" w:rsidRDefault="00B4485E" w:rsidP="003F50C8">
            <w:pPr>
              <w:jc w:val="center"/>
              <w:rPr>
                <w:rFonts w:ascii="Times New Roman" w:hAnsi="Times New Roman" w:cs="Times New Roman"/>
                <w:i/>
                <w:sz w:val="18"/>
                <w:szCs w:val="18"/>
              </w:rPr>
            </w:pP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p>
        </w:tc>
        <w:tc>
          <w:tcPr>
            <w:tcW w:w="6789" w:type="dxa"/>
            <w:vAlign w:val="center"/>
          </w:tcPr>
          <w:p w14:paraId="1FD97751" w14:textId="77777777" w:rsidR="00B4485E" w:rsidRPr="0051005C" w:rsidRDefault="00B4485E" w:rsidP="003F50C8">
            <w:pPr>
              <w:jc w:val="both"/>
              <w:rPr>
                <w:rFonts w:ascii="Times New Roman" w:hAnsi="Times New Roman"/>
                <w:sz w:val="18"/>
              </w:rPr>
            </w:pPr>
            <w:r w:rsidRPr="0051005C">
              <w:rPr>
                <w:rFonts w:ascii="Times New Roman" w:hAnsi="Times New Roman"/>
                <w:sz w:val="18"/>
              </w:rPr>
              <w:t xml:space="preserve">Size spectrum “abundance factor” that integrates prey encounter rates, predator prey mass ratios, and prey preferences (value derived from mechanistic principles in Andersen 2019; Ch. 2 Table 2.2). </w:t>
            </w:r>
          </w:p>
        </w:tc>
        <w:tc>
          <w:tcPr>
            <w:tcW w:w="1252" w:type="dxa"/>
            <w:vAlign w:val="center"/>
          </w:tcPr>
          <w:p w14:paraId="74C310DA" w14:textId="77777777" w:rsidR="00B4485E" w:rsidRPr="00214959" w:rsidRDefault="00B4485E" w:rsidP="003F50C8">
            <w:pPr>
              <w:jc w:val="both"/>
              <w:rPr>
                <w:rFonts w:ascii="Times New Roman" w:hAnsi="Times New Roman" w:cs="Times New Roman"/>
                <w:sz w:val="18"/>
                <w:szCs w:val="18"/>
              </w:rPr>
            </w:pPr>
            <w:r w:rsidRPr="00214959">
              <w:rPr>
                <w:rFonts w:ascii="Times New Roman" w:hAnsi="Times New Roman" w:cs="Times New Roman"/>
                <w:sz w:val="18"/>
                <w:szCs w:val="18"/>
              </w:rPr>
              <w:t>3</w:t>
            </w:r>
          </w:p>
        </w:tc>
      </w:tr>
      <w:tr w:rsidR="00B4485E" w:rsidRPr="00214959" w14:paraId="01C9ED37" w14:textId="77777777" w:rsidTr="003F50C8">
        <w:tc>
          <w:tcPr>
            <w:tcW w:w="0" w:type="auto"/>
            <w:vAlign w:val="center"/>
          </w:tcPr>
          <w:p w14:paraId="5DB45BC6" w14:textId="77777777" w:rsidR="00B4485E" w:rsidRPr="00214959" w:rsidRDefault="00B4485E" w:rsidP="003F50C8">
            <w:pPr>
              <w:jc w:val="center"/>
              <w:rPr>
                <w:rFonts w:ascii="Times New Roman" w:hAnsi="Times New Roman" w:cs="Times New Roman"/>
                <w:noProof/>
                <w:sz w:val="18"/>
                <w:szCs w:val="18"/>
              </w:rPr>
            </w:pPr>
            <w:proofErr w:type="spellStart"/>
            <w:r w:rsidRPr="00214959">
              <w:rPr>
                <w:rFonts w:ascii="Times New Roman" w:hAnsi="Times New Roman" w:cs="Times New Roman"/>
                <w:i/>
                <w:sz w:val="18"/>
                <w:szCs w:val="18"/>
              </w:rPr>
              <w:t>B</w:t>
            </w:r>
            <w:r w:rsidRPr="00214959">
              <w:rPr>
                <w:rFonts w:ascii="Times New Roman" w:hAnsi="Times New Roman" w:cs="Times New Roman"/>
                <w:i/>
                <w:sz w:val="18"/>
                <w:szCs w:val="18"/>
                <w:vertAlign w:val="subscript"/>
              </w:rPr>
              <w:t>prey</w:t>
            </w:r>
            <w:proofErr w:type="spellEnd"/>
          </w:p>
        </w:tc>
        <w:tc>
          <w:tcPr>
            <w:tcW w:w="6789" w:type="dxa"/>
            <w:vAlign w:val="center"/>
          </w:tcPr>
          <w:p w14:paraId="6B31AA59" w14:textId="77777777" w:rsidR="00B4485E" w:rsidRPr="0051005C" w:rsidRDefault="00B4485E" w:rsidP="003F50C8">
            <w:pPr>
              <w:jc w:val="both"/>
              <w:rPr>
                <w:rFonts w:ascii="Times New Roman" w:hAnsi="Times New Roman"/>
                <w:sz w:val="18"/>
              </w:rPr>
            </w:pPr>
            <w:r w:rsidRPr="0051005C">
              <w:rPr>
                <w:rFonts w:ascii="Times New Roman" w:hAnsi="Times New Roman"/>
                <w:sz w:val="18"/>
              </w:rPr>
              <w:t xml:space="preserve">Biomass of prey expected by a focal individual </w:t>
            </w:r>
          </w:p>
        </w:tc>
        <w:tc>
          <w:tcPr>
            <w:tcW w:w="1252" w:type="dxa"/>
            <w:vAlign w:val="center"/>
          </w:tcPr>
          <w:p w14:paraId="6B60F5FD" w14:textId="77777777" w:rsidR="00B4485E" w:rsidRPr="00214959" w:rsidRDefault="00B4485E" w:rsidP="003F50C8">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B4485E" w:rsidRPr="00214959" w14:paraId="3E3C4335" w14:textId="77777777" w:rsidTr="003F50C8">
        <w:tc>
          <w:tcPr>
            <w:tcW w:w="0" w:type="auto"/>
            <w:vAlign w:val="center"/>
          </w:tcPr>
          <w:p w14:paraId="3A9E05A9" w14:textId="77777777" w:rsidR="00B4485E" w:rsidRPr="00214959" w:rsidRDefault="00B4485E" w:rsidP="003F50C8">
            <w:pPr>
              <w:jc w:val="center"/>
              <w:rPr>
                <w:rFonts w:ascii="Times New Roman" w:hAnsi="Times New Roman" w:cs="Times New Roman"/>
                <w:noProof/>
                <w:sz w:val="18"/>
                <w:szCs w:val="18"/>
                <w:vertAlign w:val="subscript"/>
              </w:rPr>
            </w:pP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p>
        </w:tc>
        <w:tc>
          <w:tcPr>
            <w:tcW w:w="6789" w:type="dxa"/>
            <w:vAlign w:val="center"/>
          </w:tcPr>
          <w:p w14:paraId="5B4C0474" w14:textId="77777777" w:rsidR="00B4485E" w:rsidRPr="0051005C" w:rsidRDefault="00B4485E" w:rsidP="003F50C8">
            <w:pPr>
              <w:jc w:val="both"/>
              <w:rPr>
                <w:rFonts w:ascii="Times New Roman" w:hAnsi="Times New Roman"/>
                <w:sz w:val="18"/>
              </w:rPr>
            </w:pPr>
            <w:r w:rsidRPr="0051005C">
              <w:rPr>
                <w:rFonts w:ascii="Times New Roman" w:hAnsi="Times New Roman"/>
                <w:sz w:val="18"/>
              </w:rPr>
              <w:t>Risk of mortality due to predation, which depends on body mass and position in the size spectrum</w:t>
            </w:r>
          </w:p>
        </w:tc>
        <w:tc>
          <w:tcPr>
            <w:tcW w:w="1252" w:type="dxa"/>
            <w:vAlign w:val="center"/>
          </w:tcPr>
          <w:p w14:paraId="0E53C1BE" w14:textId="77777777" w:rsidR="00B4485E" w:rsidRPr="00214959" w:rsidRDefault="00B4485E" w:rsidP="003F50C8">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B4485E" w:rsidRPr="00214959" w14:paraId="74582533" w14:textId="77777777" w:rsidTr="003F50C8">
        <w:tc>
          <w:tcPr>
            <w:tcW w:w="0" w:type="auto"/>
            <w:vAlign w:val="center"/>
          </w:tcPr>
          <w:p w14:paraId="28EB1009" w14:textId="77777777" w:rsidR="00B4485E" w:rsidRPr="00214959" w:rsidRDefault="00B4485E" w:rsidP="003F50C8">
            <w:pPr>
              <w:jc w:val="center"/>
              <w:rPr>
                <w:rFonts w:ascii="Times New Roman" w:hAnsi="Times New Roman" w:cs="Times New Roman"/>
                <w:i/>
                <w:sz w:val="18"/>
                <w:szCs w:val="18"/>
              </w:rPr>
            </w:pP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p>
        </w:tc>
        <w:tc>
          <w:tcPr>
            <w:tcW w:w="6789" w:type="dxa"/>
            <w:vAlign w:val="center"/>
          </w:tcPr>
          <w:p w14:paraId="5CD3038F" w14:textId="77777777" w:rsidR="00B4485E" w:rsidRPr="0051005C" w:rsidRDefault="00B4485E" w:rsidP="003F50C8">
            <w:pPr>
              <w:jc w:val="both"/>
              <w:rPr>
                <w:rFonts w:ascii="Times New Roman" w:hAnsi="Times New Roman"/>
                <w:sz w:val="18"/>
              </w:rPr>
            </w:pPr>
            <w:r w:rsidRPr="0051005C">
              <w:rPr>
                <w:rFonts w:ascii="Times New Roman" w:hAnsi="Times New Roman"/>
                <w:sz w:val="18"/>
              </w:rPr>
              <w:t xml:space="preserve">Size spectrum “predation factor” that is an </w:t>
            </w:r>
            <w:proofErr w:type="spellStart"/>
            <w:r w:rsidRPr="00214959">
              <w:rPr>
                <w:rFonts w:ascii="Times New Roman" w:hAnsi="Times New Roman" w:cs="Times New Roman"/>
                <w:sz w:val="18"/>
                <w:szCs w:val="18"/>
              </w:rPr>
              <w:t>anology</w:t>
            </w:r>
            <w:proofErr w:type="spellEnd"/>
            <w:r w:rsidRPr="0051005C">
              <w:rPr>
                <w:rFonts w:ascii="Times New Roman" w:hAnsi="Times New Roman"/>
                <w:sz w:val="18"/>
              </w:rPr>
              <w:t xml:space="preserve"> to </w:t>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r w:rsidRPr="0051005C">
              <w:rPr>
                <w:rFonts w:ascii="Times New Roman" w:hAnsi="Times New Roman"/>
                <w:sz w:val="18"/>
              </w:rPr>
              <w:t xml:space="preserve">(value derived from mechanistic principles regarding predator preferences </w:t>
            </w:r>
            <w:r>
              <w:rPr>
                <w:rFonts w:ascii="Times New Roman" w:hAnsi="Times New Roman"/>
                <w:sz w:val="18"/>
              </w:rPr>
              <w:t xml:space="preserve">reported </w:t>
            </w:r>
            <w:r w:rsidRPr="0051005C">
              <w:rPr>
                <w:rFonts w:ascii="Times New Roman" w:hAnsi="Times New Roman"/>
                <w:sz w:val="18"/>
              </w:rPr>
              <w:t>in Andersen 2019 Table 2.2)</w:t>
            </w:r>
          </w:p>
        </w:tc>
        <w:tc>
          <w:tcPr>
            <w:tcW w:w="1252" w:type="dxa"/>
            <w:vAlign w:val="center"/>
          </w:tcPr>
          <w:p w14:paraId="263C5A12" w14:textId="77777777" w:rsidR="00B4485E" w:rsidRPr="00214959" w:rsidRDefault="00B4485E" w:rsidP="003F50C8">
            <w:pPr>
              <w:jc w:val="both"/>
              <w:rPr>
                <w:rFonts w:ascii="Times New Roman" w:hAnsi="Times New Roman" w:cs="Times New Roman"/>
                <w:sz w:val="18"/>
                <w:szCs w:val="18"/>
              </w:rPr>
            </w:pPr>
            <w:r w:rsidRPr="00214959">
              <w:rPr>
                <w:rFonts w:ascii="Times New Roman" w:hAnsi="Times New Roman" w:cs="Times New Roman"/>
                <w:sz w:val="18"/>
                <w:szCs w:val="18"/>
              </w:rPr>
              <w:t>0.07</w:t>
            </w:r>
          </w:p>
        </w:tc>
      </w:tr>
      <w:tr w:rsidR="00B4485E" w:rsidRPr="00214959" w14:paraId="5B8D4A8F" w14:textId="77777777" w:rsidTr="003F50C8">
        <w:tc>
          <w:tcPr>
            <w:tcW w:w="0" w:type="auto"/>
            <w:vAlign w:val="center"/>
          </w:tcPr>
          <w:p w14:paraId="74980C5C" w14:textId="77777777" w:rsidR="00B4485E" w:rsidRPr="00214959" w:rsidRDefault="00B4485E" w:rsidP="003F50C8">
            <w:pPr>
              <w:jc w:val="center"/>
              <w:rPr>
                <w:rFonts w:ascii="Times New Roman" w:hAnsi="Times New Roman" w:cs="Times New Roman"/>
                <w:i/>
                <w:sz w:val="18"/>
                <w:szCs w:val="18"/>
              </w:rPr>
            </w:pPr>
            <m:oMathPara>
              <m:oMath>
                <m:r>
                  <w:rPr>
                    <w:rFonts w:ascii="Cambria Math" w:hAnsi="Cambria Math" w:cs="Times New Roman"/>
                    <w:sz w:val="18"/>
                    <w:szCs w:val="18"/>
                  </w:rPr>
                  <m:t>h</m:t>
                </m:r>
              </m:oMath>
            </m:oMathPara>
          </w:p>
        </w:tc>
        <w:tc>
          <w:tcPr>
            <w:tcW w:w="6789" w:type="dxa"/>
            <w:vAlign w:val="center"/>
          </w:tcPr>
          <w:p w14:paraId="081F28ED" w14:textId="77777777" w:rsidR="00B4485E" w:rsidRPr="0051005C" w:rsidRDefault="00B4485E" w:rsidP="003F50C8">
            <w:pPr>
              <w:jc w:val="both"/>
              <w:rPr>
                <w:rFonts w:ascii="Times New Roman" w:hAnsi="Times New Roman"/>
                <w:sz w:val="18"/>
              </w:rPr>
            </w:pPr>
            <w:r w:rsidRPr="0051005C">
              <w:rPr>
                <w:rFonts w:ascii="Times New Roman" w:hAnsi="Times New Roman"/>
                <w:sz w:val="18"/>
              </w:rPr>
              <w:t xml:space="preserve">Predation risk, comprised of predator satiation estimates  (estimated from gut contents) and predator preference (or effectiveness) for consuming prey of a given mass (Andersen 2019)  </w:t>
            </w:r>
          </w:p>
        </w:tc>
        <w:tc>
          <w:tcPr>
            <w:tcW w:w="1252" w:type="dxa"/>
            <w:vAlign w:val="center"/>
          </w:tcPr>
          <w:p w14:paraId="2E71B72F" w14:textId="77777777" w:rsidR="00B4485E" w:rsidRPr="00214959" w:rsidRDefault="00B4485E" w:rsidP="003F50C8">
            <w:pPr>
              <w:jc w:val="both"/>
              <w:rPr>
                <w:rFonts w:ascii="Times New Roman" w:hAnsi="Times New Roman" w:cs="Times New Roman"/>
                <w:sz w:val="18"/>
                <w:szCs w:val="18"/>
              </w:rPr>
            </w:pPr>
            <w:r w:rsidRPr="00214959">
              <w:rPr>
                <w:rFonts w:ascii="Times New Roman" w:hAnsi="Times New Roman" w:cs="Times New Roman"/>
                <w:sz w:val="18"/>
                <w:szCs w:val="18"/>
              </w:rPr>
              <w:t>15,20</w:t>
            </w:r>
          </w:p>
        </w:tc>
      </w:tr>
      <w:tr w:rsidR="00B4485E" w:rsidRPr="00214959" w14:paraId="4186FEA6" w14:textId="77777777" w:rsidTr="003F50C8">
        <w:tc>
          <w:tcPr>
            <w:tcW w:w="0" w:type="auto"/>
            <w:vAlign w:val="center"/>
          </w:tcPr>
          <w:p w14:paraId="56722A89" w14:textId="77777777" w:rsidR="00B4485E" w:rsidRPr="00214959" w:rsidRDefault="00B4485E" w:rsidP="003F50C8">
            <w:pPr>
              <w:jc w:val="center"/>
              <w:rPr>
                <w:rFonts w:ascii="Times New Roman" w:hAnsi="Times New Roman" w:cs="Times New Roman"/>
                <w:i/>
                <w:sz w:val="18"/>
                <w:szCs w:val="18"/>
              </w:rPr>
            </w:pPr>
            <w:r w:rsidRPr="00214959">
              <w:rPr>
                <w:rFonts w:ascii="Times New Roman" w:hAnsi="Times New Roman" w:cs="Times New Roman"/>
                <w:i/>
                <w:sz w:val="18"/>
                <w:szCs w:val="18"/>
              </w:rPr>
              <w:t>n</w:t>
            </w:r>
          </w:p>
        </w:tc>
        <w:tc>
          <w:tcPr>
            <w:tcW w:w="6789" w:type="dxa"/>
            <w:vAlign w:val="center"/>
          </w:tcPr>
          <w:p w14:paraId="74D6BAC2" w14:textId="77777777" w:rsidR="00B4485E" w:rsidRPr="0051005C" w:rsidRDefault="00B4485E" w:rsidP="003F50C8">
            <w:pPr>
              <w:jc w:val="both"/>
              <w:rPr>
                <w:rFonts w:ascii="Times New Roman" w:hAnsi="Times New Roman"/>
                <w:sz w:val="18"/>
              </w:rPr>
            </w:pPr>
            <w:r w:rsidRPr="0051005C">
              <w:rPr>
                <w:rFonts w:ascii="Times New Roman" w:hAnsi="Times New Roman"/>
                <w:sz w:val="18"/>
              </w:rPr>
              <w:t>Predator consumption exponent that determines how metabolic requirements increase with body mass (estimated in Andersen 2019; Ch. 2 Table 2.2)</w:t>
            </w:r>
          </w:p>
        </w:tc>
        <w:tc>
          <w:tcPr>
            <w:tcW w:w="1252" w:type="dxa"/>
            <w:vAlign w:val="center"/>
          </w:tcPr>
          <w:p w14:paraId="6CC7A161" w14:textId="77777777" w:rsidR="00B4485E" w:rsidRPr="00214959" w:rsidRDefault="00B4485E" w:rsidP="003F50C8">
            <w:pPr>
              <w:jc w:val="both"/>
              <w:rPr>
                <w:rFonts w:ascii="Times New Roman" w:hAnsi="Times New Roman" w:cs="Times New Roman"/>
                <w:sz w:val="18"/>
                <w:szCs w:val="18"/>
              </w:rPr>
            </w:pPr>
            <w:r w:rsidRPr="00214959">
              <w:rPr>
                <w:rFonts w:ascii="Times New Roman" w:hAnsi="Times New Roman" w:cs="Times New Roman"/>
                <w:sz w:val="18"/>
                <w:szCs w:val="18"/>
              </w:rPr>
              <w:t>0.75</w:t>
            </w:r>
          </w:p>
        </w:tc>
      </w:tr>
      <w:tr w:rsidR="00B4485E" w:rsidRPr="00214959" w14:paraId="63C29985" w14:textId="77777777" w:rsidTr="003F50C8">
        <w:tc>
          <w:tcPr>
            <w:tcW w:w="0" w:type="auto"/>
            <w:vAlign w:val="center"/>
          </w:tcPr>
          <w:p w14:paraId="72E3FC3F" w14:textId="77777777" w:rsidR="00B4485E" w:rsidRPr="00214959" w:rsidRDefault="00B4485E" w:rsidP="003F50C8">
            <w:pPr>
              <w:jc w:val="center"/>
              <w:rPr>
                <w:rFonts w:ascii="Times New Roman" w:hAnsi="Times New Roman" w:cs="Times New Roman"/>
                <w:sz w:val="18"/>
                <w:szCs w:val="18"/>
              </w:rPr>
            </w:pPr>
            <w:r w:rsidRPr="00214959">
              <w:rPr>
                <w:rFonts w:ascii="Cambria Math" w:hAnsi="Cambria Math" w:cs="Cambria Math"/>
                <w:sz w:val="18"/>
                <w:szCs w:val="18"/>
              </w:rPr>
              <w:t>𝜏</w:t>
            </w:r>
          </w:p>
        </w:tc>
        <w:tc>
          <w:tcPr>
            <w:tcW w:w="6789" w:type="dxa"/>
            <w:vAlign w:val="center"/>
          </w:tcPr>
          <w:p w14:paraId="2F50E3D7" w14:textId="77777777" w:rsidR="00B4485E" w:rsidRPr="0051005C" w:rsidRDefault="00B4485E" w:rsidP="003F50C8">
            <w:pPr>
              <w:jc w:val="both"/>
              <w:rPr>
                <w:rFonts w:ascii="Times New Roman" w:hAnsi="Times New Roman"/>
                <w:sz w:val="18"/>
              </w:rPr>
            </w:pPr>
            <w:r w:rsidRPr="0051005C">
              <w:rPr>
                <w:rFonts w:ascii="Times New Roman" w:hAnsi="Times New Roman"/>
                <w:sz w:val="18"/>
              </w:rPr>
              <w:t>Temperature of the environment (in degrees Kelvin)</w:t>
            </w:r>
          </w:p>
        </w:tc>
        <w:tc>
          <w:tcPr>
            <w:tcW w:w="1252" w:type="dxa"/>
            <w:vAlign w:val="center"/>
          </w:tcPr>
          <w:p w14:paraId="4D4178C2" w14:textId="77777777" w:rsidR="00B4485E" w:rsidRPr="00214959" w:rsidRDefault="00B4485E" w:rsidP="003F50C8">
            <w:pPr>
              <w:jc w:val="both"/>
              <w:rPr>
                <w:rFonts w:ascii="Times New Roman" w:hAnsi="Times New Roman" w:cs="Times New Roman"/>
                <w:sz w:val="18"/>
                <w:szCs w:val="18"/>
              </w:rPr>
            </w:pPr>
            <w:r w:rsidRPr="00214959">
              <w:rPr>
                <w:rFonts w:ascii="Times New Roman" w:hAnsi="Times New Roman" w:cs="Times New Roman"/>
                <w:sz w:val="18"/>
                <w:szCs w:val="18"/>
              </w:rPr>
              <w:t>290,295</w:t>
            </w:r>
          </w:p>
        </w:tc>
      </w:tr>
      <w:tr w:rsidR="00B4485E" w:rsidRPr="00214959" w14:paraId="73CD0153" w14:textId="77777777" w:rsidTr="003F50C8">
        <w:tc>
          <w:tcPr>
            <w:tcW w:w="0" w:type="auto"/>
            <w:vAlign w:val="center"/>
          </w:tcPr>
          <w:p w14:paraId="3B886480" w14:textId="77777777" w:rsidR="00B4485E" w:rsidRPr="00214959" w:rsidRDefault="00B4485E" w:rsidP="003F50C8">
            <w:pPr>
              <w:jc w:val="center"/>
              <w:rPr>
                <w:rFonts w:ascii="Times New Roman" w:hAnsi="Times New Roman" w:cs="Times New Roman"/>
                <w:i/>
                <w:sz w:val="18"/>
                <w:szCs w:val="18"/>
              </w:rPr>
            </w:pPr>
            <w:r w:rsidRPr="00214959">
              <w:rPr>
                <w:rFonts w:ascii="Times New Roman" w:hAnsi="Times New Roman" w:cs="Times New Roman"/>
                <w:i/>
                <w:sz w:val="18"/>
                <w:szCs w:val="18"/>
              </w:rPr>
              <w:t>C</w:t>
            </w:r>
          </w:p>
        </w:tc>
        <w:tc>
          <w:tcPr>
            <w:tcW w:w="6789" w:type="dxa"/>
            <w:vAlign w:val="center"/>
          </w:tcPr>
          <w:p w14:paraId="7A844C87" w14:textId="77777777" w:rsidR="00B4485E" w:rsidRPr="0051005C" w:rsidRDefault="00B4485E" w:rsidP="003F50C8">
            <w:pPr>
              <w:jc w:val="both"/>
              <w:rPr>
                <w:rFonts w:ascii="Times New Roman" w:hAnsi="Times New Roman"/>
                <w:sz w:val="18"/>
              </w:rPr>
            </w:pPr>
            <w:r w:rsidRPr="0051005C">
              <w:rPr>
                <w:rFonts w:ascii="Times New Roman" w:hAnsi="Times New Roman"/>
                <w:sz w:val="18"/>
              </w:rPr>
              <w:t>Metabolic requirements (costs) that scale with mass and temperature</w:t>
            </w:r>
          </w:p>
        </w:tc>
        <w:tc>
          <w:tcPr>
            <w:tcW w:w="1252" w:type="dxa"/>
            <w:vAlign w:val="center"/>
          </w:tcPr>
          <w:p w14:paraId="4078C291" w14:textId="77777777" w:rsidR="00B4485E" w:rsidRPr="00214959" w:rsidRDefault="00B4485E" w:rsidP="003F50C8">
            <w:pPr>
              <w:jc w:val="both"/>
              <w:rPr>
                <w:rFonts w:ascii="Times New Roman" w:hAnsi="Times New Roman" w:cs="Times New Roman"/>
                <w:sz w:val="18"/>
                <w:szCs w:val="18"/>
              </w:rPr>
            </w:pPr>
            <w:r w:rsidRPr="00214959">
              <w:rPr>
                <w:rFonts w:ascii="Times New Roman" w:hAnsi="Times New Roman" w:cs="Times New Roman"/>
                <w:sz w:val="18"/>
                <w:szCs w:val="18"/>
              </w:rPr>
              <w:t>-</w:t>
            </w:r>
          </w:p>
        </w:tc>
      </w:tr>
      <w:tr w:rsidR="00B4485E" w:rsidRPr="00214959" w14:paraId="4ADDF614" w14:textId="77777777" w:rsidTr="003F50C8">
        <w:tc>
          <w:tcPr>
            <w:tcW w:w="0" w:type="auto"/>
            <w:vAlign w:val="center"/>
          </w:tcPr>
          <w:p w14:paraId="1AB8C664" w14:textId="77777777" w:rsidR="00B4485E" w:rsidRPr="00214959" w:rsidRDefault="00B4485E" w:rsidP="003F50C8">
            <w:pPr>
              <w:jc w:val="center"/>
              <w:rPr>
                <w:rFonts w:ascii="Times New Roman" w:hAnsi="Times New Roman" w:cs="Times New Roman"/>
                <w:i/>
                <w:sz w:val="18"/>
                <w:szCs w:val="18"/>
              </w:rPr>
            </w:pPr>
            <w:r w:rsidRPr="00214959">
              <w:rPr>
                <w:rFonts w:ascii="Times New Roman" w:hAnsi="Times New Roman" w:cs="Times New Roman"/>
                <w:i/>
                <w:sz w:val="18"/>
                <w:szCs w:val="18"/>
              </w:rPr>
              <w:t>c</w:t>
            </w:r>
          </w:p>
        </w:tc>
        <w:tc>
          <w:tcPr>
            <w:tcW w:w="6789" w:type="dxa"/>
            <w:vAlign w:val="center"/>
          </w:tcPr>
          <w:p w14:paraId="3D9F99E8" w14:textId="77777777" w:rsidR="00B4485E" w:rsidRPr="0051005C" w:rsidRDefault="00B4485E" w:rsidP="003F50C8">
            <w:pPr>
              <w:jc w:val="both"/>
              <w:rPr>
                <w:rFonts w:ascii="Times New Roman" w:hAnsi="Times New Roman"/>
                <w:sz w:val="18"/>
              </w:rPr>
            </w:pPr>
            <w:r w:rsidRPr="0051005C">
              <w:rPr>
                <w:rFonts w:ascii="Times New Roman" w:hAnsi="Times New Roman"/>
                <w:sz w:val="18"/>
              </w:rPr>
              <w:t>Normalization constant scaling metabolic costs (in J), based on metabolic rate data from tunas (</w:t>
            </w:r>
            <w:proofErr w:type="spellStart"/>
            <w:r w:rsidRPr="0051005C">
              <w:rPr>
                <w:rFonts w:ascii="Times New Roman" w:hAnsi="Times New Roman"/>
                <w:sz w:val="18"/>
              </w:rPr>
              <w:t>Kitchell</w:t>
            </w:r>
            <w:proofErr w:type="spellEnd"/>
            <w:r w:rsidRPr="0051005C">
              <w:rPr>
                <w:rFonts w:ascii="Times New Roman" w:hAnsi="Times New Roman"/>
                <w:sz w:val="18"/>
              </w:rPr>
              <w:t xml:space="preserve"> et al. 1978)</w:t>
            </w:r>
          </w:p>
        </w:tc>
        <w:tc>
          <w:tcPr>
            <w:tcW w:w="1252" w:type="dxa"/>
            <w:vAlign w:val="center"/>
          </w:tcPr>
          <w:p w14:paraId="2EE0403C" w14:textId="77777777" w:rsidR="00B4485E" w:rsidRPr="00214959" w:rsidRDefault="00B4485E" w:rsidP="003F50C8">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1.67 × 10</w:t>
            </w:r>
            <w:r w:rsidRPr="00214959">
              <w:rPr>
                <w:rFonts w:ascii="Times New Roman" w:hAnsi="Times New Roman" w:cs="Times New Roman"/>
                <w:color w:val="212121"/>
                <w:sz w:val="18"/>
                <w:szCs w:val="18"/>
                <w:vertAlign w:val="superscript"/>
              </w:rPr>
              <w:t>16</w:t>
            </w:r>
            <w:r w:rsidRPr="00214959">
              <w:rPr>
                <w:rFonts w:ascii="Times New Roman" w:hAnsi="Times New Roman" w:cs="Times New Roman"/>
                <w:color w:val="212121"/>
                <w:sz w:val="18"/>
                <w:szCs w:val="18"/>
              </w:rPr>
              <w:t xml:space="preserve">, </w:t>
            </w:r>
          </w:p>
          <w:p w14:paraId="6C0D074D" w14:textId="77777777" w:rsidR="00B4485E" w:rsidRPr="00214959" w:rsidRDefault="00B4485E" w:rsidP="003F50C8">
            <w:pPr>
              <w:jc w:val="both"/>
              <w:rPr>
                <w:rFonts w:ascii="Times New Roman" w:hAnsi="Times New Roman" w:cs="Times New Roman"/>
                <w:sz w:val="18"/>
                <w:szCs w:val="18"/>
              </w:rPr>
            </w:pPr>
            <w:r w:rsidRPr="00214959">
              <w:rPr>
                <w:rFonts w:ascii="Times New Roman" w:hAnsi="Times New Roman" w:cs="Times New Roman"/>
                <w:color w:val="212121"/>
                <w:sz w:val="18"/>
                <w:szCs w:val="18"/>
              </w:rPr>
              <w:t>5× 10</w:t>
            </w:r>
            <w:r w:rsidRPr="00214959">
              <w:rPr>
                <w:rFonts w:ascii="Times New Roman" w:hAnsi="Times New Roman" w:cs="Times New Roman"/>
                <w:color w:val="212121"/>
                <w:sz w:val="18"/>
                <w:szCs w:val="18"/>
                <w:vertAlign w:val="superscript"/>
              </w:rPr>
              <w:t>16</w:t>
            </w:r>
          </w:p>
        </w:tc>
      </w:tr>
      <w:tr w:rsidR="00B4485E" w:rsidRPr="00214959" w14:paraId="4F8B9161" w14:textId="77777777" w:rsidTr="003F50C8">
        <w:tc>
          <w:tcPr>
            <w:tcW w:w="0" w:type="auto"/>
            <w:vAlign w:val="center"/>
          </w:tcPr>
          <w:p w14:paraId="403646B1" w14:textId="77777777" w:rsidR="00B4485E" w:rsidRPr="00214959" w:rsidRDefault="00B4485E" w:rsidP="003F50C8">
            <w:pPr>
              <w:jc w:val="center"/>
              <w:rPr>
                <w:rFonts w:ascii="Times New Roman" w:hAnsi="Times New Roman" w:cs="Times New Roman"/>
                <w:i/>
                <w:sz w:val="18"/>
                <w:szCs w:val="18"/>
              </w:rPr>
            </w:pPr>
            <w:r w:rsidRPr="00214959">
              <w:rPr>
                <w:rFonts w:ascii="Times New Roman" w:hAnsi="Times New Roman" w:cs="Times New Roman"/>
                <w:i/>
                <w:sz w:val="18"/>
                <w:szCs w:val="18"/>
              </w:rPr>
              <w:t>k</w:t>
            </w:r>
          </w:p>
        </w:tc>
        <w:tc>
          <w:tcPr>
            <w:tcW w:w="6789" w:type="dxa"/>
            <w:vAlign w:val="center"/>
          </w:tcPr>
          <w:p w14:paraId="7D42BD94" w14:textId="77777777" w:rsidR="00B4485E" w:rsidRPr="0051005C" w:rsidRDefault="00B4485E" w:rsidP="003F50C8">
            <w:pPr>
              <w:shd w:val="clear" w:color="auto" w:fill="FFFFFF"/>
              <w:jc w:val="both"/>
              <w:rPr>
                <w:rFonts w:ascii="Times New Roman" w:hAnsi="Times New Roman"/>
                <w:color w:val="212121"/>
                <w:sz w:val="18"/>
              </w:rPr>
            </w:pPr>
            <w:r w:rsidRPr="0051005C">
              <w:rPr>
                <w:rFonts w:ascii="Times New Roman" w:hAnsi="Times New Roman"/>
                <w:sz w:val="18"/>
              </w:rPr>
              <w:t xml:space="preserve">Boltzmann constant, relating particle energy to temperature in units of </w:t>
            </w:r>
            <w:r w:rsidRPr="0051005C">
              <w:rPr>
                <w:rFonts w:ascii="Times New Roman" w:hAnsi="Times New Roman"/>
                <w:color w:val="212121"/>
                <w:sz w:val="18"/>
              </w:rPr>
              <w:t>m</w:t>
            </w:r>
            <w:r w:rsidRPr="0051005C">
              <w:rPr>
                <w:rFonts w:ascii="Times New Roman" w:hAnsi="Times New Roman"/>
                <w:color w:val="212121"/>
                <w:sz w:val="18"/>
                <w:vertAlign w:val="superscript"/>
              </w:rPr>
              <w:t>2</w:t>
            </w:r>
            <w:r w:rsidRPr="0051005C">
              <w:rPr>
                <w:rFonts w:ascii="Times New Roman" w:hAnsi="Times New Roman"/>
                <w:color w:val="212121"/>
                <w:sz w:val="18"/>
              </w:rPr>
              <w:t> kg s</w:t>
            </w:r>
            <w:r w:rsidRPr="0051005C">
              <w:rPr>
                <w:rFonts w:ascii="Times New Roman" w:hAnsi="Times New Roman"/>
                <w:color w:val="212121"/>
                <w:sz w:val="18"/>
                <w:vertAlign w:val="superscript"/>
              </w:rPr>
              <w:t>-2</w:t>
            </w:r>
            <w:r w:rsidRPr="0051005C">
              <w:rPr>
                <w:rFonts w:ascii="Times New Roman" w:hAnsi="Times New Roman"/>
                <w:color w:val="212121"/>
                <w:sz w:val="18"/>
              </w:rPr>
              <w:t> K</w:t>
            </w:r>
            <w:r w:rsidRPr="0051005C">
              <w:rPr>
                <w:rFonts w:ascii="Times New Roman" w:hAnsi="Times New Roman"/>
                <w:color w:val="212121"/>
                <w:sz w:val="18"/>
                <w:vertAlign w:val="superscript"/>
              </w:rPr>
              <w:t>-1</w:t>
            </w:r>
          </w:p>
        </w:tc>
        <w:tc>
          <w:tcPr>
            <w:tcW w:w="1252" w:type="dxa"/>
            <w:vAlign w:val="center"/>
          </w:tcPr>
          <w:p w14:paraId="046FC956" w14:textId="77777777" w:rsidR="00B4485E" w:rsidRPr="00214959" w:rsidRDefault="00B4485E" w:rsidP="003F50C8">
            <w:pPr>
              <w:jc w:val="both"/>
              <w:rPr>
                <w:rFonts w:ascii="Times New Roman" w:hAnsi="Times New Roman" w:cs="Times New Roman"/>
                <w:sz w:val="18"/>
                <w:szCs w:val="18"/>
              </w:rPr>
            </w:pPr>
            <w:r w:rsidRPr="00214959">
              <w:rPr>
                <w:rFonts w:ascii="Times New Roman" w:hAnsi="Times New Roman" w:cs="Times New Roman"/>
                <w:color w:val="212121"/>
                <w:sz w:val="18"/>
                <w:szCs w:val="18"/>
              </w:rPr>
              <w:t>1.3  × 10</w:t>
            </w:r>
            <w:r w:rsidRPr="00214959">
              <w:rPr>
                <w:rFonts w:ascii="Times New Roman" w:hAnsi="Times New Roman" w:cs="Times New Roman"/>
                <w:color w:val="212121"/>
                <w:sz w:val="18"/>
                <w:szCs w:val="18"/>
                <w:vertAlign w:val="superscript"/>
              </w:rPr>
              <w:t>-23</w:t>
            </w:r>
            <w:r w:rsidRPr="00214959">
              <w:rPr>
                <w:rFonts w:ascii="Times New Roman" w:hAnsi="Times New Roman" w:cs="Times New Roman"/>
                <w:color w:val="212121"/>
                <w:sz w:val="18"/>
                <w:szCs w:val="18"/>
              </w:rPr>
              <w:t> </w:t>
            </w:r>
          </w:p>
        </w:tc>
      </w:tr>
      <w:tr w:rsidR="00B4485E" w:rsidRPr="00214959" w14:paraId="3D415EFF" w14:textId="77777777" w:rsidTr="003F50C8">
        <w:tc>
          <w:tcPr>
            <w:tcW w:w="0" w:type="auto"/>
            <w:vAlign w:val="center"/>
          </w:tcPr>
          <w:p w14:paraId="3855055D" w14:textId="77777777" w:rsidR="00B4485E" w:rsidRPr="00214959" w:rsidRDefault="00B4485E" w:rsidP="003F50C8">
            <w:pPr>
              <w:jc w:val="center"/>
              <w:rPr>
                <w:rFonts w:ascii="Times New Roman" w:hAnsi="Times New Roman" w:cs="Times New Roman"/>
                <w:i/>
                <w:sz w:val="18"/>
                <w:szCs w:val="18"/>
              </w:rPr>
            </w:pPr>
            <w:r w:rsidRPr="00214959">
              <w:rPr>
                <w:rFonts w:ascii="Times New Roman" w:hAnsi="Times New Roman" w:cs="Times New Roman"/>
                <w:i/>
                <w:sz w:val="18"/>
                <w:szCs w:val="18"/>
              </w:rPr>
              <w:t>E</w:t>
            </w:r>
          </w:p>
        </w:tc>
        <w:tc>
          <w:tcPr>
            <w:tcW w:w="6789" w:type="dxa"/>
            <w:vAlign w:val="center"/>
          </w:tcPr>
          <w:p w14:paraId="30BB936F" w14:textId="77777777" w:rsidR="00B4485E" w:rsidRPr="0051005C" w:rsidRDefault="00B4485E" w:rsidP="003F50C8">
            <w:pPr>
              <w:jc w:val="both"/>
              <w:rPr>
                <w:rFonts w:ascii="Times New Roman" w:hAnsi="Times New Roman"/>
                <w:sz w:val="18"/>
              </w:rPr>
            </w:pPr>
            <w:r w:rsidRPr="0051005C">
              <w:rPr>
                <w:rFonts w:ascii="Times New Roman" w:hAnsi="Times New Roman"/>
                <w:sz w:val="18"/>
              </w:rPr>
              <w:t>The average activation energy for the rate limiting enzymes in metabolism in units of joules; from the metabolic theory of ecology (</w:t>
            </w:r>
            <w:proofErr w:type="spellStart"/>
            <w:r w:rsidRPr="0051005C">
              <w:rPr>
                <w:rFonts w:ascii="Times New Roman" w:hAnsi="Times New Roman"/>
                <w:sz w:val="18"/>
              </w:rPr>
              <w:t>Gilooly</w:t>
            </w:r>
            <w:proofErr w:type="spellEnd"/>
            <w:r w:rsidRPr="0051005C">
              <w:rPr>
                <w:rFonts w:ascii="Times New Roman" w:hAnsi="Times New Roman"/>
                <w:sz w:val="18"/>
              </w:rPr>
              <w:t xml:space="preserve"> et al. 2001).</w:t>
            </w:r>
          </w:p>
        </w:tc>
        <w:tc>
          <w:tcPr>
            <w:tcW w:w="1252" w:type="dxa"/>
            <w:vAlign w:val="center"/>
          </w:tcPr>
          <w:p w14:paraId="2713CA37" w14:textId="77777777" w:rsidR="00B4485E" w:rsidRPr="00214959" w:rsidRDefault="00B4485E" w:rsidP="003F50C8">
            <w:pPr>
              <w:jc w:val="both"/>
              <w:rPr>
                <w:rFonts w:ascii="Times New Roman" w:hAnsi="Times New Roman" w:cs="Times New Roman"/>
                <w:sz w:val="18"/>
                <w:szCs w:val="18"/>
              </w:rPr>
            </w:pPr>
            <w:r w:rsidRPr="00214959">
              <w:rPr>
                <w:rFonts w:ascii="Times New Roman" w:hAnsi="Times New Roman" w:cs="Times New Roman"/>
                <w:color w:val="212121"/>
                <w:sz w:val="18"/>
                <w:szCs w:val="18"/>
              </w:rPr>
              <w:t>1.04  × 10</w:t>
            </w:r>
            <w:r w:rsidRPr="00214959">
              <w:rPr>
                <w:rFonts w:ascii="Times New Roman" w:hAnsi="Times New Roman" w:cs="Times New Roman"/>
                <w:color w:val="212121"/>
                <w:sz w:val="18"/>
                <w:szCs w:val="18"/>
                <w:vertAlign w:val="superscript"/>
              </w:rPr>
              <w:t>-19</w:t>
            </w:r>
            <w:r w:rsidRPr="00214959">
              <w:rPr>
                <w:rFonts w:ascii="Times New Roman" w:hAnsi="Times New Roman" w:cs="Times New Roman"/>
                <w:color w:val="212121"/>
                <w:sz w:val="18"/>
                <w:szCs w:val="18"/>
              </w:rPr>
              <w:t> </w:t>
            </w:r>
          </w:p>
        </w:tc>
      </w:tr>
      <w:tr w:rsidR="00B4485E" w:rsidRPr="00214959" w14:paraId="091F130C" w14:textId="77777777" w:rsidTr="003F50C8">
        <w:tc>
          <w:tcPr>
            <w:tcW w:w="0" w:type="auto"/>
            <w:vAlign w:val="center"/>
          </w:tcPr>
          <w:p w14:paraId="0FE62D43" w14:textId="77777777" w:rsidR="00B4485E" w:rsidRPr="00214959" w:rsidRDefault="00B4485E" w:rsidP="003F50C8">
            <w:pPr>
              <w:jc w:val="center"/>
              <w:rPr>
                <w:rFonts w:ascii="Times New Roman" w:hAnsi="Times New Roman" w:cs="Times New Roman"/>
                <w:sz w:val="18"/>
                <w:szCs w:val="18"/>
              </w:rPr>
            </w:pPr>
            <w:r w:rsidRPr="00214959">
              <w:rPr>
                <w:rFonts w:ascii="Cambria Math" w:hAnsi="Cambria Math" w:cs="Cambria Math"/>
                <w:sz w:val="18"/>
                <w:szCs w:val="18"/>
              </w:rPr>
              <w:t>𝜃</w:t>
            </w:r>
          </w:p>
        </w:tc>
        <w:tc>
          <w:tcPr>
            <w:tcW w:w="6789" w:type="dxa"/>
            <w:vAlign w:val="center"/>
          </w:tcPr>
          <w:p w14:paraId="0C6327E7" w14:textId="77777777" w:rsidR="00B4485E" w:rsidRPr="0051005C" w:rsidRDefault="00B4485E" w:rsidP="003F50C8">
            <w:pPr>
              <w:jc w:val="both"/>
              <w:rPr>
                <w:rFonts w:ascii="Times New Roman" w:hAnsi="Times New Roman"/>
                <w:sz w:val="18"/>
              </w:rPr>
            </w:pPr>
            <w:r w:rsidRPr="0051005C">
              <w:rPr>
                <w:rFonts w:ascii="Times New Roman" w:hAnsi="Times New Roman"/>
                <w:sz w:val="18"/>
              </w:rPr>
              <w:t>Metabolic scaling exponent; values vary among clade, here we use a value reported for tunas (Clarke and Johnston 1999)</w:t>
            </w:r>
          </w:p>
        </w:tc>
        <w:tc>
          <w:tcPr>
            <w:tcW w:w="1252" w:type="dxa"/>
            <w:vAlign w:val="center"/>
          </w:tcPr>
          <w:p w14:paraId="52FE841C" w14:textId="77777777" w:rsidR="00B4485E" w:rsidRPr="00214959" w:rsidRDefault="00B4485E" w:rsidP="003F50C8">
            <w:pPr>
              <w:jc w:val="both"/>
              <w:rPr>
                <w:rFonts w:ascii="Times New Roman" w:hAnsi="Times New Roman" w:cs="Times New Roman"/>
                <w:sz w:val="18"/>
                <w:szCs w:val="18"/>
              </w:rPr>
            </w:pPr>
            <w:r w:rsidRPr="00214959">
              <w:rPr>
                <w:rFonts w:ascii="Times New Roman" w:hAnsi="Times New Roman" w:cs="Times New Roman"/>
                <w:sz w:val="18"/>
                <w:szCs w:val="18"/>
              </w:rPr>
              <w:t>0.66</w:t>
            </w:r>
          </w:p>
        </w:tc>
      </w:tr>
      <w:tr w:rsidR="00B4485E" w:rsidRPr="00214959" w14:paraId="691A35DF" w14:textId="77777777" w:rsidTr="003F50C8">
        <w:tc>
          <w:tcPr>
            <w:tcW w:w="0" w:type="auto"/>
            <w:vAlign w:val="center"/>
          </w:tcPr>
          <w:p w14:paraId="082A63EB" w14:textId="77777777" w:rsidR="00B4485E" w:rsidRPr="00214959" w:rsidRDefault="00B4485E" w:rsidP="003F50C8">
            <w:pPr>
              <w:jc w:val="center"/>
              <w:rPr>
                <w:rFonts w:ascii="Times New Roman" w:hAnsi="Times New Roman" w:cs="Times New Roman"/>
                <w:sz w:val="18"/>
                <w:szCs w:val="18"/>
              </w:rPr>
            </w:pPr>
            <w:r w:rsidRPr="00214959">
              <w:rPr>
                <w:rFonts w:ascii="Cambria Math" w:hAnsi="Cambria Math" w:cs="Cambria Math"/>
                <w:sz w:val="18"/>
                <w:szCs w:val="18"/>
              </w:rPr>
              <w:t>𝜌</w:t>
            </w:r>
          </w:p>
        </w:tc>
        <w:tc>
          <w:tcPr>
            <w:tcW w:w="6789" w:type="dxa"/>
            <w:vAlign w:val="center"/>
          </w:tcPr>
          <w:p w14:paraId="5D47D675" w14:textId="77777777" w:rsidR="00B4485E" w:rsidRPr="0051005C" w:rsidRDefault="00B4485E" w:rsidP="003F50C8">
            <w:pPr>
              <w:jc w:val="both"/>
              <w:rPr>
                <w:rFonts w:ascii="Times New Roman" w:hAnsi="Times New Roman"/>
                <w:sz w:val="18"/>
              </w:rPr>
            </w:pPr>
            <w:r w:rsidRPr="0051005C">
              <w:rPr>
                <w:rFonts w:ascii="Times New Roman" w:hAnsi="Times New Roman"/>
                <w:sz w:val="18"/>
              </w:rPr>
              <w:t>The energy density of tuna body mass in our model in J/kg (estimated empirically and reported in Chapman et al. 2011)</w:t>
            </w:r>
          </w:p>
        </w:tc>
        <w:tc>
          <w:tcPr>
            <w:tcW w:w="1252" w:type="dxa"/>
            <w:vAlign w:val="center"/>
          </w:tcPr>
          <w:p w14:paraId="27FB272A" w14:textId="77777777" w:rsidR="00B4485E" w:rsidRPr="00214959" w:rsidRDefault="00B4485E" w:rsidP="003F50C8">
            <w:pPr>
              <w:jc w:val="both"/>
              <w:rPr>
                <w:rFonts w:ascii="Times New Roman" w:hAnsi="Times New Roman" w:cs="Times New Roman"/>
                <w:sz w:val="18"/>
                <w:szCs w:val="18"/>
              </w:rPr>
            </w:pPr>
            <w:r w:rsidRPr="00214959">
              <w:rPr>
                <w:rFonts w:ascii="Times New Roman" w:hAnsi="Times New Roman" w:cs="Times New Roman"/>
                <w:color w:val="212121"/>
                <w:sz w:val="18"/>
                <w:szCs w:val="18"/>
              </w:rPr>
              <w:t>4.2  × 10</w:t>
            </w:r>
            <w:r w:rsidRPr="00214959">
              <w:rPr>
                <w:rFonts w:ascii="Times New Roman" w:hAnsi="Times New Roman" w:cs="Times New Roman"/>
                <w:color w:val="212121"/>
                <w:sz w:val="18"/>
                <w:szCs w:val="18"/>
                <w:vertAlign w:val="superscript"/>
              </w:rPr>
              <w:t>6</w:t>
            </w:r>
            <w:r w:rsidRPr="00214959">
              <w:rPr>
                <w:rFonts w:ascii="Times New Roman" w:hAnsi="Times New Roman" w:cs="Times New Roman"/>
                <w:color w:val="212121"/>
                <w:sz w:val="18"/>
                <w:szCs w:val="18"/>
              </w:rPr>
              <w:t> </w:t>
            </w:r>
          </w:p>
        </w:tc>
      </w:tr>
      <w:tr w:rsidR="00B4485E" w:rsidRPr="00214959" w14:paraId="5CC34EF5" w14:textId="77777777" w:rsidTr="003F50C8">
        <w:tc>
          <w:tcPr>
            <w:tcW w:w="0" w:type="auto"/>
            <w:vAlign w:val="center"/>
          </w:tcPr>
          <w:p w14:paraId="2D918E05" w14:textId="77777777" w:rsidR="00B4485E" w:rsidRPr="00214959" w:rsidRDefault="00B4485E" w:rsidP="003F50C8">
            <w:pPr>
              <w:jc w:val="center"/>
              <w:rPr>
                <w:rFonts w:ascii="Times New Roman" w:hAnsi="Times New Roman" w:cs="Times New Roman"/>
                <w:i/>
                <w:sz w:val="18"/>
                <w:szCs w:val="18"/>
              </w:rPr>
            </w:pPr>
            <w:r w:rsidRPr="00214959">
              <w:rPr>
                <w:rFonts w:ascii="Times New Roman" w:hAnsi="Times New Roman" w:cs="Times New Roman"/>
                <w:i/>
                <w:sz w:val="18"/>
                <w:szCs w:val="18"/>
              </w:rPr>
              <w:t>t</w:t>
            </w:r>
          </w:p>
        </w:tc>
        <w:tc>
          <w:tcPr>
            <w:tcW w:w="6789" w:type="dxa"/>
            <w:vAlign w:val="center"/>
          </w:tcPr>
          <w:p w14:paraId="44021FC5" w14:textId="77777777" w:rsidR="00B4485E" w:rsidRPr="0051005C" w:rsidRDefault="00B4485E" w:rsidP="003F50C8">
            <w:pPr>
              <w:jc w:val="both"/>
              <w:rPr>
                <w:rFonts w:ascii="Times New Roman" w:hAnsi="Times New Roman"/>
                <w:sz w:val="18"/>
              </w:rPr>
            </w:pPr>
            <w:r w:rsidRPr="0051005C">
              <w:rPr>
                <w:rFonts w:ascii="Times New Roman" w:hAnsi="Times New Roman"/>
                <w:sz w:val="18"/>
              </w:rPr>
              <w:t>Time in monthly time steps in the dynamic model</w:t>
            </w:r>
          </w:p>
        </w:tc>
        <w:tc>
          <w:tcPr>
            <w:tcW w:w="1252" w:type="dxa"/>
            <w:vAlign w:val="center"/>
          </w:tcPr>
          <w:p w14:paraId="2089AD1F" w14:textId="77777777" w:rsidR="00B4485E" w:rsidRPr="00214959" w:rsidRDefault="00B4485E" w:rsidP="003F50C8">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B4485E" w:rsidRPr="00214959" w14:paraId="4BDB0EE8" w14:textId="77777777" w:rsidTr="003F50C8">
        <w:tc>
          <w:tcPr>
            <w:tcW w:w="0" w:type="auto"/>
            <w:vAlign w:val="center"/>
          </w:tcPr>
          <w:p w14:paraId="4BB8FEE5" w14:textId="77777777" w:rsidR="00B4485E" w:rsidRPr="00214959" w:rsidRDefault="00B4485E" w:rsidP="003F50C8">
            <w:pPr>
              <w:jc w:val="center"/>
              <w:rPr>
                <w:rFonts w:ascii="Times New Roman" w:hAnsi="Times New Roman" w:cs="Times New Roman"/>
                <w:i/>
                <w:sz w:val="18"/>
                <w:szCs w:val="18"/>
              </w:rPr>
            </w:pPr>
            <w:proofErr w:type="spellStart"/>
            <w:r w:rsidRPr="00214959">
              <w:rPr>
                <w:rFonts w:ascii="Times New Roman" w:hAnsi="Times New Roman" w:cs="Times New Roman"/>
                <w:i/>
                <w:sz w:val="18"/>
                <w:szCs w:val="18"/>
              </w:rPr>
              <w:t>T</w:t>
            </w:r>
            <w:r w:rsidRPr="00214959">
              <w:rPr>
                <w:rFonts w:ascii="Times New Roman" w:hAnsi="Times New Roman" w:cs="Times New Roman"/>
                <w:i/>
                <w:sz w:val="18"/>
                <w:szCs w:val="18"/>
                <w:vertAlign w:val="subscript"/>
              </w:rPr>
              <w:t>max</w:t>
            </w:r>
            <w:proofErr w:type="spellEnd"/>
          </w:p>
        </w:tc>
        <w:tc>
          <w:tcPr>
            <w:tcW w:w="6789" w:type="dxa"/>
            <w:vAlign w:val="center"/>
          </w:tcPr>
          <w:p w14:paraId="131774A1" w14:textId="77777777" w:rsidR="00B4485E" w:rsidRPr="0051005C" w:rsidRDefault="00B4485E" w:rsidP="003F50C8">
            <w:pPr>
              <w:jc w:val="both"/>
              <w:rPr>
                <w:rFonts w:ascii="Times New Roman" w:hAnsi="Times New Roman"/>
                <w:sz w:val="18"/>
              </w:rPr>
            </w:pPr>
            <w:r w:rsidRPr="0051005C">
              <w:rPr>
                <w:rFonts w:ascii="Times New Roman" w:hAnsi="Times New Roman"/>
                <w:sz w:val="18"/>
              </w:rPr>
              <w:t>Maximum lifespan in years</w:t>
            </w:r>
          </w:p>
        </w:tc>
        <w:tc>
          <w:tcPr>
            <w:tcW w:w="1252" w:type="dxa"/>
            <w:vAlign w:val="center"/>
          </w:tcPr>
          <w:p w14:paraId="05E20B60" w14:textId="77777777" w:rsidR="00B4485E" w:rsidRPr="00214959" w:rsidRDefault="00B4485E" w:rsidP="003F50C8">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18</w:t>
            </w:r>
          </w:p>
        </w:tc>
      </w:tr>
      <w:tr w:rsidR="00B4485E" w:rsidRPr="00214959" w14:paraId="41FF9971" w14:textId="77777777" w:rsidTr="003F50C8">
        <w:tc>
          <w:tcPr>
            <w:tcW w:w="0" w:type="auto"/>
            <w:vAlign w:val="center"/>
          </w:tcPr>
          <w:p w14:paraId="2DD7BA7E" w14:textId="77777777" w:rsidR="00B4485E" w:rsidRPr="00214959" w:rsidRDefault="00B4485E" w:rsidP="003F50C8">
            <w:pPr>
              <w:jc w:val="center"/>
              <w:rPr>
                <w:rFonts w:ascii="Times New Roman" w:hAnsi="Times New Roman" w:cs="Times New Roman"/>
                <w:i/>
                <w:sz w:val="18"/>
                <w:szCs w:val="18"/>
              </w:rPr>
            </w:pPr>
            <w:r w:rsidRPr="00214959">
              <w:rPr>
                <w:rFonts w:ascii="Times New Roman" w:hAnsi="Times New Roman" w:cs="Times New Roman"/>
                <w:i/>
                <w:sz w:val="18"/>
                <w:szCs w:val="18"/>
              </w:rPr>
              <w:t>l</w:t>
            </w:r>
          </w:p>
        </w:tc>
        <w:tc>
          <w:tcPr>
            <w:tcW w:w="6789" w:type="dxa"/>
            <w:vAlign w:val="center"/>
          </w:tcPr>
          <w:p w14:paraId="481A2FF1" w14:textId="77777777" w:rsidR="00B4485E" w:rsidRPr="0051005C" w:rsidRDefault="00B4485E" w:rsidP="003F50C8">
            <w:pPr>
              <w:jc w:val="both"/>
              <w:rPr>
                <w:rFonts w:ascii="Times New Roman" w:hAnsi="Times New Roman"/>
                <w:sz w:val="18"/>
              </w:rPr>
            </w:pPr>
            <w:r w:rsidRPr="0051005C">
              <w:rPr>
                <w:rFonts w:ascii="Times New Roman" w:hAnsi="Times New Roman"/>
                <w:sz w:val="18"/>
              </w:rPr>
              <w:t>Body length (in cm) – this is a dynamic state variable but can only increase with time. The maximum value is 375 cm.</w:t>
            </w:r>
          </w:p>
        </w:tc>
        <w:tc>
          <w:tcPr>
            <w:tcW w:w="1252" w:type="dxa"/>
            <w:vAlign w:val="center"/>
          </w:tcPr>
          <w:p w14:paraId="2FAE04EC" w14:textId="77777777" w:rsidR="00B4485E" w:rsidRPr="00214959" w:rsidRDefault="00B4485E" w:rsidP="003F50C8">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B4485E" w:rsidRPr="00214959" w14:paraId="1FEBEF6A" w14:textId="77777777" w:rsidTr="003F50C8">
        <w:tc>
          <w:tcPr>
            <w:tcW w:w="0" w:type="auto"/>
            <w:vAlign w:val="center"/>
          </w:tcPr>
          <w:p w14:paraId="05AE5760" w14:textId="77777777" w:rsidR="00B4485E" w:rsidRPr="00214959" w:rsidRDefault="00B4485E" w:rsidP="003F50C8">
            <w:pPr>
              <w:jc w:val="center"/>
              <w:rPr>
                <w:rFonts w:ascii="Times New Roman" w:hAnsi="Times New Roman" w:cs="Times New Roman"/>
                <w:i/>
                <w:sz w:val="18"/>
                <w:szCs w:val="18"/>
              </w:rPr>
            </w:pPr>
            <w:r w:rsidRPr="00214959">
              <w:rPr>
                <w:rFonts w:ascii="Times New Roman" w:hAnsi="Times New Roman" w:cs="Times New Roman"/>
                <w:i/>
                <w:sz w:val="18"/>
                <w:szCs w:val="18"/>
              </w:rPr>
              <w:t>s</w:t>
            </w:r>
          </w:p>
        </w:tc>
        <w:tc>
          <w:tcPr>
            <w:tcW w:w="6789" w:type="dxa"/>
            <w:vAlign w:val="center"/>
          </w:tcPr>
          <w:p w14:paraId="0C5AB0C1" w14:textId="77777777" w:rsidR="00B4485E" w:rsidRPr="0051005C" w:rsidRDefault="00B4485E" w:rsidP="003F50C8">
            <w:pPr>
              <w:jc w:val="both"/>
              <w:rPr>
                <w:rFonts w:ascii="Times New Roman" w:hAnsi="Times New Roman"/>
                <w:sz w:val="18"/>
              </w:rPr>
            </w:pPr>
            <w:r w:rsidRPr="0051005C">
              <w:rPr>
                <w:rFonts w:ascii="Times New Roman" w:hAnsi="Times New Roman"/>
                <w:sz w:val="18"/>
              </w:rPr>
              <w:t xml:space="preserve">Lipid stores (in joules) – this is a dynamic state variable representing energy stores that can be used for metabolism, growth, and reproduction. </w:t>
            </w:r>
          </w:p>
        </w:tc>
        <w:tc>
          <w:tcPr>
            <w:tcW w:w="1252" w:type="dxa"/>
            <w:vAlign w:val="center"/>
          </w:tcPr>
          <w:p w14:paraId="0E3B9C68" w14:textId="77777777" w:rsidR="00B4485E" w:rsidRPr="00214959" w:rsidRDefault="00B4485E" w:rsidP="003F50C8">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B4485E" w:rsidRPr="00214959" w14:paraId="13E378CD" w14:textId="77777777" w:rsidTr="003F50C8">
        <w:tc>
          <w:tcPr>
            <w:tcW w:w="0" w:type="auto"/>
            <w:vAlign w:val="center"/>
          </w:tcPr>
          <w:p w14:paraId="394C80BD" w14:textId="77777777" w:rsidR="00B4485E" w:rsidRPr="00214959" w:rsidRDefault="00B4485E" w:rsidP="003F50C8">
            <w:pPr>
              <w:jc w:val="center"/>
              <w:rPr>
                <w:rFonts w:ascii="Times New Roman" w:hAnsi="Times New Roman" w:cs="Times New Roman"/>
                <w:i/>
                <w:sz w:val="18"/>
                <w:szCs w:val="18"/>
                <w:vertAlign w:val="subscript"/>
              </w:rPr>
            </w:pP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p>
        </w:tc>
        <w:tc>
          <w:tcPr>
            <w:tcW w:w="6789" w:type="dxa"/>
            <w:vAlign w:val="center"/>
          </w:tcPr>
          <w:p w14:paraId="46F39439" w14:textId="77777777" w:rsidR="00B4485E" w:rsidRPr="0051005C" w:rsidRDefault="00B4485E" w:rsidP="003F50C8">
            <w:pPr>
              <w:jc w:val="both"/>
              <w:rPr>
                <w:rFonts w:ascii="Times New Roman" w:hAnsi="Times New Roman"/>
                <w:sz w:val="18"/>
              </w:rPr>
            </w:pPr>
            <w:r w:rsidRPr="0051005C">
              <w:rPr>
                <w:rFonts w:ascii="Times New Roman" w:hAnsi="Times New Roman"/>
                <w:sz w:val="18"/>
              </w:rPr>
              <w:t>Structural mass of the individual (in kg); a cubic function of length</w:t>
            </w:r>
          </w:p>
        </w:tc>
        <w:tc>
          <w:tcPr>
            <w:tcW w:w="1252" w:type="dxa"/>
            <w:vAlign w:val="center"/>
          </w:tcPr>
          <w:p w14:paraId="098A2614" w14:textId="77777777" w:rsidR="00B4485E" w:rsidRPr="00214959" w:rsidRDefault="00B4485E" w:rsidP="003F50C8">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B4485E" w:rsidRPr="00214959" w14:paraId="6E03AEB3" w14:textId="77777777" w:rsidTr="003F50C8">
        <w:tc>
          <w:tcPr>
            <w:tcW w:w="0" w:type="auto"/>
            <w:vAlign w:val="center"/>
          </w:tcPr>
          <w:p w14:paraId="189E1868" w14:textId="77777777" w:rsidR="00B4485E" w:rsidRPr="00214959" w:rsidRDefault="00B4485E" w:rsidP="003F50C8">
            <w:pPr>
              <w:jc w:val="center"/>
              <w:rPr>
                <w:rFonts w:ascii="Times New Roman" w:hAnsi="Times New Roman" w:cs="Times New Roman"/>
                <w:i/>
                <w:sz w:val="18"/>
                <w:szCs w:val="18"/>
              </w:rPr>
            </w:pPr>
            <w:r w:rsidRPr="00214959">
              <w:rPr>
                <w:rFonts w:ascii="Times New Roman" w:hAnsi="Times New Roman" w:cs="Times New Roman"/>
                <w:i/>
                <w:sz w:val="18"/>
                <w:szCs w:val="18"/>
              </w:rPr>
              <w:t>a</w:t>
            </w:r>
          </w:p>
        </w:tc>
        <w:tc>
          <w:tcPr>
            <w:tcW w:w="6789" w:type="dxa"/>
            <w:vAlign w:val="center"/>
          </w:tcPr>
          <w:p w14:paraId="041B0FA6" w14:textId="77777777" w:rsidR="00B4485E" w:rsidRPr="0051005C" w:rsidRDefault="00B4485E" w:rsidP="003F50C8">
            <w:pPr>
              <w:jc w:val="both"/>
              <w:rPr>
                <w:rFonts w:ascii="Times New Roman" w:hAnsi="Times New Roman"/>
                <w:sz w:val="18"/>
              </w:rPr>
            </w:pPr>
            <w:r w:rsidRPr="0051005C">
              <w:rPr>
                <w:rFonts w:ascii="Times New Roman" w:hAnsi="Times New Roman"/>
                <w:sz w:val="18"/>
              </w:rPr>
              <w:t xml:space="preserve">Scale coefficient relating length to structural mass, estimated empirically for bluefin tuna and reported in </w:t>
            </w:r>
            <w:r w:rsidRPr="004E512A">
              <w:rPr>
                <w:rFonts w:ascii="Times New Roman" w:hAnsi="Times New Roman"/>
                <w:sz w:val="18"/>
                <w:highlight w:val="yellow"/>
              </w:rPr>
              <w:t>ICCAT (2015)</w:t>
            </w:r>
          </w:p>
        </w:tc>
        <w:tc>
          <w:tcPr>
            <w:tcW w:w="1252" w:type="dxa"/>
            <w:vAlign w:val="center"/>
          </w:tcPr>
          <w:p w14:paraId="1D33F9D2" w14:textId="77777777" w:rsidR="00B4485E" w:rsidRPr="00214959" w:rsidRDefault="00B4485E" w:rsidP="003F50C8">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1.0  × 10</w:t>
            </w:r>
            <w:r w:rsidRPr="00214959">
              <w:rPr>
                <w:rFonts w:ascii="Times New Roman" w:hAnsi="Times New Roman" w:cs="Times New Roman"/>
                <w:color w:val="212121"/>
                <w:sz w:val="18"/>
                <w:szCs w:val="18"/>
                <w:vertAlign w:val="superscript"/>
              </w:rPr>
              <w:t>-5</w:t>
            </w:r>
          </w:p>
        </w:tc>
      </w:tr>
      <w:tr w:rsidR="00B4485E" w:rsidRPr="00214959" w14:paraId="1255E55A" w14:textId="77777777" w:rsidTr="003F50C8">
        <w:tc>
          <w:tcPr>
            <w:tcW w:w="0" w:type="auto"/>
            <w:vAlign w:val="center"/>
          </w:tcPr>
          <w:p w14:paraId="1E51F8D3" w14:textId="77777777" w:rsidR="00B4485E" w:rsidRPr="00214959" w:rsidRDefault="00B4485E" w:rsidP="003F50C8">
            <w:pPr>
              <w:jc w:val="center"/>
              <w:rPr>
                <w:rFonts w:ascii="Times New Roman" w:hAnsi="Times New Roman" w:cs="Times New Roman"/>
                <w:i/>
                <w:sz w:val="18"/>
                <w:szCs w:val="18"/>
              </w:rPr>
            </w:pP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p>
        </w:tc>
        <w:tc>
          <w:tcPr>
            <w:tcW w:w="6789" w:type="dxa"/>
            <w:vAlign w:val="center"/>
          </w:tcPr>
          <w:p w14:paraId="49C36A6D" w14:textId="77777777" w:rsidR="00B4485E" w:rsidRPr="0051005C" w:rsidRDefault="00B4485E" w:rsidP="003F50C8">
            <w:pPr>
              <w:jc w:val="both"/>
              <w:rPr>
                <w:rFonts w:ascii="Times New Roman" w:hAnsi="Times New Roman"/>
                <w:sz w:val="18"/>
              </w:rPr>
            </w:pPr>
            <w:r w:rsidRPr="0051005C">
              <w:rPr>
                <w:rFonts w:ascii="Times New Roman" w:hAnsi="Times New Roman"/>
                <w:sz w:val="18"/>
              </w:rPr>
              <w:t xml:space="preserve">Lipid mass of the individual (in kg); </w:t>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r w:rsidRPr="0051005C">
              <w:rPr>
                <w:rFonts w:ascii="Times New Roman" w:hAnsi="Times New Roman"/>
                <w:sz w:val="18"/>
              </w:rPr>
              <w:t xml:space="preserve"> cannot exceed </w:t>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r w:rsidRPr="0051005C">
              <w:rPr>
                <w:rFonts w:ascii="Times New Roman" w:hAnsi="Times New Roman"/>
                <w:sz w:val="18"/>
              </w:rPr>
              <w:t xml:space="preserve"> </w:t>
            </w:r>
          </w:p>
        </w:tc>
        <w:tc>
          <w:tcPr>
            <w:tcW w:w="1252" w:type="dxa"/>
            <w:vAlign w:val="center"/>
          </w:tcPr>
          <w:p w14:paraId="68D6C524" w14:textId="77777777" w:rsidR="00B4485E" w:rsidRPr="00214959" w:rsidRDefault="00B4485E" w:rsidP="003F50C8">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B4485E" w:rsidRPr="00214959" w14:paraId="019B363D" w14:textId="77777777" w:rsidTr="003F50C8">
        <w:tc>
          <w:tcPr>
            <w:tcW w:w="0" w:type="auto"/>
            <w:vAlign w:val="center"/>
          </w:tcPr>
          <w:p w14:paraId="044C570F" w14:textId="77777777" w:rsidR="00B4485E" w:rsidRPr="00214959" w:rsidRDefault="00B4485E" w:rsidP="003F50C8">
            <w:pPr>
              <w:jc w:val="center"/>
              <w:rPr>
                <w:rFonts w:ascii="Times New Roman" w:hAnsi="Times New Roman" w:cs="Times New Roman"/>
                <w:i/>
                <w:sz w:val="18"/>
                <w:szCs w:val="18"/>
              </w:rPr>
            </w:pP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p>
        </w:tc>
        <w:tc>
          <w:tcPr>
            <w:tcW w:w="6789" w:type="dxa"/>
            <w:vAlign w:val="center"/>
          </w:tcPr>
          <w:p w14:paraId="7FB4981D" w14:textId="77777777" w:rsidR="00B4485E" w:rsidRPr="0051005C" w:rsidRDefault="00B4485E" w:rsidP="003F50C8">
            <w:pPr>
              <w:jc w:val="both"/>
              <w:rPr>
                <w:rFonts w:ascii="Times New Roman" w:hAnsi="Times New Roman"/>
                <w:sz w:val="18"/>
              </w:rPr>
            </w:pPr>
            <w:r w:rsidRPr="0051005C">
              <w:rPr>
                <w:rFonts w:ascii="Times New Roman" w:hAnsi="Times New Roman"/>
                <w:sz w:val="18"/>
              </w:rPr>
              <w:t>Total mass of the individual (in kg)</w:t>
            </w:r>
          </w:p>
        </w:tc>
        <w:tc>
          <w:tcPr>
            <w:tcW w:w="1252" w:type="dxa"/>
            <w:vAlign w:val="center"/>
          </w:tcPr>
          <w:p w14:paraId="4E3C7D2E" w14:textId="77777777" w:rsidR="00B4485E" w:rsidRPr="00214959" w:rsidRDefault="00B4485E" w:rsidP="003F50C8">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w:t>
            </w:r>
          </w:p>
        </w:tc>
      </w:tr>
      <w:tr w:rsidR="00B4485E" w:rsidRPr="00214959" w14:paraId="61E60458" w14:textId="77777777" w:rsidTr="003F50C8">
        <w:tc>
          <w:tcPr>
            <w:tcW w:w="0" w:type="auto"/>
            <w:vAlign w:val="center"/>
          </w:tcPr>
          <w:p w14:paraId="3A7C848C" w14:textId="77777777" w:rsidR="00B4485E" w:rsidRPr="00214959" w:rsidRDefault="00B4485E" w:rsidP="003F50C8">
            <w:pPr>
              <w:jc w:val="center"/>
              <w:rPr>
                <w:rFonts w:ascii="Times New Roman" w:hAnsi="Times New Roman" w:cs="Times New Roman"/>
                <w:sz w:val="18"/>
                <w:szCs w:val="18"/>
              </w:rPr>
            </w:pP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p>
        </w:tc>
        <w:tc>
          <w:tcPr>
            <w:tcW w:w="6789" w:type="dxa"/>
            <w:vAlign w:val="center"/>
          </w:tcPr>
          <w:p w14:paraId="55F5C627" w14:textId="77777777" w:rsidR="00B4485E" w:rsidRPr="0051005C" w:rsidRDefault="00B4485E" w:rsidP="003F50C8">
            <w:pPr>
              <w:jc w:val="both"/>
              <w:rPr>
                <w:rFonts w:ascii="Times New Roman" w:hAnsi="Times New Roman"/>
                <w:sz w:val="18"/>
              </w:rPr>
            </w:pPr>
            <w:r w:rsidRPr="0051005C">
              <w:rPr>
                <w:rFonts w:ascii="Times New Roman" w:hAnsi="Times New Roman"/>
                <w:sz w:val="18"/>
              </w:rPr>
              <w:t xml:space="preserve">The fraction of structural mass that determines the critical threshold of energetic mass needed for survival; if  </w:t>
            </w:r>
            <w:r w:rsidRPr="00FC3714">
              <w:rPr>
                <w:rFonts w:ascii="Times New Roman" w:eastAsiaTheme="minorEastAsia" w:hAnsi="Times New Roman" w:cs="Times New Roman"/>
                <w:noProof/>
                <w:sz w:val="18"/>
                <w:szCs w:val="18"/>
                <w:vertAlign w:val="subscript"/>
              </w:rPr>
              <w:fldChar w:fldCharType="begin"/>
            </w:r>
            <w:r w:rsidRPr="00FC3714">
              <w:rPr>
                <w:rFonts w:ascii="Times New Roman" w:eastAsiaTheme="minorEastAsia" w:hAnsi="Times New Roman" w:cs="Times New Roman"/>
                <w:noProof/>
                <w:sz w:val="18"/>
                <w:szCs w:val="18"/>
                <w:vertAlign w:val="subscript"/>
              </w:rPr>
              <w:fldChar w:fldCharType="end"/>
            </w:r>
            <w:r w:rsidRPr="00FC3714">
              <w:rPr>
                <w:rFonts w:ascii="Times New Roman" w:eastAsiaTheme="minorEastAsia" w:hAnsi="Times New Roman" w:cs="Times New Roman"/>
                <w:noProof/>
                <w:sz w:val="18"/>
                <w:szCs w:val="18"/>
                <w:vertAlign w:val="subscript"/>
              </w:rPr>
              <w:fldChar w:fldCharType="begin"/>
            </w:r>
            <w:r w:rsidRPr="00FC3714">
              <w:rPr>
                <w:rFonts w:ascii="Times New Roman" w:eastAsiaTheme="minorEastAsia" w:hAnsi="Times New Roman" w:cs="Times New Roman"/>
                <w:noProof/>
                <w:sz w:val="18"/>
                <w:szCs w:val="18"/>
                <w:vertAlign w:val="subscript"/>
              </w:rPr>
              <w:fldChar w:fldCharType="end"/>
            </w:r>
            <w:r w:rsidRPr="0051005C">
              <w:rPr>
                <w:rFonts w:ascii="Times New Roman" w:hAnsi="Times New Roman"/>
                <w:sz w:val="18"/>
              </w:rPr>
              <w:t xml:space="preserve"> the individual starves</w:t>
            </w:r>
          </w:p>
        </w:tc>
        <w:tc>
          <w:tcPr>
            <w:tcW w:w="1252" w:type="dxa"/>
            <w:vAlign w:val="center"/>
          </w:tcPr>
          <w:p w14:paraId="50BF9C8F" w14:textId="77777777" w:rsidR="00B4485E" w:rsidRPr="00214959" w:rsidRDefault="00B4485E" w:rsidP="003F50C8">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0.1</w:t>
            </w:r>
          </w:p>
        </w:tc>
      </w:tr>
      <w:tr w:rsidR="00B4485E" w:rsidRPr="00214959" w14:paraId="1940892A" w14:textId="77777777" w:rsidTr="003F50C8">
        <w:tc>
          <w:tcPr>
            <w:tcW w:w="0" w:type="auto"/>
            <w:vAlign w:val="center"/>
          </w:tcPr>
          <w:p w14:paraId="5041A179" w14:textId="77777777" w:rsidR="00B4485E" w:rsidRPr="00214959" w:rsidRDefault="00B4485E" w:rsidP="003F50C8">
            <w:pPr>
              <w:jc w:val="center"/>
              <w:rPr>
                <w:rFonts w:ascii="Times New Roman" w:eastAsiaTheme="minorEastAsia" w:hAnsi="Times New Roman" w:cs="Times New Roman"/>
                <w:noProof/>
                <w:sz w:val="18"/>
                <w:szCs w:val="18"/>
              </w:rPr>
            </w:pP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r w:rsidRPr="00FC3714">
              <w:rPr>
                <w:rFonts w:ascii="Times New Roman" w:eastAsiaTheme="minorEastAsia" w:hAnsi="Times New Roman" w:cs="Times New Roman"/>
                <w:noProof/>
                <w:sz w:val="18"/>
                <w:szCs w:val="18"/>
              </w:rPr>
              <w:fldChar w:fldCharType="begin"/>
            </w:r>
            <w:r w:rsidRPr="00FC3714">
              <w:rPr>
                <w:rFonts w:ascii="Times New Roman" w:eastAsiaTheme="minorEastAsia" w:hAnsi="Times New Roman" w:cs="Times New Roman"/>
                <w:noProof/>
                <w:sz w:val="18"/>
                <w:szCs w:val="18"/>
              </w:rPr>
              <w:fldChar w:fldCharType="end"/>
            </w:r>
          </w:p>
        </w:tc>
        <w:tc>
          <w:tcPr>
            <w:tcW w:w="6789" w:type="dxa"/>
            <w:vAlign w:val="center"/>
          </w:tcPr>
          <w:p w14:paraId="00DC8251" w14:textId="77777777" w:rsidR="00B4485E" w:rsidRPr="0051005C" w:rsidRDefault="00B4485E" w:rsidP="003F50C8">
            <w:pPr>
              <w:jc w:val="both"/>
              <w:rPr>
                <w:rFonts w:ascii="Times New Roman" w:hAnsi="Times New Roman"/>
                <w:sz w:val="18"/>
              </w:rPr>
            </w:pPr>
            <w:r w:rsidRPr="0051005C">
              <w:rPr>
                <w:rFonts w:ascii="Times New Roman" w:hAnsi="Times New Roman"/>
                <w:sz w:val="18"/>
              </w:rPr>
              <w:t>The fraction of structural mass that determines the maximum limit on reproductive output in a monthly time step.</w:t>
            </w:r>
          </w:p>
        </w:tc>
        <w:tc>
          <w:tcPr>
            <w:tcW w:w="1252" w:type="dxa"/>
            <w:vAlign w:val="center"/>
          </w:tcPr>
          <w:p w14:paraId="26800B5C" w14:textId="77777777" w:rsidR="00B4485E" w:rsidRPr="00214959" w:rsidRDefault="00B4485E" w:rsidP="003F50C8">
            <w:pPr>
              <w:jc w:val="both"/>
              <w:rPr>
                <w:rFonts w:ascii="Times New Roman" w:hAnsi="Times New Roman" w:cs="Times New Roman"/>
                <w:color w:val="212121"/>
                <w:sz w:val="18"/>
                <w:szCs w:val="18"/>
              </w:rPr>
            </w:pPr>
            <w:r w:rsidRPr="00214959">
              <w:rPr>
                <w:rFonts w:ascii="Times New Roman" w:hAnsi="Times New Roman" w:cs="Times New Roman"/>
                <w:color w:val="212121"/>
                <w:sz w:val="18"/>
                <w:szCs w:val="18"/>
              </w:rPr>
              <w:t>0.2</w:t>
            </w:r>
          </w:p>
        </w:tc>
      </w:tr>
      <w:tr w:rsidR="00B4485E" w:rsidRPr="00214959" w14:paraId="7F088F1E" w14:textId="77777777" w:rsidTr="003F50C8">
        <w:tc>
          <w:tcPr>
            <w:tcW w:w="0" w:type="auto"/>
            <w:vAlign w:val="center"/>
          </w:tcPr>
          <w:p w14:paraId="5BDACCD6" w14:textId="77777777" w:rsidR="00B4485E" w:rsidRPr="00214959" w:rsidRDefault="00B4485E" w:rsidP="003F50C8">
            <w:pPr>
              <w:jc w:val="center"/>
              <w:rPr>
                <w:rFonts w:ascii="Times New Roman" w:hAnsi="Times New Roman" w:cs="Times New Roman"/>
                <w:sz w:val="18"/>
                <w:szCs w:val="18"/>
              </w:rPr>
            </w:pPr>
            <w:r w:rsidRPr="00214959">
              <w:rPr>
                <w:rFonts w:ascii="Times New Roman" w:hAnsi="Times New Roman" w:cs="Times New Roman"/>
                <w:sz w:val="18"/>
                <w:szCs w:val="18"/>
              </w:rPr>
              <w:t>γ</w:t>
            </w:r>
          </w:p>
        </w:tc>
        <w:tc>
          <w:tcPr>
            <w:tcW w:w="6789" w:type="dxa"/>
            <w:vAlign w:val="center"/>
          </w:tcPr>
          <w:p w14:paraId="73F11541" w14:textId="77777777" w:rsidR="00B4485E" w:rsidRPr="0051005C" w:rsidRDefault="00B4485E" w:rsidP="003F50C8">
            <w:pPr>
              <w:jc w:val="both"/>
              <w:rPr>
                <w:rFonts w:ascii="Times New Roman" w:hAnsi="Times New Roman"/>
                <w:sz w:val="18"/>
              </w:rPr>
            </w:pPr>
            <w:r w:rsidRPr="0051005C">
              <w:rPr>
                <w:rFonts w:ascii="Times New Roman" w:hAnsi="Times New Roman"/>
                <w:sz w:val="18"/>
              </w:rPr>
              <w:t xml:space="preserve">Survival from one month to the next, which is a function of predation risk </w:t>
            </w:r>
            <w:r w:rsidRPr="00FC3714">
              <w:rPr>
                <w:rFonts w:ascii="Times New Roman" w:eastAsiaTheme="minorEastAsia" w:hAnsi="Times New Roman" w:cs="Times New Roman"/>
                <w:i/>
                <w:noProof/>
                <w:sz w:val="18"/>
                <w:szCs w:val="18"/>
              </w:rPr>
              <w:fldChar w:fldCharType="begin"/>
            </w:r>
            <w:r w:rsidRPr="00FC3714">
              <w:rPr>
                <w:rFonts w:ascii="Times New Roman" w:eastAsiaTheme="minorEastAsia" w:hAnsi="Times New Roman" w:cs="Times New Roman"/>
                <w:i/>
                <w:noProof/>
                <w:sz w:val="18"/>
                <w:szCs w:val="18"/>
              </w:rPr>
              <w:fldChar w:fldCharType="end"/>
            </w:r>
            <w:r w:rsidRPr="00FC3714">
              <w:rPr>
                <w:rFonts w:ascii="Times New Roman" w:eastAsiaTheme="minorEastAsia" w:hAnsi="Times New Roman" w:cs="Times New Roman"/>
                <w:i/>
                <w:noProof/>
                <w:sz w:val="18"/>
                <w:szCs w:val="18"/>
              </w:rPr>
              <w:fldChar w:fldCharType="begin"/>
            </w:r>
            <w:r w:rsidRPr="00FC3714">
              <w:rPr>
                <w:rFonts w:ascii="Times New Roman" w:eastAsiaTheme="minorEastAsia" w:hAnsi="Times New Roman" w:cs="Times New Roman"/>
                <w:i/>
                <w:noProof/>
                <w:sz w:val="18"/>
                <w:szCs w:val="18"/>
              </w:rPr>
              <w:fldChar w:fldCharType="end"/>
            </w:r>
            <w:r w:rsidRPr="0051005C">
              <w:rPr>
                <w:rFonts w:ascii="Times New Roman" w:hAnsi="Times New Roman"/>
                <w:i/>
                <w:sz w:val="18"/>
              </w:rPr>
              <w:t xml:space="preserve"> </w:t>
            </w:r>
          </w:p>
        </w:tc>
        <w:tc>
          <w:tcPr>
            <w:tcW w:w="1252" w:type="dxa"/>
            <w:vAlign w:val="center"/>
          </w:tcPr>
          <w:p w14:paraId="02C9492A" w14:textId="77777777" w:rsidR="00B4485E" w:rsidRPr="00214959" w:rsidRDefault="00B4485E" w:rsidP="003F50C8">
            <w:pPr>
              <w:jc w:val="both"/>
              <w:rPr>
                <w:rFonts w:ascii="Times New Roman" w:hAnsi="Times New Roman" w:cs="Times New Roman"/>
                <w:color w:val="212121"/>
                <w:sz w:val="18"/>
                <w:szCs w:val="18"/>
              </w:rPr>
            </w:pPr>
          </w:p>
        </w:tc>
      </w:tr>
      <w:tr w:rsidR="00B4485E" w:rsidRPr="00214959" w14:paraId="54FFC598" w14:textId="77777777" w:rsidTr="003F50C8">
        <w:tc>
          <w:tcPr>
            <w:tcW w:w="0" w:type="auto"/>
            <w:vAlign w:val="center"/>
          </w:tcPr>
          <w:p w14:paraId="06678151" w14:textId="77777777" w:rsidR="00B4485E" w:rsidRPr="00214959" w:rsidRDefault="00B4485E" w:rsidP="003F50C8">
            <w:pPr>
              <w:jc w:val="center"/>
              <w:rPr>
                <w:rFonts w:ascii="Times New Roman" w:hAnsi="Times New Roman" w:cs="Times New Roman"/>
                <w:sz w:val="18"/>
                <w:szCs w:val="18"/>
              </w:rPr>
            </w:pPr>
            <w:r w:rsidRPr="00214959">
              <w:rPr>
                <w:rFonts w:ascii="Times New Roman" w:hAnsi="Times New Roman" w:cs="Times New Roman"/>
                <w:i/>
                <w:sz w:val="18"/>
                <w:szCs w:val="18"/>
              </w:rPr>
              <w:t>g</w:t>
            </w:r>
          </w:p>
        </w:tc>
        <w:tc>
          <w:tcPr>
            <w:tcW w:w="6789" w:type="dxa"/>
            <w:vAlign w:val="center"/>
          </w:tcPr>
          <w:p w14:paraId="4BD8BDF1" w14:textId="77777777" w:rsidR="00B4485E" w:rsidRPr="0051005C" w:rsidRDefault="00B4485E" w:rsidP="003F50C8">
            <w:pPr>
              <w:jc w:val="both"/>
              <w:rPr>
                <w:rFonts w:ascii="Times New Roman" w:hAnsi="Times New Roman"/>
                <w:sz w:val="18"/>
              </w:rPr>
            </w:pPr>
            <w:r w:rsidRPr="0051005C">
              <w:rPr>
                <w:rFonts w:ascii="Times New Roman" w:hAnsi="Times New Roman"/>
                <w:sz w:val="18"/>
              </w:rPr>
              <w:t>Proportion of lipid stores allocated to growth (this allocation decision is optimized by the dynamic programming equation); can take values between 0 and 1</w:t>
            </w:r>
          </w:p>
        </w:tc>
        <w:tc>
          <w:tcPr>
            <w:tcW w:w="1252" w:type="dxa"/>
            <w:vAlign w:val="center"/>
          </w:tcPr>
          <w:p w14:paraId="54FBA542" w14:textId="77777777" w:rsidR="00B4485E" w:rsidRPr="00214959" w:rsidRDefault="00B4485E" w:rsidP="003F50C8">
            <w:pPr>
              <w:jc w:val="both"/>
              <w:rPr>
                <w:rFonts w:ascii="Times New Roman" w:hAnsi="Times New Roman" w:cs="Times New Roman"/>
                <w:color w:val="212121"/>
                <w:sz w:val="18"/>
                <w:szCs w:val="18"/>
              </w:rPr>
            </w:pPr>
          </w:p>
        </w:tc>
      </w:tr>
      <w:tr w:rsidR="00B4485E" w:rsidRPr="00214959" w14:paraId="1E0ABE60" w14:textId="77777777" w:rsidTr="003F50C8">
        <w:tc>
          <w:tcPr>
            <w:tcW w:w="0" w:type="auto"/>
            <w:vAlign w:val="center"/>
          </w:tcPr>
          <w:p w14:paraId="734C3248" w14:textId="77777777" w:rsidR="00B4485E" w:rsidRPr="00214959" w:rsidRDefault="00B4485E" w:rsidP="003F50C8">
            <w:pPr>
              <w:jc w:val="center"/>
              <w:rPr>
                <w:rFonts w:ascii="Times New Roman" w:hAnsi="Times New Roman" w:cs="Times New Roman"/>
                <w:sz w:val="18"/>
                <w:szCs w:val="18"/>
              </w:rPr>
            </w:pPr>
            <w:r w:rsidRPr="00214959">
              <w:rPr>
                <w:rFonts w:ascii="Times New Roman" w:hAnsi="Times New Roman" w:cs="Times New Roman"/>
                <w:i/>
                <w:sz w:val="18"/>
                <w:szCs w:val="18"/>
              </w:rPr>
              <w:t>r</w:t>
            </w:r>
          </w:p>
        </w:tc>
        <w:tc>
          <w:tcPr>
            <w:tcW w:w="6789" w:type="dxa"/>
            <w:vAlign w:val="center"/>
          </w:tcPr>
          <w:p w14:paraId="4D31DABC" w14:textId="77777777" w:rsidR="00B4485E" w:rsidRPr="0051005C" w:rsidRDefault="00B4485E" w:rsidP="003F50C8">
            <w:pPr>
              <w:jc w:val="both"/>
              <w:rPr>
                <w:rFonts w:ascii="Times New Roman" w:hAnsi="Times New Roman"/>
                <w:sz w:val="18"/>
              </w:rPr>
            </w:pPr>
            <w:r w:rsidRPr="0051005C">
              <w:rPr>
                <w:rFonts w:ascii="Times New Roman" w:hAnsi="Times New Roman"/>
                <w:sz w:val="18"/>
              </w:rPr>
              <w:t xml:space="preserve">Proportion of lipid stores allocated to reproduction (this allocation decision is optimized by the dynamic programming equation); can take values between 0 and 1 and the sum of </w:t>
            </w:r>
            <w:r w:rsidRPr="0051005C">
              <w:rPr>
                <w:rFonts w:ascii="Times New Roman" w:hAnsi="Times New Roman"/>
                <w:i/>
                <w:sz w:val="18"/>
              </w:rPr>
              <w:t xml:space="preserve">g </w:t>
            </w:r>
            <w:r w:rsidRPr="0051005C">
              <w:rPr>
                <w:rFonts w:ascii="Times New Roman" w:hAnsi="Times New Roman"/>
                <w:sz w:val="18"/>
              </w:rPr>
              <w:t xml:space="preserve">and </w:t>
            </w:r>
            <w:r w:rsidRPr="0051005C">
              <w:rPr>
                <w:rFonts w:ascii="Times New Roman" w:hAnsi="Times New Roman"/>
                <w:i/>
                <w:sz w:val="18"/>
              </w:rPr>
              <w:t xml:space="preserve">r </w:t>
            </w:r>
            <w:r w:rsidRPr="0051005C">
              <w:rPr>
                <w:rFonts w:ascii="Times New Roman" w:hAnsi="Times New Roman"/>
                <w:sz w:val="18"/>
              </w:rPr>
              <w:t xml:space="preserve">cannot exceed one. </w:t>
            </w:r>
          </w:p>
        </w:tc>
        <w:tc>
          <w:tcPr>
            <w:tcW w:w="1252" w:type="dxa"/>
            <w:vAlign w:val="center"/>
          </w:tcPr>
          <w:p w14:paraId="0CA12B67" w14:textId="77777777" w:rsidR="00B4485E" w:rsidRPr="00214959" w:rsidRDefault="00B4485E" w:rsidP="003F50C8">
            <w:pPr>
              <w:jc w:val="both"/>
              <w:rPr>
                <w:rFonts w:ascii="Times New Roman" w:hAnsi="Times New Roman" w:cs="Times New Roman"/>
                <w:color w:val="212121"/>
                <w:sz w:val="18"/>
                <w:szCs w:val="18"/>
              </w:rPr>
            </w:pPr>
          </w:p>
        </w:tc>
      </w:tr>
      <w:tr w:rsidR="00B4485E" w:rsidRPr="00214959" w14:paraId="6AB8334F" w14:textId="77777777" w:rsidTr="003F50C8">
        <w:tc>
          <w:tcPr>
            <w:tcW w:w="0" w:type="auto"/>
            <w:vAlign w:val="center"/>
          </w:tcPr>
          <w:p w14:paraId="1D3625F2" w14:textId="77777777" w:rsidR="00B4485E" w:rsidRPr="00214959" w:rsidRDefault="00B4485E" w:rsidP="003F50C8">
            <w:pPr>
              <w:jc w:val="center"/>
              <w:rPr>
                <w:rFonts w:ascii="Times New Roman" w:hAnsi="Times New Roman" w:cs="Times New Roman"/>
                <w:i/>
                <w:sz w:val="18"/>
                <w:szCs w:val="18"/>
              </w:rPr>
            </w:pPr>
            <w:r w:rsidRPr="00214959">
              <w:rPr>
                <w:rFonts w:ascii="Times New Roman" w:hAnsi="Times New Roman" w:cs="Times New Roman"/>
                <w:i/>
                <w:sz w:val="18"/>
                <w:szCs w:val="18"/>
              </w:rPr>
              <w:t>V</w:t>
            </w:r>
          </w:p>
        </w:tc>
        <w:tc>
          <w:tcPr>
            <w:tcW w:w="6789" w:type="dxa"/>
            <w:vAlign w:val="center"/>
          </w:tcPr>
          <w:p w14:paraId="415A69D0" w14:textId="77777777" w:rsidR="00B4485E" w:rsidRPr="0051005C" w:rsidRDefault="00B4485E" w:rsidP="003F50C8">
            <w:pPr>
              <w:jc w:val="both"/>
              <w:rPr>
                <w:rFonts w:ascii="Times New Roman" w:hAnsi="Times New Roman"/>
                <w:sz w:val="18"/>
              </w:rPr>
            </w:pPr>
            <w:r w:rsidRPr="0051005C">
              <w:rPr>
                <w:rFonts w:ascii="Times New Roman" w:hAnsi="Times New Roman"/>
                <w:sz w:val="18"/>
              </w:rPr>
              <w:t xml:space="preserve">Expected lifetime fitness for an individual of a given state at a given time. </w:t>
            </w:r>
          </w:p>
        </w:tc>
        <w:tc>
          <w:tcPr>
            <w:tcW w:w="1252" w:type="dxa"/>
            <w:vAlign w:val="center"/>
          </w:tcPr>
          <w:p w14:paraId="449A338B" w14:textId="77777777" w:rsidR="00B4485E" w:rsidRPr="00214959" w:rsidRDefault="00B4485E" w:rsidP="003F50C8">
            <w:pPr>
              <w:jc w:val="both"/>
              <w:rPr>
                <w:rFonts w:ascii="Times New Roman" w:hAnsi="Times New Roman" w:cs="Times New Roman"/>
                <w:color w:val="212121"/>
                <w:sz w:val="18"/>
                <w:szCs w:val="18"/>
              </w:rPr>
            </w:pPr>
          </w:p>
        </w:tc>
      </w:tr>
    </w:tbl>
    <w:p w14:paraId="37955968" w14:textId="77777777" w:rsidR="00B4485E" w:rsidRPr="00B36EED" w:rsidRDefault="00B4485E" w:rsidP="00B4485E">
      <w:pPr>
        <w:jc w:val="both"/>
        <w:rPr>
          <w:rFonts w:ascii="Times New Roman" w:hAnsi="Times New Roman" w:cs="Times New Roman"/>
        </w:rPr>
      </w:pPr>
    </w:p>
    <w:p w14:paraId="7793C059" w14:textId="77777777" w:rsidR="00B4485E" w:rsidRDefault="00B4485E" w:rsidP="00B4485E"/>
    <w:p w14:paraId="3B4C3C1D" w14:textId="77777777" w:rsidR="000A1282" w:rsidRDefault="000A1282"/>
    <w:sectPr w:rsidR="000A1282" w:rsidSect="004D1867">
      <w:headerReference w:type="default" r:id="rId54"/>
      <w:footerReference w:type="even" r:id="rId55"/>
      <w:footerReference w:type="default" r:id="rId56"/>
      <w:footnotePr>
        <w:numRestart w:val="eachPage"/>
      </w:footnotePr>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lly K" w:date="2019-11-25T13:48:00Z" w:initials="HK">
    <w:p w14:paraId="47918010" w14:textId="77777777" w:rsidR="00B4485E" w:rsidRDefault="00B4485E" w:rsidP="00B4485E">
      <w:pPr>
        <w:pStyle w:val="CommentText"/>
      </w:pPr>
      <w:r>
        <w:rPr>
          <w:rStyle w:val="CommentReference"/>
        </w:rPr>
        <w:annotationRef/>
      </w:r>
      <w:r>
        <w:t>Is this still correct, Maria?</w:t>
      </w:r>
    </w:p>
  </w:comment>
  <w:comment w:id="1" w:author="Holly Kindsvater" w:date="2020-05-26T10:30:00Z" w:initials="HK">
    <w:p w14:paraId="33EAC26D" w14:textId="77777777" w:rsidR="00B4485E" w:rsidRDefault="00B4485E" w:rsidP="00B4485E">
      <w:pPr>
        <w:pStyle w:val="CommentText"/>
      </w:pPr>
      <w:r>
        <w:rPr>
          <w:rStyle w:val="CommentReference"/>
        </w:rPr>
        <w:annotationRef/>
      </w:r>
      <w:r>
        <w:t xml:space="preserve">At Jason’s suggestion, adding subheadings to clarify logical structure. </w:t>
      </w:r>
    </w:p>
  </w:comment>
  <w:comment w:id="2" w:author="Holly Kindsvater" w:date="2020-09-29T20:44:00Z" w:initials="HKK">
    <w:p w14:paraId="5031968E" w14:textId="77777777" w:rsidR="00B4485E" w:rsidRDefault="00B4485E" w:rsidP="00B4485E">
      <w:pPr>
        <w:pStyle w:val="CommentText"/>
      </w:pPr>
      <w:r>
        <w:rPr>
          <w:rStyle w:val="CommentReference"/>
        </w:rPr>
        <w:annotationRef/>
      </w:r>
      <w:r>
        <w:t>Citations? s</w:t>
      </w:r>
    </w:p>
  </w:comment>
  <w:comment w:id="3" w:author="Holly K" w:date="2020-02-14T15:23:00Z" w:initials="HK">
    <w:p w14:paraId="19699FF4" w14:textId="77777777" w:rsidR="00B4485E" w:rsidRDefault="00B4485E" w:rsidP="00B4485E">
      <w:pPr>
        <w:pStyle w:val="CommentText"/>
      </w:pPr>
      <w:r>
        <w:rPr>
          <w:rStyle w:val="CommentReference"/>
        </w:rPr>
        <w:annotationRef/>
      </w:r>
      <w:r>
        <w:t>Sheldon et al. 1977</w:t>
      </w:r>
    </w:p>
  </w:comment>
  <w:comment w:id="5" w:author="Holly Kindsvater" w:date="2020-05-28T11:16:00Z" w:initials="HK">
    <w:p w14:paraId="042A095E" w14:textId="77777777" w:rsidR="00B4485E" w:rsidRDefault="00B4485E" w:rsidP="00B4485E">
      <w:pPr>
        <w:pStyle w:val="CommentText"/>
      </w:pPr>
      <w:r>
        <w:rPr>
          <w:rStyle w:val="CommentReference"/>
        </w:rPr>
        <w:annotationRef/>
      </w:r>
      <w:r>
        <w:t xml:space="preserve">Note the (1-lambda) term is now (2-lambda) – this is because the equation the true “flat” Sheldon spectrum now, which is what is used in Eq. 2 (where was before Eq. 1 referred to the normalized biomass spectrum, where each bin was divided by body size of that bin, so the w term was not squared). </w:t>
      </w:r>
    </w:p>
  </w:comment>
  <w:comment w:id="10" w:author="maria jose juan jorda" w:date="2020-03-17T15:42:00Z" w:initials="mjjj">
    <w:p w14:paraId="5BB617B0" w14:textId="77777777" w:rsidR="00B4485E" w:rsidRDefault="00B4485E" w:rsidP="00B4485E">
      <w:pPr>
        <w:pStyle w:val="CommentText"/>
      </w:pPr>
      <w:r>
        <w:rPr>
          <w:rStyle w:val="CommentReference"/>
        </w:rPr>
        <w:annotationRef/>
      </w:r>
      <w:r>
        <w:t>This section is now for ectotherms. Make a subsection for endotherms as part of application for tunas??</w:t>
      </w:r>
    </w:p>
    <w:p w14:paraId="73B7B225" w14:textId="77777777" w:rsidR="00B4485E" w:rsidRDefault="00B4485E" w:rsidP="00B4485E">
      <w:pPr>
        <w:pStyle w:val="CommentText"/>
      </w:pPr>
    </w:p>
    <w:p w14:paraId="693A3544" w14:textId="77777777" w:rsidR="00B4485E" w:rsidRDefault="00B4485E" w:rsidP="00B4485E">
      <w:pPr>
        <w:pStyle w:val="CommentText"/>
      </w:pPr>
      <w:r>
        <w:t>Marc suggested to make a table like this:</w:t>
      </w:r>
    </w:p>
    <w:p w14:paraId="791A6D68" w14:textId="77777777" w:rsidR="00B4485E" w:rsidRDefault="00B4485E" w:rsidP="00B4485E">
      <w:pPr>
        <w:pStyle w:val="CommentText"/>
      </w:pPr>
    </w:p>
    <w:p w14:paraId="05E42AB7" w14:textId="77777777" w:rsidR="00B4485E" w:rsidRDefault="00B4485E" w:rsidP="00B4485E">
      <w:pPr>
        <w:pStyle w:val="CommentText"/>
      </w:pPr>
      <w:r>
        <w:t>Col 1 the function</w:t>
      </w:r>
    </w:p>
    <w:p w14:paraId="1D4772BE" w14:textId="77777777" w:rsidR="00B4485E" w:rsidRDefault="00B4485E" w:rsidP="00B4485E">
      <w:pPr>
        <w:pStyle w:val="CommentText"/>
      </w:pPr>
      <w:r>
        <w:t>Col 2 verbal interpretation</w:t>
      </w:r>
    </w:p>
    <w:p w14:paraId="5909A8B5" w14:textId="77777777" w:rsidR="00B4485E" w:rsidRDefault="00B4485E" w:rsidP="00B4485E">
      <w:pPr>
        <w:pStyle w:val="CommentText"/>
      </w:pPr>
      <w:r>
        <w:t>Col 3 specification we are making for this paper</w:t>
      </w:r>
    </w:p>
    <w:p w14:paraId="6299FEBE" w14:textId="77777777" w:rsidR="00B4485E" w:rsidRDefault="00B4485E" w:rsidP="00B4485E">
      <w:pPr>
        <w:pStyle w:val="CommentText"/>
      </w:pPr>
    </w:p>
    <w:p w14:paraId="48CEBACE" w14:textId="77777777" w:rsidR="00B4485E" w:rsidRDefault="00B4485E" w:rsidP="00B4485E">
      <w:pPr>
        <w:pStyle w:val="CommentText"/>
      </w:pPr>
      <w:r>
        <w:t xml:space="preserve">Marc suggested to check whether the results change or not by adding the extra cost of endothermy. Depending on this we might decide to focus on just the market tunas or to extend to other species too (e.g. small tunas, or other </w:t>
      </w:r>
      <w:proofErr w:type="spellStart"/>
      <w:r>
        <w:t>scombrids</w:t>
      </w:r>
      <w:proofErr w:type="spellEnd"/>
      <w:r>
        <w:t xml:space="preserve"> that are not endothermic). </w:t>
      </w:r>
    </w:p>
  </w:comment>
  <w:comment w:id="11" w:author="Holly Kindsvater" w:date="2020-05-28T21:19:00Z" w:initials="HK">
    <w:p w14:paraId="3DE14D5F" w14:textId="77777777" w:rsidR="00B4485E" w:rsidRDefault="00B4485E" w:rsidP="00B4485E">
      <w:pPr>
        <w:pStyle w:val="CommentText"/>
        <w:rPr>
          <w:rStyle w:val="CommentReference"/>
        </w:rPr>
      </w:pPr>
      <w:r>
        <w:rPr>
          <w:rStyle w:val="CommentReference"/>
        </w:rPr>
        <w:annotationRef/>
      </w:r>
      <w:r>
        <w:rPr>
          <w:rStyle w:val="CommentReference"/>
        </w:rPr>
        <w:t>The table stumped me, but I have a new section on functional forms inspired by tunas, below. Regarding endothermy, a question I have is how to change the way costs are modeled to account for endothermy. There are two components to the costs: the way they scale with body size (the slope of the allometric relationship theta) and the intercept (the normalization coefficient c). How would these change with endothermy – simply incur greater costs (higher coefficient?)</w:t>
      </w:r>
    </w:p>
    <w:p w14:paraId="07621BDE" w14:textId="77777777" w:rsidR="00B4485E" w:rsidRDefault="00B4485E" w:rsidP="00B4485E">
      <w:pPr>
        <w:pStyle w:val="CommentText"/>
        <w:rPr>
          <w:rStyle w:val="CommentReference"/>
        </w:rPr>
      </w:pPr>
    </w:p>
    <w:p w14:paraId="59D3CBC5" w14:textId="77777777" w:rsidR="00B4485E" w:rsidRDefault="00B4485E" w:rsidP="00B4485E">
      <w:pPr>
        <w:pStyle w:val="CommentText"/>
      </w:pPr>
    </w:p>
  </w:comment>
  <w:comment w:id="12" w:author="Holly Kindsvater" w:date="2020-05-30T11:04:00Z" w:initials="HK">
    <w:p w14:paraId="2D3D2048" w14:textId="77777777" w:rsidR="00B4485E" w:rsidRDefault="00B4485E" w:rsidP="00B4485E">
      <w:pPr>
        <w:pStyle w:val="CommentText"/>
      </w:pPr>
      <w:r>
        <w:rPr>
          <w:rStyle w:val="CommentReference"/>
        </w:rPr>
        <w:annotationRef/>
      </w:r>
      <w:r>
        <w:t xml:space="preserve">I have rewritten this section to include many more details about the SDP method, highlight why we are using it, in response to comments from Jason and Maria. </w:t>
      </w:r>
    </w:p>
  </w:comment>
  <w:comment w:id="18" w:author="Holly Kindsvater" w:date="2020-09-29T20:21:00Z" w:initials="HKK">
    <w:p w14:paraId="1D0C2A39" w14:textId="77777777" w:rsidR="00B4485E" w:rsidRDefault="00B4485E" w:rsidP="00B4485E">
      <w:pPr>
        <w:pStyle w:val="CommentText"/>
      </w:pPr>
      <w:r>
        <w:rPr>
          <w:rStyle w:val="CommentReference"/>
        </w:rPr>
        <w:annotationRef/>
      </w:r>
      <w:r>
        <w:t xml:space="preserve">Jason had a comment whether modeling allocation as a proportion of stores was appropriate – I think so, and it is the approach Jorgensen took. </w:t>
      </w:r>
    </w:p>
  </w:comment>
  <w:comment w:id="25" w:author="Jason" w:date="2020-03-10T21:08:00Z" w:initials="J">
    <w:p w14:paraId="76BC8BCB" w14:textId="77777777" w:rsidR="00B4485E" w:rsidRDefault="00B4485E" w:rsidP="00B4485E">
      <w:pPr>
        <w:pStyle w:val="CommentText"/>
      </w:pPr>
      <w:r>
        <w:rPr>
          <w:rStyle w:val="CommentReference"/>
        </w:rPr>
        <w:annotationRef/>
      </w:r>
      <w:r>
        <w:t xml:space="preserve"> </w:t>
      </w:r>
    </w:p>
    <w:p w14:paraId="3A4BE8B4" w14:textId="77777777" w:rsidR="00B4485E" w:rsidRDefault="00B4485E" w:rsidP="00B4485E">
      <w:pPr>
        <w:pStyle w:val="CommentText"/>
      </w:pPr>
      <w:r>
        <w:t>Where does this expression come from? Surely the risk of predation must be modeled as some definite integral of the size spectrum?</w:t>
      </w:r>
    </w:p>
    <w:p w14:paraId="0D2B01E8" w14:textId="77777777" w:rsidR="00B4485E" w:rsidRDefault="00B4485E" w:rsidP="00B4485E">
      <w:pPr>
        <w:pStyle w:val="CommentText"/>
      </w:pPr>
    </w:p>
    <w:p w14:paraId="45F4E3D1" w14:textId="77777777" w:rsidR="00B4485E" w:rsidRDefault="00B4485E" w:rsidP="00B4485E">
      <w:pPr>
        <w:pStyle w:val="CommentText"/>
      </w:pPr>
      <w:r>
        <w:t xml:space="preserve">If this </w:t>
      </w:r>
      <w:proofErr w:type="spellStart"/>
      <w:r>
        <w:t>mu_p</w:t>
      </w:r>
      <w:proofErr w:type="spellEnd"/>
      <w:r>
        <w:t xml:space="preserve"> is the mortality defined in eq. (3), then what is the reason for the exponential here? Why isn’t gamma just 1-mu_p?</w:t>
      </w:r>
    </w:p>
    <w:p w14:paraId="5ED4AE27" w14:textId="77777777" w:rsidR="00B4485E" w:rsidRDefault="00B4485E" w:rsidP="00B4485E">
      <w:pPr>
        <w:pStyle w:val="CommentText"/>
      </w:pPr>
    </w:p>
    <w:p w14:paraId="2029F738" w14:textId="77777777" w:rsidR="00B4485E" w:rsidRDefault="00B4485E" w:rsidP="00B4485E">
      <w:pPr>
        <w:pStyle w:val="CommentText"/>
      </w:pPr>
      <w:r>
        <w:t>How is this to be used in the model? Give us a hint here?</w:t>
      </w:r>
    </w:p>
    <w:p w14:paraId="04FDEC26" w14:textId="77777777" w:rsidR="00B4485E" w:rsidRDefault="00B4485E" w:rsidP="00B4485E">
      <w:pPr>
        <w:pStyle w:val="CommentText"/>
      </w:pPr>
    </w:p>
  </w:comment>
  <w:comment w:id="26" w:author="Holly Kindsvater" w:date="2020-05-30T10:53:00Z" w:initials="HK">
    <w:p w14:paraId="1C592840" w14:textId="77777777" w:rsidR="00B4485E" w:rsidRDefault="00B4485E" w:rsidP="00B4485E">
      <w:pPr>
        <w:pStyle w:val="CommentText"/>
      </w:pPr>
      <w:r>
        <w:rPr>
          <w:rStyle w:val="CommentReference"/>
        </w:rPr>
        <w:annotationRef/>
      </w:r>
      <w:r>
        <w:t xml:space="preserve">I am not sure I have a great answer for this. I think in fisheries we are fixated on this parameter, which we often report as an exponentiated rate.  </w:t>
      </w:r>
    </w:p>
  </w:comment>
  <w:comment w:id="42" w:author="Jason" w:date="2020-03-10T21:15:00Z" w:initials="J">
    <w:p w14:paraId="2369ECCE" w14:textId="77777777" w:rsidR="00B4485E" w:rsidRDefault="00B4485E" w:rsidP="00B4485E">
      <w:pPr>
        <w:pStyle w:val="CommentText"/>
      </w:pPr>
      <w:r>
        <w:rPr>
          <w:rStyle w:val="CommentReference"/>
        </w:rPr>
        <w:annotationRef/>
      </w:r>
      <w:r>
        <w:t>Explain that the primed quantities are preceding states rather than derivatives (i.e. rates of change). Or is this an inverse time direction in the sense of dynamic programming?</w:t>
      </w:r>
    </w:p>
  </w:comment>
  <w:comment w:id="43" w:author="Holly Kindsvater" w:date="2020-05-30T11:05:00Z" w:initials="HK">
    <w:p w14:paraId="31AE4E3D" w14:textId="77777777" w:rsidR="00B4485E" w:rsidRDefault="00B4485E" w:rsidP="00B4485E">
      <w:pPr>
        <w:pStyle w:val="CommentText"/>
      </w:pPr>
      <w:r>
        <w:rPr>
          <w:rStyle w:val="CommentReference"/>
        </w:rPr>
        <w:annotationRef/>
      </w:r>
      <w:r>
        <w:t>I have added a few sentences explaining this on line 319</w:t>
      </w:r>
    </w:p>
  </w:comment>
  <w:comment w:id="50" w:author="Jason Matthiopoulos" w:date="2020-03-11T12:00:00Z" w:initials="JM">
    <w:p w14:paraId="06FC44DE" w14:textId="77777777" w:rsidR="00B4485E" w:rsidRDefault="00B4485E" w:rsidP="00B4485E">
      <w:pPr>
        <w:pStyle w:val="CommentText"/>
      </w:pPr>
      <w:r>
        <w:rPr>
          <w:rStyle w:val="CommentReference"/>
        </w:rPr>
        <w:annotationRef/>
      </w:r>
      <w:r>
        <w:t>Is the uncertainty known and is the sensitivity analysis exploring outcomes over that amount of uncertainty?</w:t>
      </w:r>
    </w:p>
    <w:p w14:paraId="16EAAFCC" w14:textId="77777777" w:rsidR="00B4485E" w:rsidRDefault="00B4485E" w:rsidP="00B4485E">
      <w:pPr>
        <w:pStyle w:val="CommentText"/>
      </w:pPr>
    </w:p>
  </w:comment>
  <w:comment w:id="51" w:author="Holly Kindsvater" w:date="2020-05-28T21:11:00Z" w:initials="HK">
    <w:p w14:paraId="4466F2F6" w14:textId="77777777" w:rsidR="00B4485E" w:rsidRDefault="00B4485E" w:rsidP="00B4485E">
      <w:pPr>
        <w:pStyle w:val="CommentText"/>
      </w:pPr>
      <w:r>
        <w:rPr>
          <w:rStyle w:val="CommentReference"/>
        </w:rPr>
        <w:annotationRef/>
      </w:r>
      <w:r>
        <w:t xml:space="preserve">No. The MTE is frustratingly vague in some ways and very few people have studied the parameters (other than the slope) for specific groups. I have re-written this paragraph in response to your previous questions/comments, but I am looking forward to hearing what you think. </w:t>
      </w:r>
    </w:p>
  </w:comment>
  <w:comment w:id="58" w:author="Holly Kindsvater" w:date="2020-05-30T11:14:00Z" w:initials="HK">
    <w:p w14:paraId="3C8396A4" w14:textId="77777777" w:rsidR="00B4485E" w:rsidRDefault="00B4485E" w:rsidP="00B4485E">
      <w:pPr>
        <w:pStyle w:val="CommentText"/>
      </w:pPr>
      <w:r>
        <w:rPr>
          <w:rStyle w:val="CommentReference"/>
        </w:rPr>
        <w:annotationRef/>
      </w:r>
      <w:r>
        <w:t xml:space="preserve">I have re-written this section in response to Jason’s comments. </w:t>
      </w:r>
    </w:p>
  </w:comment>
  <w:comment w:id="59" w:author="maria jose juan jorda" w:date="2020-03-19T15:45:00Z" w:initials="mjjj">
    <w:p w14:paraId="1F36F22A" w14:textId="77777777" w:rsidR="00B4485E" w:rsidRDefault="00B4485E" w:rsidP="00B4485E">
      <w:pPr>
        <w:pStyle w:val="CommentText"/>
      </w:pPr>
      <w:r>
        <w:rPr>
          <w:rStyle w:val="CommentReference"/>
        </w:rPr>
        <w:annotationRef/>
      </w:r>
      <w:r>
        <w:t>16 and 22 degrees</w:t>
      </w:r>
    </w:p>
  </w:comment>
  <w:comment w:id="60" w:author="maria jose juan jorda" w:date="2020-03-19T15:47:00Z" w:initials="mjjj">
    <w:p w14:paraId="19F4EDE8" w14:textId="77777777" w:rsidR="00B4485E" w:rsidRDefault="00B4485E" w:rsidP="00B4485E">
      <w:pPr>
        <w:pStyle w:val="CommentText"/>
      </w:pPr>
      <w:r>
        <w:rPr>
          <w:rStyle w:val="CommentReference"/>
        </w:rPr>
        <w:annotationRef/>
      </w:r>
      <w:r>
        <w:t>From 16 to 21 degrees</w:t>
      </w:r>
    </w:p>
  </w:comment>
  <w:comment w:id="61" w:author="maria jose juan jorda" w:date="2020-03-19T15:47:00Z" w:initials="mjjj">
    <w:p w14:paraId="64579D0B" w14:textId="77777777" w:rsidR="00B4485E" w:rsidRDefault="00B4485E" w:rsidP="00B4485E">
      <w:pPr>
        <w:pStyle w:val="CommentText"/>
      </w:pPr>
      <w:r>
        <w:rPr>
          <w:rStyle w:val="CommentReference"/>
        </w:rPr>
        <w:annotationRef/>
      </w:r>
      <w:r>
        <w:t>From 22 to 26 degrees</w:t>
      </w:r>
    </w:p>
  </w:comment>
  <w:comment w:id="62" w:author="maria jose juan jorda" w:date="2020-03-19T15:49:00Z" w:initials="mjjj">
    <w:p w14:paraId="10309EF1" w14:textId="77777777" w:rsidR="00B4485E" w:rsidRDefault="00B4485E" w:rsidP="00B4485E">
      <w:pPr>
        <w:pStyle w:val="CommentText"/>
      </w:pPr>
      <w:r>
        <w:rPr>
          <w:rStyle w:val="CommentReference"/>
        </w:rPr>
        <w:annotationRef/>
      </w:r>
      <w:r>
        <w:t>I don’t get this.</w:t>
      </w:r>
    </w:p>
  </w:comment>
  <w:comment w:id="63" w:author="Holly Kindsvater" w:date="2020-05-30T20:29:00Z" w:initials="HK">
    <w:p w14:paraId="344E4544" w14:textId="77777777" w:rsidR="00B4485E" w:rsidRDefault="00B4485E" w:rsidP="00B4485E">
      <w:pPr>
        <w:pStyle w:val="CommentText"/>
      </w:pPr>
      <w:r>
        <w:rPr>
          <w:rStyle w:val="CommentReference"/>
        </w:rPr>
        <w:annotationRef/>
      </w:r>
      <w:r>
        <w:t xml:space="preserve">Tried to rephrase – does it help to look at Fig. 1? </w:t>
      </w:r>
    </w:p>
  </w:comment>
  <w:comment w:id="65" w:author="maria jose juan jorda" w:date="2020-03-26T21:29:00Z" w:initials="mjjj">
    <w:p w14:paraId="39C400A5" w14:textId="77777777" w:rsidR="00B4485E" w:rsidRDefault="00B4485E" w:rsidP="00B4485E">
      <w:pPr>
        <w:pStyle w:val="CommentText"/>
      </w:pPr>
      <w:r>
        <w:rPr>
          <w:rStyle w:val="CommentReference"/>
        </w:rPr>
        <w:annotationRef/>
      </w:r>
      <w:r>
        <w:t>This is interesting.</w:t>
      </w:r>
    </w:p>
    <w:p w14:paraId="2F598399" w14:textId="77777777" w:rsidR="00B4485E" w:rsidRDefault="00B4485E" w:rsidP="00B4485E">
      <w:pPr>
        <w:pStyle w:val="CommentText"/>
      </w:pPr>
      <w:r>
        <w:t>This does not match with the temperate tunas. All the tunas need water temperature above 25 degrees to reproduce. Tropical tunas reproduce all year round. Temperate just in the summer.</w:t>
      </w:r>
    </w:p>
    <w:p w14:paraId="181A4D44" w14:textId="77777777" w:rsidR="00B4485E" w:rsidRDefault="00B4485E" w:rsidP="00B4485E">
      <w:pPr>
        <w:pStyle w:val="CommentText"/>
      </w:pPr>
    </w:p>
    <w:p w14:paraId="4412E486" w14:textId="77777777" w:rsidR="00B4485E" w:rsidRDefault="00B4485E" w:rsidP="00B4485E">
      <w:pPr>
        <w:pStyle w:val="CommentText"/>
      </w:pPr>
      <w:r>
        <w:t xml:space="preserve">I would say a lot of fishes spawn in the spring (or late winter, early spring), to match their larvae growth with the spring bloom. </w:t>
      </w:r>
    </w:p>
    <w:p w14:paraId="23D5B2B6" w14:textId="77777777" w:rsidR="00B4485E" w:rsidRDefault="00B4485E" w:rsidP="00B4485E">
      <w:pPr>
        <w:pStyle w:val="CommentText"/>
      </w:pPr>
      <w:r>
        <w:t xml:space="preserve">The general pattern is that fishes in seasonal/temperate environment have a seasonal reproductive timing, and fishes in more constant/tropical environment can have both. Some species have  a longer, less marked, spawning season others some seasonal peaks.  Deep water species have longer spawning seasons as well as the tropical fish species.  I read that species in tropical </w:t>
      </w:r>
      <w:proofErr w:type="spellStart"/>
      <w:r>
        <w:t>environements</w:t>
      </w:r>
      <w:proofErr w:type="spellEnd"/>
      <w:r>
        <w:t xml:space="preserve">, their spawning timing can depend less of their environment (the temperature) and depend more on the predation risk (in </w:t>
      </w:r>
      <w:proofErr w:type="spellStart"/>
      <w:r>
        <w:t>Saborido</w:t>
      </w:r>
      <w:proofErr w:type="spellEnd"/>
      <w:r>
        <w:t xml:space="preserve"> et al papers). But we don´t find this in figure 4c. right?</w:t>
      </w:r>
    </w:p>
    <w:p w14:paraId="5835B546" w14:textId="77777777" w:rsidR="00B4485E" w:rsidRDefault="00B4485E" w:rsidP="00B4485E">
      <w:pPr>
        <w:pStyle w:val="CommentText"/>
      </w:pPr>
      <w:r>
        <w:t>Still experimental studies show that temperature and duration of day light are the most important factors determining reproduction.</w:t>
      </w:r>
    </w:p>
  </w:comment>
  <w:comment w:id="66" w:author="Holly Kindsvater" w:date="2020-05-30T20:13:00Z" w:initials="HK">
    <w:p w14:paraId="1F78315F" w14:textId="77777777" w:rsidR="00B4485E" w:rsidRDefault="00B4485E" w:rsidP="00B4485E">
      <w:pPr>
        <w:pStyle w:val="CommentText"/>
      </w:pPr>
      <w:r>
        <w:rPr>
          <w:rStyle w:val="CommentReference"/>
        </w:rPr>
        <w:annotationRef/>
      </w:r>
      <w:r>
        <w:t xml:space="preserve">I would say that the increased fecundity during the winter is driven by food resources – we have allowed them to spawn in the same month that they consume the resources. All of the patterns in this paper are driven by growth and the energy dynamics, we do not assume anything about larval survival. I am not sure what to do about this mismatch, except maybe to shy away from “tuna” and more toward “Fish” given the current results on age at maturity.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918010" w15:done="0"/>
  <w15:commentEx w15:paraId="33EAC26D" w15:done="0"/>
  <w15:commentEx w15:paraId="5031968E" w15:done="0"/>
  <w15:commentEx w15:paraId="19699FF4" w15:done="0"/>
  <w15:commentEx w15:paraId="042A095E" w15:done="0"/>
  <w15:commentEx w15:paraId="48CEBACE" w15:done="0"/>
  <w15:commentEx w15:paraId="59D3CBC5" w15:paraIdParent="48CEBACE" w15:done="0"/>
  <w15:commentEx w15:paraId="2D3D2048" w15:done="0"/>
  <w15:commentEx w15:paraId="1D0C2A39" w15:done="0"/>
  <w15:commentEx w15:paraId="04FDEC26" w15:done="0"/>
  <w15:commentEx w15:paraId="1C592840" w15:paraIdParent="04FDEC26" w15:done="0"/>
  <w15:commentEx w15:paraId="2369ECCE" w15:done="0"/>
  <w15:commentEx w15:paraId="31AE4E3D" w15:paraIdParent="2369ECCE" w15:done="0"/>
  <w15:commentEx w15:paraId="16EAAFCC" w15:done="0"/>
  <w15:commentEx w15:paraId="4466F2F6" w15:paraIdParent="16EAAFCC" w15:done="0"/>
  <w15:commentEx w15:paraId="3C8396A4" w15:done="0"/>
  <w15:commentEx w15:paraId="1F36F22A" w15:done="0"/>
  <w15:commentEx w15:paraId="19F4EDE8" w15:done="0"/>
  <w15:commentEx w15:paraId="64579D0B" w15:done="0"/>
  <w15:commentEx w15:paraId="10309EF1" w15:done="0"/>
  <w15:commentEx w15:paraId="344E4544" w15:paraIdParent="10309EF1" w15:done="0"/>
  <w15:commentEx w15:paraId="5835B546" w15:done="0"/>
  <w15:commentEx w15:paraId="1F78315F" w15:paraIdParent="5835B5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918010" w16cid:durableId="21865A40"/>
  <w16cid:commentId w16cid:paraId="33EAC26D" w16cid:durableId="22776E65"/>
  <w16cid:commentId w16cid:paraId="5031968E" w16cid:durableId="231E1B3F"/>
  <w16cid:commentId w16cid:paraId="19699FF4" w16cid:durableId="21F139E7"/>
  <w16cid:commentId w16cid:paraId="042A095E" w16cid:durableId="227A1C26"/>
  <w16cid:commentId w16cid:paraId="48CEBACE" w16cid:durableId="221B6E48"/>
  <w16cid:commentId w16cid:paraId="59D3CBC5" w16cid:durableId="227AA94D"/>
  <w16cid:commentId w16cid:paraId="2D3D2048" w16cid:durableId="227CBC48"/>
  <w16cid:commentId w16cid:paraId="1D0C2A39" w16cid:durableId="231E15C9"/>
  <w16cid:commentId w16cid:paraId="04FDEC26" w16cid:durableId="22134DDF"/>
  <w16cid:commentId w16cid:paraId="1C592840" w16cid:durableId="227CB9AF"/>
  <w16cid:commentId w16cid:paraId="2369ECCE" w16cid:durableId="22134DE0"/>
  <w16cid:commentId w16cid:paraId="31AE4E3D" w16cid:durableId="227CBC7F"/>
  <w16cid:commentId w16cid:paraId="16EAAFCC" w16cid:durableId="22135161"/>
  <w16cid:commentId w16cid:paraId="4466F2F6" w16cid:durableId="227AA795"/>
  <w16cid:commentId w16cid:paraId="3C8396A4" w16cid:durableId="227CBE7E"/>
  <w16cid:commentId w16cid:paraId="1F36F22A" w16cid:durableId="221E1229"/>
  <w16cid:commentId w16cid:paraId="19F4EDE8" w16cid:durableId="221E127B"/>
  <w16cid:commentId w16cid:paraId="64579D0B" w16cid:durableId="221E1291"/>
  <w16cid:commentId w16cid:paraId="10309EF1" w16cid:durableId="231B8A39"/>
  <w16cid:commentId w16cid:paraId="344E4544" w16cid:durableId="231B8A3A"/>
  <w16cid:commentId w16cid:paraId="5835B546" w16cid:durableId="22279D54"/>
  <w16cid:commentId w16cid:paraId="1F78315F" w16cid:durableId="227D3C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14E73" w14:textId="77777777" w:rsidR="007756E0" w:rsidRDefault="007756E0" w:rsidP="00B4485E">
      <w:r>
        <w:separator/>
      </w:r>
    </w:p>
  </w:endnote>
  <w:endnote w:type="continuationSeparator" w:id="0">
    <w:p w14:paraId="53959504" w14:textId="77777777" w:rsidR="007756E0" w:rsidRDefault="007756E0" w:rsidP="00B44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C54C4" w14:textId="77777777" w:rsidR="000F06A0" w:rsidRDefault="007756E0" w:rsidP="004D18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6A9CCF53" w14:textId="77777777" w:rsidR="000F06A0" w:rsidRDefault="007756E0" w:rsidP="004D18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806D6" w14:textId="77777777" w:rsidR="000F06A0" w:rsidRDefault="007756E0" w:rsidP="004D18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21</w:t>
    </w:r>
    <w:r>
      <w:rPr>
        <w:rStyle w:val="PageNumber"/>
      </w:rPr>
      <w:fldChar w:fldCharType="end"/>
    </w:r>
  </w:p>
  <w:p w14:paraId="57BAF64A" w14:textId="77777777" w:rsidR="000F06A0" w:rsidRDefault="007756E0" w:rsidP="004D186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64D3A" w14:textId="77777777" w:rsidR="007756E0" w:rsidRDefault="007756E0" w:rsidP="00B4485E">
      <w:r>
        <w:separator/>
      </w:r>
    </w:p>
  </w:footnote>
  <w:footnote w:type="continuationSeparator" w:id="0">
    <w:p w14:paraId="3C085766" w14:textId="77777777" w:rsidR="007756E0" w:rsidRDefault="007756E0" w:rsidP="00B4485E">
      <w:r>
        <w:continuationSeparator/>
      </w:r>
    </w:p>
  </w:footnote>
  <w:footnote w:id="1">
    <w:p w14:paraId="610AD56A" w14:textId="77777777" w:rsidR="00B4485E" w:rsidRDefault="00B4485E" w:rsidP="00B4485E">
      <w:pPr>
        <w:pStyle w:val="FootnoteText"/>
      </w:pPr>
      <w:r w:rsidRPr="001341A7">
        <w:rPr>
          <w:rStyle w:val="FootnoteReference"/>
        </w:rPr>
        <w:footnoteRef/>
      </w:r>
      <w:r>
        <w:t xml:space="preserve"> </w:t>
      </w:r>
      <w:r>
        <w:rPr>
          <w:rFonts w:ascii="Times New Roman" w:hAnsi="Times New Roman" w:cs="Times New Roman"/>
        </w:rPr>
        <w:t>Such as encounter rates between predators and prey, respiration and ingestion, and metabolism.</w:t>
      </w:r>
    </w:p>
  </w:footnote>
  <w:footnote w:id="2">
    <w:p w14:paraId="77AA1D6B" w14:textId="77777777" w:rsidR="00B4485E" w:rsidRDefault="00B4485E" w:rsidP="00B4485E">
      <w:pPr>
        <w:pStyle w:val="FootnoteText"/>
      </w:pPr>
      <w:r w:rsidRPr="001341A7">
        <w:rPr>
          <w:rStyle w:val="FootnoteReference"/>
        </w:rPr>
        <w:footnoteRef/>
      </w:r>
      <w:r>
        <w:t xml:space="preserve">In light of Eq. 1 </w:t>
      </w:r>
      <m:oMath>
        <m:r>
          <m:rPr>
            <m:sty m:val="p"/>
          </m:rPr>
          <w:rPr>
            <w:rFonts w:ascii="Cambria Math" w:hAnsi="Cambria Math"/>
          </w:rPr>
          <m:t>log⁡</m:t>
        </m:r>
        <m:r>
          <w:rPr>
            <w:rFonts w:ascii="Cambria Math" w:hAnsi="Cambria Math"/>
          </w:rPr>
          <m:t>(B</m:t>
        </m:r>
        <m:d>
          <m:dPr>
            <m:ctrlPr>
              <w:rPr>
                <w:rFonts w:ascii="Cambria Math" w:hAnsi="Cambria Math"/>
                <w:i/>
              </w:rPr>
            </m:ctrlPr>
          </m:dPr>
          <m:e>
            <m:r>
              <w:rPr>
                <w:rFonts w:ascii="Cambria Math" w:hAnsi="Cambria Math"/>
              </w:rPr>
              <m:t>w</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m:rPr>
                        <m:sty m:val="p"/>
                      </m:rPr>
                      <w:rPr>
                        <w:rFonts w:ascii="Cambria Math" w:hAnsi="Cambria Math"/>
                      </w:rPr>
                      <m:t>Κ</m:t>
                    </m:r>
                  </m:e>
                  <m:sub>
                    <m:r>
                      <w:rPr>
                        <w:rFonts w:ascii="Cambria Math" w:hAnsi="Cambria Math"/>
                      </w:rPr>
                      <m:t>c</m:t>
                    </m:r>
                  </m:sub>
                </m:sSub>
              </m:e>
            </m:d>
          </m:e>
        </m:func>
        <m:r>
          <w:rPr>
            <w:rFonts w:ascii="Cambria Math" w:hAnsi="Cambria Math"/>
          </w:rPr>
          <m:t>+</m:t>
        </m:r>
        <m:d>
          <m:dPr>
            <m:ctrlPr>
              <w:rPr>
                <w:rFonts w:ascii="Cambria Math" w:hAnsi="Cambria Math"/>
                <w:i/>
              </w:rPr>
            </m:ctrlPr>
          </m:dPr>
          <m:e>
            <m:r>
              <w:rPr>
                <w:rFonts w:ascii="Cambria Math" w:hAnsi="Cambria Math"/>
              </w:rPr>
              <m:t>1-λ</m:t>
            </m:r>
          </m:e>
        </m:d>
        <m:r>
          <m:rPr>
            <m:sty m:val="p"/>
          </m:rPr>
          <w:rPr>
            <w:rFonts w:ascii="Cambria Math" w:hAnsi="Cambria Math"/>
          </w:rPr>
          <m:t>log⁡</m:t>
        </m:r>
        <m:r>
          <w:rPr>
            <w:rFonts w:ascii="Cambria Math" w:hAnsi="Cambria Math"/>
          </w:rPr>
          <m:t>(w)</m:t>
        </m:r>
      </m:oMath>
      <w:r>
        <w:t xml:space="preserve">  which in log-log space is a line with slope</w:t>
      </w:r>
      <m:oMath>
        <m:d>
          <m:dPr>
            <m:ctrlPr>
              <w:rPr>
                <w:rFonts w:ascii="Cambria Math" w:hAnsi="Cambria Math"/>
                <w:i/>
              </w:rPr>
            </m:ctrlPr>
          </m:dPr>
          <m:e>
            <m:r>
              <w:rPr>
                <w:rFonts w:ascii="Cambria Math" w:hAnsi="Cambria Math"/>
              </w:rPr>
              <m:t>1-λ</m:t>
            </m:r>
          </m:e>
        </m:d>
      </m:oMath>
      <w:r>
        <w:t xml:space="preserve">  and intercept </w:t>
      </w:r>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m:rPr>
                        <m:sty m:val="p"/>
                      </m:rPr>
                      <w:rPr>
                        <w:rFonts w:ascii="Cambria Math" w:hAnsi="Cambria Math"/>
                      </w:rPr>
                      <m:t>Κ</m:t>
                    </m:r>
                  </m:e>
                  <m:sub>
                    <m:r>
                      <w:rPr>
                        <w:rFonts w:ascii="Cambria Math" w:hAnsi="Cambria Math"/>
                      </w:rPr>
                      <m:t>c</m:t>
                    </m:r>
                  </m:sub>
                </m:sSub>
              </m:e>
            </m:d>
          </m:e>
        </m:func>
      </m:oMath>
      <w:r>
        <w:t>.</w:t>
      </w:r>
    </w:p>
  </w:footnote>
  <w:footnote w:id="3">
    <w:p w14:paraId="543790E0" w14:textId="77777777" w:rsidR="00B4485E" w:rsidRDefault="00B4485E" w:rsidP="00B4485E">
      <w:pPr>
        <w:pStyle w:val="FootnoteText"/>
      </w:pPr>
      <w:r>
        <w:rPr>
          <w:rStyle w:val="FootnoteReference"/>
        </w:rPr>
        <w:footnoteRef/>
      </w:r>
      <w:r>
        <w:t xml:space="preserve"> </w:t>
      </w:r>
      <w:r>
        <w:rPr>
          <w:rFonts w:ascii="Times New Roman" w:hAnsi="Times New Roman" w:cs="Times New Roman"/>
        </w:rPr>
        <w:t xml:space="preserve">Andersen (2019) models predator gut fullness </w:t>
      </w:r>
      <w:r>
        <w:rPr>
          <w:rFonts w:ascii="Times New Roman" w:hAnsi="Times New Roman" w:cs="Times New Roman"/>
          <w:i/>
          <w:iCs/>
        </w:rPr>
        <w:t>f</w:t>
      </w:r>
      <w:r>
        <w:rPr>
          <w:rFonts w:ascii="Times New Roman" w:hAnsi="Times New Roman" w:cs="Times New Roman"/>
          <w:i/>
          <w:iCs/>
          <w:vertAlign w:val="subscript"/>
        </w:rPr>
        <w:t>0</w:t>
      </w:r>
      <w:r>
        <w:rPr>
          <w:rFonts w:ascii="Times New Roman" w:hAnsi="Times New Roman" w:cs="Times New Roman"/>
        </w:rPr>
        <w:t xml:space="preserve"> as a separate component of mortality risk from prey capture success </w:t>
      </w:r>
      <w:r>
        <w:rPr>
          <w:rFonts w:ascii="Times New Roman" w:hAnsi="Times New Roman" w:cs="Times New Roman"/>
          <w:i/>
          <w:iCs/>
        </w:rPr>
        <w:t>h</w:t>
      </w:r>
      <w:r>
        <w:rPr>
          <w:rFonts w:ascii="Times New Roman" w:hAnsi="Times New Roman" w:cs="Times New Roman"/>
        </w:rPr>
        <w:t xml:space="preserve">, but </w:t>
      </w:r>
      <w:r>
        <w:t>in Eq. 3</w:t>
      </w:r>
      <w:r>
        <w:rPr>
          <w:rFonts w:ascii="Times New Roman" w:hAnsi="Times New Roman" w:cs="Times New Roman"/>
        </w:rPr>
        <w:t xml:space="preserve"> we </w:t>
      </w:r>
      <w:r>
        <w:t>model</w:t>
      </w:r>
      <w:r>
        <w:rPr>
          <w:rFonts w:ascii="Times New Roman" w:hAnsi="Times New Roman" w:cs="Times New Roman"/>
        </w:rPr>
        <w:t xml:space="preserve"> stomach size (which determines gut fullness) and capture success together in one parameter </w:t>
      </w:r>
      <w:r>
        <w:rPr>
          <w:rFonts w:ascii="Times New Roman" w:hAnsi="Times New Roman" w:cs="Times New Roman"/>
          <w:i/>
          <w:iCs/>
        </w:rPr>
        <w:t xml:space="preserve">h </w:t>
      </w:r>
      <w:r>
        <w:rPr>
          <w:rFonts w:ascii="Times New Roman" w:hAnsi="Times New Roman" w:cs="Times New Roman"/>
        </w:rPr>
        <w:t>that represents the expected chance of being eaten by a predator once it is encountered.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DB6B7" w14:textId="77777777" w:rsidR="000F06A0" w:rsidRDefault="007756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4704F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5C43276"/>
    <w:multiLevelType w:val="hybridMultilevel"/>
    <w:tmpl w:val="F7620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A1008"/>
    <w:multiLevelType w:val="hybridMultilevel"/>
    <w:tmpl w:val="520C175E"/>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3" w15:restartNumberingAfterBreak="0">
    <w:nsid w:val="5E7863E2"/>
    <w:multiLevelType w:val="hybridMultilevel"/>
    <w:tmpl w:val="44667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BB6919"/>
    <w:multiLevelType w:val="hybridMultilevel"/>
    <w:tmpl w:val="62D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ly Kindsvater">
    <w15:presenceInfo w15:providerId="None" w15:userId="Holly Kindsvater"/>
  </w15:person>
  <w15:person w15:author="Nicholas Dulvy">
    <w15:presenceInfo w15:providerId="Windows Live" w15:userId="960fe68feb3f3fff"/>
  </w15:person>
  <w15:person w15:author="maria jose juan jorda">
    <w15:presenceInfo w15:providerId="Windows Live" w15:userId="3b385dd0e6dba835"/>
  </w15:person>
  <w15:person w15:author="Jason Matthiopoulos">
    <w15:presenceInfo w15:providerId="None" w15:userId="Jason Matthiopoul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5E"/>
    <w:rsid w:val="000A1282"/>
    <w:rsid w:val="002E31E0"/>
    <w:rsid w:val="007756E0"/>
    <w:rsid w:val="00B4485E"/>
    <w:rsid w:val="00B8495B"/>
    <w:rsid w:val="00D92A0C"/>
    <w:rsid w:val="00ED78EA"/>
    <w:rsid w:val="00F83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90A96"/>
  <w15:chartTrackingRefBased/>
  <w15:docId w15:val="{C8050BD4-920D-5A44-9695-5B65F98A3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485E"/>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B4485E"/>
    <w:rPr>
      <w:rFonts w:ascii="Lucida Grande" w:eastAsiaTheme="minorEastAsia" w:hAnsi="Lucida Grande" w:cs="Lucida Grande"/>
      <w:sz w:val="18"/>
      <w:szCs w:val="18"/>
    </w:rPr>
  </w:style>
  <w:style w:type="paragraph" w:styleId="ListParagraph">
    <w:name w:val="List Paragraph"/>
    <w:basedOn w:val="Normal"/>
    <w:uiPriority w:val="34"/>
    <w:qFormat/>
    <w:rsid w:val="00B4485E"/>
    <w:pPr>
      <w:ind w:left="720"/>
      <w:contextualSpacing/>
    </w:pPr>
    <w:rPr>
      <w:rFonts w:eastAsiaTheme="minorEastAsia"/>
    </w:rPr>
  </w:style>
  <w:style w:type="character" w:customStyle="1" w:styleId="MTEquationSection">
    <w:name w:val="MTEquationSection"/>
    <w:basedOn w:val="DefaultParagraphFont"/>
    <w:rsid w:val="00B4485E"/>
    <w:rPr>
      <w:rFonts w:ascii="Times" w:hAnsi="Times"/>
      <w:b/>
      <w:vanish/>
      <w:color w:val="FF0000"/>
      <w:sz w:val="32"/>
    </w:rPr>
  </w:style>
  <w:style w:type="paragraph" w:customStyle="1" w:styleId="MTDisplayEquation">
    <w:name w:val="MTDisplayEquation"/>
    <w:basedOn w:val="Normal"/>
    <w:next w:val="Normal"/>
    <w:rsid w:val="00B4485E"/>
    <w:pPr>
      <w:tabs>
        <w:tab w:val="center" w:pos="4680"/>
        <w:tab w:val="right" w:pos="9360"/>
      </w:tabs>
    </w:pPr>
    <w:rPr>
      <w:rFonts w:ascii="Times New Roman" w:eastAsiaTheme="minorEastAsia" w:hAnsi="Times New Roman" w:cs="Times New Roman"/>
    </w:rPr>
  </w:style>
  <w:style w:type="paragraph" w:styleId="NormalWeb">
    <w:name w:val="Normal (Web)"/>
    <w:basedOn w:val="Normal"/>
    <w:uiPriority w:val="99"/>
    <w:unhideWhenUsed/>
    <w:rsid w:val="00B4485E"/>
    <w:rPr>
      <w:rFonts w:ascii="Times New Roman" w:eastAsiaTheme="minorEastAsia" w:hAnsi="Times New Roman" w:cs="Times New Roman"/>
    </w:rPr>
  </w:style>
  <w:style w:type="character" w:styleId="PlaceholderText">
    <w:name w:val="Placeholder Text"/>
    <w:basedOn w:val="DefaultParagraphFont"/>
    <w:uiPriority w:val="99"/>
    <w:semiHidden/>
    <w:rsid w:val="00B4485E"/>
    <w:rPr>
      <w:color w:val="808080"/>
    </w:rPr>
  </w:style>
  <w:style w:type="character" w:styleId="CommentReference">
    <w:name w:val="annotation reference"/>
    <w:basedOn w:val="DefaultParagraphFont"/>
    <w:uiPriority w:val="99"/>
    <w:semiHidden/>
    <w:unhideWhenUsed/>
    <w:rsid w:val="00B4485E"/>
    <w:rPr>
      <w:sz w:val="18"/>
      <w:szCs w:val="18"/>
    </w:rPr>
  </w:style>
  <w:style w:type="paragraph" w:styleId="CommentText">
    <w:name w:val="annotation text"/>
    <w:basedOn w:val="Normal"/>
    <w:link w:val="CommentTextChar"/>
    <w:uiPriority w:val="99"/>
    <w:semiHidden/>
    <w:unhideWhenUsed/>
    <w:rsid w:val="00B4485E"/>
    <w:rPr>
      <w:rFonts w:eastAsiaTheme="minorEastAsia"/>
    </w:rPr>
  </w:style>
  <w:style w:type="character" w:customStyle="1" w:styleId="CommentTextChar">
    <w:name w:val="Comment Text Char"/>
    <w:basedOn w:val="DefaultParagraphFont"/>
    <w:link w:val="CommentText"/>
    <w:uiPriority w:val="99"/>
    <w:semiHidden/>
    <w:rsid w:val="00B4485E"/>
    <w:rPr>
      <w:rFonts w:eastAsiaTheme="minorEastAsia"/>
    </w:rPr>
  </w:style>
  <w:style w:type="paragraph" w:styleId="CommentSubject">
    <w:name w:val="annotation subject"/>
    <w:basedOn w:val="CommentText"/>
    <w:next w:val="CommentText"/>
    <w:link w:val="CommentSubjectChar"/>
    <w:uiPriority w:val="99"/>
    <w:semiHidden/>
    <w:unhideWhenUsed/>
    <w:rsid w:val="00B4485E"/>
    <w:rPr>
      <w:b/>
      <w:bCs/>
      <w:sz w:val="20"/>
      <w:szCs w:val="20"/>
    </w:rPr>
  </w:style>
  <w:style w:type="character" w:customStyle="1" w:styleId="CommentSubjectChar">
    <w:name w:val="Comment Subject Char"/>
    <w:basedOn w:val="CommentTextChar"/>
    <w:link w:val="CommentSubject"/>
    <w:uiPriority w:val="99"/>
    <w:semiHidden/>
    <w:rsid w:val="00B4485E"/>
    <w:rPr>
      <w:rFonts w:eastAsiaTheme="minorEastAsia"/>
      <w:b/>
      <w:bCs/>
      <w:sz w:val="20"/>
      <w:szCs w:val="20"/>
    </w:rPr>
  </w:style>
  <w:style w:type="paragraph" w:styleId="Footer">
    <w:name w:val="footer"/>
    <w:basedOn w:val="Normal"/>
    <w:link w:val="FooterChar"/>
    <w:uiPriority w:val="99"/>
    <w:unhideWhenUsed/>
    <w:rsid w:val="00B4485E"/>
    <w:pPr>
      <w:tabs>
        <w:tab w:val="center" w:pos="4680"/>
        <w:tab w:val="right" w:pos="9360"/>
      </w:tabs>
    </w:pPr>
    <w:rPr>
      <w:rFonts w:eastAsiaTheme="minorEastAsia"/>
    </w:rPr>
  </w:style>
  <w:style w:type="character" w:customStyle="1" w:styleId="FooterChar">
    <w:name w:val="Footer Char"/>
    <w:basedOn w:val="DefaultParagraphFont"/>
    <w:link w:val="Footer"/>
    <w:uiPriority w:val="99"/>
    <w:rsid w:val="00B4485E"/>
    <w:rPr>
      <w:rFonts w:eastAsiaTheme="minorEastAsia"/>
    </w:rPr>
  </w:style>
  <w:style w:type="character" w:styleId="PageNumber">
    <w:name w:val="page number"/>
    <w:basedOn w:val="DefaultParagraphFont"/>
    <w:uiPriority w:val="99"/>
    <w:semiHidden/>
    <w:unhideWhenUsed/>
    <w:rsid w:val="00B4485E"/>
  </w:style>
  <w:style w:type="paragraph" w:styleId="Revision">
    <w:name w:val="Revision"/>
    <w:hidden/>
    <w:uiPriority w:val="99"/>
    <w:semiHidden/>
    <w:rsid w:val="00B4485E"/>
    <w:rPr>
      <w:rFonts w:eastAsiaTheme="minorEastAsia"/>
    </w:rPr>
  </w:style>
  <w:style w:type="character" w:styleId="LineNumber">
    <w:name w:val="line number"/>
    <w:basedOn w:val="DefaultParagraphFont"/>
    <w:uiPriority w:val="99"/>
    <w:semiHidden/>
    <w:unhideWhenUsed/>
    <w:rsid w:val="00B4485E"/>
  </w:style>
  <w:style w:type="table" w:styleId="TableGrid">
    <w:name w:val="Table Grid"/>
    <w:basedOn w:val="TableNormal"/>
    <w:uiPriority w:val="39"/>
    <w:rsid w:val="00B448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485E"/>
    <w:pPr>
      <w:tabs>
        <w:tab w:val="center" w:pos="4680"/>
        <w:tab w:val="right" w:pos="9360"/>
      </w:tabs>
    </w:pPr>
    <w:rPr>
      <w:rFonts w:eastAsiaTheme="minorEastAsia"/>
    </w:rPr>
  </w:style>
  <w:style w:type="character" w:customStyle="1" w:styleId="HeaderChar">
    <w:name w:val="Header Char"/>
    <w:basedOn w:val="DefaultParagraphFont"/>
    <w:link w:val="Header"/>
    <w:uiPriority w:val="99"/>
    <w:rsid w:val="00B4485E"/>
    <w:rPr>
      <w:rFonts w:eastAsiaTheme="minorEastAsia"/>
    </w:rPr>
  </w:style>
  <w:style w:type="paragraph" w:styleId="FootnoteText">
    <w:name w:val="footnote text"/>
    <w:basedOn w:val="Normal"/>
    <w:link w:val="FootnoteTextChar"/>
    <w:uiPriority w:val="99"/>
    <w:semiHidden/>
    <w:unhideWhenUsed/>
    <w:rsid w:val="00B4485E"/>
    <w:rPr>
      <w:rFonts w:eastAsiaTheme="minorEastAsia"/>
      <w:sz w:val="20"/>
      <w:szCs w:val="20"/>
    </w:rPr>
  </w:style>
  <w:style w:type="character" w:customStyle="1" w:styleId="FootnoteTextChar">
    <w:name w:val="Footnote Text Char"/>
    <w:basedOn w:val="DefaultParagraphFont"/>
    <w:link w:val="FootnoteText"/>
    <w:uiPriority w:val="99"/>
    <w:semiHidden/>
    <w:rsid w:val="00B4485E"/>
    <w:rPr>
      <w:rFonts w:eastAsiaTheme="minorEastAsia"/>
      <w:sz w:val="20"/>
      <w:szCs w:val="20"/>
    </w:rPr>
  </w:style>
  <w:style w:type="character" w:styleId="FootnoteReference">
    <w:name w:val="footnote reference"/>
    <w:basedOn w:val="DefaultParagraphFont"/>
    <w:uiPriority w:val="99"/>
    <w:semiHidden/>
    <w:unhideWhenUsed/>
    <w:rsid w:val="00B4485E"/>
    <w:rPr>
      <w:vertAlign w:val="superscript"/>
    </w:rPr>
  </w:style>
  <w:style w:type="character" w:styleId="Emphasis">
    <w:name w:val="Emphasis"/>
    <w:basedOn w:val="DefaultParagraphFont"/>
    <w:uiPriority w:val="20"/>
    <w:qFormat/>
    <w:rsid w:val="00B4485E"/>
    <w:rPr>
      <w:i/>
      <w:iCs/>
    </w:rPr>
  </w:style>
  <w:style w:type="character" w:styleId="Hyperlink">
    <w:name w:val="Hyperlink"/>
    <w:basedOn w:val="DefaultParagraphFont"/>
    <w:uiPriority w:val="99"/>
    <w:semiHidden/>
    <w:unhideWhenUsed/>
    <w:rsid w:val="00B4485E"/>
    <w:rPr>
      <w:color w:val="0000FF"/>
      <w:u w:val="single"/>
    </w:rPr>
  </w:style>
  <w:style w:type="character" w:styleId="EndnoteReference">
    <w:name w:val="endnote reference"/>
    <w:basedOn w:val="DefaultParagraphFont"/>
    <w:uiPriority w:val="99"/>
    <w:semiHidden/>
    <w:unhideWhenUsed/>
    <w:rsid w:val="00B448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3.emf"/><Relationship Id="rId42" Type="http://schemas.openxmlformats.org/officeDocument/2006/relationships/image" Target="media/image17.emf"/><Relationship Id="rId47" Type="http://schemas.openxmlformats.org/officeDocument/2006/relationships/oleObject" Target="embeddings/oleObject19.bin"/><Relationship Id="rId50" Type="http://schemas.openxmlformats.org/officeDocument/2006/relationships/image" Target="media/image21.emf"/><Relationship Id="rId55" Type="http://schemas.openxmlformats.org/officeDocument/2006/relationships/footer" Target="footer1.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4.e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oleObject14.bin"/><Relationship Id="rId40" Type="http://schemas.openxmlformats.org/officeDocument/2006/relationships/image" Target="media/image16.e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microsoft.com/office/2011/relationships/people" Target="people.xml"/><Relationship Id="rId5" Type="http://schemas.openxmlformats.org/officeDocument/2006/relationships/footnotes" Target="footnotes.xml"/><Relationship Id="rId19" Type="http://schemas.openxmlformats.org/officeDocument/2006/relationships/oleObject" Target="embeddings/oleObject5.bin"/><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9.bin"/><Relationship Id="rId30" Type="http://schemas.openxmlformats.org/officeDocument/2006/relationships/image" Target="media/image11.e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0.emf"/><Relationship Id="rId56" Type="http://schemas.openxmlformats.org/officeDocument/2006/relationships/footer" Target="footer2.xml"/><Relationship Id="rId8" Type="http://schemas.microsoft.com/office/2011/relationships/commentsExtended" Target="commentsExtended.xml"/><Relationship Id="rId51" Type="http://schemas.openxmlformats.org/officeDocument/2006/relationships/oleObject" Target="embeddings/oleObject21.bin"/><Relationship Id="rId3"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emf"/><Relationship Id="rId46" Type="http://schemas.openxmlformats.org/officeDocument/2006/relationships/image" Target="media/image19.emf"/><Relationship Id="rId59" Type="http://schemas.openxmlformats.org/officeDocument/2006/relationships/theme" Target="theme/theme1.xml"/><Relationship Id="rId20" Type="http://schemas.openxmlformats.org/officeDocument/2006/relationships/image" Target="media/image6.emf"/><Relationship Id="rId41" Type="http://schemas.openxmlformats.org/officeDocument/2006/relationships/oleObject" Target="embeddings/oleObject16.bin"/><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oleObject" Target="embeddings/oleObject20.bin"/><Relationship Id="rId57" Type="http://schemas.openxmlformats.org/officeDocument/2006/relationships/fontTable" Target="fontTable.xml"/><Relationship Id="rId10" Type="http://schemas.openxmlformats.org/officeDocument/2006/relationships/image" Target="media/image1.emf"/><Relationship Id="rId31" Type="http://schemas.openxmlformats.org/officeDocument/2006/relationships/oleObject" Target="embeddings/oleObject11.bin"/><Relationship Id="rId44" Type="http://schemas.openxmlformats.org/officeDocument/2006/relationships/image" Target="media/image18.emf"/><Relationship Id="rId52"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33</Pages>
  <Words>25629</Words>
  <Characters>146086</Characters>
  <Application>Microsoft Office Word</Application>
  <DocSecurity>0</DocSecurity>
  <Lines>1217</Lines>
  <Paragraphs>342</Paragraphs>
  <ScaleCrop>false</ScaleCrop>
  <Company/>
  <LinksUpToDate>false</LinksUpToDate>
  <CharactersWithSpaces>171373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Kindsvater</dc:creator>
  <cp:keywords/>
  <dc:description/>
  <cp:lastModifiedBy>Holly Kindsvater</cp:lastModifiedBy>
  <cp:revision>2</cp:revision>
  <dcterms:created xsi:type="dcterms:W3CDTF">2020-09-30T00:46:00Z</dcterms:created>
  <dcterms:modified xsi:type="dcterms:W3CDTF">2020-09-30T00:49:00Z</dcterms:modified>
</cp:coreProperties>
</file>